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5230" w14:textId="77777777" w:rsidR="00C761FD" w:rsidRDefault="00C761FD" w:rsidP="009217B5">
      <w:pPr>
        <w:ind w:firstLine="560"/>
        <w:jc w:val="center"/>
        <w:rPr>
          <w:rFonts w:ascii="微软雅黑" w:hAnsi="微软雅黑"/>
          <w:b/>
          <w:sz w:val="28"/>
        </w:rPr>
      </w:pPr>
    </w:p>
    <w:p w14:paraId="22DAC492" w14:textId="77777777" w:rsidR="00C761FD" w:rsidRDefault="009217B5" w:rsidP="009217B5">
      <w:pPr>
        <w:ind w:firstLine="560"/>
        <w:jc w:val="center"/>
        <w:rPr>
          <w:rFonts w:ascii="微软雅黑" w:hAnsi="微软雅黑"/>
          <w:b/>
          <w:sz w:val="28"/>
        </w:rPr>
      </w:pPr>
      <w:r>
        <w:rPr>
          <w:rFonts w:ascii="微软雅黑" w:hAnsi="微软雅黑" w:hint="eastAsia"/>
          <w:b/>
          <w:sz w:val="28"/>
        </w:rPr>
        <w:t xml:space="preserve"> 对账功能</w:t>
      </w:r>
      <w:r>
        <w:rPr>
          <w:rFonts w:ascii="微软雅黑" w:hAnsi="微软雅黑"/>
          <w:b/>
          <w:sz w:val="28"/>
        </w:rPr>
        <w:t>需求</w:t>
      </w:r>
      <w:r>
        <w:rPr>
          <w:rFonts w:ascii="微软雅黑" w:hAnsi="微软雅黑" w:hint="eastAsia"/>
          <w:b/>
          <w:sz w:val="28"/>
        </w:rPr>
        <w:t>变更</w:t>
      </w:r>
    </w:p>
    <w:p w14:paraId="3DB3D34E" w14:textId="77777777" w:rsidR="00C761FD" w:rsidRDefault="009217B5" w:rsidP="009217B5">
      <w:pPr>
        <w:ind w:firstLine="560"/>
        <w:jc w:val="center"/>
        <w:rPr>
          <w:rFonts w:ascii="微软雅黑" w:hAnsi="微软雅黑"/>
          <w:b/>
          <w:sz w:val="28"/>
        </w:rPr>
      </w:pPr>
      <w:r>
        <w:rPr>
          <w:rFonts w:ascii="微软雅黑" w:hAnsi="微软雅黑" w:hint="eastAsia"/>
          <w:b/>
          <w:sz w:val="28"/>
        </w:rPr>
        <w:t>产品需求说明书</w:t>
      </w:r>
    </w:p>
    <w:p w14:paraId="36BE2F01" w14:textId="77777777" w:rsidR="00C761FD" w:rsidRDefault="009217B5" w:rsidP="009217B5">
      <w:pPr>
        <w:pStyle w:val="1"/>
        <w:ind w:firstLine="420"/>
      </w:pPr>
      <w:r>
        <w:rPr>
          <w:rFonts w:hint="eastAsia"/>
        </w:rPr>
        <w:t>【版本日志</w:t>
      </w:r>
      <w:r>
        <w:t>】</w:t>
      </w:r>
    </w:p>
    <w:tbl>
      <w:tblPr>
        <w:tblStyle w:val="af"/>
        <w:tblW w:w="8522" w:type="dxa"/>
        <w:tblLayout w:type="fixed"/>
        <w:tblLook w:val="04A0" w:firstRow="1" w:lastRow="0" w:firstColumn="1" w:lastColumn="0" w:noHBand="0" w:noVBand="1"/>
      </w:tblPr>
      <w:tblGrid>
        <w:gridCol w:w="852"/>
        <w:gridCol w:w="1241"/>
        <w:gridCol w:w="1701"/>
        <w:gridCol w:w="4728"/>
      </w:tblGrid>
      <w:tr w:rsidR="00C761FD" w14:paraId="5D8CF360" w14:textId="77777777">
        <w:tc>
          <w:tcPr>
            <w:tcW w:w="852" w:type="dxa"/>
            <w:shd w:val="clear" w:color="auto" w:fill="92D050"/>
          </w:tcPr>
          <w:p w14:paraId="391E00C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版本号</w:t>
            </w:r>
          </w:p>
        </w:tc>
        <w:tc>
          <w:tcPr>
            <w:tcW w:w="1241" w:type="dxa"/>
            <w:shd w:val="clear" w:color="auto" w:fill="92D050"/>
          </w:tcPr>
          <w:p w14:paraId="4F10636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更新人</w:t>
            </w:r>
          </w:p>
        </w:tc>
        <w:tc>
          <w:tcPr>
            <w:tcW w:w="1701" w:type="dxa"/>
            <w:shd w:val="clear" w:color="auto" w:fill="92D050"/>
          </w:tcPr>
          <w:p w14:paraId="42C1439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更新日期</w:t>
            </w:r>
          </w:p>
        </w:tc>
        <w:tc>
          <w:tcPr>
            <w:tcW w:w="4728" w:type="dxa"/>
            <w:shd w:val="clear" w:color="auto" w:fill="92D050"/>
          </w:tcPr>
          <w:p w14:paraId="0B4B29B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更新内容</w:t>
            </w:r>
          </w:p>
        </w:tc>
      </w:tr>
      <w:tr w:rsidR="00C761FD" w14:paraId="463A181E" w14:textId="77777777">
        <w:trPr>
          <w:trHeight w:val="542"/>
        </w:trPr>
        <w:tc>
          <w:tcPr>
            <w:tcW w:w="852" w:type="dxa"/>
            <w:vAlign w:val="center"/>
          </w:tcPr>
          <w:p w14:paraId="0361A12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1.0</w:t>
            </w:r>
          </w:p>
        </w:tc>
        <w:tc>
          <w:tcPr>
            <w:tcW w:w="1241" w:type="dxa"/>
            <w:vAlign w:val="center"/>
          </w:tcPr>
          <w:p w14:paraId="5370825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郝文峰</w:t>
            </w:r>
          </w:p>
        </w:tc>
        <w:tc>
          <w:tcPr>
            <w:tcW w:w="1701" w:type="dxa"/>
            <w:vAlign w:val="center"/>
          </w:tcPr>
          <w:p w14:paraId="1E44A19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w:t>
            </w:r>
            <w:r>
              <w:rPr>
                <w:rFonts w:ascii="微软雅黑" w:hAnsi="微软雅黑"/>
                <w:color w:val="000000" w:themeColor="text1"/>
              </w:rPr>
              <w:t>8-1-18</w:t>
            </w:r>
          </w:p>
        </w:tc>
        <w:tc>
          <w:tcPr>
            <w:tcW w:w="4728" w:type="dxa"/>
            <w:vAlign w:val="center"/>
          </w:tcPr>
          <w:p w14:paraId="49F7E5DC" w14:textId="77777777" w:rsidR="00C761FD" w:rsidRDefault="009217B5">
            <w:pPr>
              <w:pStyle w:val="af3"/>
              <w:numPr>
                <w:ilvl w:val="0"/>
                <w:numId w:val="2"/>
              </w:numPr>
              <w:adjustRightInd w:val="0"/>
              <w:snapToGrid w:val="0"/>
              <w:ind w:firstLineChars="0"/>
              <w:rPr>
                <w:rFonts w:ascii="微软雅黑" w:hAnsi="微软雅黑"/>
                <w:color w:val="000000" w:themeColor="text1"/>
              </w:rPr>
            </w:pPr>
            <w:r>
              <w:rPr>
                <w:rFonts w:ascii="微软雅黑" w:hAnsi="微软雅黑" w:hint="eastAsia"/>
                <w:color w:val="000000" w:themeColor="text1"/>
              </w:rPr>
              <w:t>所有账户对账逻辑</w:t>
            </w:r>
          </w:p>
        </w:tc>
      </w:tr>
      <w:tr w:rsidR="00C761FD" w14:paraId="787D13BC" w14:textId="77777777">
        <w:trPr>
          <w:trHeight w:val="432"/>
        </w:trPr>
        <w:tc>
          <w:tcPr>
            <w:tcW w:w="852" w:type="dxa"/>
            <w:vAlign w:val="center"/>
          </w:tcPr>
          <w:p w14:paraId="3DBBFFA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1.1</w:t>
            </w:r>
          </w:p>
        </w:tc>
        <w:tc>
          <w:tcPr>
            <w:tcW w:w="1241" w:type="dxa"/>
            <w:vAlign w:val="center"/>
          </w:tcPr>
          <w:p w14:paraId="704B91D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E25EB3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018-12-4</w:t>
            </w:r>
          </w:p>
        </w:tc>
        <w:tc>
          <w:tcPr>
            <w:tcW w:w="4728" w:type="dxa"/>
            <w:vAlign w:val="center"/>
          </w:tcPr>
          <w:p w14:paraId="2FBCC92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增加通联银行账单对账规则</w:t>
            </w:r>
          </w:p>
        </w:tc>
      </w:tr>
      <w:tr w:rsidR="00C761FD" w14:paraId="54A716D0" w14:textId="77777777">
        <w:trPr>
          <w:trHeight w:val="432"/>
        </w:trPr>
        <w:tc>
          <w:tcPr>
            <w:tcW w:w="852" w:type="dxa"/>
            <w:vAlign w:val="center"/>
          </w:tcPr>
          <w:p w14:paraId="716B133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1.2</w:t>
            </w:r>
          </w:p>
        </w:tc>
        <w:tc>
          <w:tcPr>
            <w:tcW w:w="1241" w:type="dxa"/>
            <w:vAlign w:val="center"/>
          </w:tcPr>
          <w:p w14:paraId="33CC67C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43B594C2"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w:t>
            </w:r>
            <w:r>
              <w:rPr>
                <w:rFonts w:ascii="微软雅黑" w:hAnsi="微软雅黑" w:hint="eastAsia"/>
                <w:color w:val="000000" w:themeColor="text1"/>
              </w:rPr>
              <w:t>-</w:t>
            </w:r>
            <w:r>
              <w:rPr>
                <w:rFonts w:ascii="微软雅黑" w:hAnsi="微软雅黑"/>
                <w:color w:val="000000" w:themeColor="text1"/>
              </w:rPr>
              <w:t>12-4</w:t>
            </w:r>
          </w:p>
        </w:tc>
        <w:tc>
          <w:tcPr>
            <w:tcW w:w="4728" w:type="dxa"/>
            <w:vAlign w:val="center"/>
          </w:tcPr>
          <w:p w14:paraId="2818A60D"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增加好易联银行账单对账规则</w:t>
            </w:r>
          </w:p>
        </w:tc>
      </w:tr>
      <w:tr w:rsidR="00C761FD" w14:paraId="6D783AFE" w14:textId="77777777">
        <w:trPr>
          <w:trHeight w:val="432"/>
        </w:trPr>
        <w:tc>
          <w:tcPr>
            <w:tcW w:w="852" w:type="dxa"/>
            <w:vAlign w:val="center"/>
          </w:tcPr>
          <w:p w14:paraId="29231E7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V1.3</w:t>
            </w:r>
          </w:p>
        </w:tc>
        <w:tc>
          <w:tcPr>
            <w:tcW w:w="1241" w:type="dxa"/>
            <w:vAlign w:val="center"/>
          </w:tcPr>
          <w:p w14:paraId="4354096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09F9964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2018-12-5</w:t>
            </w:r>
          </w:p>
        </w:tc>
        <w:tc>
          <w:tcPr>
            <w:tcW w:w="4728" w:type="dxa"/>
            <w:vAlign w:val="center"/>
          </w:tcPr>
          <w:p w14:paraId="4706DDCF"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腾付通对账规则优化</w:t>
            </w:r>
          </w:p>
        </w:tc>
      </w:tr>
      <w:tr w:rsidR="00C761FD" w14:paraId="4428CDCB" w14:textId="77777777">
        <w:trPr>
          <w:trHeight w:val="432"/>
        </w:trPr>
        <w:tc>
          <w:tcPr>
            <w:tcW w:w="852" w:type="dxa"/>
            <w:vAlign w:val="center"/>
          </w:tcPr>
          <w:p w14:paraId="387C1896"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V1.4</w:t>
            </w:r>
          </w:p>
        </w:tc>
        <w:tc>
          <w:tcPr>
            <w:tcW w:w="1241" w:type="dxa"/>
            <w:vAlign w:val="center"/>
          </w:tcPr>
          <w:p w14:paraId="0BC8052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379F6F8"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2018-12-11</w:t>
            </w:r>
          </w:p>
        </w:tc>
        <w:tc>
          <w:tcPr>
            <w:tcW w:w="4728" w:type="dxa"/>
            <w:vAlign w:val="center"/>
          </w:tcPr>
          <w:p w14:paraId="4904471C"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增加2</w:t>
            </w:r>
            <w:r>
              <w:rPr>
                <w:rFonts w:ascii="微软雅黑" w:hAnsi="微软雅黑"/>
                <w:color w:val="000000" w:themeColor="text1"/>
              </w:rPr>
              <w:t>018</w:t>
            </w:r>
            <w:r>
              <w:rPr>
                <w:rFonts w:ascii="微软雅黑" w:hAnsi="微软雅黑" w:hint="eastAsia"/>
                <w:color w:val="000000" w:themeColor="text1"/>
              </w:rPr>
              <w:t>年新开户信息补充（</w:t>
            </w:r>
            <w:r>
              <w:rPr>
                <w:rFonts w:ascii="微软雅黑" w:hAnsi="微软雅黑"/>
                <w:color w:val="000000" w:themeColor="text1"/>
              </w:rPr>
              <w:t>200100000021708</w:t>
            </w:r>
            <w:r>
              <w:rPr>
                <w:rFonts w:ascii="微软雅黑" w:hAnsi="微软雅黑" w:hint="eastAsia"/>
                <w:color w:val="000000" w:themeColor="text1"/>
              </w:rPr>
              <w:t>、</w:t>
            </w:r>
            <w:r>
              <w:rPr>
                <w:rFonts w:ascii="微软雅黑" w:hAnsi="微软雅黑"/>
                <w:color w:val="000000" w:themeColor="text1"/>
              </w:rPr>
              <w:t>200100000021707</w:t>
            </w:r>
            <w:r>
              <w:rPr>
                <w:rFonts w:ascii="微软雅黑" w:hAnsi="微软雅黑" w:hint="eastAsia"/>
                <w:color w:val="000000" w:themeColor="text1"/>
              </w:rPr>
              <w:t>、</w:t>
            </w:r>
            <w:r>
              <w:fldChar w:fldCharType="begin"/>
            </w:r>
            <w:r>
              <w:rPr>
                <w:color w:val="000000" w:themeColor="text1"/>
              </w:rPr>
              <w:instrText xml:space="preserve"> HYPERLINK "mailto:fkxtpayment@trustlife.com</w:instrText>
            </w:r>
            <w:r>
              <w:rPr>
                <w:color w:val="000000" w:themeColor="text1"/>
              </w:rPr>
              <w:instrText>、</w:instrText>
            </w:r>
            <w:r>
              <w:rPr>
                <w:color w:val="000000" w:themeColor="text1"/>
              </w:rPr>
              <w:instrText>19030101040016602</w:instrText>
            </w:r>
            <w:r>
              <w:rPr>
                <w:color w:val="000000" w:themeColor="text1"/>
              </w:rPr>
              <w:instrText>、</w:instrText>
            </w:r>
            <w:r>
              <w:rPr>
                <w:color w:val="000000" w:themeColor="text1"/>
              </w:rPr>
              <w:instrText>19030101040016594</w:instrText>
            </w:r>
            <w:r>
              <w:rPr>
                <w:color w:val="000000" w:themeColor="text1"/>
              </w:rPr>
              <w:instrText>、</w:instrText>
            </w:r>
            <w:r>
              <w:rPr>
                <w:color w:val="000000" w:themeColor="text1"/>
              </w:rPr>
              <w:instrText>377974988708</w:instrText>
            </w:r>
            <w:r>
              <w:rPr>
                <w:color w:val="000000" w:themeColor="text1"/>
              </w:rPr>
              <w:instrText>、</w:instrText>
            </w:r>
            <w:r>
              <w:rPr>
                <w:color w:val="000000" w:themeColor="text1"/>
              </w:rPr>
              <w:instrText>44050142020100000702</w:instrText>
            </w:r>
            <w:r>
              <w:rPr>
                <w:color w:val="000000" w:themeColor="text1"/>
              </w:rPr>
              <w:instrText>、</w:instrText>
            </w:r>
            <w:r>
              <w:rPr>
                <w:color w:val="000000" w:themeColor="text1"/>
              </w:rPr>
              <w:instrText>8114701412300259836</w:instrText>
            </w:r>
            <w:r>
              <w:rPr>
                <w:color w:val="000000" w:themeColor="text1"/>
              </w:rPr>
              <w:instrText>、</w:instrText>
            </w:r>
            <w:r>
              <w:rPr>
                <w:color w:val="000000" w:themeColor="text1"/>
              </w:rPr>
              <w:instrText>8888886859435325</w:instrText>
            </w:r>
            <w:r>
              <w:rPr>
                <w:color w:val="000000" w:themeColor="text1"/>
              </w:rPr>
              <w:instrText>、</w:instrText>
            </w:r>
            <w:r>
              <w:rPr>
                <w:color w:val="000000" w:themeColor="text1"/>
              </w:rPr>
              <w:instrText>8888886613770637</w:instrText>
            </w:r>
            <w:r>
              <w:rPr>
                <w:color w:val="000000" w:themeColor="text1"/>
              </w:rPr>
              <w:instrText>、</w:instrText>
            </w:r>
            <w:r>
              <w:rPr>
                <w:color w:val="000000" w:themeColor="text1"/>
              </w:rPr>
              <w:instrText>finance02@trustlife.com</w:instrText>
            </w:r>
            <w:r>
              <w:rPr>
                <w:color w:val="000000" w:themeColor="text1"/>
              </w:rPr>
              <w:instrText>）；</w:instrText>
            </w:r>
            <w:r>
              <w:rPr>
                <w:color w:val="000000" w:themeColor="text1"/>
              </w:rPr>
              <w:instrText xml:space="preserve">1" </w:instrText>
            </w:r>
            <w:r>
              <w:fldChar w:fldCharType="separate"/>
            </w:r>
            <w:r>
              <w:rPr>
                <w:rStyle w:val="af1"/>
                <w:rFonts w:ascii="微软雅黑" w:hAnsi="微软雅黑"/>
                <w:color w:val="000000" w:themeColor="text1"/>
                <w:u w:val="none"/>
              </w:rPr>
              <w:t>fkxtpayment@trustlife.com</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19030101040016602</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19030101040016594</w:t>
            </w:r>
            <w:r>
              <w:rPr>
                <w:rStyle w:val="af1"/>
                <w:rFonts w:ascii="微软雅黑" w:hAnsi="微软雅黑" w:hint="eastAsia"/>
                <w:color w:val="000000" w:themeColor="text1"/>
                <w:u w:val="none"/>
              </w:rPr>
              <w:t>、</w:t>
            </w:r>
            <w:r>
              <w:rPr>
                <w:rStyle w:val="af1"/>
                <w:rFonts w:ascii="微软雅黑" w:hAnsi="微软雅黑"/>
                <w:color w:val="000000" w:themeColor="text1"/>
                <w:u w:val="none"/>
              </w:rPr>
              <w:t>377974988708</w:t>
            </w:r>
            <w:r>
              <w:rPr>
                <w:rStyle w:val="af1"/>
                <w:rFonts w:ascii="微软雅黑" w:hAnsi="微软雅黑" w:hint="eastAsia"/>
                <w:color w:val="000000" w:themeColor="text1"/>
                <w:u w:val="none"/>
              </w:rPr>
              <w:t>、</w:t>
            </w:r>
            <w:r>
              <w:rPr>
                <w:rStyle w:val="af1"/>
                <w:rFonts w:ascii="微软雅黑" w:hAnsi="微软雅黑"/>
                <w:color w:val="000000" w:themeColor="text1"/>
                <w:u w:val="none"/>
              </w:rPr>
              <w:t>44050142020100000702</w:t>
            </w:r>
            <w:r>
              <w:rPr>
                <w:rStyle w:val="af1"/>
                <w:rFonts w:ascii="微软雅黑" w:hAnsi="微软雅黑" w:hint="eastAsia"/>
                <w:color w:val="000000" w:themeColor="text1"/>
                <w:u w:val="none"/>
              </w:rPr>
              <w:t>、</w:t>
            </w:r>
            <w:r>
              <w:rPr>
                <w:rStyle w:val="af1"/>
                <w:rFonts w:ascii="微软雅黑" w:hAnsi="微软雅黑"/>
                <w:color w:val="000000" w:themeColor="text1"/>
                <w:u w:val="none"/>
              </w:rPr>
              <w:t>8114701412300259836</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8888886859435325</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8888886613770637</w:t>
            </w:r>
            <w:r>
              <w:rPr>
                <w:rStyle w:val="af1"/>
                <w:rFonts w:ascii="微软雅黑" w:hAnsi="微软雅黑" w:hint="eastAsia"/>
                <w:color w:val="000000" w:themeColor="text1"/>
                <w:u w:val="none"/>
              </w:rPr>
              <w:t>、</w:t>
            </w:r>
            <w:r>
              <w:rPr>
                <w:rStyle w:val="af1"/>
                <w:rFonts w:ascii="微软雅黑" w:hAnsi="微软雅黑"/>
                <w:color w:val="000000" w:themeColor="text1"/>
                <w:u w:val="none"/>
              </w:rPr>
              <w:t>finance02@trustlife.com</w:t>
            </w:r>
            <w:r>
              <w:rPr>
                <w:rStyle w:val="af1"/>
                <w:rFonts w:ascii="微软雅黑" w:hAnsi="微软雅黑" w:hint="eastAsia"/>
                <w:color w:val="000000" w:themeColor="text1"/>
                <w:u w:val="none"/>
              </w:rPr>
              <w:t>）；1</w:t>
            </w:r>
            <w:r>
              <w:rPr>
                <w:rStyle w:val="af1"/>
                <w:rFonts w:ascii="微软雅黑" w:hAnsi="微软雅黑"/>
                <w:color w:val="000000" w:themeColor="text1"/>
                <w:u w:val="none"/>
              </w:rPr>
              <w:fldChar w:fldCharType="end"/>
            </w:r>
            <w:r>
              <w:rPr>
                <w:rFonts w:ascii="微软雅黑" w:hAnsi="微软雅黑"/>
                <w:color w:val="000000" w:themeColor="text1"/>
              </w:rPr>
              <w:t>.</w:t>
            </w:r>
            <w:r>
              <w:rPr>
                <w:rFonts w:ascii="微软雅黑" w:hAnsi="微软雅黑" w:hint="eastAsia"/>
                <w:color w:val="000000" w:themeColor="text1"/>
              </w:rPr>
              <w:t>添加账户；2</w:t>
            </w:r>
            <w:r>
              <w:rPr>
                <w:rFonts w:ascii="微软雅黑" w:hAnsi="微软雅黑"/>
                <w:color w:val="000000" w:themeColor="text1"/>
              </w:rPr>
              <w:t>.</w:t>
            </w:r>
            <w:r>
              <w:rPr>
                <w:rFonts w:ascii="微软雅黑" w:hAnsi="微软雅黑" w:hint="eastAsia"/>
                <w:color w:val="000000" w:themeColor="text1"/>
              </w:rPr>
              <w:t>增加部分账户账单；3</w:t>
            </w:r>
            <w:r>
              <w:rPr>
                <w:rFonts w:ascii="微软雅黑" w:hAnsi="微软雅黑"/>
                <w:color w:val="000000" w:themeColor="text1"/>
              </w:rPr>
              <w:t>.</w:t>
            </w:r>
            <w:r>
              <w:rPr>
                <w:rFonts w:ascii="微软雅黑" w:hAnsi="微软雅黑" w:hint="eastAsia"/>
                <w:color w:val="000000" w:themeColor="text1"/>
              </w:rPr>
              <w:t>对账规则未上线前人工手动对账。</w:t>
            </w:r>
          </w:p>
        </w:tc>
      </w:tr>
      <w:tr w:rsidR="00C761FD" w14:paraId="0829A721" w14:textId="77777777">
        <w:trPr>
          <w:trHeight w:val="432"/>
        </w:trPr>
        <w:tc>
          <w:tcPr>
            <w:tcW w:w="852" w:type="dxa"/>
            <w:vAlign w:val="center"/>
          </w:tcPr>
          <w:p w14:paraId="6C6BCFAB" w14:textId="77777777" w:rsidR="00C761FD" w:rsidRDefault="009217B5">
            <w:pPr>
              <w:adjustRightInd w:val="0"/>
              <w:snapToGrid w:val="0"/>
              <w:ind w:firstLineChars="0" w:firstLine="0"/>
              <w:rPr>
                <w:rFonts w:ascii="微软雅黑" w:hAnsi="微软雅黑"/>
                <w:color w:val="000000" w:themeColor="text1"/>
                <w:szCs w:val="21"/>
                <w:u w:val="single"/>
              </w:rPr>
            </w:pPr>
            <w:r>
              <w:rPr>
                <w:rFonts w:ascii="微软雅黑" w:hAnsi="微软雅黑" w:hint="eastAsia"/>
                <w:color w:val="000000" w:themeColor="text1"/>
                <w:szCs w:val="21"/>
                <w:u w:val="single"/>
              </w:rPr>
              <w:t>V</w:t>
            </w:r>
            <w:r>
              <w:rPr>
                <w:rFonts w:ascii="微软雅黑" w:hAnsi="微软雅黑"/>
                <w:color w:val="000000" w:themeColor="text1"/>
                <w:szCs w:val="21"/>
                <w:u w:val="single"/>
              </w:rPr>
              <w:t>1.5</w:t>
            </w:r>
          </w:p>
        </w:tc>
        <w:tc>
          <w:tcPr>
            <w:tcW w:w="1241" w:type="dxa"/>
            <w:vAlign w:val="center"/>
          </w:tcPr>
          <w:p w14:paraId="7F0AB4AD"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u w:val="single"/>
              </w:rPr>
              <w:t>穆聪</w:t>
            </w:r>
          </w:p>
        </w:tc>
        <w:tc>
          <w:tcPr>
            <w:tcW w:w="1701" w:type="dxa"/>
            <w:vAlign w:val="center"/>
          </w:tcPr>
          <w:p w14:paraId="58C23DDE"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color w:val="000000" w:themeColor="text1"/>
              </w:rPr>
              <w:t>2019年1月28日</w:t>
            </w:r>
          </w:p>
        </w:tc>
        <w:tc>
          <w:tcPr>
            <w:tcW w:w="4728" w:type="dxa"/>
            <w:vAlign w:val="center"/>
          </w:tcPr>
          <w:p w14:paraId="2ECC5294" w14:textId="77777777" w:rsidR="00C761FD" w:rsidRDefault="009217B5">
            <w:pPr>
              <w:adjustRightInd w:val="0"/>
              <w:snapToGrid w:val="0"/>
              <w:ind w:firstLineChars="0" w:firstLine="0"/>
              <w:rPr>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增加保融代收招商银行账户</w:t>
            </w:r>
            <w:r>
              <w:rPr>
                <w:color w:val="000000" w:themeColor="text1"/>
              </w:rPr>
              <w:t>110928036310401</w:t>
            </w:r>
            <w:r>
              <w:rPr>
                <w:rFonts w:hint="eastAsia"/>
                <w:color w:val="000000" w:themeColor="text1"/>
              </w:rPr>
              <w:t>信息</w:t>
            </w:r>
          </w:p>
          <w:p w14:paraId="6F88C4F0"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 xml:space="preserve">. </w:t>
            </w:r>
            <w:r>
              <w:rPr>
                <w:rFonts w:ascii="微软雅黑" w:hAnsi="微软雅黑" w:hint="eastAsia"/>
                <w:color w:val="000000" w:themeColor="text1"/>
              </w:rPr>
              <w:t>增加支付宝（</w:t>
            </w:r>
            <w:r>
              <w:rPr>
                <w:rFonts w:ascii="微软雅黑" w:hAnsi="微软雅黑"/>
                <w:color w:val="000000" w:themeColor="text1"/>
              </w:rPr>
              <w:t>fkxtpayment@trustlife.com</w:t>
            </w:r>
            <w:r>
              <w:rPr>
                <w:rFonts w:ascii="微软雅黑" w:hAnsi="微软雅黑" w:hint="eastAsia"/>
                <w:color w:val="000000" w:themeColor="text1"/>
              </w:rPr>
              <w:t>）代付ZA、SA对账规则</w:t>
            </w:r>
          </w:p>
          <w:p w14:paraId="6CF82ED6"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rPr>
              <w:t>3</w:t>
            </w:r>
            <w:r>
              <w:rPr>
                <w:rFonts w:ascii="微软雅黑" w:hAnsi="微软雅黑"/>
                <w:color w:val="000000" w:themeColor="text1"/>
              </w:rPr>
              <w:t>.</w:t>
            </w:r>
            <w:r>
              <w:rPr>
                <w:rFonts w:ascii="微软雅黑" w:hAnsi="微软雅黑" w:hint="eastAsia"/>
                <w:color w:val="000000" w:themeColor="text1"/>
              </w:rPr>
              <w:t>增加通联业务（</w:t>
            </w:r>
            <w:r>
              <w:rPr>
                <w:color w:val="000000" w:themeColor="text1"/>
              </w:rPr>
              <w:t>200100000021708</w:t>
            </w:r>
            <w:r>
              <w:rPr>
                <w:rFonts w:hint="eastAsia"/>
                <w:color w:val="000000" w:themeColor="text1"/>
              </w:rPr>
              <w:t>、</w:t>
            </w:r>
            <w:r>
              <w:rPr>
                <w:color w:val="000000" w:themeColor="text1"/>
              </w:rPr>
              <w:t>200100000021707</w:t>
            </w:r>
            <w:r>
              <w:rPr>
                <w:rFonts w:ascii="微软雅黑" w:hAnsi="微软雅黑" w:hint="eastAsia"/>
                <w:color w:val="000000" w:themeColor="text1"/>
              </w:rPr>
              <w:t>）代付ZA、SA对账规则</w:t>
            </w:r>
          </w:p>
        </w:tc>
      </w:tr>
      <w:tr w:rsidR="00C761FD" w14:paraId="1B062665" w14:textId="77777777">
        <w:trPr>
          <w:trHeight w:val="432"/>
        </w:trPr>
        <w:tc>
          <w:tcPr>
            <w:tcW w:w="852" w:type="dxa"/>
            <w:vAlign w:val="center"/>
          </w:tcPr>
          <w:p w14:paraId="40FD594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V1.6</w:t>
            </w:r>
          </w:p>
        </w:tc>
        <w:tc>
          <w:tcPr>
            <w:tcW w:w="1241" w:type="dxa"/>
            <w:vAlign w:val="center"/>
          </w:tcPr>
          <w:p w14:paraId="5257E7A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5E646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2019年2月15</w:t>
            </w:r>
            <w:r>
              <w:rPr>
                <w:rFonts w:ascii="微软雅黑" w:hAnsi="微软雅黑" w:hint="eastAsia"/>
                <w:color w:val="000000" w:themeColor="text1"/>
                <w:szCs w:val="21"/>
              </w:rPr>
              <w:t>日</w:t>
            </w:r>
          </w:p>
        </w:tc>
        <w:tc>
          <w:tcPr>
            <w:tcW w:w="4728" w:type="dxa"/>
            <w:vAlign w:val="center"/>
          </w:tcPr>
          <w:p w14:paraId="6D3EBDD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 xml:space="preserve">增加保融工行账号 </w:t>
            </w:r>
          </w:p>
        </w:tc>
      </w:tr>
      <w:tr w:rsidR="00C761FD" w14:paraId="2CE35E40" w14:textId="77777777">
        <w:trPr>
          <w:trHeight w:val="432"/>
        </w:trPr>
        <w:tc>
          <w:tcPr>
            <w:tcW w:w="852" w:type="dxa"/>
            <w:vAlign w:val="center"/>
          </w:tcPr>
          <w:p w14:paraId="55FBAE3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V1.7</w:t>
            </w:r>
          </w:p>
        </w:tc>
        <w:tc>
          <w:tcPr>
            <w:tcW w:w="1241" w:type="dxa"/>
            <w:vAlign w:val="center"/>
          </w:tcPr>
          <w:p w14:paraId="335705F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8C9EFC"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2019年3月12日</w:t>
            </w:r>
          </w:p>
        </w:tc>
        <w:tc>
          <w:tcPr>
            <w:tcW w:w="4728" w:type="dxa"/>
            <w:vAlign w:val="center"/>
          </w:tcPr>
          <w:p w14:paraId="29BC039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rPr>
              <w:t>保融代收（</w:t>
            </w:r>
            <w:r>
              <w:rPr>
                <w:color w:val="000000" w:themeColor="text1"/>
              </w:rPr>
              <w:t>19030101040016594</w:t>
            </w:r>
            <w:r>
              <w:rPr>
                <w:rFonts w:hint="eastAsia"/>
                <w:color w:val="000000" w:themeColor="text1"/>
              </w:rPr>
              <w:t>、</w:t>
            </w:r>
            <w:r>
              <w:rPr>
                <w:color w:val="000000" w:themeColor="text1"/>
              </w:rPr>
              <w:t>44050142020100000702</w:t>
            </w:r>
            <w:r>
              <w:rPr>
                <w:rFonts w:hint="eastAsia"/>
                <w:color w:val="000000" w:themeColor="text1"/>
              </w:rPr>
              <w:t>、</w:t>
            </w:r>
            <w:r>
              <w:rPr>
                <w:color w:val="000000" w:themeColor="text1"/>
              </w:rPr>
              <w:t>377974988708</w:t>
            </w:r>
            <w:r>
              <w:rPr>
                <w:rFonts w:hint="eastAsia"/>
                <w:color w:val="000000" w:themeColor="text1"/>
              </w:rPr>
              <w:t>、</w:t>
            </w:r>
            <w:r>
              <w:rPr>
                <w:color w:val="000000" w:themeColor="text1"/>
              </w:rPr>
              <w:t>8114701412300259836</w:t>
            </w:r>
            <w:r>
              <w:rPr>
                <w:rFonts w:hint="eastAsia"/>
                <w:color w:val="000000" w:themeColor="text1"/>
              </w:rPr>
              <w:t>、</w:t>
            </w:r>
            <w:r>
              <w:rPr>
                <w:color w:val="000000" w:themeColor="text1"/>
              </w:rPr>
              <w:t>110928036310401</w:t>
            </w:r>
            <w:r>
              <w:rPr>
                <w:rFonts w:ascii="微软雅黑" w:hAnsi="微软雅黑" w:hint="eastAsia"/>
                <w:color w:val="000000" w:themeColor="text1"/>
              </w:rPr>
              <w:t>）、代付账户(</w:t>
            </w:r>
            <w:r>
              <w:rPr>
                <w:color w:val="000000" w:themeColor="text1"/>
              </w:rPr>
              <w:t>19030101040016602</w:t>
            </w:r>
            <w:r>
              <w:rPr>
                <w:rFonts w:ascii="微软雅黑" w:hAnsi="微软雅黑"/>
                <w:color w:val="000000" w:themeColor="text1"/>
              </w:rPr>
              <w:t>)</w:t>
            </w:r>
            <w:r>
              <w:rPr>
                <w:rFonts w:ascii="微软雅黑" w:hAnsi="微软雅黑" w:hint="eastAsia"/>
                <w:color w:val="000000" w:themeColor="text1"/>
              </w:rPr>
              <w:t>ZA、SA对账规则</w:t>
            </w:r>
          </w:p>
        </w:tc>
      </w:tr>
      <w:tr w:rsidR="00C761FD" w14:paraId="199D2462" w14:textId="77777777">
        <w:trPr>
          <w:trHeight w:val="432"/>
        </w:trPr>
        <w:tc>
          <w:tcPr>
            <w:tcW w:w="852" w:type="dxa"/>
            <w:vAlign w:val="center"/>
          </w:tcPr>
          <w:p w14:paraId="29A38A4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V1.8</w:t>
            </w:r>
          </w:p>
        </w:tc>
        <w:tc>
          <w:tcPr>
            <w:tcW w:w="1241" w:type="dxa"/>
            <w:vAlign w:val="center"/>
          </w:tcPr>
          <w:p w14:paraId="01FC952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51F26DA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w:t>
            </w:r>
            <w:r>
              <w:rPr>
                <w:rFonts w:ascii="微软雅黑" w:hAnsi="微软雅黑" w:hint="eastAsia"/>
                <w:color w:val="000000" w:themeColor="text1"/>
                <w:szCs w:val="21"/>
              </w:rPr>
              <w:t>3</w:t>
            </w:r>
            <w:r>
              <w:rPr>
                <w:rFonts w:ascii="微软雅黑" w:hAnsi="微软雅黑"/>
                <w:color w:val="000000" w:themeColor="text1"/>
                <w:szCs w:val="21"/>
              </w:rPr>
              <w:t>月</w:t>
            </w:r>
            <w:r>
              <w:rPr>
                <w:rFonts w:ascii="微软雅黑" w:hAnsi="微软雅黑" w:hint="eastAsia"/>
                <w:color w:val="000000" w:themeColor="text1"/>
                <w:szCs w:val="21"/>
              </w:rPr>
              <w:t>22日</w:t>
            </w:r>
          </w:p>
        </w:tc>
        <w:tc>
          <w:tcPr>
            <w:tcW w:w="4728" w:type="dxa"/>
            <w:vAlign w:val="center"/>
          </w:tcPr>
          <w:p w14:paraId="5C64946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szCs w:val="21"/>
              </w:rPr>
              <w:t>增加支付宝账户</w:t>
            </w:r>
          </w:p>
        </w:tc>
      </w:tr>
      <w:tr w:rsidR="00C761FD" w14:paraId="71C280E3" w14:textId="77777777">
        <w:trPr>
          <w:trHeight w:val="432"/>
        </w:trPr>
        <w:tc>
          <w:tcPr>
            <w:tcW w:w="852" w:type="dxa"/>
            <w:vAlign w:val="center"/>
          </w:tcPr>
          <w:p w14:paraId="3C89809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V1.9</w:t>
            </w:r>
          </w:p>
        </w:tc>
        <w:tc>
          <w:tcPr>
            <w:tcW w:w="1241" w:type="dxa"/>
            <w:vAlign w:val="center"/>
          </w:tcPr>
          <w:p w14:paraId="02171B8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4B8757B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2019年4月12日</w:t>
            </w:r>
          </w:p>
        </w:tc>
        <w:tc>
          <w:tcPr>
            <w:tcW w:w="4728" w:type="dxa"/>
            <w:vAlign w:val="center"/>
          </w:tcPr>
          <w:p w14:paraId="223BF8B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邮储账户添加</w:t>
            </w:r>
          </w:p>
        </w:tc>
      </w:tr>
      <w:tr w:rsidR="00C761FD" w14:paraId="597A0618" w14:textId="77777777">
        <w:trPr>
          <w:trHeight w:val="432"/>
        </w:trPr>
        <w:tc>
          <w:tcPr>
            <w:tcW w:w="852" w:type="dxa"/>
            <w:vAlign w:val="center"/>
          </w:tcPr>
          <w:p w14:paraId="4DD78BE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V2.0</w:t>
            </w:r>
          </w:p>
        </w:tc>
        <w:tc>
          <w:tcPr>
            <w:tcW w:w="1241" w:type="dxa"/>
            <w:vAlign w:val="center"/>
          </w:tcPr>
          <w:p w14:paraId="6120393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41158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2019年4月15日</w:t>
            </w:r>
          </w:p>
        </w:tc>
        <w:tc>
          <w:tcPr>
            <w:tcW w:w="4728" w:type="dxa"/>
            <w:vAlign w:val="center"/>
          </w:tcPr>
          <w:p w14:paraId="57E3CE9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增加支付宝账户</w:t>
            </w:r>
          </w:p>
        </w:tc>
      </w:tr>
      <w:tr w:rsidR="00C761FD" w14:paraId="04011E4A" w14:textId="77777777">
        <w:trPr>
          <w:trHeight w:val="432"/>
        </w:trPr>
        <w:tc>
          <w:tcPr>
            <w:tcW w:w="852" w:type="dxa"/>
            <w:vAlign w:val="center"/>
          </w:tcPr>
          <w:p w14:paraId="3948B53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V2.1</w:t>
            </w:r>
          </w:p>
        </w:tc>
        <w:tc>
          <w:tcPr>
            <w:tcW w:w="1241" w:type="dxa"/>
            <w:vAlign w:val="center"/>
          </w:tcPr>
          <w:p w14:paraId="355DBBE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67FF59F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2019年4月16日</w:t>
            </w:r>
          </w:p>
        </w:tc>
        <w:tc>
          <w:tcPr>
            <w:tcW w:w="4728" w:type="dxa"/>
            <w:vAlign w:val="center"/>
          </w:tcPr>
          <w:p w14:paraId="4A2B8E5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新增兴业银行账户</w:t>
            </w:r>
            <w:r>
              <w:rPr>
                <w:rFonts w:ascii="微软雅黑" w:hAnsi="微软雅黑"/>
                <w:color w:val="000000" w:themeColor="text1"/>
                <w:szCs w:val="21"/>
              </w:rPr>
              <w:t xml:space="preserve"> </w:t>
            </w:r>
          </w:p>
        </w:tc>
      </w:tr>
      <w:tr w:rsidR="00C761FD" w14:paraId="174715B7" w14:textId="77777777">
        <w:trPr>
          <w:trHeight w:val="432"/>
        </w:trPr>
        <w:tc>
          <w:tcPr>
            <w:tcW w:w="852" w:type="dxa"/>
            <w:vAlign w:val="center"/>
          </w:tcPr>
          <w:p w14:paraId="39F3BF9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V2.2</w:t>
            </w:r>
          </w:p>
        </w:tc>
        <w:tc>
          <w:tcPr>
            <w:tcW w:w="1241" w:type="dxa"/>
            <w:vAlign w:val="center"/>
          </w:tcPr>
          <w:p w14:paraId="570910D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D7E8E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2019年5月9日</w:t>
            </w:r>
          </w:p>
        </w:tc>
        <w:tc>
          <w:tcPr>
            <w:tcW w:w="4728" w:type="dxa"/>
            <w:vAlign w:val="center"/>
          </w:tcPr>
          <w:p w14:paraId="230F269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融汇通代收邮储银行增加对账规则</w:t>
            </w:r>
          </w:p>
        </w:tc>
      </w:tr>
      <w:tr w:rsidR="00C761FD" w14:paraId="6F11361A" w14:textId="77777777">
        <w:trPr>
          <w:trHeight w:val="432"/>
        </w:trPr>
        <w:tc>
          <w:tcPr>
            <w:tcW w:w="852" w:type="dxa"/>
            <w:vAlign w:val="center"/>
          </w:tcPr>
          <w:p w14:paraId="1D18D83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V2.3</w:t>
            </w:r>
          </w:p>
        </w:tc>
        <w:tc>
          <w:tcPr>
            <w:tcW w:w="1241" w:type="dxa"/>
            <w:vAlign w:val="center"/>
          </w:tcPr>
          <w:p w14:paraId="5D2A609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3DC8285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2019年5月13日</w:t>
            </w:r>
          </w:p>
        </w:tc>
        <w:tc>
          <w:tcPr>
            <w:tcW w:w="4728" w:type="dxa"/>
            <w:vAlign w:val="center"/>
          </w:tcPr>
          <w:p w14:paraId="42C0873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w:t>
            </w:r>
            <w:r>
              <w:rPr>
                <w:rFonts w:ascii="微软雅黑" w:hAnsi="微软雅黑"/>
                <w:color w:val="000000" w:themeColor="text1"/>
                <w:szCs w:val="21"/>
              </w:rPr>
              <w:t>ZD对账业务范围更新</w:t>
            </w:r>
          </w:p>
        </w:tc>
      </w:tr>
      <w:tr w:rsidR="00F26C6F" w14:paraId="3609C2AA" w14:textId="77777777">
        <w:trPr>
          <w:trHeight w:val="432"/>
        </w:trPr>
        <w:tc>
          <w:tcPr>
            <w:tcW w:w="852" w:type="dxa"/>
            <w:vAlign w:val="center"/>
          </w:tcPr>
          <w:p w14:paraId="025588D2"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lastRenderedPageBreak/>
              <w:t>V2.4</w:t>
            </w:r>
          </w:p>
        </w:tc>
        <w:tc>
          <w:tcPr>
            <w:tcW w:w="1241" w:type="dxa"/>
            <w:vAlign w:val="center"/>
          </w:tcPr>
          <w:p w14:paraId="266EA00E"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7CFF02AA"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2019年6月11</w:t>
            </w:r>
            <w:r>
              <w:rPr>
                <w:rFonts w:ascii="微软雅黑" w:hAnsi="微软雅黑" w:hint="eastAsia"/>
                <w:color w:val="000000" w:themeColor="text1"/>
                <w:szCs w:val="21"/>
              </w:rPr>
              <w:t>日</w:t>
            </w:r>
          </w:p>
        </w:tc>
        <w:tc>
          <w:tcPr>
            <w:tcW w:w="4728" w:type="dxa"/>
            <w:vAlign w:val="center"/>
          </w:tcPr>
          <w:p w14:paraId="5E1632D6"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增加网商银行对账规则</w:t>
            </w:r>
          </w:p>
          <w:p w14:paraId="14A917FB"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ZD凭证对账规则增加账号</w:t>
            </w:r>
          </w:p>
        </w:tc>
      </w:tr>
      <w:tr w:rsidR="00C761FD" w14:paraId="42ED8B2B" w14:textId="77777777">
        <w:trPr>
          <w:trHeight w:val="432"/>
        </w:trPr>
        <w:tc>
          <w:tcPr>
            <w:tcW w:w="852" w:type="dxa"/>
            <w:vAlign w:val="center"/>
          </w:tcPr>
          <w:p w14:paraId="2F7DBC5D"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V2.</w:t>
            </w:r>
            <w:r w:rsidR="00F26C6F" w:rsidRPr="00364380">
              <w:rPr>
                <w:rFonts w:ascii="微软雅黑" w:hAnsi="微软雅黑" w:hint="eastAsia"/>
                <w:color w:val="FF0000"/>
                <w:szCs w:val="21"/>
              </w:rPr>
              <w:t>5</w:t>
            </w:r>
          </w:p>
        </w:tc>
        <w:tc>
          <w:tcPr>
            <w:tcW w:w="1241" w:type="dxa"/>
            <w:vAlign w:val="center"/>
          </w:tcPr>
          <w:p w14:paraId="05B01601"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穆聪</w:t>
            </w:r>
          </w:p>
        </w:tc>
        <w:tc>
          <w:tcPr>
            <w:tcW w:w="1701" w:type="dxa"/>
            <w:vAlign w:val="center"/>
          </w:tcPr>
          <w:p w14:paraId="4F48CC26" w14:textId="77777777" w:rsidR="00C761FD" w:rsidRPr="00364380" w:rsidRDefault="00F26C6F" w:rsidP="00F26C6F">
            <w:pPr>
              <w:adjustRightInd w:val="0"/>
              <w:snapToGrid w:val="0"/>
              <w:ind w:firstLineChars="0" w:firstLine="0"/>
              <w:jc w:val="left"/>
              <w:rPr>
                <w:rFonts w:ascii="微软雅黑" w:hAnsi="微软雅黑"/>
                <w:color w:val="FF0000"/>
                <w:szCs w:val="21"/>
              </w:rPr>
            </w:pPr>
            <w:r w:rsidRPr="00364380">
              <w:rPr>
                <w:rFonts w:ascii="微软雅黑" w:hAnsi="微软雅黑"/>
                <w:color w:val="FF0000"/>
                <w:szCs w:val="21"/>
              </w:rPr>
              <w:t>20</w:t>
            </w:r>
            <w:r w:rsidRPr="00364380">
              <w:rPr>
                <w:rFonts w:ascii="微软雅黑" w:hAnsi="微软雅黑" w:hint="eastAsia"/>
                <w:color w:val="FF0000"/>
                <w:szCs w:val="21"/>
              </w:rPr>
              <w:t>20</w:t>
            </w:r>
            <w:r w:rsidR="009217B5" w:rsidRPr="00364380">
              <w:rPr>
                <w:rFonts w:ascii="微软雅黑" w:hAnsi="微软雅黑"/>
                <w:color w:val="FF0000"/>
                <w:szCs w:val="21"/>
              </w:rPr>
              <w:t>年</w:t>
            </w:r>
            <w:r w:rsidRPr="00364380">
              <w:rPr>
                <w:rFonts w:ascii="微软雅黑" w:hAnsi="微软雅黑" w:hint="eastAsia"/>
                <w:color w:val="FF0000"/>
                <w:szCs w:val="21"/>
              </w:rPr>
              <w:t>2月2</w:t>
            </w:r>
            <w:r w:rsidR="009217B5" w:rsidRPr="00364380">
              <w:rPr>
                <w:rFonts w:ascii="微软雅黑" w:hAnsi="微软雅黑"/>
                <w:color w:val="FF0000"/>
                <w:szCs w:val="21"/>
              </w:rPr>
              <w:t>1</w:t>
            </w:r>
            <w:r w:rsidR="009217B5" w:rsidRPr="00364380">
              <w:rPr>
                <w:rFonts w:ascii="微软雅黑" w:hAnsi="微软雅黑" w:hint="eastAsia"/>
                <w:color w:val="FF0000"/>
                <w:szCs w:val="21"/>
              </w:rPr>
              <w:t>日</w:t>
            </w:r>
          </w:p>
        </w:tc>
        <w:tc>
          <w:tcPr>
            <w:tcW w:w="4728" w:type="dxa"/>
            <w:vAlign w:val="center"/>
          </w:tcPr>
          <w:p w14:paraId="0D10C9C4" w14:textId="1A6D90D5" w:rsidR="008B07EF"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章节三【需求详情】补充账户信息</w:t>
            </w:r>
          </w:p>
          <w:p w14:paraId="36CCB8F4" w14:textId="3DF6ED7C" w:rsidR="00C761FD"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章节四【对账逻辑】的4.3</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00F26C6F" w:rsidRPr="00364380">
              <w:rPr>
                <w:rFonts w:ascii="微软雅黑" w:hAnsi="微软雅黑" w:hint="eastAsia"/>
                <w:color w:val="FF0000"/>
                <w:szCs w:val="21"/>
              </w:rPr>
              <w:t>增加民生银行、兴业银行ZD凭证的对账规则</w:t>
            </w:r>
          </w:p>
          <w:p w14:paraId="0ADB6AC3" w14:textId="77777777" w:rsidR="00C761FD" w:rsidRDefault="008B07EF" w:rsidP="008B07E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见规则⑤</w:t>
            </w:r>
            <w:r w:rsidRPr="00364380">
              <w:rPr>
                <w:rFonts w:ascii="微软雅黑" w:hAnsi="微软雅黑"/>
                <w:color w:val="FF0000"/>
                <w:szCs w:val="21"/>
              </w:rPr>
              <w:t>)</w:t>
            </w:r>
            <w:r w:rsidR="00F26C6F" w:rsidRPr="00364380">
              <w:rPr>
                <w:rFonts w:ascii="微软雅黑" w:hAnsi="微软雅黑" w:hint="eastAsia"/>
                <w:color w:val="FF0000"/>
                <w:szCs w:val="21"/>
              </w:rPr>
              <w:t>补充兴业银行ZA凭证的对账规则；</w:t>
            </w:r>
          </w:p>
          <w:p w14:paraId="66E038BD" w14:textId="62DD0521" w:rsidR="00A60F94" w:rsidRPr="00A60F94" w:rsidRDefault="00A60F94" w:rsidP="00A60F94">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Pr>
                <w:rFonts w:ascii="微软雅黑" w:hAnsi="微软雅黑"/>
                <w:color w:val="FF0000"/>
                <w:szCs w:val="21"/>
              </w:rPr>
              <w:t>.</w:t>
            </w:r>
            <w:r>
              <w:rPr>
                <w:rFonts w:ascii="微软雅黑" w:hAnsi="微软雅黑" w:hint="eastAsia"/>
                <w:color w:val="FF0000"/>
                <w:szCs w:val="21"/>
              </w:rPr>
              <w:t>2</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Pr="00364380">
              <w:rPr>
                <w:rFonts w:ascii="微软雅黑" w:hAnsi="微软雅黑" w:hint="eastAsia"/>
                <w:color w:val="FF0000"/>
                <w:szCs w:val="21"/>
              </w:rPr>
              <w:t>补充</w:t>
            </w:r>
            <w:r>
              <w:rPr>
                <w:rFonts w:ascii="微软雅黑" w:hAnsi="微软雅黑" w:hint="eastAsia"/>
                <w:color w:val="FF0000"/>
                <w:szCs w:val="21"/>
              </w:rPr>
              <w:t>民生</w:t>
            </w:r>
            <w:r w:rsidRPr="00364380">
              <w:rPr>
                <w:rFonts w:ascii="微软雅黑" w:hAnsi="微软雅黑" w:hint="eastAsia"/>
                <w:color w:val="FF0000"/>
                <w:szCs w:val="21"/>
              </w:rPr>
              <w:t>银行ZA凭证的对账规则；</w:t>
            </w:r>
          </w:p>
        </w:tc>
      </w:tr>
      <w:tr w:rsidR="00B228FD" w14:paraId="48ADBCF3" w14:textId="77777777">
        <w:trPr>
          <w:trHeight w:val="432"/>
          <w:ins w:id="0" w:author="Aprils" w:date="2020-06-12T15:29:00Z"/>
        </w:trPr>
        <w:tc>
          <w:tcPr>
            <w:tcW w:w="852" w:type="dxa"/>
            <w:vAlign w:val="center"/>
          </w:tcPr>
          <w:p w14:paraId="3DC98E11" w14:textId="3F4D0B37" w:rsidR="00B228FD" w:rsidRPr="00B228FD" w:rsidRDefault="00B228FD">
            <w:pPr>
              <w:adjustRightInd w:val="0"/>
              <w:snapToGrid w:val="0"/>
              <w:ind w:firstLineChars="0" w:firstLine="0"/>
              <w:rPr>
                <w:ins w:id="1" w:author="Aprils" w:date="2020-06-12T15:29:00Z"/>
                <w:rFonts w:ascii="微软雅黑" w:hAnsi="微软雅黑"/>
                <w:color w:val="FF0000"/>
                <w:szCs w:val="21"/>
              </w:rPr>
            </w:pPr>
            <w:ins w:id="2" w:author="Aprils" w:date="2020-06-12T15:29:00Z">
              <w:r w:rsidRPr="00364380">
                <w:rPr>
                  <w:rFonts w:ascii="微软雅黑" w:hAnsi="微软雅黑" w:hint="eastAsia"/>
                  <w:color w:val="FF0000"/>
                  <w:szCs w:val="21"/>
                </w:rPr>
                <w:t>V2.</w:t>
              </w:r>
              <w:r>
                <w:rPr>
                  <w:rFonts w:ascii="微软雅黑" w:hAnsi="微软雅黑" w:hint="eastAsia"/>
                  <w:color w:val="FF0000"/>
                  <w:szCs w:val="21"/>
                </w:rPr>
                <w:t>６</w:t>
              </w:r>
            </w:ins>
          </w:p>
        </w:tc>
        <w:tc>
          <w:tcPr>
            <w:tcW w:w="1241" w:type="dxa"/>
            <w:vAlign w:val="center"/>
          </w:tcPr>
          <w:p w14:paraId="785BF81E" w14:textId="239A05B8" w:rsidR="00B228FD" w:rsidRPr="00364380" w:rsidRDefault="00B228FD">
            <w:pPr>
              <w:adjustRightInd w:val="0"/>
              <w:snapToGrid w:val="0"/>
              <w:ind w:firstLineChars="0" w:firstLine="0"/>
              <w:rPr>
                <w:ins w:id="3" w:author="Aprils" w:date="2020-06-12T15:29:00Z"/>
                <w:rFonts w:ascii="微软雅黑" w:hAnsi="微软雅黑"/>
                <w:color w:val="FF0000"/>
                <w:szCs w:val="21"/>
              </w:rPr>
            </w:pPr>
            <w:ins w:id="4" w:author="Aprils" w:date="2020-06-12T15:30:00Z">
              <w:r>
                <w:rPr>
                  <w:rFonts w:ascii="微软雅黑" w:hAnsi="微软雅黑"/>
                  <w:color w:val="FF0000"/>
                  <w:szCs w:val="21"/>
                </w:rPr>
                <w:t>Aprils</w:t>
              </w:r>
            </w:ins>
          </w:p>
        </w:tc>
        <w:tc>
          <w:tcPr>
            <w:tcW w:w="1701" w:type="dxa"/>
            <w:vAlign w:val="center"/>
          </w:tcPr>
          <w:p w14:paraId="7B4A7DD9" w14:textId="28A18AF0" w:rsidR="00B228FD" w:rsidRPr="00364380" w:rsidRDefault="00B228FD" w:rsidP="00F26C6F">
            <w:pPr>
              <w:adjustRightInd w:val="0"/>
              <w:snapToGrid w:val="0"/>
              <w:ind w:firstLineChars="0" w:firstLine="0"/>
              <w:jc w:val="left"/>
              <w:rPr>
                <w:ins w:id="5" w:author="Aprils" w:date="2020-06-12T15:29:00Z"/>
                <w:rFonts w:ascii="微软雅黑" w:hAnsi="微软雅黑"/>
                <w:color w:val="FF0000"/>
                <w:szCs w:val="21"/>
              </w:rPr>
            </w:pPr>
            <w:ins w:id="6" w:author="Aprils" w:date="2020-06-12T15:30:00Z">
              <w:r>
                <w:rPr>
                  <w:rFonts w:ascii="微软雅黑" w:hAnsi="微软雅黑" w:hint="eastAsia"/>
                  <w:color w:val="FF0000"/>
                  <w:szCs w:val="21"/>
                </w:rPr>
                <w:t>2</w:t>
              </w:r>
              <w:r>
                <w:rPr>
                  <w:rFonts w:ascii="微软雅黑" w:hAnsi="微软雅黑"/>
                  <w:color w:val="FF0000"/>
                  <w:szCs w:val="21"/>
                </w:rPr>
                <w:t>020-06-12</w:t>
              </w:r>
            </w:ins>
          </w:p>
        </w:tc>
        <w:tc>
          <w:tcPr>
            <w:tcW w:w="4728" w:type="dxa"/>
            <w:vAlign w:val="center"/>
          </w:tcPr>
          <w:p w14:paraId="73CADDD9" w14:textId="00A51DBB" w:rsidR="00B228FD" w:rsidRPr="00B228FD" w:rsidRDefault="00B228FD" w:rsidP="00B228FD">
            <w:pPr>
              <w:adjustRightInd w:val="0"/>
              <w:snapToGrid w:val="0"/>
              <w:ind w:firstLineChars="0" w:firstLine="0"/>
              <w:jc w:val="left"/>
              <w:rPr>
                <w:ins w:id="7" w:author="Aprils" w:date="2020-06-12T15:29:00Z"/>
                <w:rFonts w:ascii="微软雅黑" w:hAnsi="微软雅黑"/>
                <w:color w:val="FF0000"/>
                <w:szCs w:val="21"/>
              </w:rPr>
            </w:pPr>
            <w:ins w:id="8" w:author="Aprils" w:date="2020-06-12T15:31:00Z">
              <w:r>
                <w:rPr>
                  <w:rFonts w:ascii="微软雅黑" w:hAnsi="微软雅黑" w:hint="eastAsia"/>
                  <w:color w:val="FF0000"/>
                  <w:szCs w:val="21"/>
                </w:rPr>
                <w:t>新增对账规则</w:t>
              </w:r>
            </w:ins>
            <w:ins w:id="9" w:author="Aprils" w:date="2020-06-12T16:10:00Z">
              <w:r w:rsidR="001C268E">
                <w:rPr>
                  <w:rFonts w:ascii="微软雅黑" w:hAnsi="微软雅黑" w:hint="eastAsia"/>
                  <w:color w:val="FF0000"/>
                  <w:szCs w:val="21"/>
                </w:rPr>
                <w:t>需求</w:t>
              </w:r>
            </w:ins>
          </w:p>
        </w:tc>
      </w:tr>
      <w:tr w:rsidR="007B7FCE" w14:paraId="72AF761D" w14:textId="77777777">
        <w:trPr>
          <w:trHeight w:val="432"/>
          <w:ins w:id="10" w:author="信美人寿相互保险社" w:date="2020-11-11T15:15:00Z"/>
        </w:trPr>
        <w:tc>
          <w:tcPr>
            <w:tcW w:w="852" w:type="dxa"/>
            <w:vAlign w:val="center"/>
          </w:tcPr>
          <w:p w14:paraId="567D289C" w14:textId="6FD831C3" w:rsidR="007B7FCE" w:rsidRPr="00364380" w:rsidRDefault="007B7FCE">
            <w:pPr>
              <w:adjustRightInd w:val="0"/>
              <w:snapToGrid w:val="0"/>
              <w:ind w:firstLineChars="0" w:firstLine="0"/>
              <w:rPr>
                <w:ins w:id="11" w:author="信美人寿相互保险社" w:date="2020-11-11T15:15:00Z"/>
                <w:rFonts w:ascii="微软雅黑" w:hAnsi="微软雅黑" w:hint="eastAsia"/>
                <w:color w:val="FF0000"/>
                <w:szCs w:val="21"/>
              </w:rPr>
            </w:pPr>
            <w:ins w:id="12" w:author="信美人寿相互保险社" w:date="2020-11-11T15:15:00Z">
              <w:r>
                <w:rPr>
                  <w:rFonts w:ascii="微软雅黑" w:hAnsi="微软雅黑" w:hint="eastAsia"/>
                  <w:color w:val="FF0000"/>
                  <w:szCs w:val="21"/>
                </w:rPr>
                <w:t>V</w:t>
              </w:r>
              <w:r>
                <w:rPr>
                  <w:rFonts w:ascii="微软雅黑" w:hAnsi="微软雅黑"/>
                  <w:color w:val="FF0000"/>
                  <w:szCs w:val="21"/>
                </w:rPr>
                <w:t>2.7</w:t>
              </w:r>
            </w:ins>
          </w:p>
        </w:tc>
        <w:tc>
          <w:tcPr>
            <w:tcW w:w="1241" w:type="dxa"/>
            <w:vAlign w:val="center"/>
          </w:tcPr>
          <w:p w14:paraId="1A8BDC5D" w14:textId="42DC1103" w:rsidR="007B7FCE" w:rsidRDefault="007B7FCE">
            <w:pPr>
              <w:adjustRightInd w:val="0"/>
              <w:snapToGrid w:val="0"/>
              <w:ind w:firstLineChars="0" w:firstLine="0"/>
              <w:rPr>
                <w:ins w:id="13" w:author="信美人寿相互保险社" w:date="2020-11-11T15:15:00Z"/>
                <w:rFonts w:ascii="微软雅黑" w:hAnsi="微软雅黑"/>
                <w:color w:val="FF0000"/>
                <w:szCs w:val="21"/>
              </w:rPr>
            </w:pPr>
            <w:ins w:id="14" w:author="信美人寿相互保险社" w:date="2020-11-11T15:15:00Z">
              <w:r>
                <w:rPr>
                  <w:rFonts w:ascii="微软雅黑" w:hAnsi="微软雅黑"/>
                  <w:color w:val="FF0000"/>
                  <w:szCs w:val="21"/>
                </w:rPr>
                <w:t>A</w:t>
              </w:r>
              <w:r>
                <w:rPr>
                  <w:rFonts w:ascii="微软雅黑" w:hAnsi="微软雅黑" w:hint="eastAsia"/>
                  <w:color w:val="FF0000"/>
                  <w:szCs w:val="21"/>
                </w:rPr>
                <w:t>prils</w:t>
              </w:r>
            </w:ins>
          </w:p>
        </w:tc>
        <w:tc>
          <w:tcPr>
            <w:tcW w:w="1701" w:type="dxa"/>
            <w:vAlign w:val="center"/>
          </w:tcPr>
          <w:p w14:paraId="0291A0A6" w14:textId="08B25D43" w:rsidR="007B7FCE" w:rsidRDefault="007B7FCE" w:rsidP="00F26C6F">
            <w:pPr>
              <w:adjustRightInd w:val="0"/>
              <w:snapToGrid w:val="0"/>
              <w:ind w:firstLineChars="0" w:firstLine="0"/>
              <w:jc w:val="left"/>
              <w:rPr>
                <w:ins w:id="15" w:author="信美人寿相互保险社" w:date="2020-11-11T15:15:00Z"/>
                <w:rFonts w:ascii="微软雅黑" w:hAnsi="微软雅黑" w:hint="eastAsia"/>
                <w:color w:val="FF0000"/>
                <w:szCs w:val="21"/>
              </w:rPr>
            </w:pPr>
            <w:ins w:id="16" w:author="信美人寿相互保险社" w:date="2020-11-11T15:15:00Z">
              <w:r>
                <w:rPr>
                  <w:rFonts w:ascii="微软雅黑" w:hAnsi="微软雅黑" w:hint="eastAsia"/>
                  <w:color w:val="FF0000"/>
                  <w:szCs w:val="21"/>
                </w:rPr>
                <w:t>2</w:t>
              </w:r>
              <w:r>
                <w:rPr>
                  <w:rFonts w:ascii="微软雅黑" w:hAnsi="微软雅黑"/>
                  <w:color w:val="FF0000"/>
                  <w:szCs w:val="21"/>
                </w:rPr>
                <w:t>020</w:t>
              </w:r>
              <w:r>
                <w:rPr>
                  <w:rFonts w:ascii="微软雅黑" w:hAnsi="微软雅黑" w:hint="eastAsia"/>
                  <w:color w:val="FF0000"/>
                  <w:szCs w:val="21"/>
                </w:rPr>
                <w:t>-</w:t>
              </w:r>
              <w:r>
                <w:rPr>
                  <w:rFonts w:ascii="微软雅黑" w:hAnsi="微软雅黑"/>
                  <w:color w:val="FF0000"/>
                  <w:szCs w:val="21"/>
                </w:rPr>
                <w:t>11</w:t>
              </w:r>
              <w:r>
                <w:rPr>
                  <w:rFonts w:ascii="微软雅黑" w:hAnsi="微软雅黑" w:hint="eastAsia"/>
                  <w:color w:val="FF0000"/>
                  <w:szCs w:val="21"/>
                </w:rPr>
                <w:t>-</w:t>
              </w:r>
              <w:r>
                <w:rPr>
                  <w:rFonts w:ascii="微软雅黑" w:hAnsi="微软雅黑"/>
                  <w:color w:val="FF0000"/>
                  <w:szCs w:val="21"/>
                </w:rPr>
                <w:t>11</w:t>
              </w:r>
            </w:ins>
          </w:p>
        </w:tc>
        <w:tc>
          <w:tcPr>
            <w:tcW w:w="4728" w:type="dxa"/>
            <w:vAlign w:val="center"/>
          </w:tcPr>
          <w:p w14:paraId="4A06D7BF" w14:textId="77777777" w:rsidR="00856536" w:rsidRDefault="007B7FCE" w:rsidP="00B228FD">
            <w:pPr>
              <w:adjustRightInd w:val="0"/>
              <w:snapToGrid w:val="0"/>
              <w:ind w:firstLineChars="0" w:firstLine="0"/>
              <w:jc w:val="left"/>
              <w:rPr>
                <w:ins w:id="17" w:author="信美人寿相互保险社" w:date="2020-11-11T15:51:00Z"/>
                <w:rFonts w:ascii="微软雅黑" w:hAnsi="微软雅黑"/>
                <w:color w:val="FF0000"/>
                <w:szCs w:val="21"/>
              </w:rPr>
            </w:pPr>
            <w:ins w:id="18" w:author="信美人寿相互保险社" w:date="2020-11-11T15:15:00Z">
              <w:r>
                <w:rPr>
                  <w:rFonts w:ascii="微软雅黑" w:hAnsi="微软雅黑" w:hint="eastAsia"/>
                  <w:color w:val="FF0000"/>
                  <w:szCs w:val="21"/>
                </w:rPr>
                <w:t>新增招商代扣对账规则</w:t>
              </w:r>
            </w:ins>
            <w:ins w:id="19" w:author="信美人寿相互保险社" w:date="2020-11-11T15:51:00Z">
              <w:r w:rsidR="00856536">
                <w:rPr>
                  <w:rFonts w:ascii="微软雅黑" w:hAnsi="微软雅黑" w:hint="eastAsia"/>
                  <w:color w:val="FF0000"/>
                  <w:szCs w:val="21"/>
                </w:rPr>
                <w:t>:</w:t>
              </w:r>
            </w:ins>
          </w:p>
          <w:p w14:paraId="2C2F1F96" w14:textId="77777777" w:rsidR="00856536" w:rsidRDefault="00856536" w:rsidP="00B228FD">
            <w:pPr>
              <w:adjustRightInd w:val="0"/>
              <w:snapToGrid w:val="0"/>
              <w:ind w:firstLineChars="0" w:firstLine="0"/>
              <w:jc w:val="left"/>
              <w:rPr>
                <w:ins w:id="20" w:author="信美人寿相互保险社" w:date="2020-11-11T15:51:00Z"/>
                <w:rFonts w:ascii="微软雅黑" w:hAnsi="微软雅黑"/>
                <w:color w:val="FF0000"/>
                <w:szCs w:val="21"/>
              </w:rPr>
            </w:pPr>
            <w:ins w:id="21" w:author="信美人寿相互保险社" w:date="2020-11-11T15:51:00Z">
              <w:r w:rsidRPr="00856536">
                <w:rPr>
                  <w:rFonts w:ascii="微软雅黑" w:hAnsi="微软雅黑" w:hint="eastAsia"/>
                  <w:color w:val="FF0000"/>
                  <w:szCs w:val="21"/>
                </w:rPr>
                <w:t>（1）保费收入户【账号：110928036310705】</w:t>
              </w:r>
            </w:ins>
          </w:p>
          <w:p w14:paraId="27CCB103" w14:textId="031C34D2" w:rsidR="00856536" w:rsidRDefault="00856536" w:rsidP="00B228FD">
            <w:pPr>
              <w:adjustRightInd w:val="0"/>
              <w:snapToGrid w:val="0"/>
              <w:ind w:firstLineChars="0" w:firstLine="0"/>
              <w:jc w:val="left"/>
              <w:rPr>
                <w:ins w:id="22" w:author="信美人寿相互保险社" w:date="2020-11-11T15:15:00Z"/>
                <w:rFonts w:ascii="微软雅黑" w:hAnsi="微软雅黑" w:hint="eastAsia"/>
                <w:color w:val="FF0000"/>
                <w:szCs w:val="21"/>
              </w:rPr>
            </w:pPr>
            <w:ins w:id="23" w:author="信美人寿相互保险社" w:date="2020-11-11T15:51:00Z">
              <w:r w:rsidRPr="00856536">
                <w:rPr>
                  <w:rFonts w:ascii="微软雅黑" w:hAnsi="微软雅黑" w:hint="eastAsia"/>
                  <w:color w:val="FF0000"/>
                  <w:szCs w:val="21"/>
                </w:rPr>
                <w:t>（2）手续费支出户【账号：110928036310904】</w:t>
              </w:r>
            </w:ins>
          </w:p>
        </w:tc>
      </w:tr>
    </w:tbl>
    <w:p w14:paraId="2E00C8AA" w14:textId="77777777" w:rsidR="00C761FD" w:rsidRDefault="009217B5" w:rsidP="009217B5">
      <w:pPr>
        <w:pStyle w:val="1"/>
        <w:ind w:firstLine="420"/>
      </w:pPr>
      <w:proofErr w:type="gramStart"/>
      <w:r>
        <w:rPr>
          <w:rFonts w:hint="eastAsia"/>
        </w:rPr>
        <w:t>一</w:t>
      </w:r>
      <w:proofErr w:type="gramEnd"/>
      <w:r>
        <w:rPr>
          <w:rFonts w:hint="eastAsia"/>
        </w:rPr>
        <w:t>【文档简介</w:t>
      </w:r>
      <w:r>
        <w:t>】</w:t>
      </w:r>
    </w:p>
    <w:p w14:paraId="6F1EE5A4" w14:textId="77777777" w:rsidR="00C761FD" w:rsidRDefault="009217B5">
      <w:pPr>
        <w:pStyle w:val="2"/>
        <w:numPr>
          <w:ilvl w:val="0"/>
          <w:numId w:val="4"/>
        </w:numPr>
      </w:pPr>
      <w:r>
        <w:rPr>
          <w:rFonts w:hint="eastAsia"/>
        </w:rPr>
        <w:t>目的</w:t>
      </w:r>
    </w:p>
    <w:p w14:paraId="0F5CB426" w14:textId="77777777" w:rsidR="00C761FD" w:rsidRDefault="009217B5">
      <w:pPr>
        <w:ind w:firstLine="360"/>
      </w:pPr>
      <w:r>
        <w:rPr>
          <w:rFonts w:hint="eastAsia"/>
        </w:rPr>
        <w:t>本文档主要目的是</w:t>
      </w:r>
      <w:r>
        <w:rPr>
          <w:rFonts w:ascii="Helvetica" w:hAnsi="Helvetica" w:hint="eastAsia"/>
          <w:shd w:val="clear" w:color="auto" w:fill="FFFFFF"/>
        </w:rPr>
        <w:t>清晰</w:t>
      </w:r>
      <w:r>
        <w:rPr>
          <w:rFonts w:ascii="Helvetica" w:hAnsi="Helvetica"/>
          <w:shd w:val="clear" w:color="auto" w:fill="FFFFFF"/>
        </w:rPr>
        <w:t>描述</w:t>
      </w:r>
      <w:r>
        <w:rPr>
          <w:rFonts w:ascii="Helvetica" w:hAnsi="Helvetica" w:hint="eastAsia"/>
          <w:shd w:val="clear" w:color="auto" w:fill="FFFFFF"/>
        </w:rPr>
        <w:t>资金</w:t>
      </w:r>
      <w:r>
        <w:rPr>
          <w:rFonts w:ascii="Helvetica" w:hAnsi="Helvetica"/>
          <w:shd w:val="clear" w:color="auto" w:fill="FFFFFF"/>
        </w:rPr>
        <w:t>管理系统</w:t>
      </w:r>
      <w:r>
        <w:rPr>
          <w:rFonts w:ascii="Helvetica" w:hAnsi="Helvetica" w:hint="eastAsia"/>
          <w:shd w:val="clear" w:color="auto" w:fill="FFFFFF"/>
        </w:rPr>
        <w:t>对账</w:t>
      </w:r>
      <w:r>
        <w:rPr>
          <w:rFonts w:ascii="Helvetica" w:hAnsi="Helvetica"/>
          <w:shd w:val="clear" w:color="auto" w:fill="FFFFFF"/>
        </w:rPr>
        <w:t>功能</w:t>
      </w:r>
      <w:r>
        <w:rPr>
          <w:rFonts w:ascii="Helvetica" w:hAnsi="Helvetica" w:hint="eastAsia"/>
          <w:shd w:val="clear" w:color="auto" w:fill="FFFFFF"/>
        </w:rPr>
        <w:t>对账逻辑，以实现</w:t>
      </w:r>
      <w:r>
        <w:rPr>
          <w:rFonts w:ascii="Helvetica" w:hAnsi="Helvetica" w:hint="eastAsia"/>
          <w:shd w:val="clear" w:color="auto" w:fill="FFFFFF"/>
        </w:rPr>
        <w:t>SAP</w:t>
      </w:r>
      <w:r>
        <w:rPr>
          <w:rFonts w:ascii="Helvetica" w:hAnsi="Helvetica" w:hint="eastAsia"/>
          <w:shd w:val="clear" w:color="auto" w:fill="FFFFFF"/>
        </w:rPr>
        <w:t>、</w:t>
      </w:r>
      <w:r>
        <w:rPr>
          <w:rFonts w:ascii="Helvetica" w:hAnsi="Helvetica" w:hint="eastAsia"/>
          <w:shd w:val="clear" w:color="auto" w:fill="FFFFFF"/>
        </w:rPr>
        <w:t>CT</w:t>
      </w:r>
      <w:r>
        <w:rPr>
          <w:rFonts w:ascii="Helvetica" w:hAnsi="Helvetica" w:hint="eastAsia"/>
          <w:shd w:val="clear" w:color="auto" w:fill="FFFFFF"/>
        </w:rPr>
        <w:t>、银行资金流水账</w:t>
      </w:r>
      <w:r>
        <w:rPr>
          <w:rFonts w:hint="eastAsia"/>
        </w:rPr>
        <w:t>。</w:t>
      </w:r>
    </w:p>
    <w:p w14:paraId="7277DB1C" w14:textId="77777777" w:rsidR="00C761FD" w:rsidRDefault="009217B5">
      <w:pPr>
        <w:pStyle w:val="2"/>
        <w:numPr>
          <w:ilvl w:val="0"/>
          <w:numId w:val="4"/>
        </w:numPr>
      </w:pPr>
      <w:r>
        <w:rPr>
          <w:rFonts w:hint="eastAsia"/>
        </w:rPr>
        <w:t>范围</w:t>
      </w:r>
    </w:p>
    <w:p w14:paraId="7B1DC20C" w14:textId="656CEE6F" w:rsidR="00C761FD" w:rsidRDefault="009217B5">
      <w:pPr>
        <w:ind w:firstLine="360"/>
        <w:rPr>
          <w:ins w:id="24" w:author="Aprils" w:date="2020-06-12T18:16:00Z"/>
          <w:rFonts w:ascii="Helvetica" w:hAnsi="Helvetica"/>
          <w:shd w:val="clear" w:color="auto" w:fill="FFFFFF"/>
        </w:rPr>
      </w:pPr>
      <w:r>
        <w:rPr>
          <w:rFonts w:ascii="Helvetica" w:hAnsi="Helvetica" w:hint="eastAsia"/>
          <w:shd w:val="clear" w:color="auto" w:fill="FFFFFF"/>
        </w:rPr>
        <w:t>本</w:t>
      </w:r>
      <w:r>
        <w:rPr>
          <w:rFonts w:ascii="Helvetica" w:hAnsi="Helvetica"/>
          <w:shd w:val="clear" w:color="auto" w:fill="FFFFFF"/>
        </w:rPr>
        <w:t>文档主要</w:t>
      </w:r>
      <w:r>
        <w:rPr>
          <w:rFonts w:ascii="Helvetica" w:hAnsi="Helvetica" w:hint="eastAsia"/>
          <w:shd w:val="clear" w:color="auto" w:fill="FFFFFF"/>
        </w:rPr>
        <w:t>描述资金管理系统</w:t>
      </w:r>
      <w:r>
        <w:rPr>
          <w:rFonts w:ascii="Helvetica" w:hAnsi="Helvetica"/>
          <w:shd w:val="clear" w:color="auto" w:fill="FFFFFF"/>
        </w:rPr>
        <w:t>对账</w:t>
      </w:r>
      <w:r>
        <w:rPr>
          <w:rFonts w:ascii="Helvetica" w:hAnsi="Helvetica" w:hint="eastAsia"/>
          <w:shd w:val="clear" w:color="auto" w:fill="FFFFFF"/>
        </w:rPr>
        <w:t>功能对账逻辑</w:t>
      </w:r>
      <w:r>
        <w:rPr>
          <w:rFonts w:ascii="Helvetica" w:hAnsi="Helvetica"/>
          <w:shd w:val="clear" w:color="auto" w:fill="FFFFFF"/>
        </w:rPr>
        <w:t>。</w:t>
      </w:r>
      <w:ins w:id="25" w:author="Aprils" w:date="2020-06-12T18:13:00Z">
        <w:r w:rsidR="002E5FCA">
          <w:rPr>
            <w:rFonts w:ascii="Helvetica" w:hAnsi="Helvetica" w:hint="eastAsia"/>
            <w:shd w:val="clear" w:color="auto" w:fill="FFFFFF"/>
          </w:rPr>
          <w:t>对账数据</w:t>
        </w:r>
      </w:ins>
      <w:ins w:id="26" w:author="Aprils" w:date="2020-06-12T18:16:00Z">
        <w:r w:rsidR="002E5FCA">
          <w:rPr>
            <w:rFonts w:ascii="Helvetica" w:hAnsi="Helvetica" w:hint="eastAsia"/>
            <w:shd w:val="clear" w:color="auto" w:fill="FFFFFF"/>
          </w:rPr>
          <w:t>范围：</w:t>
        </w:r>
      </w:ins>
    </w:p>
    <w:tbl>
      <w:tblPr>
        <w:tblStyle w:val="af"/>
        <w:tblW w:w="0" w:type="auto"/>
        <w:tblLook w:val="04A0" w:firstRow="1" w:lastRow="0" w:firstColumn="1" w:lastColumn="0" w:noHBand="0" w:noVBand="1"/>
      </w:tblPr>
      <w:tblGrid>
        <w:gridCol w:w="1116"/>
        <w:gridCol w:w="3245"/>
        <w:gridCol w:w="1134"/>
      </w:tblGrid>
      <w:tr w:rsidR="002E5FCA" w14:paraId="3A168321" w14:textId="77777777" w:rsidTr="002E5FCA">
        <w:trPr>
          <w:ins w:id="27" w:author="Aprils" w:date="2020-06-12T18:16:00Z"/>
        </w:trPr>
        <w:tc>
          <w:tcPr>
            <w:tcW w:w="1116" w:type="dxa"/>
          </w:tcPr>
          <w:p w14:paraId="68E4B5D6" w14:textId="32C7259E" w:rsidR="002E5FCA" w:rsidRDefault="002E5FCA">
            <w:pPr>
              <w:ind w:firstLineChars="0" w:firstLine="0"/>
              <w:rPr>
                <w:ins w:id="28" w:author="Aprils" w:date="2020-06-12T18:16:00Z"/>
                <w:rFonts w:ascii="Helvetica" w:hAnsi="Helvetica"/>
                <w:shd w:val="clear" w:color="auto" w:fill="FFFFFF"/>
              </w:rPr>
            </w:pPr>
            <w:ins w:id="29" w:author="Aprils" w:date="2020-06-12T18:16:00Z">
              <w:r>
                <w:rPr>
                  <w:rFonts w:ascii="Helvetica" w:hAnsi="Helvetica" w:hint="eastAsia"/>
                  <w:shd w:val="clear" w:color="auto" w:fill="FFFFFF"/>
                </w:rPr>
                <w:t>细分账套</w:t>
              </w:r>
            </w:ins>
          </w:p>
        </w:tc>
        <w:tc>
          <w:tcPr>
            <w:tcW w:w="3245" w:type="dxa"/>
          </w:tcPr>
          <w:p w14:paraId="2920CA8E" w14:textId="1CFADBB1" w:rsidR="002E5FCA" w:rsidRDefault="002E5FCA">
            <w:pPr>
              <w:ind w:firstLineChars="0" w:firstLine="0"/>
              <w:rPr>
                <w:ins w:id="30" w:author="Aprils" w:date="2020-06-12T18:16:00Z"/>
                <w:rFonts w:ascii="Helvetica" w:hAnsi="Helvetica"/>
                <w:shd w:val="clear" w:color="auto" w:fill="FFFFFF"/>
              </w:rPr>
            </w:pPr>
            <w:ins w:id="31" w:author="Aprils" w:date="2020-06-12T18:16:00Z">
              <w:r>
                <w:rPr>
                  <w:rFonts w:ascii="Helvetica" w:hAnsi="Helvetica" w:hint="eastAsia"/>
                  <w:shd w:val="clear" w:color="auto" w:fill="FFFFFF"/>
                </w:rPr>
                <w:t>名称</w:t>
              </w:r>
            </w:ins>
          </w:p>
        </w:tc>
        <w:tc>
          <w:tcPr>
            <w:tcW w:w="1134" w:type="dxa"/>
          </w:tcPr>
          <w:p w14:paraId="6A076E11" w14:textId="27DDE56D" w:rsidR="002E5FCA" w:rsidRDefault="002E5FCA">
            <w:pPr>
              <w:ind w:firstLineChars="0" w:firstLine="0"/>
              <w:rPr>
                <w:ins w:id="32" w:author="Aprils" w:date="2020-06-12T18:16:00Z"/>
                <w:rFonts w:ascii="Helvetica" w:hAnsi="Helvetica"/>
                <w:shd w:val="clear" w:color="auto" w:fill="FFFFFF"/>
              </w:rPr>
            </w:pPr>
            <w:ins w:id="33" w:author="Aprils" w:date="2020-06-12T18:16:00Z">
              <w:r>
                <w:rPr>
                  <w:rFonts w:ascii="Helvetica" w:hAnsi="Helvetica" w:hint="eastAsia"/>
                  <w:shd w:val="clear" w:color="auto" w:fill="FFFFFF"/>
                </w:rPr>
                <w:t>是否包含</w:t>
              </w:r>
            </w:ins>
          </w:p>
        </w:tc>
      </w:tr>
      <w:tr w:rsidR="002E5FCA" w14:paraId="72123094" w14:textId="77777777" w:rsidTr="002E5FCA">
        <w:trPr>
          <w:ins w:id="34" w:author="Aprils" w:date="2020-06-12T18:16:00Z"/>
        </w:trPr>
        <w:tc>
          <w:tcPr>
            <w:tcW w:w="1116" w:type="dxa"/>
          </w:tcPr>
          <w:p w14:paraId="0CB1539F" w14:textId="4FD5DB5B" w:rsidR="002E5FCA" w:rsidRDefault="002E5FCA">
            <w:pPr>
              <w:ind w:firstLineChars="0" w:firstLine="0"/>
              <w:rPr>
                <w:ins w:id="35" w:author="Aprils" w:date="2020-06-12T18:16:00Z"/>
                <w:rFonts w:ascii="Helvetica" w:hAnsi="Helvetica"/>
                <w:shd w:val="clear" w:color="auto" w:fill="FFFFFF"/>
              </w:rPr>
            </w:pPr>
            <w:ins w:id="36" w:author="Aprils" w:date="2020-06-12T18:16:00Z">
              <w:r>
                <w:rPr>
                  <w:rFonts w:ascii="Helvetica" w:hAnsi="Helvetica" w:hint="eastAsia"/>
                  <w:shd w:val="clear" w:color="auto" w:fill="FFFFFF"/>
                </w:rPr>
                <w:t>A</w:t>
              </w:r>
              <w:r>
                <w:rPr>
                  <w:rFonts w:ascii="Helvetica" w:hAnsi="Helvetica"/>
                  <w:shd w:val="clear" w:color="auto" w:fill="FFFFFF"/>
                </w:rPr>
                <w:t>000</w:t>
              </w:r>
            </w:ins>
          </w:p>
        </w:tc>
        <w:tc>
          <w:tcPr>
            <w:tcW w:w="3245" w:type="dxa"/>
          </w:tcPr>
          <w:p w14:paraId="09E1AAF2" w14:textId="375B9E41" w:rsidR="002E5FCA" w:rsidRDefault="002E5FCA">
            <w:pPr>
              <w:ind w:firstLineChars="0" w:firstLine="0"/>
              <w:rPr>
                <w:ins w:id="37" w:author="Aprils" w:date="2020-06-12T18:16:00Z"/>
                <w:rFonts w:ascii="Helvetica" w:hAnsi="Helvetica"/>
                <w:shd w:val="clear" w:color="auto" w:fill="FFFFFF"/>
              </w:rPr>
            </w:pPr>
            <w:ins w:id="38" w:author="Aprils" w:date="2020-06-12T18:16:00Z">
              <w:r>
                <w:rPr>
                  <w:rFonts w:ascii="Helvetica" w:hAnsi="Helvetica" w:hint="eastAsia"/>
                  <w:shd w:val="clear" w:color="auto" w:fill="FFFFFF"/>
                </w:rPr>
                <w:t>无准则区分业务</w:t>
              </w:r>
            </w:ins>
          </w:p>
        </w:tc>
        <w:tc>
          <w:tcPr>
            <w:tcW w:w="1134" w:type="dxa"/>
          </w:tcPr>
          <w:p w14:paraId="3167B186" w14:textId="411BACD4" w:rsidR="002E5FCA" w:rsidRDefault="002E5FCA">
            <w:pPr>
              <w:ind w:firstLineChars="0" w:firstLine="0"/>
              <w:rPr>
                <w:ins w:id="39" w:author="Aprils" w:date="2020-06-12T18:16:00Z"/>
                <w:rFonts w:ascii="Helvetica" w:hAnsi="Helvetica"/>
                <w:shd w:val="clear" w:color="auto" w:fill="FFFFFF"/>
              </w:rPr>
            </w:pPr>
            <w:ins w:id="40" w:author="Aprils" w:date="2020-06-12T18:17:00Z">
              <w:r>
                <w:rPr>
                  <w:rFonts w:ascii="Helvetica" w:hAnsi="Helvetica" w:hint="eastAsia"/>
                  <w:shd w:val="clear" w:color="auto" w:fill="FFFFFF"/>
                </w:rPr>
                <w:t>是</w:t>
              </w:r>
            </w:ins>
          </w:p>
        </w:tc>
      </w:tr>
      <w:tr w:rsidR="002E5FCA" w14:paraId="7A8E958E" w14:textId="77777777" w:rsidTr="002E5FCA">
        <w:trPr>
          <w:ins w:id="41" w:author="Aprils" w:date="2020-06-12T18:16:00Z"/>
        </w:trPr>
        <w:tc>
          <w:tcPr>
            <w:tcW w:w="1116" w:type="dxa"/>
          </w:tcPr>
          <w:p w14:paraId="3EDE81DF" w14:textId="574759D0" w:rsidR="002E5FCA" w:rsidRDefault="002E5FCA">
            <w:pPr>
              <w:ind w:firstLineChars="0" w:firstLine="0"/>
              <w:rPr>
                <w:ins w:id="42" w:author="Aprils" w:date="2020-06-12T18:16:00Z"/>
                <w:rFonts w:ascii="Helvetica" w:hAnsi="Helvetica"/>
                <w:shd w:val="clear" w:color="auto" w:fill="FFFFFF"/>
              </w:rPr>
            </w:pPr>
            <w:ins w:id="43" w:author="Aprils" w:date="2020-06-12T18:16:00Z">
              <w:r>
                <w:rPr>
                  <w:rFonts w:ascii="Helvetica" w:hAnsi="Helvetica" w:hint="eastAsia"/>
                  <w:shd w:val="clear" w:color="auto" w:fill="FFFFFF"/>
                </w:rPr>
                <w:t>PRC</w:t>
              </w:r>
              <w:r>
                <w:rPr>
                  <w:rFonts w:ascii="Helvetica" w:hAnsi="Helvetica"/>
                  <w:shd w:val="clear" w:color="auto" w:fill="FFFFFF"/>
                </w:rPr>
                <w:t>0</w:t>
              </w:r>
            </w:ins>
          </w:p>
        </w:tc>
        <w:tc>
          <w:tcPr>
            <w:tcW w:w="3245" w:type="dxa"/>
          </w:tcPr>
          <w:p w14:paraId="79291542" w14:textId="475B1372" w:rsidR="002E5FCA" w:rsidRDefault="002E5FCA">
            <w:pPr>
              <w:ind w:firstLineChars="0" w:firstLine="0"/>
              <w:rPr>
                <w:ins w:id="44" w:author="Aprils" w:date="2020-06-12T18:16:00Z"/>
                <w:rFonts w:ascii="Helvetica" w:hAnsi="Helvetica"/>
                <w:shd w:val="clear" w:color="auto" w:fill="FFFFFF"/>
              </w:rPr>
            </w:pPr>
            <w:ins w:id="45" w:author="Aprils" w:date="2020-06-12T18:16:00Z">
              <w:r>
                <w:rPr>
                  <w:rFonts w:ascii="Helvetica" w:hAnsi="Helvetica" w:hint="eastAsia"/>
                  <w:shd w:val="clear" w:color="auto" w:fill="FFFFFF"/>
                </w:rPr>
                <w:t>旧准则</w:t>
              </w:r>
            </w:ins>
            <w:ins w:id="46" w:author="Aprils" w:date="2020-06-12T18:17:00Z">
              <w:r>
                <w:rPr>
                  <w:rFonts w:ascii="Helvetica" w:hAnsi="Helvetica" w:hint="eastAsia"/>
                  <w:shd w:val="clear" w:color="auto" w:fill="FFFFFF"/>
                </w:rPr>
                <w:t>业务</w:t>
              </w:r>
            </w:ins>
          </w:p>
        </w:tc>
        <w:tc>
          <w:tcPr>
            <w:tcW w:w="1134" w:type="dxa"/>
          </w:tcPr>
          <w:p w14:paraId="38218F98" w14:textId="5DC20CC4" w:rsidR="002E5FCA" w:rsidRDefault="002E5FCA">
            <w:pPr>
              <w:ind w:firstLineChars="0" w:firstLine="0"/>
              <w:rPr>
                <w:ins w:id="47" w:author="Aprils" w:date="2020-06-12T18:16:00Z"/>
                <w:rFonts w:ascii="Helvetica" w:hAnsi="Helvetica"/>
                <w:shd w:val="clear" w:color="auto" w:fill="FFFFFF"/>
              </w:rPr>
            </w:pPr>
            <w:ins w:id="48" w:author="Aprils" w:date="2020-06-12T18:17:00Z">
              <w:r>
                <w:rPr>
                  <w:rFonts w:ascii="Helvetica" w:hAnsi="Helvetica" w:hint="eastAsia"/>
                  <w:shd w:val="clear" w:color="auto" w:fill="FFFFFF"/>
                </w:rPr>
                <w:t>是</w:t>
              </w:r>
            </w:ins>
          </w:p>
        </w:tc>
      </w:tr>
      <w:tr w:rsidR="002E5FCA" w14:paraId="46253B91" w14:textId="77777777" w:rsidTr="002E5FCA">
        <w:trPr>
          <w:ins w:id="49" w:author="Aprils" w:date="2020-06-12T18:16:00Z"/>
        </w:trPr>
        <w:tc>
          <w:tcPr>
            <w:tcW w:w="1116" w:type="dxa"/>
          </w:tcPr>
          <w:p w14:paraId="116D55A9" w14:textId="4B2B873A" w:rsidR="002E5FCA" w:rsidRDefault="002E5FCA">
            <w:pPr>
              <w:ind w:firstLineChars="0" w:firstLine="0"/>
              <w:rPr>
                <w:ins w:id="50" w:author="Aprils" w:date="2020-06-12T18:16:00Z"/>
                <w:rFonts w:ascii="Helvetica" w:hAnsi="Helvetica"/>
                <w:shd w:val="clear" w:color="auto" w:fill="FFFFFF"/>
              </w:rPr>
            </w:pPr>
            <w:ins w:id="51" w:author="Aprils" w:date="2020-06-12T18:16:00Z">
              <w:r>
                <w:rPr>
                  <w:rFonts w:ascii="Helvetica" w:hAnsi="Helvetica" w:hint="eastAsia"/>
                  <w:shd w:val="clear" w:color="auto" w:fill="FFFFFF"/>
                </w:rPr>
                <w:t>P</w:t>
              </w:r>
              <w:r>
                <w:rPr>
                  <w:rFonts w:ascii="Helvetica" w:hAnsi="Helvetica"/>
                  <w:shd w:val="clear" w:color="auto" w:fill="FFFFFF"/>
                </w:rPr>
                <w:t>RC2</w:t>
              </w:r>
            </w:ins>
          </w:p>
        </w:tc>
        <w:tc>
          <w:tcPr>
            <w:tcW w:w="3245" w:type="dxa"/>
          </w:tcPr>
          <w:p w14:paraId="2A7BFCB4" w14:textId="3737D7B5" w:rsidR="002E5FCA" w:rsidRDefault="002E5FCA">
            <w:pPr>
              <w:ind w:firstLineChars="0" w:firstLine="0"/>
              <w:rPr>
                <w:ins w:id="52" w:author="Aprils" w:date="2020-06-12T18:16:00Z"/>
                <w:rFonts w:ascii="Helvetica" w:hAnsi="Helvetica"/>
                <w:shd w:val="clear" w:color="auto" w:fill="FFFFFF"/>
              </w:rPr>
            </w:pPr>
            <w:ins w:id="53" w:author="Aprils" w:date="2020-06-12T18:17:00Z">
              <w:r>
                <w:rPr>
                  <w:rFonts w:ascii="Helvetica" w:hAnsi="Helvetica" w:hint="eastAsia"/>
                  <w:shd w:val="clear" w:color="auto" w:fill="FFFFFF"/>
                </w:rPr>
                <w:t>新准则业务（</w:t>
              </w:r>
              <w:r>
                <w:rPr>
                  <w:rFonts w:ascii="Helvetica" w:hAnsi="Helvetica" w:hint="eastAsia"/>
                  <w:shd w:val="clear" w:color="auto" w:fill="FFFFFF"/>
                </w:rPr>
                <w:t>SAP</w:t>
              </w:r>
              <w:r>
                <w:rPr>
                  <w:rFonts w:ascii="Helvetica" w:hAnsi="Helvetica" w:hint="eastAsia"/>
                  <w:shd w:val="clear" w:color="auto" w:fill="FFFFFF"/>
                </w:rPr>
                <w:t>中为二号解释业务）</w:t>
              </w:r>
            </w:ins>
          </w:p>
        </w:tc>
        <w:tc>
          <w:tcPr>
            <w:tcW w:w="1134" w:type="dxa"/>
          </w:tcPr>
          <w:p w14:paraId="719A43BA" w14:textId="7870AD8A" w:rsidR="002E5FCA" w:rsidRDefault="002E5FCA">
            <w:pPr>
              <w:ind w:firstLineChars="0" w:firstLine="0"/>
              <w:rPr>
                <w:ins w:id="54" w:author="Aprils" w:date="2020-06-12T18:16:00Z"/>
                <w:rFonts w:ascii="Helvetica" w:hAnsi="Helvetica"/>
                <w:shd w:val="clear" w:color="auto" w:fill="FFFFFF"/>
              </w:rPr>
            </w:pPr>
            <w:ins w:id="55" w:author="Aprils" w:date="2020-06-12T18:17:00Z">
              <w:r>
                <w:rPr>
                  <w:rFonts w:ascii="Helvetica" w:hAnsi="Helvetica" w:hint="eastAsia"/>
                  <w:shd w:val="clear" w:color="auto" w:fill="FFFFFF"/>
                </w:rPr>
                <w:t>否</w:t>
              </w:r>
            </w:ins>
          </w:p>
        </w:tc>
      </w:tr>
    </w:tbl>
    <w:p w14:paraId="1F040C04" w14:textId="0C6A8E60" w:rsidR="002E5FCA" w:rsidDel="002E5FCA" w:rsidRDefault="002E5FCA">
      <w:pPr>
        <w:ind w:firstLine="360"/>
        <w:rPr>
          <w:del w:id="56" w:author="Aprils" w:date="2020-06-12T18:16:00Z"/>
          <w:rFonts w:ascii="Helvetica" w:hAnsi="Helvetica"/>
          <w:shd w:val="clear" w:color="auto" w:fill="FFFFFF"/>
        </w:rPr>
      </w:pPr>
    </w:p>
    <w:p w14:paraId="3FAA3062" w14:textId="3CF28D8A" w:rsidR="00C761FD" w:rsidRDefault="009217B5">
      <w:pPr>
        <w:ind w:firstLine="360"/>
        <w:rPr>
          <w:ins w:id="57" w:author="Aprils" w:date="2020-06-12T16:02:00Z"/>
          <w:rFonts w:ascii="Helvetica" w:hAnsi="Helvetica"/>
          <w:shd w:val="clear" w:color="auto" w:fill="FFFFFF"/>
        </w:rPr>
      </w:pPr>
      <w:r>
        <w:rPr>
          <w:rFonts w:ascii="Helvetica" w:hAnsi="Helvetica"/>
          <w:shd w:val="clear" w:color="auto" w:fill="FFFFFF"/>
        </w:rPr>
        <w:t>本文档主要读者为技术部的</w:t>
      </w:r>
      <w:r>
        <w:rPr>
          <w:rFonts w:ascii="Helvetica" w:hAnsi="Helvetica" w:hint="eastAsia"/>
          <w:shd w:val="clear" w:color="auto" w:fill="FFFFFF"/>
        </w:rPr>
        <w:t>前、后</w:t>
      </w:r>
      <w:r>
        <w:rPr>
          <w:rFonts w:ascii="Helvetica" w:hAnsi="Helvetica"/>
          <w:shd w:val="clear" w:color="auto" w:fill="FFFFFF"/>
        </w:rPr>
        <w:t>端</w:t>
      </w:r>
      <w:r>
        <w:rPr>
          <w:rFonts w:ascii="Helvetica" w:hAnsi="Helvetica" w:hint="eastAsia"/>
          <w:shd w:val="clear" w:color="auto" w:fill="FFFFFF"/>
        </w:rPr>
        <w:t>研发</w:t>
      </w:r>
      <w:r>
        <w:rPr>
          <w:rFonts w:ascii="Helvetica" w:hAnsi="Helvetica"/>
          <w:shd w:val="clear" w:color="auto" w:fill="FFFFFF"/>
        </w:rPr>
        <w:t>工程师。</w:t>
      </w:r>
    </w:p>
    <w:p w14:paraId="402CCC23" w14:textId="2D20880E" w:rsidR="001C268E" w:rsidRDefault="001C268E">
      <w:pPr>
        <w:ind w:firstLine="360"/>
      </w:pPr>
    </w:p>
    <w:p w14:paraId="7F0EFA56" w14:textId="77777777" w:rsidR="00C761FD" w:rsidRDefault="009217B5" w:rsidP="009217B5">
      <w:pPr>
        <w:pStyle w:val="1"/>
        <w:ind w:firstLine="420"/>
      </w:pPr>
      <w:r>
        <w:rPr>
          <w:rFonts w:hint="eastAsia"/>
        </w:rPr>
        <w:t>二【需求</w:t>
      </w:r>
      <w:r>
        <w:t>阐</w:t>
      </w:r>
      <w:r>
        <w:rPr>
          <w:rFonts w:hint="eastAsia"/>
        </w:rPr>
        <w:t>述】</w:t>
      </w:r>
    </w:p>
    <w:p w14:paraId="7CA6B42B" w14:textId="6E5FC4BE" w:rsidR="00C761FD" w:rsidRDefault="00F26C6F" w:rsidP="009217B5">
      <w:pPr>
        <w:ind w:firstLine="360"/>
        <w:rPr>
          <w:ins w:id="58" w:author="Aprils" w:date="2020-06-12T16:03:00Z"/>
        </w:rPr>
      </w:pPr>
      <w:r>
        <w:rPr>
          <w:rFonts w:hint="eastAsia"/>
        </w:rPr>
        <w:t>资金平台的各账户需要实现各类凭证系统对账的能力，但不包含退票业务交易的对账。</w:t>
      </w:r>
    </w:p>
    <w:p w14:paraId="37FDE464" w14:textId="66BE55E7" w:rsidR="002E5FCA" w:rsidRDefault="002E5FCA" w:rsidP="009217B5">
      <w:pPr>
        <w:ind w:firstLine="360"/>
      </w:pPr>
      <w:ins w:id="59" w:author="Aprils" w:date="2020-06-12T18:12:00Z">
        <w:r>
          <w:rPr>
            <w:rFonts w:ascii="微软雅黑" w:hAnsi="微软雅黑" w:hint="eastAsia"/>
            <w:color w:val="FF0000"/>
            <w:szCs w:val="21"/>
          </w:rPr>
          <w:t>SAP中存在三套细分账套，由于万能险会在旧准则业务和新准则业务下生成两套记账规则，所以FMP</w:t>
        </w:r>
      </w:ins>
      <w:ins w:id="60" w:author="Aprils" w:date="2020-06-12T18:14:00Z">
        <w:r>
          <w:rPr>
            <w:rFonts w:ascii="微软雅黑" w:hAnsi="微软雅黑" w:hint="eastAsia"/>
            <w:color w:val="FF0000"/>
            <w:szCs w:val="21"/>
          </w:rPr>
          <w:t>对账处理以及余额调节表管理中</w:t>
        </w:r>
      </w:ins>
      <w:ins w:id="61" w:author="Aprils" w:date="2020-06-12T18:12:00Z">
        <w:r>
          <w:rPr>
            <w:rFonts w:ascii="微软雅黑" w:hAnsi="微软雅黑" w:hint="eastAsia"/>
            <w:color w:val="FF0000"/>
            <w:szCs w:val="21"/>
          </w:rPr>
          <w:t>，屏蔽</w:t>
        </w:r>
      </w:ins>
      <w:ins w:id="62" w:author="Aprils" w:date="2020-06-12T18:15:00Z">
        <w:r>
          <w:rPr>
            <w:rFonts w:ascii="微软雅黑" w:hAnsi="微软雅黑" w:hint="eastAsia"/>
            <w:color w:val="FF0000"/>
            <w:szCs w:val="21"/>
          </w:rPr>
          <w:t>PRC</w:t>
        </w:r>
        <w:r>
          <w:rPr>
            <w:rFonts w:ascii="微软雅黑" w:hAnsi="微软雅黑"/>
            <w:color w:val="FF0000"/>
            <w:szCs w:val="21"/>
          </w:rPr>
          <w:t>2</w:t>
        </w:r>
      </w:ins>
      <w:ins w:id="63" w:author="Aprils" w:date="2020-06-12T18:18:00Z">
        <w:r>
          <w:rPr>
            <w:rFonts w:ascii="微软雅黑" w:hAnsi="微软雅黑" w:hint="eastAsia"/>
            <w:color w:val="FF0000"/>
            <w:szCs w:val="21"/>
          </w:rPr>
          <w:t>新准则业务下的</w:t>
        </w:r>
      </w:ins>
      <w:ins w:id="64" w:author="Aprils" w:date="2020-06-12T18:12:00Z">
        <w:r>
          <w:rPr>
            <w:rFonts w:ascii="微软雅黑" w:hAnsi="微软雅黑" w:hint="eastAsia"/>
            <w:color w:val="FF0000"/>
            <w:szCs w:val="21"/>
          </w:rPr>
          <w:t>账务数据。</w:t>
        </w:r>
      </w:ins>
    </w:p>
    <w:p w14:paraId="225ACA70" w14:textId="77777777" w:rsidR="00C761FD" w:rsidRDefault="009217B5" w:rsidP="009217B5">
      <w:pPr>
        <w:pStyle w:val="1"/>
        <w:ind w:firstLine="420"/>
      </w:pPr>
      <w:r>
        <w:rPr>
          <w:rFonts w:hint="eastAsia"/>
        </w:rPr>
        <w:lastRenderedPageBreak/>
        <w:t>三【需求详述】</w:t>
      </w:r>
    </w:p>
    <w:p w14:paraId="1014E50F" w14:textId="77777777" w:rsidR="00C761FD" w:rsidRDefault="009217B5">
      <w:pPr>
        <w:pStyle w:val="2"/>
        <w:numPr>
          <w:ilvl w:val="0"/>
          <w:numId w:val="0"/>
        </w:numPr>
      </w:pPr>
      <w:r>
        <w:rPr>
          <w:rFonts w:hint="eastAsia"/>
        </w:rPr>
        <w:t>账户信息</w:t>
      </w:r>
    </w:p>
    <w:tbl>
      <w:tblPr>
        <w:tblStyle w:val="af"/>
        <w:tblW w:w="7430" w:type="dxa"/>
        <w:tblInd w:w="-640" w:type="dxa"/>
        <w:tblLayout w:type="fixed"/>
        <w:tblLook w:val="04A0" w:firstRow="1" w:lastRow="0" w:firstColumn="1" w:lastColumn="0" w:noHBand="0" w:noVBand="1"/>
      </w:tblPr>
      <w:tblGrid>
        <w:gridCol w:w="784"/>
        <w:gridCol w:w="633"/>
        <w:gridCol w:w="1392"/>
        <w:gridCol w:w="764"/>
        <w:gridCol w:w="752"/>
        <w:gridCol w:w="616"/>
        <w:gridCol w:w="653"/>
        <w:gridCol w:w="1060"/>
        <w:gridCol w:w="776"/>
      </w:tblGrid>
      <w:tr w:rsidR="00C761FD" w14:paraId="497844A1" w14:textId="77777777">
        <w:tc>
          <w:tcPr>
            <w:tcW w:w="784" w:type="dxa"/>
          </w:tcPr>
          <w:p w14:paraId="0CA437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银行/类银行</w:t>
            </w:r>
          </w:p>
        </w:tc>
        <w:tc>
          <w:tcPr>
            <w:tcW w:w="633" w:type="dxa"/>
          </w:tcPr>
          <w:p w14:paraId="12E00BC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名称</w:t>
            </w:r>
          </w:p>
        </w:tc>
        <w:tc>
          <w:tcPr>
            <w:tcW w:w="1392" w:type="dxa"/>
          </w:tcPr>
          <w:p w14:paraId="383135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账号</w:t>
            </w:r>
          </w:p>
        </w:tc>
        <w:tc>
          <w:tcPr>
            <w:tcW w:w="764" w:type="dxa"/>
          </w:tcPr>
          <w:p w14:paraId="52CDFAE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科目代码</w:t>
            </w:r>
          </w:p>
        </w:tc>
        <w:tc>
          <w:tcPr>
            <w:tcW w:w="752" w:type="dxa"/>
          </w:tcPr>
          <w:p w14:paraId="432085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账期开始时间</w:t>
            </w:r>
          </w:p>
        </w:tc>
        <w:tc>
          <w:tcPr>
            <w:tcW w:w="616" w:type="dxa"/>
          </w:tcPr>
          <w:p w14:paraId="51A5E8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账期状态</w:t>
            </w:r>
          </w:p>
        </w:tc>
        <w:tc>
          <w:tcPr>
            <w:tcW w:w="653" w:type="dxa"/>
          </w:tcPr>
          <w:p w14:paraId="64D781C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账户注销时间</w:t>
            </w:r>
          </w:p>
        </w:tc>
        <w:tc>
          <w:tcPr>
            <w:tcW w:w="1060" w:type="dxa"/>
          </w:tcPr>
          <w:p w14:paraId="3A9A823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备注</w:t>
            </w:r>
          </w:p>
        </w:tc>
        <w:tc>
          <w:tcPr>
            <w:tcW w:w="776" w:type="dxa"/>
          </w:tcPr>
          <w:p w14:paraId="54833A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账单获取方式</w:t>
            </w:r>
          </w:p>
        </w:tc>
      </w:tr>
      <w:tr w:rsidR="00C761FD" w14:paraId="1E4151A2" w14:textId="77777777">
        <w:tc>
          <w:tcPr>
            <w:tcW w:w="784" w:type="dxa"/>
          </w:tcPr>
          <w:p w14:paraId="25EDA69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91D8B8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6D7DD6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finance@trustlife.com</w:t>
            </w:r>
          </w:p>
        </w:tc>
        <w:tc>
          <w:tcPr>
            <w:tcW w:w="764" w:type="dxa"/>
          </w:tcPr>
          <w:p w14:paraId="0F8AFE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1012100100</w:t>
            </w:r>
          </w:p>
        </w:tc>
        <w:tc>
          <w:tcPr>
            <w:tcW w:w="752" w:type="dxa"/>
          </w:tcPr>
          <w:p w14:paraId="624CC658" w14:textId="77777777" w:rsidR="00C761FD" w:rsidRDefault="00C761FD">
            <w:pPr>
              <w:ind w:firstLineChars="0" w:firstLine="0"/>
              <w:rPr>
                <w:rFonts w:ascii="宋体" w:eastAsia="宋体" w:hAnsi="宋体" w:cs="宋体"/>
                <w:sz w:val="13"/>
                <w:szCs w:val="13"/>
              </w:rPr>
            </w:pPr>
          </w:p>
        </w:tc>
        <w:tc>
          <w:tcPr>
            <w:tcW w:w="616" w:type="dxa"/>
          </w:tcPr>
          <w:p w14:paraId="3661FD47" w14:textId="77777777" w:rsidR="00C761FD" w:rsidRDefault="00C761FD">
            <w:pPr>
              <w:ind w:firstLineChars="0" w:firstLine="0"/>
              <w:rPr>
                <w:rFonts w:ascii="宋体" w:eastAsia="宋体" w:hAnsi="宋体" w:cs="宋体"/>
                <w:sz w:val="13"/>
                <w:szCs w:val="13"/>
              </w:rPr>
            </w:pPr>
          </w:p>
        </w:tc>
        <w:tc>
          <w:tcPr>
            <w:tcW w:w="653" w:type="dxa"/>
          </w:tcPr>
          <w:p w14:paraId="683E686E" w14:textId="77777777" w:rsidR="00C761FD" w:rsidRDefault="00C761FD">
            <w:pPr>
              <w:ind w:firstLineChars="0" w:firstLine="0"/>
              <w:rPr>
                <w:rFonts w:ascii="宋体" w:eastAsia="宋体" w:hAnsi="宋体" w:cs="宋体"/>
                <w:sz w:val="13"/>
                <w:szCs w:val="13"/>
              </w:rPr>
            </w:pPr>
          </w:p>
        </w:tc>
        <w:tc>
          <w:tcPr>
            <w:tcW w:w="1060" w:type="dxa"/>
          </w:tcPr>
          <w:p w14:paraId="3D39236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w:t>
            </w:r>
          </w:p>
        </w:tc>
        <w:tc>
          <w:tcPr>
            <w:tcW w:w="776" w:type="dxa"/>
          </w:tcPr>
          <w:p w14:paraId="5410A9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D5DC779" w14:textId="77777777">
        <w:tc>
          <w:tcPr>
            <w:tcW w:w="784" w:type="dxa"/>
          </w:tcPr>
          <w:p w14:paraId="4AE577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03236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016AB1C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finance01@trustlife.com</w:t>
            </w:r>
          </w:p>
        </w:tc>
        <w:tc>
          <w:tcPr>
            <w:tcW w:w="764" w:type="dxa"/>
          </w:tcPr>
          <w:p w14:paraId="7532CC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1012100800</w:t>
            </w:r>
          </w:p>
        </w:tc>
        <w:tc>
          <w:tcPr>
            <w:tcW w:w="752" w:type="dxa"/>
          </w:tcPr>
          <w:p w14:paraId="38E98B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201712</w:t>
            </w:r>
          </w:p>
        </w:tc>
        <w:tc>
          <w:tcPr>
            <w:tcW w:w="616" w:type="dxa"/>
          </w:tcPr>
          <w:p w14:paraId="7297D8CC" w14:textId="77777777" w:rsidR="00C761FD" w:rsidRDefault="00C761FD">
            <w:pPr>
              <w:ind w:firstLineChars="0" w:firstLine="0"/>
              <w:rPr>
                <w:rFonts w:ascii="宋体" w:eastAsia="宋体" w:hAnsi="宋体" w:cs="宋体"/>
                <w:sz w:val="13"/>
                <w:szCs w:val="13"/>
              </w:rPr>
            </w:pPr>
          </w:p>
        </w:tc>
        <w:tc>
          <w:tcPr>
            <w:tcW w:w="653" w:type="dxa"/>
          </w:tcPr>
          <w:p w14:paraId="46650D62" w14:textId="77777777" w:rsidR="00C761FD" w:rsidRDefault="00C761FD">
            <w:pPr>
              <w:ind w:firstLineChars="0" w:firstLine="0"/>
              <w:rPr>
                <w:rFonts w:ascii="宋体" w:eastAsia="宋体" w:hAnsi="宋体" w:cs="宋体"/>
                <w:sz w:val="13"/>
                <w:szCs w:val="13"/>
              </w:rPr>
            </w:pPr>
          </w:p>
        </w:tc>
        <w:tc>
          <w:tcPr>
            <w:tcW w:w="1060" w:type="dxa"/>
          </w:tcPr>
          <w:p w14:paraId="2DBF4B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短期险贷记类支付宝保费收入户</w:t>
            </w:r>
          </w:p>
        </w:tc>
        <w:tc>
          <w:tcPr>
            <w:tcW w:w="776" w:type="dxa"/>
          </w:tcPr>
          <w:p w14:paraId="1EBDAB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0D58B8C1" w14:textId="77777777">
        <w:tc>
          <w:tcPr>
            <w:tcW w:w="784" w:type="dxa"/>
          </w:tcPr>
          <w:p w14:paraId="41BA68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739F83C" w14:textId="77777777" w:rsidR="00C761FD" w:rsidRDefault="00C761FD">
            <w:pPr>
              <w:ind w:firstLineChars="0" w:firstLine="0"/>
              <w:rPr>
                <w:rFonts w:ascii="宋体" w:eastAsia="宋体" w:hAnsi="宋体" w:cs="宋体"/>
                <w:sz w:val="13"/>
                <w:szCs w:val="13"/>
              </w:rPr>
            </w:pPr>
          </w:p>
        </w:tc>
        <w:tc>
          <w:tcPr>
            <w:tcW w:w="1392" w:type="dxa"/>
          </w:tcPr>
          <w:p w14:paraId="75F4D06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zfjbz@trustlife.com</w:t>
            </w:r>
          </w:p>
        </w:tc>
        <w:tc>
          <w:tcPr>
            <w:tcW w:w="764" w:type="dxa"/>
          </w:tcPr>
          <w:p w14:paraId="4BEB67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1012100300</w:t>
            </w:r>
          </w:p>
        </w:tc>
        <w:tc>
          <w:tcPr>
            <w:tcW w:w="752" w:type="dxa"/>
          </w:tcPr>
          <w:p w14:paraId="20FA8E86" w14:textId="77777777" w:rsidR="00C761FD" w:rsidRDefault="00C761FD">
            <w:pPr>
              <w:ind w:firstLineChars="0" w:firstLine="0"/>
              <w:rPr>
                <w:rFonts w:ascii="宋体" w:eastAsia="宋体" w:hAnsi="宋体" w:cs="宋体"/>
                <w:sz w:val="13"/>
                <w:szCs w:val="13"/>
              </w:rPr>
            </w:pPr>
          </w:p>
        </w:tc>
        <w:tc>
          <w:tcPr>
            <w:tcW w:w="616" w:type="dxa"/>
          </w:tcPr>
          <w:p w14:paraId="473A7D1A" w14:textId="77777777" w:rsidR="00C761FD" w:rsidRDefault="00C761FD">
            <w:pPr>
              <w:ind w:firstLineChars="0" w:firstLine="0"/>
              <w:rPr>
                <w:rFonts w:ascii="宋体" w:eastAsia="宋体" w:hAnsi="宋体" w:cs="宋体"/>
                <w:sz w:val="13"/>
                <w:szCs w:val="13"/>
              </w:rPr>
            </w:pPr>
          </w:p>
        </w:tc>
        <w:tc>
          <w:tcPr>
            <w:tcW w:w="653" w:type="dxa"/>
          </w:tcPr>
          <w:p w14:paraId="29DE20CB" w14:textId="77777777" w:rsidR="00C761FD" w:rsidRDefault="00C761FD">
            <w:pPr>
              <w:ind w:firstLineChars="0" w:firstLine="0"/>
              <w:rPr>
                <w:rFonts w:ascii="宋体" w:eastAsia="宋体" w:hAnsi="宋体" w:cs="宋体"/>
                <w:sz w:val="13"/>
                <w:szCs w:val="13"/>
              </w:rPr>
            </w:pPr>
          </w:p>
        </w:tc>
        <w:tc>
          <w:tcPr>
            <w:tcW w:w="1060" w:type="dxa"/>
          </w:tcPr>
          <w:p w14:paraId="499CD7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支付及保障收款账户</w:t>
            </w:r>
          </w:p>
        </w:tc>
        <w:tc>
          <w:tcPr>
            <w:tcW w:w="776" w:type="dxa"/>
          </w:tcPr>
          <w:p w14:paraId="20F5B6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18EB3D7" w14:textId="77777777">
        <w:tc>
          <w:tcPr>
            <w:tcW w:w="784" w:type="dxa"/>
          </w:tcPr>
          <w:p w14:paraId="1FB4706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848B9F1" w14:textId="77777777" w:rsidR="00C761FD" w:rsidRDefault="00C761FD">
            <w:pPr>
              <w:ind w:firstLineChars="0" w:firstLine="0"/>
              <w:rPr>
                <w:rFonts w:ascii="宋体" w:eastAsia="宋体" w:hAnsi="宋体" w:cs="宋体"/>
                <w:sz w:val="13"/>
                <w:szCs w:val="13"/>
              </w:rPr>
            </w:pPr>
          </w:p>
        </w:tc>
        <w:tc>
          <w:tcPr>
            <w:tcW w:w="1392" w:type="dxa"/>
          </w:tcPr>
          <w:p w14:paraId="491237E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zfjbzpayment@trustlife.com</w:t>
            </w:r>
          </w:p>
        </w:tc>
        <w:tc>
          <w:tcPr>
            <w:tcW w:w="764" w:type="dxa"/>
          </w:tcPr>
          <w:p w14:paraId="5AF876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1012100400</w:t>
            </w:r>
          </w:p>
        </w:tc>
        <w:tc>
          <w:tcPr>
            <w:tcW w:w="752" w:type="dxa"/>
          </w:tcPr>
          <w:p w14:paraId="08D6EE8E" w14:textId="77777777" w:rsidR="00C761FD" w:rsidRDefault="00C761FD">
            <w:pPr>
              <w:ind w:firstLineChars="0" w:firstLine="0"/>
              <w:rPr>
                <w:rFonts w:ascii="宋体" w:eastAsia="宋体" w:hAnsi="宋体" w:cs="宋体"/>
                <w:sz w:val="13"/>
                <w:szCs w:val="13"/>
              </w:rPr>
            </w:pPr>
          </w:p>
        </w:tc>
        <w:tc>
          <w:tcPr>
            <w:tcW w:w="616" w:type="dxa"/>
          </w:tcPr>
          <w:p w14:paraId="388A78C8" w14:textId="77777777" w:rsidR="00C761FD" w:rsidRDefault="00C761FD">
            <w:pPr>
              <w:ind w:firstLineChars="0" w:firstLine="0"/>
              <w:rPr>
                <w:rFonts w:ascii="宋体" w:eastAsia="宋体" w:hAnsi="宋体" w:cs="宋体"/>
                <w:sz w:val="13"/>
                <w:szCs w:val="13"/>
              </w:rPr>
            </w:pPr>
          </w:p>
        </w:tc>
        <w:tc>
          <w:tcPr>
            <w:tcW w:w="653" w:type="dxa"/>
          </w:tcPr>
          <w:p w14:paraId="3348572A" w14:textId="77777777" w:rsidR="00C761FD" w:rsidRDefault="00C761FD">
            <w:pPr>
              <w:ind w:firstLineChars="0" w:firstLine="0"/>
              <w:rPr>
                <w:rFonts w:ascii="宋体" w:eastAsia="宋体" w:hAnsi="宋体" w:cs="宋体"/>
                <w:sz w:val="13"/>
                <w:szCs w:val="13"/>
              </w:rPr>
            </w:pPr>
          </w:p>
        </w:tc>
        <w:tc>
          <w:tcPr>
            <w:tcW w:w="1060" w:type="dxa"/>
          </w:tcPr>
          <w:p w14:paraId="7944BD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支付及保障付款账户</w:t>
            </w:r>
          </w:p>
        </w:tc>
        <w:tc>
          <w:tcPr>
            <w:tcW w:w="776" w:type="dxa"/>
          </w:tcPr>
          <w:p w14:paraId="5D1A35C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A11BFF1" w14:textId="77777777">
        <w:tc>
          <w:tcPr>
            <w:tcW w:w="784" w:type="dxa"/>
          </w:tcPr>
          <w:p w14:paraId="6A962C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1E24CC9C" w14:textId="77777777" w:rsidR="00C761FD" w:rsidRDefault="00C761FD">
            <w:pPr>
              <w:ind w:firstLineChars="0" w:firstLine="0"/>
              <w:rPr>
                <w:rFonts w:ascii="宋体" w:eastAsia="宋体" w:hAnsi="宋体" w:cs="宋体"/>
                <w:sz w:val="13"/>
                <w:szCs w:val="13"/>
              </w:rPr>
            </w:pPr>
          </w:p>
        </w:tc>
        <w:tc>
          <w:tcPr>
            <w:tcW w:w="1392" w:type="dxa"/>
          </w:tcPr>
          <w:p w14:paraId="04CA470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payment@trustlife.com</w:t>
            </w:r>
          </w:p>
        </w:tc>
        <w:tc>
          <w:tcPr>
            <w:tcW w:w="764" w:type="dxa"/>
          </w:tcPr>
          <w:p w14:paraId="5F12AC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1012100200</w:t>
            </w:r>
          </w:p>
        </w:tc>
        <w:tc>
          <w:tcPr>
            <w:tcW w:w="752" w:type="dxa"/>
          </w:tcPr>
          <w:p w14:paraId="6A5E915C" w14:textId="77777777" w:rsidR="00C761FD" w:rsidRDefault="00C761FD">
            <w:pPr>
              <w:ind w:firstLineChars="0" w:firstLine="0"/>
              <w:rPr>
                <w:rFonts w:ascii="宋体" w:eastAsia="宋体" w:hAnsi="宋体" w:cs="宋体"/>
                <w:sz w:val="13"/>
                <w:szCs w:val="13"/>
              </w:rPr>
            </w:pPr>
          </w:p>
        </w:tc>
        <w:tc>
          <w:tcPr>
            <w:tcW w:w="616" w:type="dxa"/>
          </w:tcPr>
          <w:p w14:paraId="48FB6A30" w14:textId="77777777" w:rsidR="00C761FD" w:rsidRDefault="00C761FD">
            <w:pPr>
              <w:ind w:firstLineChars="0" w:firstLine="0"/>
              <w:rPr>
                <w:rFonts w:ascii="宋体" w:eastAsia="宋体" w:hAnsi="宋体" w:cs="宋体"/>
                <w:sz w:val="13"/>
                <w:szCs w:val="13"/>
              </w:rPr>
            </w:pPr>
          </w:p>
        </w:tc>
        <w:tc>
          <w:tcPr>
            <w:tcW w:w="653" w:type="dxa"/>
          </w:tcPr>
          <w:p w14:paraId="70257F43" w14:textId="77777777" w:rsidR="00C761FD" w:rsidRDefault="00C761FD">
            <w:pPr>
              <w:ind w:firstLineChars="0" w:firstLine="0"/>
              <w:rPr>
                <w:rFonts w:ascii="宋体" w:eastAsia="宋体" w:hAnsi="宋体" w:cs="宋体"/>
                <w:sz w:val="13"/>
                <w:szCs w:val="13"/>
              </w:rPr>
            </w:pPr>
          </w:p>
        </w:tc>
        <w:tc>
          <w:tcPr>
            <w:tcW w:w="1060" w:type="dxa"/>
          </w:tcPr>
          <w:p w14:paraId="69902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支付宝业务支出户</w:t>
            </w:r>
          </w:p>
        </w:tc>
        <w:tc>
          <w:tcPr>
            <w:tcW w:w="776" w:type="dxa"/>
          </w:tcPr>
          <w:p w14:paraId="5A278B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33764B1" w14:textId="77777777">
        <w:tc>
          <w:tcPr>
            <w:tcW w:w="784" w:type="dxa"/>
          </w:tcPr>
          <w:p w14:paraId="55FD4E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BB546E" w14:textId="77777777" w:rsidR="00C761FD" w:rsidRDefault="00C761FD">
            <w:pPr>
              <w:ind w:firstLineChars="0" w:firstLine="0"/>
              <w:rPr>
                <w:rFonts w:ascii="宋体" w:eastAsia="宋体" w:hAnsi="宋体" w:cs="宋体"/>
                <w:sz w:val="13"/>
                <w:szCs w:val="13"/>
              </w:rPr>
            </w:pPr>
          </w:p>
        </w:tc>
        <w:tc>
          <w:tcPr>
            <w:tcW w:w="1392" w:type="dxa"/>
          </w:tcPr>
          <w:p w14:paraId="3AA2FE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kjdl@trustlife.com</w:t>
            </w:r>
          </w:p>
        </w:tc>
        <w:tc>
          <w:tcPr>
            <w:tcW w:w="764" w:type="dxa"/>
          </w:tcPr>
          <w:p w14:paraId="1A109F9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1012100500</w:t>
            </w:r>
          </w:p>
        </w:tc>
        <w:tc>
          <w:tcPr>
            <w:tcW w:w="752" w:type="dxa"/>
          </w:tcPr>
          <w:p w14:paraId="0AC749E9" w14:textId="77777777" w:rsidR="00C761FD" w:rsidRDefault="00C761FD">
            <w:pPr>
              <w:ind w:firstLineChars="0" w:firstLine="0"/>
              <w:rPr>
                <w:rFonts w:ascii="宋体" w:eastAsia="宋体" w:hAnsi="宋体" w:cs="宋体"/>
                <w:sz w:val="13"/>
                <w:szCs w:val="13"/>
              </w:rPr>
            </w:pPr>
          </w:p>
        </w:tc>
        <w:tc>
          <w:tcPr>
            <w:tcW w:w="616" w:type="dxa"/>
          </w:tcPr>
          <w:p w14:paraId="1A6B3242" w14:textId="77777777" w:rsidR="00C761FD" w:rsidRDefault="00C761FD">
            <w:pPr>
              <w:ind w:firstLineChars="0" w:firstLine="0"/>
              <w:rPr>
                <w:rFonts w:ascii="宋体" w:eastAsia="宋体" w:hAnsi="宋体" w:cs="宋体"/>
                <w:sz w:val="13"/>
                <w:szCs w:val="13"/>
              </w:rPr>
            </w:pPr>
          </w:p>
        </w:tc>
        <w:tc>
          <w:tcPr>
            <w:tcW w:w="653" w:type="dxa"/>
          </w:tcPr>
          <w:p w14:paraId="1D73D3D0" w14:textId="77777777" w:rsidR="00C761FD" w:rsidRDefault="00C761FD">
            <w:pPr>
              <w:ind w:firstLineChars="0" w:firstLine="0"/>
              <w:rPr>
                <w:rFonts w:ascii="宋体" w:eastAsia="宋体" w:hAnsi="宋体" w:cs="宋体"/>
                <w:sz w:val="13"/>
                <w:szCs w:val="13"/>
              </w:rPr>
            </w:pPr>
          </w:p>
        </w:tc>
        <w:tc>
          <w:tcPr>
            <w:tcW w:w="1060" w:type="dxa"/>
          </w:tcPr>
          <w:p w14:paraId="7F9191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支付宝提现到银行；快捷登录，筹备组用的账户</w:t>
            </w:r>
          </w:p>
        </w:tc>
        <w:tc>
          <w:tcPr>
            <w:tcW w:w="776" w:type="dxa"/>
          </w:tcPr>
          <w:p w14:paraId="0E796C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7EFD8962" w14:textId="77777777">
        <w:tc>
          <w:tcPr>
            <w:tcW w:w="784" w:type="dxa"/>
          </w:tcPr>
          <w:p w14:paraId="5F1EC78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ADA1941" w14:textId="77777777" w:rsidR="00C761FD" w:rsidRDefault="00C761FD">
            <w:pPr>
              <w:ind w:firstLineChars="0" w:firstLine="0"/>
              <w:rPr>
                <w:rFonts w:ascii="宋体" w:eastAsia="宋体" w:hAnsi="宋体" w:cs="宋体"/>
                <w:sz w:val="13"/>
                <w:szCs w:val="13"/>
              </w:rPr>
            </w:pPr>
          </w:p>
        </w:tc>
        <w:tc>
          <w:tcPr>
            <w:tcW w:w="1392" w:type="dxa"/>
          </w:tcPr>
          <w:p w14:paraId="5C07B2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mayipingtai@trustlife.com </w:t>
            </w:r>
          </w:p>
        </w:tc>
        <w:tc>
          <w:tcPr>
            <w:tcW w:w="764" w:type="dxa"/>
          </w:tcPr>
          <w:p w14:paraId="2E6404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1012100700</w:t>
            </w:r>
          </w:p>
        </w:tc>
        <w:tc>
          <w:tcPr>
            <w:tcW w:w="752" w:type="dxa"/>
          </w:tcPr>
          <w:p w14:paraId="4E19C0A8" w14:textId="77777777" w:rsidR="00C761FD" w:rsidRDefault="00C761FD">
            <w:pPr>
              <w:ind w:firstLineChars="0" w:firstLine="0"/>
              <w:rPr>
                <w:rFonts w:ascii="宋体" w:eastAsia="宋体" w:hAnsi="宋体" w:cs="宋体"/>
                <w:sz w:val="13"/>
                <w:szCs w:val="13"/>
              </w:rPr>
            </w:pPr>
          </w:p>
        </w:tc>
        <w:tc>
          <w:tcPr>
            <w:tcW w:w="616" w:type="dxa"/>
          </w:tcPr>
          <w:p w14:paraId="4D00DB1A" w14:textId="77777777" w:rsidR="00C761FD" w:rsidRDefault="00C761FD">
            <w:pPr>
              <w:ind w:firstLineChars="0" w:firstLine="0"/>
              <w:rPr>
                <w:rFonts w:ascii="宋体" w:eastAsia="宋体" w:hAnsi="宋体" w:cs="宋体"/>
                <w:sz w:val="13"/>
                <w:szCs w:val="13"/>
              </w:rPr>
            </w:pPr>
          </w:p>
        </w:tc>
        <w:tc>
          <w:tcPr>
            <w:tcW w:w="653" w:type="dxa"/>
          </w:tcPr>
          <w:p w14:paraId="34E247C4" w14:textId="77777777" w:rsidR="00C761FD" w:rsidRDefault="00C761FD">
            <w:pPr>
              <w:ind w:firstLineChars="0" w:firstLine="0"/>
              <w:rPr>
                <w:rFonts w:ascii="宋体" w:eastAsia="宋体" w:hAnsi="宋体" w:cs="宋体"/>
                <w:sz w:val="13"/>
                <w:szCs w:val="13"/>
              </w:rPr>
            </w:pPr>
          </w:p>
        </w:tc>
        <w:tc>
          <w:tcPr>
            <w:tcW w:w="1060" w:type="dxa"/>
          </w:tcPr>
          <w:p w14:paraId="67E8037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支柱保的保证金账户</w:t>
            </w:r>
          </w:p>
        </w:tc>
        <w:tc>
          <w:tcPr>
            <w:tcW w:w="776" w:type="dxa"/>
          </w:tcPr>
          <w:p w14:paraId="4AD8ECB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7FAEC8E" w14:textId="77777777">
        <w:tc>
          <w:tcPr>
            <w:tcW w:w="784" w:type="dxa"/>
          </w:tcPr>
          <w:p w14:paraId="5F8C663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8394DBA" w14:textId="77777777" w:rsidR="00C761FD" w:rsidRDefault="00C761FD">
            <w:pPr>
              <w:ind w:firstLineChars="0" w:firstLine="0"/>
              <w:rPr>
                <w:rFonts w:ascii="宋体" w:eastAsia="宋体" w:hAnsi="宋体" w:cs="宋体"/>
                <w:sz w:val="13"/>
                <w:szCs w:val="13"/>
              </w:rPr>
            </w:pPr>
          </w:p>
        </w:tc>
        <w:tc>
          <w:tcPr>
            <w:tcW w:w="1392" w:type="dxa"/>
          </w:tcPr>
          <w:p w14:paraId="3967AFF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payment@trustlife.com_01 </w:t>
            </w:r>
          </w:p>
        </w:tc>
        <w:tc>
          <w:tcPr>
            <w:tcW w:w="764" w:type="dxa"/>
          </w:tcPr>
          <w:p w14:paraId="59D55C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1012101300</w:t>
            </w:r>
          </w:p>
        </w:tc>
        <w:tc>
          <w:tcPr>
            <w:tcW w:w="752" w:type="dxa"/>
          </w:tcPr>
          <w:p w14:paraId="693A7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201904</w:t>
            </w:r>
          </w:p>
        </w:tc>
        <w:tc>
          <w:tcPr>
            <w:tcW w:w="616" w:type="dxa"/>
          </w:tcPr>
          <w:p w14:paraId="044A68F7" w14:textId="77777777" w:rsidR="00C761FD" w:rsidRDefault="00C761FD">
            <w:pPr>
              <w:ind w:firstLineChars="0" w:firstLine="0"/>
              <w:rPr>
                <w:rFonts w:ascii="宋体" w:eastAsia="宋体" w:hAnsi="宋体" w:cs="宋体"/>
                <w:sz w:val="13"/>
                <w:szCs w:val="13"/>
              </w:rPr>
            </w:pPr>
          </w:p>
        </w:tc>
        <w:tc>
          <w:tcPr>
            <w:tcW w:w="653" w:type="dxa"/>
          </w:tcPr>
          <w:p w14:paraId="35A9723F" w14:textId="77777777" w:rsidR="00C761FD" w:rsidRDefault="00C761FD">
            <w:pPr>
              <w:ind w:firstLineChars="0" w:firstLine="0"/>
              <w:rPr>
                <w:rFonts w:ascii="宋体" w:eastAsia="宋体" w:hAnsi="宋体" w:cs="宋体"/>
                <w:sz w:val="13"/>
                <w:szCs w:val="13"/>
              </w:rPr>
            </w:pPr>
          </w:p>
        </w:tc>
        <w:tc>
          <w:tcPr>
            <w:tcW w:w="1060" w:type="dxa"/>
          </w:tcPr>
          <w:p w14:paraId="40909C4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宝贝守护计划商保解约费用支出户</w:t>
            </w:r>
          </w:p>
        </w:tc>
        <w:tc>
          <w:tcPr>
            <w:tcW w:w="776" w:type="dxa"/>
          </w:tcPr>
          <w:p w14:paraId="06C8FF6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C142F87" w14:textId="77777777">
        <w:tc>
          <w:tcPr>
            <w:tcW w:w="784" w:type="dxa"/>
          </w:tcPr>
          <w:p w14:paraId="2051F1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29C6E43" w14:textId="77777777" w:rsidR="00C761FD" w:rsidRDefault="00C761FD">
            <w:pPr>
              <w:ind w:firstLineChars="0" w:firstLine="0"/>
              <w:rPr>
                <w:rFonts w:ascii="宋体" w:eastAsia="宋体" w:hAnsi="宋体" w:cs="宋体"/>
                <w:sz w:val="13"/>
                <w:szCs w:val="13"/>
              </w:rPr>
            </w:pPr>
          </w:p>
        </w:tc>
        <w:tc>
          <w:tcPr>
            <w:tcW w:w="1392" w:type="dxa"/>
          </w:tcPr>
          <w:p w14:paraId="463EA9B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jizi02@trustlife.com</w:t>
            </w:r>
          </w:p>
        </w:tc>
        <w:tc>
          <w:tcPr>
            <w:tcW w:w="764" w:type="dxa"/>
          </w:tcPr>
          <w:p w14:paraId="6D011C0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1012101100</w:t>
            </w:r>
          </w:p>
        </w:tc>
        <w:tc>
          <w:tcPr>
            <w:tcW w:w="752" w:type="dxa"/>
          </w:tcPr>
          <w:p w14:paraId="5E9E48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795933AD" w14:textId="77777777" w:rsidR="00C761FD" w:rsidRDefault="00C761FD">
            <w:pPr>
              <w:ind w:firstLineChars="0" w:firstLine="0"/>
              <w:rPr>
                <w:rFonts w:ascii="宋体" w:eastAsia="宋体" w:hAnsi="宋体" w:cs="宋体"/>
                <w:sz w:val="13"/>
                <w:szCs w:val="13"/>
              </w:rPr>
            </w:pPr>
          </w:p>
        </w:tc>
        <w:tc>
          <w:tcPr>
            <w:tcW w:w="653" w:type="dxa"/>
          </w:tcPr>
          <w:p w14:paraId="6E207CD0" w14:textId="77777777" w:rsidR="00C761FD" w:rsidRDefault="00C761FD">
            <w:pPr>
              <w:ind w:firstLineChars="0" w:firstLine="0"/>
              <w:rPr>
                <w:rFonts w:ascii="宋体" w:eastAsia="宋体" w:hAnsi="宋体" w:cs="宋体"/>
                <w:sz w:val="13"/>
                <w:szCs w:val="13"/>
              </w:rPr>
            </w:pPr>
          </w:p>
        </w:tc>
        <w:tc>
          <w:tcPr>
            <w:tcW w:w="1060" w:type="dxa"/>
          </w:tcPr>
          <w:p w14:paraId="6F61394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宝贝计划商保-保费收入户</w:t>
            </w:r>
          </w:p>
        </w:tc>
        <w:tc>
          <w:tcPr>
            <w:tcW w:w="776" w:type="dxa"/>
          </w:tcPr>
          <w:p w14:paraId="7FDEA9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2704304" w14:textId="77777777">
        <w:tc>
          <w:tcPr>
            <w:tcW w:w="784" w:type="dxa"/>
          </w:tcPr>
          <w:p w14:paraId="4D70005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5CC91F0E" w14:textId="77777777" w:rsidR="00C761FD" w:rsidRDefault="00C761FD">
            <w:pPr>
              <w:ind w:firstLineChars="0" w:firstLine="0"/>
              <w:rPr>
                <w:rFonts w:ascii="宋体" w:eastAsia="宋体" w:hAnsi="宋体" w:cs="宋体"/>
                <w:sz w:val="13"/>
                <w:szCs w:val="13"/>
              </w:rPr>
            </w:pPr>
          </w:p>
        </w:tc>
        <w:tc>
          <w:tcPr>
            <w:tcW w:w="1392" w:type="dxa"/>
          </w:tcPr>
          <w:p w14:paraId="2AB951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jizi01@trustlife.com </w:t>
            </w:r>
          </w:p>
        </w:tc>
        <w:tc>
          <w:tcPr>
            <w:tcW w:w="764" w:type="dxa"/>
          </w:tcPr>
          <w:p w14:paraId="22672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1012101200</w:t>
            </w:r>
          </w:p>
        </w:tc>
        <w:tc>
          <w:tcPr>
            <w:tcW w:w="752" w:type="dxa"/>
          </w:tcPr>
          <w:p w14:paraId="6A74996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162CDAA2" w14:textId="77777777" w:rsidR="00C761FD" w:rsidRDefault="00C761FD">
            <w:pPr>
              <w:ind w:firstLineChars="0" w:firstLine="0"/>
              <w:rPr>
                <w:rFonts w:ascii="宋体" w:eastAsia="宋体" w:hAnsi="宋体" w:cs="宋体"/>
                <w:sz w:val="13"/>
                <w:szCs w:val="13"/>
              </w:rPr>
            </w:pPr>
          </w:p>
        </w:tc>
        <w:tc>
          <w:tcPr>
            <w:tcW w:w="653" w:type="dxa"/>
          </w:tcPr>
          <w:p w14:paraId="51CC3BC3" w14:textId="77777777" w:rsidR="00C761FD" w:rsidRDefault="00C761FD">
            <w:pPr>
              <w:ind w:firstLineChars="0" w:firstLine="0"/>
              <w:rPr>
                <w:rFonts w:ascii="宋体" w:eastAsia="宋体" w:hAnsi="宋体" w:cs="宋体"/>
                <w:sz w:val="13"/>
                <w:szCs w:val="13"/>
              </w:rPr>
            </w:pPr>
          </w:p>
        </w:tc>
        <w:tc>
          <w:tcPr>
            <w:tcW w:w="1060" w:type="dxa"/>
          </w:tcPr>
          <w:p w14:paraId="231D898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宝贝计划商保-业务付费户</w:t>
            </w:r>
          </w:p>
        </w:tc>
        <w:tc>
          <w:tcPr>
            <w:tcW w:w="776" w:type="dxa"/>
          </w:tcPr>
          <w:p w14:paraId="3F3294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4BBD4461" w14:textId="77777777">
        <w:tc>
          <w:tcPr>
            <w:tcW w:w="784" w:type="dxa"/>
          </w:tcPr>
          <w:p w14:paraId="77C799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F50857F" w14:textId="77777777" w:rsidR="00C761FD" w:rsidRDefault="00C761FD">
            <w:pPr>
              <w:ind w:firstLineChars="0" w:firstLine="0"/>
              <w:rPr>
                <w:rFonts w:ascii="宋体" w:eastAsia="宋体" w:hAnsi="宋体" w:cs="宋体"/>
                <w:sz w:val="13"/>
                <w:szCs w:val="13"/>
              </w:rPr>
            </w:pPr>
          </w:p>
        </w:tc>
        <w:tc>
          <w:tcPr>
            <w:tcW w:w="1392" w:type="dxa"/>
          </w:tcPr>
          <w:p w14:paraId="0F1E3C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finance02@trustlife.com</w:t>
            </w:r>
          </w:p>
        </w:tc>
        <w:tc>
          <w:tcPr>
            <w:tcW w:w="764" w:type="dxa"/>
          </w:tcPr>
          <w:p w14:paraId="15FAE2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1012100900</w:t>
            </w:r>
          </w:p>
        </w:tc>
        <w:tc>
          <w:tcPr>
            <w:tcW w:w="752" w:type="dxa"/>
          </w:tcPr>
          <w:p w14:paraId="54CE6F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0E9C63A1" w14:textId="77777777" w:rsidR="00C761FD" w:rsidRDefault="00C761FD">
            <w:pPr>
              <w:ind w:firstLineChars="0" w:firstLine="0"/>
              <w:rPr>
                <w:rFonts w:ascii="宋体" w:eastAsia="宋体" w:hAnsi="宋体" w:cs="宋体"/>
                <w:sz w:val="13"/>
                <w:szCs w:val="13"/>
              </w:rPr>
            </w:pPr>
          </w:p>
        </w:tc>
        <w:tc>
          <w:tcPr>
            <w:tcW w:w="653" w:type="dxa"/>
          </w:tcPr>
          <w:p w14:paraId="20A6D48F" w14:textId="77777777" w:rsidR="00C761FD" w:rsidRDefault="00C761FD">
            <w:pPr>
              <w:ind w:firstLineChars="0" w:firstLine="0"/>
              <w:rPr>
                <w:rFonts w:ascii="宋体" w:eastAsia="宋体" w:hAnsi="宋体" w:cs="宋体"/>
                <w:sz w:val="13"/>
                <w:szCs w:val="13"/>
              </w:rPr>
            </w:pPr>
          </w:p>
        </w:tc>
        <w:tc>
          <w:tcPr>
            <w:tcW w:w="1060" w:type="dxa"/>
          </w:tcPr>
          <w:p w14:paraId="3B3526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互助项目信用代扣</w:t>
            </w:r>
          </w:p>
        </w:tc>
        <w:tc>
          <w:tcPr>
            <w:tcW w:w="776" w:type="dxa"/>
          </w:tcPr>
          <w:p w14:paraId="012035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接口，通道未上线，账单后续接</w:t>
            </w:r>
          </w:p>
        </w:tc>
      </w:tr>
      <w:tr w:rsidR="00C761FD" w14:paraId="75C71307" w14:textId="77777777">
        <w:tc>
          <w:tcPr>
            <w:tcW w:w="784" w:type="dxa"/>
          </w:tcPr>
          <w:p w14:paraId="36F512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2D6BF29" w14:textId="77777777" w:rsidR="00C761FD" w:rsidRDefault="00C761FD">
            <w:pPr>
              <w:ind w:firstLineChars="0" w:firstLine="0"/>
              <w:rPr>
                <w:rFonts w:ascii="宋体" w:eastAsia="宋体" w:hAnsi="宋体" w:cs="宋体"/>
                <w:sz w:val="13"/>
                <w:szCs w:val="13"/>
              </w:rPr>
            </w:pPr>
          </w:p>
        </w:tc>
        <w:tc>
          <w:tcPr>
            <w:tcW w:w="1392" w:type="dxa"/>
          </w:tcPr>
          <w:p w14:paraId="33706A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fkxtpayment@trustlife.com</w:t>
            </w:r>
          </w:p>
        </w:tc>
        <w:tc>
          <w:tcPr>
            <w:tcW w:w="764" w:type="dxa"/>
          </w:tcPr>
          <w:p w14:paraId="7AACCC3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1012101000</w:t>
            </w:r>
          </w:p>
        </w:tc>
        <w:tc>
          <w:tcPr>
            <w:tcW w:w="752" w:type="dxa"/>
          </w:tcPr>
          <w:p w14:paraId="52246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982DF85" w14:textId="77777777" w:rsidR="00C761FD" w:rsidRDefault="00C761FD">
            <w:pPr>
              <w:ind w:firstLineChars="0" w:firstLine="0"/>
              <w:rPr>
                <w:rFonts w:ascii="宋体" w:eastAsia="宋体" w:hAnsi="宋体" w:cs="宋体"/>
                <w:sz w:val="13"/>
                <w:szCs w:val="13"/>
              </w:rPr>
            </w:pPr>
          </w:p>
        </w:tc>
        <w:tc>
          <w:tcPr>
            <w:tcW w:w="653" w:type="dxa"/>
          </w:tcPr>
          <w:p w14:paraId="0CC5DCC4" w14:textId="77777777" w:rsidR="00C761FD" w:rsidRDefault="00C761FD">
            <w:pPr>
              <w:ind w:firstLineChars="0" w:firstLine="0"/>
              <w:rPr>
                <w:rFonts w:ascii="宋体" w:eastAsia="宋体" w:hAnsi="宋体" w:cs="宋体"/>
                <w:sz w:val="13"/>
                <w:szCs w:val="13"/>
              </w:rPr>
            </w:pPr>
          </w:p>
        </w:tc>
        <w:tc>
          <w:tcPr>
            <w:tcW w:w="1060" w:type="dxa"/>
          </w:tcPr>
          <w:p w14:paraId="1DB310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费控付费到支付宝账户</w:t>
            </w:r>
          </w:p>
        </w:tc>
        <w:tc>
          <w:tcPr>
            <w:tcW w:w="776" w:type="dxa"/>
          </w:tcPr>
          <w:p w14:paraId="7998CB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B6368AF" w14:textId="77777777">
        <w:tc>
          <w:tcPr>
            <w:tcW w:w="784" w:type="dxa"/>
          </w:tcPr>
          <w:p w14:paraId="7131F6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类银行</w:t>
            </w:r>
          </w:p>
        </w:tc>
        <w:tc>
          <w:tcPr>
            <w:tcW w:w="633" w:type="dxa"/>
          </w:tcPr>
          <w:p w14:paraId="24BCB3FF" w14:textId="77777777" w:rsidR="00C761FD" w:rsidRDefault="00C761FD">
            <w:pPr>
              <w:ind w:firstLineChars="0" w:firstLine="0"/>
              <w:rPr>
                <w:rFonts w:ascii="宋体" w:eastAsia="宋体" w:hAnsi="宋体" w:cs="宋体"/>
                <w:sz w:val="13"/>
                <w:szCs w:val="13"/>
              </w:rPr>
            </w:pPr>
          </w:p>
        </w:tc>
        <w:tc>
          <w:tcPr>
            <w:tcW w:w="1392" w:type="dxa"/>
          </w:tcPr>
          <w:p w14:paraId="76520D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jizi@trustlife.com</w:t>
            </w:r>
          </w:p>
        </w:tc>
        <w:tc>
          <w:tcPr>
            <w:tcW w:w="764" w:type="dxa"/>
          </w:tcPr>
          <w:p w14:paraId="44D486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1012100600</w:t>
            </w:r>
          </w:p>
        </w:tc>
        <w:tc>
          <w:tcPr>
            <w:tcW w:w="752" w:type="dxa"/>
          </w:tcPr>
          <w:p w14:paraId="283BCCAF" w14:textId="77777777" w:rsidR="00C761FD" w:rsidRDefault="00C761FD">
            <w:pPr>
              <w:ind w:firstLineChars="0" w:firstLine="0"/>
              <w:rPr>
                <w:rFonts w:ascii="宋体" w:eastAsia="宋体" w:hAnsi="宋体" w:cs="宋体"/>
                <w:sz w:val="13"/>
                <w:szCs w:val="13"/>
              </w:rPr>
            </w:pPr>
          </w:p>
        </w:tc>
        <w:tc>
          <w:tcPr>
            <w:tcW w:w="616" w:type="dxa"/>
          </w:tcPr>
          <w:p w14:paraId="19282527" w14:textId="77777777" w:rsidR="00C761FD" w:rsidRDefault="00C761FD">
            <w:pPr>
              <w:ind w:firstLineChars="0" w:firstLine="0"/>
              <w:rPr>
                <w:rFonts w:ascii="宋体" w:eastAsia="宋体" w:hAnsi="宋体" w:cs="宋体"/>
                <w:sz w:val="13"/>
                <w:szCs w:val="13"/>
              </w:rPr>
            </w:pPr>
          </w:p>
        </w:tc>
        <w:tc>
          <w:tcPr>
            <w:tcW w:w="653" w:type="dxa"/>
          </w:tcPr>
          <w:p w14:paraId="3425F8E6" w14:textId="77777777" w:rsidR="00C761FD" w:rsidRDefault="00C761FD">
            <w:pPr>
              <w:ind w:firstLineChars="0" w:firstLine="0"/>
              <w:rPr>
                <w:rFonts w:ascii="宋体" w:eastAsia="宋体" w:hAnsi="宋体" w:cs="宋体"/>
                <w:sz w:val="13"/>
                <w:szCs w:val="13"/>
              </w:rPr>
            </w:pPr>
          </w:p>
        </w:tc>
        <w:tc>
          <w:tcPr>
            <w:tcW w:w="1060" w:type="dxa"/>
          </w:tcPr>
          <w:p w14:paraId="2FCA5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蚂蚁保险平台佣金支出户</w:t>
            </w:r>
          </w:p>
        </w:tc>
        <w:tc>
          <w:tcPr>
            <w:tcW w:w="776" w:type="dxa"/>
          </w:tcPr>
          <w:p w14:paraId="01880C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144E08FA" w14:textId="77777777">
        <w:tc>
          <w:tcPr>
            <w:tcW w:w="784" w:type="dxa"/>
          </w:tcPr>
          <w:p w14:paraId="0FB3E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33CFF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腾付通</w:t>
            </w:r>
          </w:p>
        </w:tc>
        <w:tc>
          <w:tcPr>
            <w:tcW w:w="1392" w:type="dxa"/>
          </w:tcPr>
          <w:p w14:paraId="563208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846100063000005</w:t>
            </w:r>
          </w:p>
        </w:tc>
        <w:tc>
          <w:tcPr>
            <w:tcW w:w="764" w:type="dxa"/>
          </w:tcPr>
          <w:p w14:paraId="588A55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1012110200</w:t>
            </w:r>
          </w:p>
        </w:tc>
        <w:tc>
          <w:tcPr>
            <w:tcW w:w="752" w:type="dxa"/>
          </w:tcPr>
          <w:p w14:paraId="4DEE0454" w14:textId="77777777" w:rsidR="00C761FD" w:rsidRDefault="00C761FD">
            <w:pPr>
              <w:ind w:firstLineChars="0" w:firstLine="0"/>
              <w:rPr>
                <w:rFonts w:ascii="宋体" w:eastAsia="宋体" w:hAnsi="宋体" w:cs="宋体"/>
                <w:sz w:val="13"/>
                <w:szCs w:val="13"/>
              </w:rPr>
            </w:pPr>
          </w:p>
        </w:tc>
        <w:tc>
          <w:tcPr>
            <w:tcW w:w="616" w:type="dxa"/>
          </w:tcPr>
          <w:p w14:paraId="3F28E93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销户</w:t>
            </w:r>
          </w:p>
        </w:tc>
        <w:tc>
          <w:tcPr>
            <w:tcW w:w="653" w:type="dxa"/>
          </w:tcPr>
          <w:p w14:paraId="1F88205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201906</w:t>
            </w:r>
          </w:p>
        </w:tc>
        <w:tc>
          <w:tcPr>
            <w:tcW w:w="1060" w:type="dxa"/>
          </w:tcPr>
          <w:p w14:paraId="444CEA3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业务付款户</w:t>
            </w:r>
          </w:p>
        </w:tc>
        <w:tc>
          <w:tcPr>
            <w:tcW w:w="776" w:type="dxa"/>
          </w:tcPr>
          <w:p w14:paraId="55C226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97787B3" w14:textId="77777777">
        <w:tc>
          <w:tcPr>
            <w:tcW w:w="784" w:type="dxa"/>
          </w:tcPr>
          <w:p w14:paraId="10BB2E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7E70F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763DE5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200100000021708</w:t>
            </w:r>
          </w:p>
        </w:tc>
        <w:tc>
          <w:tcPr>
            <w:tcW w:w="764" w:type="dxa"/>
          </w:tcPr>
          <w:p w14:paraId="3FA8829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1012120100</w:t>
            </w:r>
          </w:p>
        </w:tc>
        <w:tc>
          <w:tcPr>
            <w:tcW w:w="752" w:type="dxa"/>
          </w:tcPr>
          <w:p w14:paraId="3EA6A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201807</w:t>
            </w:r>
          </w:p>
        </w:tc>
        <w:tc>
          <w:tcPr>
            <w:tcW w:w="616" w:type="dxa"/>
          </w:tcPr>
          <w:p w14:paraId="1A863853" w14:textId="77777777" w:rsidR="00C761FD" w:rsidRDefault="00C761FD">
            <w:pPr>
              <w:ind w:firstLineChars="0" w:firstLine="0"/>
              <w:rPr>
                <w:rFonts w:ascii="宋体" w:eastAsia="宋体" w:hAnsi="宋体" w:cs="宋体"/>
                <w:sz w:val="13"/>
                <w:szCs w:val="13"/>
              </w:rPr>
            </w:pPr>
          </w:p>
        </w:tc>
        <w:tc>
          <w:tcPr>
            <w:tcW w:w="653" w:type="dxa"/>
          </w:tcPr>
          <w:p w14:paraId="2A2B8538" w14:textId="77777777" w:rsidR="00C761FD" w:rsidRDefault="00C761FD">
            <w:pPr>
              <w:ind w:firstLineChars="0" w:firstLine="0"/>
              <w:rPr>
                <w:rFonts w:ascii="宋体" w:eastAsia="宋体" w:hAnsi="宋体" w:cs="宋体"/>
                <w:sz w:val="13"/>
                <w:szCs w:val="13"/>
              </w:rPr>
            </w:pPr>
          </w:p>
        </w:tc>
        <w:tc>
          <w:tcPr>
            <w:tcW w:w="1060" w:type="dxa"/>
          </w:tcPr>
          <w:p w14:paraId="62A290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业务付费商户号</w:t>
            </w:r>
          </w:p>
        </w:tc>
        <w:tc>
          <w:tcPr>
            <w:tcW w:w="776" w:type="dxa"/>
          </w:tcPr>
          <w:p w14:paraId="11926D4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3E7BFB4" w14:textId="77777777">
        <w:tc>
          <w:tcPr>
            <w:tcW w:w="784" w:type="dxa"/>
          </w:tcPr>
          <w:p w14:paraId="399DB3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F719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2F89FE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200100000021707</w:t>
            </w:r>
          </w:p>
        </w:tc>
        <w:tc>
          <w:tcPr>
            <w:tcW w:w="764" w:type="dxa"/>
          </w:tcPr>
          <w:p w14:paraId="5BFE76D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1012120200</w:t>
            </w:r>
          </w:p>
        </w:tc>
        <w:tc>
          <w:tcPr>
            <w:tcW w:w="752" w:type="dxa"/>
          </w:tcPr>
          <w:p w14:paraId="4C2222A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498F108" w14:textId="77777777" w:rsidR="00C761FD" w:rsidRDefault="00C761FD">
            <w:pPr>
              <w:ind w:firstLineChars="0" w:firstLine="0"/>
              <w:rPr>
                <w:rFonts w:ascii="宋体" w:eastAsia="宋体" w:hAnsi="宋体" w:cs="宋体"/>
                <w:sz w:val="13"/>
                <w:szCs w:val="13"/>
              </w:rPr>
            </w:pPr>
          </w:p>
        </w:tc>
        <w:tc>
          <w:tcPr>
            <w:tcW w:w="653" w:type="dxa"/>
          </w:tcPr>
          <w:p w14:paraId="0A63A3DD" w14:textId="77777777" w:rsidR="00C761FD" w:rsidRDefault="00C761FD">
            <w:pPr>
              <w:ind w:firstLineChars="0" w:firstLine="0"/>
              <w:rPr>
                <w:rFonts w:ascii="宋体" w:eastAsia="宋体" w:hAnsi="宋体" w:cs="宋体"/>
                <w:sz w:val="13"/>
                <w:szCs w:val="13"/>
              </w:rPr>
            </w:pPr>
          </w:p>
        </w:tc>
        <w:tc>
          <w:tcPr>
            <w:tcW w:w="1060" w:type="dxa"/>
          </w:tcPr>
          <w:p w14:paraId="2B9214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费控付费商户号</w:t>
            </w:r>
          </w:p>
        </w:tc>
        <w:tc>
          <w:tcPr>
            <w:tcW w:w="776" w:type="dxa"/>
          </w:tcPr>
          <w:p w14:paraId="1E2D1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04814E7" w14:textId="77777777">
        <w:tc>
          <w:tcPr>
            <w:tcW w:w="784" w:type="dxa"/>
          </w:tcPr>
          <w:p w14:paraId="2CB23F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D38D7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8A490C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11050161520000000220</w:t>
            </w:r>
          </w:p>
        </w:tc>
        <w:tc>
          <w:tcPr>
            <w:tcW w:w="764" w:type="dxa"/>
          </w:tcPr>
          <w:p w14:paraId="7C51EB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1002010401</w:t>
            </w:r>
          </w:p>
        </w:tc>
        <w:tc>
          <w:tcPr>
            <w:tcW w:w="752" w:type="dxa"/>
          </w:tcPr>
          <w:p w14:paraId="6DCBCC40" w14:textId="77777777" w:rsidR="00C761FD" w:rsidRDefault="00C761FD">
            <w:pPr>
              <w:ind w:firstLineChars="0" w:firstLine="0"/>
              <w:rPr>
                <w:rFonts w:ascii="宋体" w:eastAsia="宋体" w:hAnsi="宋体" w:cs="宋体"/>
                <w:sz w:val="13"/>
                <w:szCs w:val="13"/>
              </w:rPr>
            </w:pPr>
          </w:p>
        </w:tc>
        <w:tc>
          <w:tcPr>
            <w:tcW w:w="616" w:type="dxa"/>
          </w:tcPr>
          <w:p w14:paraId="3E67A345" w14:textId="77777777" w:rsidR="00C761FD" w:rsidRDefault="00C761FD">
            <w:pPr>
              <w:ind w:firstLineChars="0" w:firstLine="0"/>
              <w:rPr>
                <w:rFonts w:ascii="宋体" w:eastAsia="宋体" w:hAnsi="宋体" w:cs="宋体"/>
                <w:sz w:val="13"/>
                <w:szCs w:val="13"/>
              </w:rPr>
            </w:pPr>
          </w:p>
        </w:tc>
        <w:tc>
          <w:tcPr>
            <w:tcW w:w="653" w:type="dxa"/>
          </w:tcPr>
          <w:p w14:paraId="28EF56D3" w14:textId="77777777" w:rsidR="00C761FD" w:rsidRDefault="00C761FD">
            <w:pPr>
              <w:ind w:firstLineChars="0" w:firstLine="0"/>
              <w:rPr>
                <w:rFonts w:ascii="宋体" w:eastAsia="宋体" w:hAnsi="宋体" w:cs="宋体"/>
                <w:sz w:val="13"/>
                <w:szCs w:val="13"/>
              </w:rPr>
            </w:pPr>
          </w:p>
        </w:tc>
        <w:tc>
          <w:tcPr>
            <w:tcW w:w="1060" w:type="dxa"/>
          </w:tcPr>
          <w:p w14:paraId="00E29E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w:t>
            </w:r>
          </w:p>
        </w:tc>
        <w:tc>
          <w:tcPr>
            <w:tcW w:w="776" w:type="dxa"/>
          </w:tcPr>
          <w:p w14:paraId="10E51A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78E35EE" w14:textId="77777777">
        <w:tc>
          <w:tcPr>
            <w:tcW w:w="784" w:type="dxa"/>
          </w:tcPr>
          <w:p w14:paraId="2856B67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1A32C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BE778D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340266444846</w:t>
            </w:r>
          </w:p>
        </w:tc>
        <w:tc>
          <w:tcPr>
            <w:tcW w:w="764" w:type="dxa"/>
          </w:tcPr>
          <w:p w14:paraId="4A1395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1002010801</w:t>
            </w:r>
          </w:p>
        </w:tc>
        <w:tc>
          <w:tcPr>
            <w:tcW w:w="752" w:type="dxa"/>
          </w:tcPr>
          <w:p w14:paraId="6C497EAA" w14:textId="77777777" w:rsidR="00C761FD" w:rsidRDefault="00C761FD">
            <w:pPr>
              <w:ind w:firstLineChars="0" w:firstLine="0"/>
              <w:rPr>
                <w:rFonts w:ascii="宋体" w:eastAsia="宋体" w:hAnsi="宋体" w:cs="宋体"/>
                <w:sz w:val="13"/>
                <w:szCs w:val="13"/>
              </w:rPr>
            </w:pPr>
          </w:p>
        </w:tc>
        <w:tc>
          <w:tcPr>
            <w:tcW w:w="616" w:type="dxa"/>
          </w:tcPr>
          <w:p w14:paraId="5A8D3E63" w14:textId="77777777" w:rsidR="00C761FD" w:rsidRDefault="00C761FD">
            <w:pPr>
              <w:ind w:firstLineChars="0" w:firstLine="0"/>
              <w:rPr>
                <w:rFonts w:ascii="宋体" w:eastAsia="宋体" w:hAnsi="宋体" w:cs="宋体"/>
                <w:sz w:val="13"/>
                <w:szCs w:val="13"/>
              </w:rPr>
            </w:pPr>
          </w:p>
        </w:tc>
        <w:tc>
          <w:tcPr>
            <w:tcW w:w="653" w:type="dxa"/>
          </w:tcPr>
          <w:p w14:paraId="779F34E7" w14:textId="77777777" w:rsidR="00C761FD" w:rsidRDefault="00C761FD">
            <w:pPr>
              <w:ind w:firstLineChars="0" w:firstLine="0"/>
              <w:rPr>
                <w:rFonts w:ascii="宋体" w:eastAsia="宋体" w:hAnsi="宋体" w:cs="宋体"/>
                <w:sz w:val="13"/>
                <w:szCs w:val="13"/>
              </w:rPr>
            </w:pPr>
          </w:p>
        </w:tc>
        <w:tc>
          <w:tcPr>
            <w:tcW w:w="1060" w:type="dxa"/>
          </w:tcPr>
          <w:p w14:paraId="31BD73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大额保费收款账户和大额业务支出账户</w:t>
            </w:r>
          </w:p>
        </w:tc>
        <w:tc>
          <w:tcPr>
            <w:tcW w:w="776" w:type="dxa"/>
          </w:tcPr>
          <w:p w14:paraId="4BF3E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170D9BD" w14:textId="77777777">
        <w:tc>
          <w:tcPr>
            <w:tcW w:w="784" w:type="dxa"/>
          </w:tcPr>
          <w:p w14:paraId="55B7D9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158A3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A65564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11050161520000000221</w:t>
            </w:r>
          </w:p>
        </w:tc>
        <w:tc>
          <w:tcPr>
            <w:tcW w:w="764" w:type="dxa"/>
          </w:tcPr>
          <w:p w14:paraId="3CAA94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1002010402</w:t>
            </w:r>
          </w:p>
        </w:tc>
        <w:tc>
          <w:tcPr>
            <w:tcW w:w="752" w:type="dxa"/>
          </w:tcPr>
          <w:p w14:paraId="76FE25B6" w14:textId="77777777" w:rsidR="00C761FD" w:rsidRDefault="00C761FD">
            <w:pPr>
              <w:ind w:firstLineChars="0" w:firstLine="0"/>
              <w:rPr>
                <w:rFonts w:ascii="宋体" w:eastAsia="宋体" w:hAnsi="宋体" w:cs="宋体"/>
                <w:sz w:val="13"/>
                <w:szCs w:val="13"/>
              </w:rPr>
            </w:pPr>
          </w:p>
        </w:tc>
        <w:tc>
          <w:tcPr>
            <w:tcW w:w="616" w:type="dxa"/>
          </w:tcPr>
          <w:p w14:paraId="0EF9AE68" w14:textId="77777777" w:rsidR="00C761FD" w:rsidRDefault="00C761FD">
            <w:pPr>
              <w:ind w:firstLineChars="0" w:firstLine="0"/>
              <w:rPr>
                <w:rFonts w:ascii="宋体" w:eastAsia="宋体" w:hAnsi="宋体" w:cs="宋体"/>
                <w:sz w:val="13"/>
                <w:szCs w:val="13"/>
              </w:rPr>
            </w:pPr>
          </w:p>
        </w:tc>
        <w:tc>
          <w:tcPr>
            <w:tcW w:w="653" w:type="dxa"/>
          </w:tcPr>
          <w:p w14:paraId="1BA485DA" w14:textId="77777777" w:rsidR="00C761FD" w:rsidRDefault="00C761FD">
            <w:pPr>
              <w:ind w:firstLineChars="0" w:firstLine="0"/>
              <w:rPr>
                <w:rFonts w:ascii="宋体" w:eastAsia="宋体" w:hAnsi="宋体" w:cs="宋体"/>
                <w:sz w:val="13"/>
                <w:szCs w:val="13"/>
              </w:rPr>
            </w:pPr>
          </w:p>
        </w:tc>
        <w:tc>
          <w:tcPr>
            <w:tcW w:w="1060" w:type="dxa"/>
          </w:tcPr>
          <w:p w14:paraId="11AFCD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206298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F6C599B" w14:textId="77777777">
        <w:tc>
          <w:tcPr>
            <w:tcW w:w="784" w:type="dxa"/>
          </w:tcPr>
          <w:p w14:paraId="615DCA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61D3C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0AB52EC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110928036310686</w:t>
            </w:r>
          </w:p>
        </w:tc>
        <w:tc>
          <w:tcPr>
            <w:tcW w:w="764" w:type="dxa"/>
          </w:tcPr>
          <w:p w14:paraId="63CF394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1002010202</w:t>
            </w:r>
          </w:p>
        </w:tc>
        <w:tc>
          <w:tcPr>
            <w:tcW w:w="752" w:type="dxa"/>
          </w:tcPr>
          <w:p w14:paraId="1FD4C46A" w14:textId="77777777" w:rsidR="00C761FD" w:rsidRDefault="00C761FD">
            <w:pPr>
              <w:ind w:firstLineChars="0" w:firstLine="0"/>
              <w:rPr>
                <w:rFonts w:ascii="宋体" w:eastAsia="宋体" w:hAnsi="宋体" w:cs="宋体"/>
                <w:sz w:val="13"/>
                <w:szCs w:val="13"/>
              </w:rPr>
            </w:pPr>
          </w:p>
        </w:tc>
        <w:tc>
          <w:tcPr>
            <w:tcW w:w="616" w:type="dxa"/>
          </w:tcPr>
          <w:p w14:paraId="407FE0C3" w14:textId="77777777" w:rsidR="00C761FD" w:rsidRDefault="00C761FD">
            <w:pPr>
              <w:ind w:firstLineChars="0" w:firstLine="0"/>
              <w:rPr>
                <w:rFonts w:ascii="宋体" w:eastAsia="宋体" w:hAnsi="宋体" w:cs="宋体"/>
                <w:sz w:val="13"/>
                <w:szCs w:val="13"/>
              </w:rPr>
            </w:pPr>
          </w:p>
        </w:tc>
        <w:tc>
          <w:tcPr>
            <w:tcW w:w="653" w:type="dxa"/>
          </w:tcPr>
          <w:p w14:paraId="04DE72E8" w14:textId="77777777" w:rsidR="00C761FD" w:rsidRDefault="00C761FD">
            <w:pPr>
              <w:ind w:firstLineChars="0" w:firstLine="0"/>
              <w:rPr>
                <w:rFonts w:ascii="宋体" w:eastAsia="宋体" w:hAnsi="宋体" w:cs="宋体"/>
                <w:sz w:val="13"/>
                <w:szCs w:val="13"/>
              </w:rPr>
            </w:pPr>
          </w:p>
        </w:tc>
        <w:tc>
          <w:tcPr>
            <w:tcW w:w="1060" w:type="dxa"/>
          </w:tcPr>
          <w:p w14:paraId="64EAEE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线下保费收入户</w:t>
            </w:r>
          </w:p>
        </w:tc>
        <w:tc>
          <w:tcPr>
            <w:tcW w:w="776" w:type="dxa"/>
          </w:tcPr>
          <w:p w14:paraId="23CC4B2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4E59A09" w14:textId="77777777">
        <w:tc>
          <w:tcPr>
            <w:tcW w:w="784" w:type="dxa"/>
          </w:tcPr>
          <w:p w14:paraId="2AB676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4FAB0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浦发银行</w:t>
            </w:r>
          </w:p>
        </w:tc>
        <w:tc>
          <w:tcPr>
            <w:tcW w:w="1392" w:type="dxa"/>
          </w:tcPr>
          <w:p w14:paraId="10639B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91060078801300000041</w:t>
            </w:r>
          </w:p>
        </w:tc>
        <w:tc>
          <w:tcPr>
            <w:tcW w:w="764" w:type="dxa"/>
          </w:tcPr>
          <w:p w14:paraId="584F22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1002010901</w:t>
            </w:r>
          </w:p>
        </w:tc>
        <w:tc>
          <w:tcPr>
            <w:tcW w:w="752" w:type="dxa"/>
          </w:tcPr>
          <w:p w14:paraId="6EE105A7" w14:textId="77777777" w:rsidR="00C761FD" w:rsidRDefault="00C761FD">
            <w:pPr>
              <w:ind w:firstLineChars="0" w:firstLine="0"/>
              <w:rPr>
                <w:rFonts w:ascii="宋体" w:eastAsia="宋体" w:hAnsi="宋体" w:cs="宋体"/>
                <w:sz w:val="13"/>
                <w:szCs w:val="13"/>
              </w:rPr>
            </w:pPr>
          </w:p>
        </w:tc>
        <w:tc>
          <w:tcPr>
            <w:tcW w:w="616" w:type="dxa"/>
          </w:tcPr>
          <w:p w14:paraId="49A2B7CD" w14:textId="77777777" w:rsidR="00C761FD" w:rsidRDefault="00C761FD">
            <w:pPr>
              <w:ind w:firstLineChars="0" w:firstLine="0"/>
              <w:rPr>
                <w:rFonts w:ascii="宋体" w:eastAsia="宋体" w:hAnsi="宋体" w:cs="宋体"/>
                <w:sz w:val="13"/>
                <w:szCs w:val="13"/>
              </w:rPr>
            </w:pPr>
          </w:p>
        </w:tc>
        <w:tc>
          <w:tcPr>
            <w:tcW w:w="653" w:type="dxa"/>
          </w:tcPr>
          <w:p w14:paraId="02720F1D" w14:textId="77777777" w:rsidR="00C761FD" w:rsidRDefault="00C761FD">
            <w:pPr>
              <w:ind w:firstLineChars="0" w:firstLine="0"/>
              <w:rPr>
                <w:rFonts w:ascii="宋体" w:eastAsia="宋体" w:hAnsi="宋体" w:cs="宋体"/>
                <w:sz w:val="13"/>
                <w:szCs w:val="13"/>
              </w:rPr>
            </w:pPr>
          </w:p>
        </w:tc>
        <w:tc>
          <w:tcPr>
            <w:tcW w:w="1060" w:type="dxa"/>
          </w:tcPr>
          <w:p w14:paraId="6CBA84A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金联万家备用保费收款账户</w:t>
            </w:r>
          </w:p>
        </w:tc>
        <w:tc>
          <w:tcPr>
            <w:tcW w:w="776" w:type="dxa"/>
          </w:tcPr>
          <w:p w14:paraId="4A7EFE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8B429B0" w14:textId="77777777">
        <w:tc>
          <w:tcPr>
            <w:tcW w:w="784" w:type="dxa"/>
          </w:tcPr>
          <w:p w14:paraId="7753062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7204A4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3CCD871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10259000000876715</w:t>
            </w:r>
          </w:p>
        </w:tc>
        <w:tc>
          <w:tcPr>
            <w:tcW w:w="764" w:type="dxa"/>
          </w:tcPr>
          <w:p w14:paraId="33C4514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1002011101</w:t>
            </w:r>
          </w:p>
        </w:tc>
        <w:tc>
          <w:tcPr>
            <w:tcW w:w="752" w:type="dxa"/>
          </w:tcPr>
          <w:p w14:paraId="0D6ED50E" w14:textId="77777777" w:rsidR="00C761FD" w:rsidRDefault="00C761FD">
            <w:pPr>
              <w:ind w:firstLineChars="0" w:firstLine="0"/>
              <w:rPr>
                <w:rFonts w:ascii="宋体" w:eastAsia="宋体" w:hAnsi="宋体" w:cs="宋体"/>
                <w:sz w:val="13"/>
                <w:szCs w:val="13"/>
              </w:rPr>
            </w:pPr>
          </w:p>
        </w:tc>
        <w:tc>
          <w:tcPr>
            <w:tcW w:w="616" w:type="dxa"/>
          </w:tcPr>
          <w:p w14:paraId="6FF03FC4" w14:textId="77777777" w:rsidR="00C761FD" w:rsidRDefault="00C761FD">
            <w:pPr>
              <w:ind w:firstLineChars="0" w:firstLine="0"/>
              <w:rPr>
                <w:rFonts w:ascii="宋体" w:eastAsia="宋体" w:hAnsi="宋体" w:cs="宋体"/>
                <w:sz w:val="13"/>
                <w:szCs w:val="13"/>
              </w:rPr>
            </w:pPr>
          </w:p>
        </w:tc>
        <w:tc>
          <w:tcPr>
            <w:tcW w:w="653" w:type="dxa"/>
          </w:tcPr>
          <w:p w14:paraId="6ECB3F8E" w14:textId="77777777" w:rsidR="00C761FD" w:rsidRDefault="00C761FD">
            <w:pPr>
              <w:ind w:firstLineChars="0" w:firstLine="0"/>
              <w:rPr>
                <w:rFonts w:ascii="宋体" w:eastAsia="宋体" w:hAnsi="宋体" w:cs="宋体"/>
                <w:sz w:val="13"/>
                <w:szCs w:val="13"/>
              </w:rPr>
            </w:pPr>
          </w:p>
        </w:tc>
        <w:tc>
          <w:tcPr>
            <w:tcW w:w="1060" w:type="dxa"/>
          </w:tcPr>
          <w:p w14:paraId="06522672" w14:textId="77777777" w:rsidR="00C761FD" w:rsidRDefault="00C761FD">
            <w:pPr>
              <w:ind w:firstLineChars="0" w:firstLine="0"/>
              <w:rPr>
                <w:rFonts w:ascii="宋体" w:eastAsia="宋体" w:hAnsi="宋体" w:cs="宋体"/>
                <w:sz w:val="13"/>
                <w:szCs w:val="13"/>
              </w:rPr>
            </w:pPr>
          </w:p>
        </w:tc>
        <w:tc>
          <w:tcPr>
            <w:tcW w:w="776" w:type="dxa"/>
          </w:tcPr>
          <w:p w14:paraId="1899A0A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C1C79B3" w14:textId="77777777">
        <w:tc>
          <w:tcPr>
            <w:tcW w:w="784" w:type="dxa"/>
          </w:tcPr>
          <w:p w14:paraId="12B01FA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BC086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0D9B98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699931164</w:t>
            </w:r>
          </w:p>
        </w:tc>
        <w:tc>
          <w:tcPr>
            <w:tcW w:w="764" w:type="dxa"/>
          </w:tcPr>
          <w:p w14:paraId="25420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1002011001</w:t>
            </w:r>
          </w:p>
        </w:tc>
        <w:tc>
          <w:tcPr>
            <w:tcW w:w="752" w:type="dxa"/>
          </w:tcPr>
          <w:p w14:paraId="72699896" w14:textId="77777777" w:rsidR="00C761FD" w:rsidRDefault="00C761FD">
            <w:pPr>
              <w:ind w:firstLineChars="0" w:firstLine="0"/>
              <w:rPr>
                <w:rFonts w:ascii="宋体" w:eastAsia="宋体" w:hAnsi="宋体" w:cs="宋体"/>
                <w:sz w:val="13"/>
                <w:szCs w:val="13"/>
              </w:rPr>
            </w:pPr>
          </w:p>
        </w:tc>
        <w:tc>
          <w:tcPr>
            <w:tcW w:w="616" w:type="dxa"/>
          </w:tcPr>
          <w:p w14:paraId="580FBA1C" w14:textId="77777777" w:rsidR="00C761FD" w:rsidRDefault="00C761FD">
            <w:pPr>
              <w:ind w:firstLineChars="0" w:firstLine="0"/>
              <w:rPr>
                <w:rFonts w:ascii="宋体" w:eastAsia="宋体" w:hAnsi="宋体" w:cs="宋体"/>
                <w:sz w:val="13"/>
                <w:szCs w:val="13"/>
              </w:rPr>
            </w:pPr>
          </w:p>
        </w:tc>
        <w:tc>
          <w:tcPr>
            <w:tcW w:w="653" w:type="dxa"/>
          </w:tcPr>
          <w:p w14:paraId="6E63BBAE" w14:textId="77777777" w:rsidR="00C761FD" w:rsidRDefault="00C761FD">
            <w:pPr>
              <w:ind w:firstLineChars="0" w:firstLine="0"/>
              <w:rPr>
                <w:rFonts w:ascii="宋体" w:eastAsia="宋体" w:hAnsi="宋体" w:cs="宋体"/>
                <w:sz w:val="13"/>
                <w:szCs w:val="13"/>
              </w:rPr>
            </w:pPr>
          </w:p>
        </w:tc>
        <w:tc>
          <w:tcPr>
            <w:tcW w:w="1060" w:type="dxa"/>
          </w:tcPr>
          <w:p w14:paraId="0323F78D" w14:textId="77777777" w:rsidR="00C761FD" w:rsidRDefault="00C761FD">
            <w:pPr>
              <w:ind w:firstLineChars="0" w:firstLine="0"/>
              <w:rPr>
                <w:rFonts w:ascii="宋体" w:eastAsia="宋体" w:hAnsi="宋体" w:cs="宋体"/>
                <w:sz w:val="13"/>
                <w:szCs w:val="13"/>
              </w:rPr>
            </w:pPr>
          </w:p>
        </w:tc>
        <w:tc>
          <w:tcPr>
            <w:tcW w:w="776" w:type="dxa"/>
          </w:tcPr>
          <w:p w14:paraId="15DCA1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EF245B3" w14:textId="77777777">
        <w:tc>
          <w:tcPr>
            <w:tcW w:w="784" w:type="dxa"/>
          </w:tcPr>
          <w:p w14:paraId="7B7595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E409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0F4ACEF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10259000000877378</w:t>
            </w:r>
          </w:p>
        </w:tc>
        <w:tc>
          <w:tcPr>
            <w:tcW w:w="764" w:type="dxa"/>
          </w:tcPr>
          <w:p w14:paraId="43F222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1002021101</w:t>
            </w:r>
          </w:p>
        </w:tc>
        <w:tc>
          <w:tcPr>
            <w:tcW w:w="752" w:type="dxa"/>
          </w:tcPr>
          <w:p w14:paraId="3B1454BC" w14:textId="77777777" w:rsidR="00C761FD" w:rsidRDefault="00C761FD">
            <w:pPr>
              <w:ind w:firstLineChars="0" w:firstLine="0"/>
              <w:rPr>
                <w:rFonts w:ascii="宋体" w:eastAsia="宋体" w:hAnsi="宋体" w:cs="宋体"/>
                <w:sz w:val="13"/>
                <w:szCs w:val="13"/>
              </w:rPr>
            </w:pPr>
          </w:p>
        </w:tc>
        <w:tc>
          <w:tcPr>
            <w:tcW w:w="616" w:type="dxa"/>
          </w:tcPr>
          <w:p w14:paraId="160376BB" w14:textId="77777777" w:rsidR="00C761FD" w:rsidRDefault="00C761FD">
            <w:pPr>
              <w:ind w:firstLineChars="0" w:firstLine="0"/>
              <w:rPr>
                <w:rFonts w:ascii="宋体" w:eastAsia="宋体" w:hAnsi="宋体" w:cs="宋体"/>
                <w:sz w:val="13"/>
                <w:szCs w:val="13"/>
              </w:rPr>
            </w:pPr>
          </w:p>
        </w:tc>
        <w:tc>
          <w:tcPr>
            <w:tcW w:w="653" w:type="dxa"/>
          </w:tcPr>
          <w:p w14:paraId="1DEEB3E2" w14:textId="77777777" w:rsidR="00C761FD" w:rsidRDefault="00C761FD">
            <w:pPr>
              <w:ind w:firstLineChars="0" w:firstLine="0"/>
              <w:rPr>
                <w:rFonts w:ascii="宋体" w:eastAsia="宋体" w:hAnsi="宋体" w:cs="宋体"/>
                <w:sz w:val="13"/>
                <w:szCs w:val="13"/>
              </w:rPr>
            </w:pPr>
          </w:p>
        </w:tc>
        <w:tc>
          <w:tcPr>
            <w:tcW w:w="1060" w:type="dxa"/>
          </w:tcPr>
          <w:p w14:paraId="6977B7AC" w14:textId="77777777" w:rsidR="00C761FD" w:rsidRDefault="00C761FD">
            <w:pPr>
              <w:ind w:firstLineChars="0" w:firstLine="0"/>
              <w:rPr>
                <w:rFonts w:ascii="宋体" w:eastAsia="宋体" w:hAnsi="宋体" w:cs="宋体"/>
                <w:sz w:val="13"/>
                <w:szCs w:val="13"/>
              </w:rPr>
            </w:pPr>
          </w:p>
        </w:tc>
        <w:tc>
          <w:tcPr>
            <w:tcW w:w="776" w:type="dxa"/>
          </w:tcPr>
          <w:p w14:paraId="30CE21C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C847914" w14:textId="77777777">
        <w:tc>
          <w:tcPr>
            <w:tcW w:w="784" w:type="dxa"/>
          </w:tcPr>
          <w:p w14:paraId="5F68DAA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4988D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7B823C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704995130</w:t>
            </w:r>
          </w:p>
        </w:tc>
        <w:tc>
          <w:tcPr>
            <w:tcW w:w="764" w:type="dxa"/>
          </w:tcPr>
          <w:p w14:paraId="4E4718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1002021001</w:t>
            </w:r>
          </w:p>
        </w:tc>
        <w:tc>
          <w:tcPr>
            <w:tcW w:w="752" w:type="dxa"/>
          </w:tcPr>
          <w:p w14:paraId="188B00EA" w14:textId="77777777" w:rsidR="00C761FD" w:rsidRDefault="00C761FD">
            <w:pPr>
              <w:ind w:firstLineChars="0" w:firstLine="0"/>
              <w:rPr>
                <w:rFonts w:ascii="宋体" w:eastAsia="宋体" w:hAnsi="宋体" w:cs="宋体"/>
                <w:sz w:val="13"/>
                <w:szCs w:val="13"/>
              </w:rPr>
            </w:pPr>
          </w:p>
        </w:tc>
        <w:tc>
          <w:tcPr>
            <w:tcW w:w="616" w:type="dxa"/>
          </w:tcPr>
          <w:p w14:paraId="27AED6D8" w14:textId="77777777" w:rsidR="00C761FD" w:rsidRDefault="00C761FD">
            <w:pPr>
              <w:ind w:firstLineChars="0" w:firstLine="0"/>
              <w:rPr>
                <w:rFonts w:ascii="宋体" w:eastAsia="宋体" w:hAnsi="宋体" w:cs="宋体"/>
                <w:sz w:val="13"/>
                <w:szCs w:val="13"/>
              </w:rPr>
            </w:pPr>
          </w:p>
        </w:tc>
        <w:tc>
          <w:tcPr>
            <w:tcW w:w="653" w:type="dxa"/>
          </w:tcPr>
          <w:p w14:paraId="7974DB08" w14:textId="77777777" w:rsidR="00C761FD" w:rsidRDefault="00C761FD">
            <w:pPr>
              <w:ind w:firstLineChars="0" w:firstLine="0"/>
              <w:rPr>
                <w:rFonts w:ascii="宋体" w:eastAsia="宋体" w:hAnsi="宋体" w:cs="宋体"/>
                <w:sz w:val="13"/>
                <w:szCs w:val="13"/>
              </w:rPr>
            </w:pPr>
          </w:p>
        </w:tc>
        <w:tc>
          <w:tcPr>
            <w:tcW w:w="1060" w:type="dxa"/>
          </w:tcPr>
          <w:p w14:paraId="1303B573" w14:textId="77777777" w:rsidR="00C761FD" w:rsidRDefault="00C761FD">
            <w:pPr>
              <w:ind w:firstLineChars="0" w:firstLine="0"/>
              <w:rPr>
                <w:rFonts w:ascii="宋体" w:eastAsia="宋体" w:hAnsi="宋体" w:cs="宋体"/>
                <w:sz w:val="13"/>
                <w:szCs w:val="13"/>
              </w:rPr>
            </w:pPr>
          </w:p>
        </w:tc>
        <w:tc>
          <w:tcPr>
            <w:tcW w:w="776" w:type="dxa"/>
          </w:tcPr>
          <w:p w14:paraId="1054B3D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4CCB8DE" w14:textId="77777777">
        <w:tc>
          <w:tcPr>
            <w:tcW w:w="784" w:type="dxa"/>
          </w:tcPr>
          <w:p w14:paraId="2125C7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1697E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072ABC7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19030101040016602 </w:t>
            </w:r>
          </w:p>
        </w:tc>
        <w:tc>
          <w:tcPr>
            <w:tcW w:w="764" w:type="dxa"/>
          </w:tcPr>
          <w:p w14:paraId="0D8D68B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1002011202</w:t>
            </w:r>
          </w:p>
        </w:tc>
        <w:tc>
          <w:tcPr>
            <w:tcW w:w="752" w:type="dxa"/>
          </w:tcPr>
          <w:p w14:paraId="04F6160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6FB71E0B" w14:textId="77777777" w:rsidR="00C761FD" w:rsidRDefault="00C761FD">
            <w:pPr>
              <w:ind w:firstLineChars="0" w:firstLine="0"/>
              <w:rPr>
                <w:rFonts w:ascii="宋体" w:eastAsia="宋体" w:hAnsi="宋体" w:cs="宋体"/>
                <w:sz w:val="13"/>
                <w:szCs w:val="13"/>
              </w:rPr>
            </w:pPr>
          </w:p>
        </w:tc>
        <w:tc>
          <w:tcPr>
            <w:tcW w:w="653" w:type="dxa"/>
          </w:tcPr>
          <w:p w14:paraId="5F088B99" w14:textId="77777777" w:rsidR="00C761FD" w:rsidRDefault="00C761FD">
            <w:pPr>
              <w:ind w:firstLineChars="0" w:firstLine="0"/>
              <w:rPr>
                <w:rFonts w:ascii="宋体" w:eastAsia="宋体" w:hAnsi="宋体" w:cs="宋体"/>
                <w:sz w:val="13"/>
                <w:szCs w:val="13"/>
              </w:rPr>
            </w:pPr>
          </w:p>
        </w:tc>
        <w:tc>
          <w:tcPr>
            <w:tcW w:w="1060" w:type="dxa"/>
          </w:tcPr>
          <w:p w14:paraId="65E0534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69E8D8A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3981C0E" w14:textId="77777777">
        <w:tc>
          <w:tcPr>
            <w:tcW w:w="784" w:type="dxa"/>
          </w:tcPr>
          <w:p w14:paraId="5CDCDE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053F45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4FD16A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19030101040016594 </w:t>
            </w:r>
          </w:p>
        </w:tc>
        <w:tc>
          <w:tcPr>
            <w:tcW w:w="764" w:type="dxa"/>
          </w:tcPr>
          <w:p w14:paraId="2FFEC3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1002011201</w:t>
            </w:r>
          </w:p>
        </w:tc>
        <w:tc>
          <w:tcPr>
            <w:tcW w:w="752" w:type="dxa"/>
          </w:tcPr>
          <w:p w14:paraId="5B9977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9789393" w14:textId="77777777" w:rsidR="00C761FD" w:rsidRDefault="00C761FD">
            <w:pPr>
              <w:ind w:firstLineChars="0" w:firstLine="0"/>
              <w:rPr>
                <w:rFonts w:ascii="宋体" w:eastAsia="宋体" w:hAnsi="宋体" w:cs="宋体"/>
                <w:sz w:val="13"/>
                <w:szCs w:val="13"/>
              </w:rPr>
            </w:pPr>
          </w:p>
        </w:tc>
        <w:tc>
          <w:tcPr>
            <w:tcW w:w="653" w:type="dxa"/>
          </w:tcPr>
          <w:p w14:paraId="11C2392F" w14:textId="77777777" w:rsidR="00C761FD" w:rsidRDefault="00C761FD">
            <w:pPr>
              <w:ind w:firstLineChars="0" w:firstLine="0"/>
              <w:rPr>
                <w:rFonts w:ascii="宋体" w:eastAsia="宋体" w:hAnsi="宋体" w:cs="宋体"/>
                <w:sz w:val="13"/>
                <w:szCs w:val="13"/>
              </w:rPr>
            </w:pPr>
          </w:p>
        </w:tc>
        <w:tc>
          <w:tcPr>
            <w:tcW w:w="1060" w:type="dxa"/>
          </w:tcPr>
          <w:p w14:paraId="63187E3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DADE78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D7C5EB5" w14:textId="77777777">
        <w:tc>
          <w:tcPr>
            <w:tcW w:w="784" w:type="dxa"/>
          </w:tcPr>
          <w:p w14:paraId="0D7922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7B1FD6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F6997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377974988708</w:t>
            </w:r>
          </w:p>
        </w:tc>
        <w:tc>
          <w:tcPr>
            <w:tcW w:w="764" w:type="dxa"/>
          </w:tcPr>
          <w:p w14:paraId="60DC76F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1002010803</w:t>
            </w:r>
          </w:p>
        </w:tc>
        <w:tc>
          <w:tcPr>
            <w:tcW w:w="752" w:type="dxa"/>
          </w:tcPr>
          <w:p w14:paraId="04CC16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476DF65" w14:textId="77777777" w:rsidR="00C761FD" w:rsidRDefault="00C761FD">
            <w:pPr>
              <w:ind w:firstLineChars="0" w:firstLine="0"/>
              <w:rPr>
                <w:rFonts w:ascii="宋体" w:eastAsia="宋体" w:hAnsi="宋体" w:cs="宋体"/>
                <w:sz w:val="13"/>
                <w:szCs w:val="13"/>
              </w:rPr>
            </w:pPr>
          </w:p>
        </w:tc>
        <w:tc>
          <w:tcPr>
            <w:tcW w:w="653" w:type="dxa"/>
          </w:tcPr>
          <w:p w14:paraId="7F64E407" w14:textId="77777777" w:rsidR="00C761FD" w:rsidRDefault="00C761FD">
            <w:pPr>
              <w:ind w:firstLineChars="0" w:firstLine="0"/>
              <w:rPr>
                <w:rFonts w:ascii="宋体" w:eastAsia="宋体" w:hAnsi="宋体" w:cs="宋体"/>
                <w:sz w:val="13"/>
                <w:szCs w:val="13"/>
              </w:rPr>
            </w:pPr>
          </w:p>
        </w:tc>
        <w:tc>
          <w:tcPr>
            <w:tcW w:w="1060" w:type="dxa"/>
          </w:tcPr>
          <w:p w14:paraId="5C8CE58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44EC8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E01B78B" w14:textId="77777777">
        <w:tc>
          <w:tcPr>
            <w:tcW w:w="784" w:type="dxa"/>
          </w:tcPr>
          <w:p w14:paraId="274A4E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A6CB8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61DAB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44050142020100000702</w:t>
            </w:r>
          </w:p>
        </w:tc>
        <w:tc>
          <w:tcPr>
            <w:tcW w:w="764" w:type="dxa"/>
          </w:tcPr>
          <w:p w14:paraId="1F47E1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1002010403</w:t>
            </w:r>
          </w:p>
        </w:tc>
        <w:tc>
          <w:tcPr>
            <w:tcW w:w="752" w:type="dxa"/>
          </w:tcPr>
          <w:p w14:paraId="23A5D98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C963BE6" w14:textId="77777777" w:rsidR="00C761FD" w:rsidRDefault="00C761FD">
            <w:pPr>
              <w:ind w:firstLineChars="0" w:firstLine="0"/>
              <w:rPr>
                <w:rFonts w:ascii="宋体" w:eastAsia="宋体" w:hAnsi="宋体" w:cs="宋体"/>
                <w:sz w:val="13"/>
                <w:szCs w:val="13"/>
              </w:rPr>
            </w:pPr>
          </w:p>
        </w:tc>
        <w:tc>
          <w:tcPr>
            <w:tcW w:w="653" w:type="dxa"/>
          </w:tcPr>
          <w:p w14:paraId="1A84C112" w14:textId="77777777" w:rsidR="00C761FD" w:rsidRDefault="00C761FD">
            <w:pPr>
              <w:ind w:firstLineChars="0" w:firstLine="0"/>
              <w:rPr>
                <w:rFonts w:ascii="宋体" w:eastAsia="宋体" w:hAnsi="宋体" w:cs="宋体"/>
                <w:sz w:val="13"/>
                <w:szCs w:val="13"/>
              </w:rPr>
            </w:pPr>
          </w:p>
        </w:tc>
        <w:tc>
          <w:tcPr>
            <w:tcW w:w="1060" w:type="dxa"/>
          </w:tcPr>
          <w:p w14:paraId="71EF93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0EEEE6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0B3D008" w14:textId="77777777">
        <w:tc>
          <w:tcPr>
            <w:tcW w:w="784" w:type="dxa"/>
          </w:tcPr>
          <w:p w14:paraId="22EB563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9576C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中信银行</w:t>
            </w:r>
          </w:p>
        </w:tc>
        <w:tc>
          <w:tcPr>
            <w:tcW w:w="1392" w:type="dxa"/>
          </w:tcPr>
          <w:p w14:paraId="69EE03A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8114701412300259836</w:t>
            </w:r>
          </w:p>
        </w:tc>
        <w:tc>
          <w:tcPr>
            <w:tcW w:w="764" w:type="dxa"/>
          </w:tcPr>
          <w:p w14:paraId="6B0EB78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1002011301</w:t>
            </w:r>
          </w:p>
        </w:tc>
        <w:tc>
          <w:tcPr>
            <w:tcW w:w="752" w:type="dxa"/>
          </w:tcPr>
          <w:p w14:paraId="2EA3365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46689D51" w14:textId="77777777" w:rsidR="00C761FD" w:rsidRDefault="00C761FD">
            <w:pPr>
              <w:ind w:firstLineChars="0" w:firstLine="0"/>
              <w:rPr>
                <w:rFonts w:ascii="宋体" w:eastAsia="宋体" w:hAnsi="宋体" w:cs="宋体"/>
                <w:sz w:val="13"/>
                <w:szCs w:val="13"/>
              </w:rPr>
            </w:pPr>
          </w:p>
        </w:tc>
        <w:tc>
          <w:tcPr>
            <w:tcW w:w="653" w:type="dxa"/>
          </w:tcPr>
          <w:p w14:paraId="366813FA" w14:textId="77777777" w:rsidR="00C761FD" w:rsidRDefault="00C761FD">
            <w:pPr>
              <w:ind w:firstLineChars="0" w:firstLine="0"/>
              <w:rPr>
                <w:rFonts w:ascii="宋体" w:eastAsia="宋体" w:hAnsi="宋体" w:cs="宋体"/>
                <w:sz w:val="13"/>
                <w:szCs w:val="13"/>
              </w:rPr>
            </w:pPr>
          </w:p>
        </w:tc>
        <w:tc>
          <w:tcPr>
            <w:tcW w:w="1060" w:type="dxa"/>
          </w:tcPr>
          <w:p w14:paraId="51D338B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F335E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0DF01DC" w14:textId="77777777">
        <w:tc>
          <w:tcPr>
            <w:tcW w:w="784" w:type="dxa"/>
          </w:tcPr>
          <w:p w14:paraId="6D40BC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79585D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6E3C413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8888886859435325</w:t>
            </w:r>
          </w:p>
        </w:tc>
        <w:tc>
          <w:tcPr>
            <w:tcW w:w="764" w:type="dxa"/>
          </w:tcPr>
          <w:p w14:paraId="189F29C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1002011401</w:t>
            </w:r>
          </w:p>
        </w:tc>
        <w:tc>
          <w:tcPr>
            <w:tcW w:w="752" w:type="dxa"/>
          </w:tcPr>
          <w:p w14:paraId="2D12C4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43F93F15" w14:textId="77777777" w:rsidR="00C761FD" w:rsidRDefault="00C761FD">
            <w:pPr>
              <w:ind w:firstLineChars="0" w:firstLine="0"/>
              <w:rPr>
                <w:rFonts w:ascii="宋体" w:eastAsia="宋体" w:hAnsi="宋体" w:cs="宋体"/>
                <w:sz w:val="13"/>
                <w:szCs w:val="13"/>
              </w:rPr>
            </w:pPr>
          </w:p>
        </w:tc>
        <w:tc>
          <w:tcPr>
            <w:tcW w:w="653" w:type="dxa"/>
          </w:tcPr>
          <w:p w14:paraId="4BF5E038" w14:textId="77777777" w:rsidR="00C761FD" w:rsidRDefault="00C761FD">
            <w:pPr>
              <w:ind w:firstLineChars="0" w:firstLine="0"/>
              <w:rPr>
                <w:rFonts w:ascii="宋体" w:eastAsia="宋体" w:hAnsi="宋体" w:cs="宋体"/>
                <w:sz w:val="13"/>
                <w:szCs w:val="13"/>
              </w:rPr>
            </w:pPr>
          </w:p>
        </w:tc>
        <w:tc>
          <w:tcPr>
            <w:tcW w:w="1060" w:type="dxa"/>
          </w:tcPr>
          <w:p w14:paraId="32A7AB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w:t>
            </w:r>
          </w:p>
        </w:tc>
        <w:tc>
          <w:tcPr>
            <w:tcW w:w="776" w:type="dxa"/>
          </w:tcPr>
          <w:p w14:paraId="655D8C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6151806" w14:textId="77777777">
        <w:tc>
          <w:tcPr>
            <w:tcW w:w="784" w:type="dxa"/>
          </w:tcPr>
          <w:p w14:paraId="16573D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BE2E6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3AC1215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8888886613770637</w:t>
            </w:r>
          </w:p>
        </w:tc>
        <w:tc>
          <w:tcPr>
            <w:tcW w:w="764" w:type="dxa"/>
          </w:tcPr>
          <w:p w14:paraId="1E288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1002011402</w:t>
            </w:r>
          </w:p>
        </w:tc>
        <w:tc>
          <w:tcPr>
            <w:tcW w:w="752" w:type="dxa"/>
          </w:tcPr>
          <w:p w14:paraId="13988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5D0B3301" w14:textId="77777777" w:rsidR="00C761FD" w:rsidRDefault="00C761FD">
            <w:pPr>
              <w:ind w:firstLineChars="0" w:firstLine="0"/>
              <w:rPr>
                <w:rFonts w:ascii="宋体" w:eastAsia="宋体" w:hAnsi="宋体" w:cs="宋体"/>
                <w:sz w:val="13"/>
                <w:szCs w:val="13"/>
              </w:rPr>
            </w:pPr>
          </w:p>
        </w:tc>
        <w:tc>
          <w:tcPr>
            <w:tcW w:w="653" w:type="dxa"/>
          </w:tcPr>
          <w:p w14:paraId="11B0A7E0" w14:textId="77777777" w:rsidR="00C761FD" w:rsidRDefault="00C761FD">
            <w:pPr>
              <w:ind w:firstLineChars="0" w:firstLine="0"/>
              <w:rPr>
                <w:rFonts w:ascii="宋体" w:eastAsia="宋体" w:hAnsi="宋体" w:cs="宋体"/>
                <w:sz w:val="13"/>
                <w:szCs w:val="13"/>
              </w:rPr>
            </w:pPr>
          </w:p>
        </w:tc>
        <w:tc>
          <w:tcPr>
            <w:tcW w:w="1060" w:type="dxa"/>
          </w:tcPr>
          <w:p w14:paraId="4124EF2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w:t>
            </w:r>
          </w:p>
        </w:tc>
        <w:tc>
          <w:tcPr>
            <w:tcW w:w="776" w:type="dxa"/>
          </w:tcPr>
          <w:p w14:paraId="40F871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C91EE" w14:textId="77777777">
        <w:tc>
          <w:tcPr>
            <w:tcW w:w="784" w:type="dxa"/>
          </w:tcPr>
          <w:p w14:paraId="424769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89543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2145BFA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110928036310401</w:t>
            </w:r>
          </w:p>
        </w:tc>
        <w:tc>
          <w:tcPr>
            <w:tcW w:w="764" w:type="dxa"/>
          </w:tcPr>
          <w:p w14:paraId="0BD6D3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1002010203</w:t>
            </w:r>
          </w:p>
        </w:tc>
        <w:tc>
          <w:tcPr>
            <w:tcW w:w="752" w:type="dxa"/>
          </w:tcPr>
          <w:p w14:paraId="4B6F0BF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201812</w:t>
            </w:r>
          </w:p>
        </w:tc>
        <w:tc>
          <w:tcPr>
            <w:tcW w:w="616" w:type="dxa"/>
          </w:tcPr>
          <w:p w14:paraId="7E2B7858" w14:textId="77777777" w:rsidR="00C761FD" w:rsidRDefault="00C761FD">
            <w:pPr>
              <w:ind w:firstLineChars="0" w:firstLine="0"/>
              <w:rPr>
                <w:rFonts w:ascii="宋体" w:eastAsia="宋体" w:hAnsi="宋体" w:cs="宋体"/>
                <w:sz w:val="13"/>
                <w:szCs w:val="13"/>
              </w:rPr>
            </w:pPr>
          </w:p>
        </w:tc>
        <w:tc>
          <w:tcPr>
            <w:tcW w:w="653" w:type="dxa"/>
          </w:tcPr>
          <w:p w14:paraId="64B4B1D7" w14:textId="77777777" w:rsidR="00C761FD" w:rsidRDefault="00C761FD">
            <w:pPr>
              <w:ind w:firstLineChars="0" w:firstLine="0"/>
              <w:rPr>
                <w:rFonts w:ascii="宋体" w:eastAsia="宋体" w:hAnsi="宋体" w:cs="宋体"/>
                <w:sz w:val="13"/>
                <w:szCs w:val="13"/>
              </w:rPr>
            </w:pPr>
          </w:p>
        </w:tc>
        <w:tc>
          <w:tcPr>
            <w:tcW w:w="1060" w:type="dxa"/>
          </w:tcPr>
          <w:p w14:paraId="0317784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66DCFE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517956B" w14:textId="77777777">
        <w:tc>
          <w:tcPr>
            <w:tcW w:w="784" w:type="dxa"/>
          </w:tcPr>
          <w:p w14:paraId="1C0721D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8AB03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中国工</w:t>
            </w:r>
            <w:r>
              <w:rPr>
                <w:rFonts w:ascii="宋体" w:eastAsia="宋体" w:hAnsi="宋体" w:cs="宋体" w:hint="eastAsia"/>
                <w:sz w:val="13"/>
                <w:szCs w:val="13"/>
              </w:rPr>
              <w:lastRenderedPageBreak/>
              <w:t>商银行</w:t>
            </w:r>
          </w:p>
        </w:tc>
        <w:tc>
          <w:tcPr>
            <w:tcW w:w="1392" w:type="dxa"/>
          </w:tcPr>
          <w:p w14:paraId="33A9E5D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120202771990025197</w:t>
            </w:r>
            <w:r>
              <w:rPr>
                <w:rFonts w:ascii="宋体" w:eastAsia="宋体" w:hAnsi="宋体" w:cs="宋体" w:hint="eastAsia"/>
                <w:sz w:val="13"/>
                <w:szCs w:val="13"/>
              </w:rPr>
              <w:lastRenderedPageBreak/>
              <w:t>1</w:t>
            </w:r>
          </w:p>
        </w:tc>
        <w:tc>
          <w:tcPr>
            <w:tcW w:w="764" w:type="dxa"/>
          </w:tcPr>
          <w:p w14:paraId="17E3D05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10020101</w:t>
            </w:r>
            <w:r>
              <w:rPr>
                <w:rFonts w:ascii="宋体" w:eastAsia="宋体" w:hAnsi="宋体" w:cs="宋体" w:hint="eastAsia"/>
                <w:sz w:val="13"/>
                <w:szCs w:val="13"/>
              </w:rPr>
              <w:lastRenderedPageBreak/>
              <w:t>02</w:t>
            </w:r>
          </w:p>
        </w:tc>
        <w:tc>
          <w:tcPr>
            <w:tcW w:w="752" w:type="dxa"/>
          </w:tcPr>
          <w:p w14:paraId="19BC3B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201901</w:t>
            </w:r>
          </w:p>
        </w:tc>
        <w:tc>
          <w:tcPr>
            <w:tcW w:w="616" w:type="dxa"/>
          </w:tcPr>
          <w:p w14:paraId="65454E90" w14:textId="77777777" w:rsidR="00C761FD" w:rsidRDefault="00C761FD">
            <w:pPr>
              <w:ind w:firstLineChars="0" w:firstLine="0"/>
              <w:rPr>
                <w:rFonts w:ascii="宋体" w:eastAsia="宋体" w:hAnsi="宋体" w:cs="宋体"/>
                <w:sz w:val="13"/>
                <w:szCs w:val="13"/>
              </w:rPr>
            </w:pPr>
          </w:p>
        </w:tc>
        <w:tc>
          <w:tcPr>
            <w:tcW w:w="653" w:type="dxa"/>
          </w:tcPr>
          <w:p w14:paraId="2EE3C8F3" w14:textId="77777777" w:rsidR="00C761FD" w:rsidRDefault="00C761FD">
            <w:pPr>
              <w:ind w:firstLineChars="0" w:firstLine="0"/>
              <w:rPr>
                <w:rFonts w:ascii="宋体" w:eastAsia="宋体" w:hAnsi="宋体" w:cs="宋体"/>
                <w:sz w:val="13"/>
                <w:szCs w:val="13"/>
              </w:rPr>
            </w:pPr>
          </w:p>
        </w:tc>
        <w:tc>
          <w:tcPr>
            <w:tcW w:w="1060" w:type="dxa"/>
          </w:tcPr>
          <w:p w14:paraId="73A0D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7C2DD3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6C99127" w14:textId="77777777">
        <w:tc>
          <w:tcPr>
            <w:tcW w:w="784" w:type="dxa"/>
          </w:tcPr>
          <w:p w14:paraId="74CBDB1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BA134E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邮储银行</w:t>
            </w:r>
          </w:p>
        </w:tc>
        <w:tc>
          <w:tcPr>
            <w:tcW w:w="1392" w:type="dxa"/>
          </w:tcPr>
          <w:p w14:paraId="0276A4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911003010001319890</w:t>
            </w:r>
          </w:p>
        </w:tc>
        <w:tc>
          <w:tcPr>
            <w:tcW w:w="764" w:type="dxa"/>
          </w:tcPr>
          <w:p w14:paraId="1C7FB0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1002011501</w:t>
            </w:r>
          </w:p>
        </w:tc>
        <w:tc>
          <w:tcPr>
            <w:tcW w:w="752" w:type="dxa"/>
          </w:tcPr>
          <w:p w14:paraId="6999964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44277C36" w14:textId="77777777" w:rsidR="00C761FD" w:rsidRDefault="00C761FD">
            <w:pPr>
              <w:ind w:firstLineChars="0" w:firstLine="0"/>
              <w:rPr>
                <w:rFonts w:ascii="宋体" w:eastAsia="宋体" w:hAnsi="宋体" w:cs="宋体"/>
                <w:sz w:val="13"/>
                <w:szCs w:val="13"/>
              </w:rPr>
            </w:pPr>
          </w:p>
        </w:tc>
        <w:tc>
          <w:tcPr>
            <w:tcW w:w="653" w:type="dxa"/>
          </w:tcPr>
          <w:p w14:paraId="39D4E99A" w14:textId="77777777" w:rsidR="00C761FD" w:rsidRDefault="00C761FD">
            <w:pPr>
              <w:ind w:firstLineChars="0" w:firstLine="0"/>
              <w:rPr>
                <w:rFonts w:ascii="宋体" w:eastAsia="宋体" w:hAnsi="宋体" w:cs="宋体"/>
                <w:sz w:val="13"/>
                <w:szCs w:val="13"/>
              </w:rPr>
            </w:pPr>
          </w:p>
        </w:tc>
        <w:tc>
          <w:tcPr>
            <w:tcW w:w="1060" w:type="dxa"/>
          </w:tcPr>
          <w:p w14:paraId="381285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99651B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E22AC" w14:textId="77777777">
        <w:tc>
          <w:tcPr>
            <w:tcW w:w="784" w:type="dxa"/>
          </w:tcPr>
          <w:p w14:paraId="0DD25D7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5A57441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60DCEFB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321060100100292196</w:t>
            </w:r>
          </w:p>
        </w:tc>
        <w:tc>
          <w:tcPr>
            <w:tcW w:w="764" w:type="dxa"/>
          </w:tcPr>
          <w:p w14:paraId="16E61262"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1002011602</w:t>
            </w:r>
          </w:p>
        </w:tc>
        <w:tc>
          <w:tcPr>
            <w:tcW w:w="752" w:type="dxa"/>
          </w:tcPr>
          <w:p w14:paraId="135C0296"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BE4D2" w14:textId="77777777" w:rsidR="00C761FD" w:rsidRPr="00F26C6F" w:rsidRDefault="00C761FD">
            <w:pPr>
              <w:ind w:firstLineChars="0" w:firstLine="0"/>
              <w:rPr>
                <w:rFonts w:ascii="宋体" w:eastAsia="宋体" w:hAnsi="宋体" w:cs="宋体"/>
                <w:color w:val="FF0000"/>
                <w:sz w:val="13"/>
                <w:szCs w:val="13"/>
              </w:rPr>
            </w:pPr>
          </w:p>
        </w:tc>
        <w:tc>
          <w:tcPr>
            <w:tcW w:w="653" w:type="dxa"/>
          </w:tcPr>
          <w:p w14:paraId="4DE62C32" w14:textId="77777777" w:rsidR="00C761FD" w:rsidRPr="00F26C6F" w:rsidRDefault="00C761FD">
            <w:pPr>
              <w:ind w:firstLineChars="0" w:firstLine="0"/>
              <w:rPr>
                <w:rFonts w:ascii="宋体" w:eastAsia="宋体" w:hAnsi="宋体" w:cs="宋体"/>
                <w:color w:val="FF0000"/>
                <w:sz w:val="13"/>
                <w:szCs w:val="13"/>
              </w:rPr>
            </w:pPr>
          </w:p>
        </w:tc>
        <w:tc>
          <w:tcPr>
            <w:tcW w:w="1060" w:type="dxa"/>
          </w:tcPr>
          <w:p w14:paraId="123A673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保费收入户</w:t>
            </w:r>
          </w:p>
        </w:tc>
        <w:tc>
          <w:tcPr>
            <w:tcW w:w="776" w:type="dxa"/>
          </w:tcPr>
          <w:p w14:paraId="65955AE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14:paraId="0DED8FD0" w14:textId="77777777">
        <w:tc>
          <w:tcPr>
            <w:tcW w:w="784" w:type="dxa"/>
          </w:tcPr>
          <w:p w14:paraId="5814DB87"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3336A8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52FD5D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321060100100292229</w:t>
            </w:r>
          </w:p>
        </w:tc>
        <w:tc>
          <w:tcPr>
            <w:tcW w:w="764" w:type="dxa"/>
          </w:tcPr>
          <w:p w14:paraId="5D0B33E2"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1002011601</w:t>
            </w:r>
          </w:p>
        </w:tc>
        <w:tc>
          <w:tcPr>
            <w:tcW w:w="752" w:type="dxa"/>
          </w:tcPr>
          <w:p w14:paraId="11D24CCE"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93D4C" w14:textId="77777777" w:rsidR="00F26C6F" w:rsidRPr="00F26C6F" w:rsidRDefault="00F26C6F" w:rsidP="00F26C6F">
            <w:pPr>
              <w:ind w:firstLineChars="0" w:firstLine="0"/>
              <w:rPr>
                <w:rFonts w:ascii="宋体" w:eastAsia="宋体" w:hAnsi="宋体" w:cs="宋体"/>
                <w:color w:val="FF0000"/>
                <w:sz w:val="13"/>
                <w:szCs w:val="13"/>
              </w:rPr>
            </w:pPr>
          </w:p>
        </w:tc>
        <w:tc>
          <w:tcPr>
            <w:tcW w:w="653" w:type="dxa"/>
          </w:tcPr>
          <w:p w14:paraId="68116ADE" w14:textId="77777777" w:rsidR="00F26C6F" w:rsidRPr="00F26C6F" w:rsidRDefault="00F26C6F" w:rsidP="00F26C6F">
            <w:pPr>
              <w:ind w:firstLineChars="0" w:firstLine="0"/>
              <w:rPr>
                <w:rFonts w:ascii="宋体" w:eastAsia="宋体" w:hAnsi="宋体" w:cs="宋体"/>
                <w:color w:val="FF0000"/>
                <w:sz w:val="13"/>
                <w:szCs w:val="13"/>
              </w:rPr>
            </w:pPr>
          </w:p>
        </w:tc>
        <w:tc>
          <w:tcPr>
            <w:tcW w:w="1060" w:type="dxa"/>
          </w:tcPr>
          <w:p w14:paraId="7F3DB3D1"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费用支出</w:t>
            </w:r>
          </w:p>
        </w:tc>
        <w:tc>
          <w:tcPr>
            <w:tcW w:w="776" w:type="dxa"/>
          </w:tcPr>
          <w:p w14:paraId="7D284BB6"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rsidRPr="00F26C6F" w14:paraId="65FD2C79" w14:textId="77777777">
        <w:tc>
          <w:tcPr>
            <w:tcW w:w="784" w:type="dxa"/>
          </w:tcPr>
          <w:p w14:paraId="6DB2DA6E"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01728CD3"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民生银行</w:t>
            </w:r>
          </w:p>
        </w:tc>
        <w:tc>
          <w:tcPr>
            <w:tcW w:w="1392" w:type="dxa"/>
          </w:tcPr>
          <w:p w14:paraId="22912CA2"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631715707</w:t>
            </w:r>
          </w:p>
        </w:tc>
        <w:tc>
          <w:tcPr>
            <w:tcW w:w="764" w:type="dxa"/>
          </w:tcPr>
          <w:p w14:paraId="3669FC40"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1002011002</w:t>
            </w:r>
          </w:p>
        </w:tc>
        <w:tc>
          <w:tcPr>
            <w:tcW w:w="752" w:type="dxa"/>
          </w:tcPr>
          <w:p w14:paraId="1AFEE77A"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202001</w:t>
            </w:r>
          </w:p>
        </w:tc>
        <w:tc>
          <w:tcPr>
            <w:tcW w:w="616" w:type="dxa"/>
          </w:tcPr>
          <w:p w14:paraId="4002E260" w14:textId="77777777" w:rsidR="00F26C6F" w:rsidRPr="00F26C6F" w:rsidRDefault="00F26C6F">
            <w:pPr>
              <w:ind w:firstLineChars="0" w:firstLine="0"/>
              <w:rPr>
                <w:rFonts w:ascii="宋体" w:eastAsia="宋体" w:hAnsi="宋体" w:cs="宋体"/>
                <w:color w:val="FF0000"/>
                <w:sz w:val="13"/>
                <w:szCs w:val="13"/>
              </w:rPr>
            </w:pPr>
          </w:p>
        </w:tc>
        <w:tc>
          <w:tcPr>
            <w:tcW w:w="653" w:type="dxa"/>
          </w:tcPr>
          <w:p w14:paraId="49B35969" w14:textId="77777777" w:rsidR="00F26C6F" w:rsidRPr="00F26C6F" w:rsidRDefault="00F26C6F">
            <w:pPr>
              <w:ind w:firstLineChars="0" w:firstLine="0"/>
              <w:rPr>
                <w:rFonts w:ascii="宋体" w:eastAsia="宋体" w:hAnsi="宋体" w:cs="宋体"/>
                <w:color w:val="FF0000"/>
                <w:sz w:val="13"/>
                <w:szCs w:val="13"/>
              </w:rPr>
            </w:pPr>
          </w:p>
        </w:tc>
        <w:tc>
          <w:tcPr>
            <w:tcW w:w="1060" w:type="dxa"/>
          </w:tcPr>
          <w:p w14:paraId="0079F780"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保费收入户</w:t>
            </w:r>
          </w:p>
        </w:tc>
        <w:tc>
          <w:tcPr>
            <w:tcW w:w="776" w:type="dxa"/>
          </w:tcPr>
          <w:p w14:paraId="6218A19F"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1D5309" w:rsidRPr="00F26C6F" w14:paraId="7A84E9F7" w14:textId="77777777">
        <w:trPr>
          <w:ins w:id="65" w:author="信美人寿相互保险社" w:date="2020-11-11T15:34:00Z"/>
        </w:trPr>
        <w:tc>
          <w:tcPr>
            <w:tcW w:w="784" w:type="dxa"/>
          </w:tcPr>
          <w:p w14:paraId="5D568A90" w14:textId="0DB5C437" w:rsidR="001D5309" w:rsidRPr="00F26C6F" w:rsidRDefault="001D5309" w:rsidP="001D5309">
            <w:pPr>
              <w:ind w:firstLineChars="0" w:firstLine="0"/>
              <w:rPr>
                <w:ins w:id="66" w:author="信美人寿相互保险社" w:date="2020-11-11T15:34:00Z"/>
                <w:rFonts w:ascii="宋体" w:eastAsia="宋体" w:hAnsi="宋体" w:cs="宋体" w:hint="eastAsia"/>
                <w:color w:val="FF0000"/>
                <w:sz w:val="13"/>
                <w:szCs w:val="13"/>
              </w:rPr>
            </w:pPr>
            <w:ins w:id="67" w:author="信美人寿相互保险社" w:date="2020-11-11T15:34:00Z">
              <w:r>
                <w:rPr>
                  <w:rFonts w:ascii="宋体" w:eastAsia="宋体" w:hAnsi="宋体" w:cs="宋体" w:hint="eastAsia"/>
                  <w:sz w:val="13"/>
                  <w:szCs w:val="13"/>
                </w:rPr>
                <w:t>银行</w:t>
              </w:r>
            </w:ins>
          </w:p>
        </w:tc>
        <w:tc>
          <w:tcPr>
            <w:tcW w:w="633" w:type="dxa"/>
          </w:tcPr>
          <w:p w14:paraId="5C0EA774" w14:textId="0679AC84" w:rsidR="001D5309" w:rsidRPr="00F26C6F" w:rsidRDefault="001D5309" w:rsidP="001D5309">
            <w:pPr>
              <w:ind w:firstLineChars="0" w:firstLine="0"/>
              <w:rPr>
                <w:ins w:id="68" w:author="信美人寿相互保险社" w:date="2020-11-11T15:34:00Z"/>
                <w:rFonts w:ascii="宋体" w:eastAsia="宋体" w:hAnsi="宋体" w:cs="宋体" w:hint="eastAsia"/>
                <w:color w:val="FF0000"/>
                <w:sz w:val="13"/>
                <w:szCs w:val="13"/>
              </w:rPr>
            </w:pPr>
            <w:ins w:id="69" w:author="信美人寿相互保险社" w:date="2020-11-11T15:34:00Z">
              <w:r>
                <w:rPr>
                  <w:rFonts w:ascii="宋体" w:eastAsia="宋体" w:hAnsi="宋体" w:cs="宋体" w:hint="eastAsia"/>
                  <w:sz w:val="13"/>
                  <w:szCs w:val="13"/>
                </w:rPr>
                <w:t>招商银行</w:t>
              </w:r>
            </w:ins>
          </w:p>
        </w:tc>
        <w:tc>
          <w:tcPr>
            <w:tcW w:w="1392" w:type="dxa"/>
          </w:tcPr>
          <w:p w14:paraId="393AF19F" w14:textId="04DC04EB" w:rsidR="001D5309" w:rsidRPr="00F26C6F" w:rsidRDefault="001D5309" w:rsidP="001D5309">
            <w:pPr>
              <w:ind w:firstLineChars="0" w:firstLine="0"/>
              <w:rPr>
                <w:ins w:id="70" w:author="信美人寿相互保险社" w:date="2020-11-11T15:34:00Z"/>
                <w:rFonts w:ascii="宋体" w:eastAsia="宋体" w:hAnsi="宋体" w:cs="宋体" w:hint="eastAsia"/>
                <w:color w:val="FF0000"/>
                <w:sz w:val="13"/>
                <w:szCs w:val="13"/>
              </w:rPr>
            </w:pPr>
            <w:ins w:id="71" w:author="信美人寿相互保险社" w:date="2020-11-11T15:34:00Z">
              <w:r w:rsidRPr="001D5309">
                <w:rPr>
                  <w:rFonts w:ascii="宋体" w:eastAsia="宋体" w:hAnsi="宋体" w:cs="宋体"/>
                  <w:sz w:val="13"/>
                  <w:szCs w:val="13"/>
                </w:rPr>
                <w:t>110928036310705</w:t>
              </w:r>
            </w:ins>
          </w:p>
        </w:tc>
        <w:tc>
          <w:tcPr>
            <w:tcW w:w="764" w:type="dxa"/>
          </w:tcPr>
          <w:p w14:paraId="25542A7E" w14:textId="6C7D0E3B" w:rsidR="001D5309" w:rsidRPr="00F26C6F" w:rsidRDefault="001D5309" w:rsidP="001D5309">
            <w:pPr>
              <w:ind w:firstLineChars="0" w:firstLine="0"/>
              <w:rPr>
                <w:ins w:id="72" w:author="信美人寿相互保险社" w:date="2020-11-11T15:34:00Z"/>
                <w:rFonts w:ascii="宋体" w:eastAsia="宋体" w:hAnsi="宋体" w:cs="宋体" w:hint="eastAsia"/>
                <w:color w:val="FF0000"/>
                <w:sz w:val="13"/>
                <w:szCs w:val="13"/>
              </w:rPr>
            </w:pPr>
            <w:ins w:id="73" w:author="信美人寿相互保险社" w:date="2020-11-11T15:36:00Z">
              <w:r w:rsidRPr="001D5309">
                <w:rPr>
                  <w:rFonts w:ascii="宋体" w:eastAsia="宋体" w:hAnsi="宋体" w:cs="宋体"/>
                  <w:color w:val="FF0000"/>
                  <w:sz w:val="13"/>
                  <w:szCs w:val="13"/>
                </w:rPr>
                <w:t>1002010204</w:t>
              </w:r>
            </w:ins>
          </w:p>
        </w:tc>
        <w:tc>
          <w:tcPr>
            <w:tcW w:w="752" w:type="dxa"/>
          </w:tcPr>
          <w:p w14:paraId="28EEF36D" w14:textId="1E8AF8F4" w:rsidR="001D5309" w:rsidRDefault="001D5309" w:rsidP="001D5309">
            <w:pPr>
              <w:ind w:firstLineChars="0" w:firstLine="0"/>
              <w:rPr>
                <w:ins w:id="74" w:author="信美人寿相互保险社" w:date="2020-11-11T15:34:00Z"/>
                <w:rFonts w:ascii="宋体" w:eastAsia="宋体" w:hAnsi="宋体" w:cs="宋体" w:hint="eastAsia"/>
                <w:color w:val="FF0000"/>
                <w:sz w:val="13"/>
                <w:szCs w:val="13"/>
              </w:rPr>
            </w:pPr>
            <w:ins w:id="75" w:author="信美人寿相互保险社" w:date="2020-11-11T15:39:00Z">
              <w:r>
                <w:rPr>
                  <w:rFonts w:ascii="宋体" w:eastAsia="宋体" w:hAnsi="宋体" w:cs="宋体" w:hint="eastAsia"/>
                  <w:color w:val="FF0000"/>
                  <w:sz w:val="13"/>
                  <w:szCs w:val="13"/>
                </w:rPr>
                <w:t>2</w:t>
              </w:r>
              <w:r>
                <w:rPr>
                  <w:rFonts w:ascii="宋体" w:eastAsia="宋体" w:hAnsi="宋体" w:cs="宋体"/>
                  <w:color w:val="FF0000"/>
                  <w:sz w:val="13"/>
                  <w:szCs w:val="13"/>
                </w:rPr>
                <w:t>02011</w:t>
              </w:r>
            </w:ins>
          </w:p>
        </w:tc>
        <w:tc>
          <w:tcPr>
            <w:tcW w:w="616" w:type="dxa"/>
          </w:tcPr>
          <w:p w14:paraId="71FD534B" w14:textId="77777777" w:rsidR="001D5309" w:rsidRPr="00F26C6F" w:rsidRDefault="001D5309" w:rsidP="001D5309">
            <w:pPr>
              <w:ind w:firstLineChars="0" w:firstLine="0"/>
              <w:rPr>
                <w:ins w:id="76" w:author="信美人寿相互保险社" w:date="2020-11-11T15:34:00Z"/>
                <w:rFonts w:ascii="宋体" w:eastAsia="宋体" w:hAnsi="宋体" w:cs="宋体"/>
                <w:color w:val="FF0000"/>
                <w:sz w:val="13"/>
                <w:szCs w:val="13"/>
              </w:rPr>
            </w:pPr>
          </w:p>
        </w:tc>
        <w:tc>
          <w:tcPr>
            <w:tcW w:w="653" w:type="dxa"/>
          </w:tcPr>
          <w:p w14:paraId="1E715504" w14:textId="77777777" w:rsidR="001D5309" w:rsidRPr="00F26C6F" w:rsidRDefault="001D5309" w:rsidP="001D5309">
            <w:pPr>
              <w:ind w:firstLineChars="0" w:firstLine="0"/>
              <w:rPr>
                <w:ins w:id="77" w:author="信美人寿相互保险社" w:date="2020-11-11T15:34:00Z"/>
                <w:rFonts w:ascii="宋体" w:eastAsia="宋体" w:hAnsi="宋体" w:cs="宋体"/>
                <w:color w:val="FF0000"/>
                <w:sz w:val="13"/>
                <w:szCs w:val="13"/>
              </w:rPr>
            </w:pPr>
          </w:p>
        </w:tc>
        <w:tc>
          <w:tcPr>
            <w:tcW w:w="1060" w:type="dxa"/>
          </w:tcPr>
          <w:p w14:paraId="7CD73C29" w14:textId="07B5715C" w:rsidR="001D5309" w:rsidRDefault="001D5309" w:rsidP="001D5309">
            <w:pPr>
              <w:ind w:firstLineChars="0" w:firstLine="0"/>
              <w:rPr>
                <w:ins w:id="78" w:author="信美人寿相互保险社" w:date="2020-11-11T15:34:00Z"/>
                <w:rFonts w:ascii="宋体" w:eastAsia="宋体" w:hAnsi="宋体" w:cs="宋体" w:hint="eastAsia"/>
                <w:color w:val="FF0000"/>
                <w:sz w:val="13"/>
                <w:szCs w:val="13"/>
              </w:rPr>
            </w:pPr>
            <w:ins w:id="79" w:author="信美人寿相互保险社" w:date="2020-11-11T15:34:00Z">
              <w:r>
                <w:rPr>
                  <w:rFonts w:ascii="宋体" w:eastAsia="宋体" w:hAnsi="宋体" w:cs="宋体" w:hint="eastAsia"/>
                  <w:sz w:val="13"/>
                  <w:szCs w:val="13"/>
                </w:rPr>
                <w:t>挺好保-保费收入户</w:t>
              </w:r>
            </w:ins>
          </w:p>
        </w:tc>
        <w:tc>
          <w:tcPr>
            <w:tcW w:w="776" w:type="dxa"/>
          </w:tcPr>
          <w:p w14:paraId="682BFC8F" w14:textId="56CA7C8F" w:rsidR="001D5309" w:rsidRPr="00F26C6F" w:rsidRDefault="001D5309" w:rsidP="001D5309">
            <w:pPr>
              <w:ind w:firstLineChars="0" w:firstLine="0"/>
              <w:rPr>
                <w:ins w:id="80" w:author="信美人寿相互保险社" w:date="2020-11-11T15:34:00Z"/>
                <w:rFonts w:ascii="宋体" w:eastAsia="宋体" w:hAnsi="宋体" w:cs="宋体" w:hint="eastAsia"/>
                <w:color w:val="FF0000"/>
                <w:sz w:val="13"/>
                <w:szCs w:val="13"/>
              </w:rPr>
            </w:pPr>
            <w:ins w:id="81" w:author="信美人寿相互保险社" w:date="2020-11-11T15:34:00Z">
              <w:r>
                <w:rPr>
                  <w:rFonts w:ascii="宋体" w:eastAsia="宋体" w:hAnsi="宋体" w:cs="宋体" w:hint="eastAsia"/>
                  <w:sz w:val="13"/>
                  <w:szCs w:val="13"/>
                </w:rPr>
                <w:t>接口</w:t>
              </w:r>
            </w:ins>
          </w:p>
        </w:tc>
      </w:tr>
      <w:tr w:rsidR="001D5309" w:rsidRPr="00F26C6F" w14:paraId="3698C7F2" w14:textId="77777777">
        <w:trPr>
          <w:ins w:id="82" w:author="信美人寿相互保险社" w:date="2020-11-11T15:34:00Z"/>
        </w:trPr>
        <w:tc>
          <w:tcPr>
            <w:tcW w:w="784" w:type="dxa"/>
          </w:tcPr>
          <w:p w14:paraId="38BF4FC1" w14:textId="11353AF7" w:rsidR="001D5309" w:rsidRPr="00F26C6F" w:rsidRDefault="001D5309" w:rsidP="001D5309">
            <w:pPr>
              <w:ind w:firstLineChars="0" w:firstLine="0"/>
              <w:rPr>
                <w:ins w:id="83" w:author="信美人寿相互保险社" w:date="2020-11-11T15:34:00Z"/>
                <w:rFonts w:ascii="宋体" w:eastAsia="宋体" w:hAnsi="宋体" w:cs="宋体" w:hint="eastAsia"/>
                <w:color w:val="FF0000"/>
                <w:sz w:val="13"/>
                <w:szCs w:val="13"/>
              </w:rPr>
            </w:pPr>
            <w:ins w:id="84" w:author="信美人寿相互保险社" w:date="2020-11-11T15:34:00Z">
              <w:r>
                <w:rPr>
                  <w:rFonts w:ascii="宋体" w:eastAsia="宋体" w:hAnsi="宋体" w:cs="宋体" w:hint="eastAsia"/>
                  <w:sz w:val="13"/>
                  <w:szCs w:val="13"/>
                </w:rPr>
                <w:t>银行</w:t>
              </w:r>
            </w:ins>
          </w:p>
        </w:tc>
        <w:tc>
          <w:tcPr>
            <w:tcW w:w="633" w:type="dxa"/>
          </w:tcPr>
          <w:p w14:paraId="1E6376B5" w14:textId="364DFFEC" w:rsidR="001D5309" w:rsidRPr="00F26C6F" w:rsidRDefault="001D5309" w:rsidP="001D5309">
            <w:pPr>
              <w:ind w:firstLineChars="0" w:firstLine="0"/>
              <w:rPr>
                <w:ins w:id="85" w:author="信美人寿相互保险社" w:date="2020-11-11T15:34:00Z"/>
                <w:rFonts w:ascii="宋体" w:eastAsia="宋体" w:hAnsi="宋体" w:cs="宋体" w:hint="eastAsia"/>
                <w:color w:val="FF0000"/>
                <w:sz w:val="13"/>
                <w:szCs w:val="13"/>
              </w:rPr>
            </w:pPr>
            <w:ins w:id="86" w:author="信美人寿相互保险社" w:date="2020-11-11T15:34:00Z">
              <w:r>
                <w:rPr>
                  <w:rFonts w:ascii="宋体" w:eastAsia="宋体" w:hAnsi="宋体" w:cs="宋体" w:hint="eastAsia"/>
                  <w:sz w:val="13"/>
                  <w:szCs w:val="13"/>
                </w:rPr>
                <w:t>招商银行</w:t>
              </w:r>
            </w:ins>
          </w:p>
        </w:tc>
        <w:tc>
          <w:tcPr>
            <w:tcW w:w="1392" w:type="dxa"/>
          </w:tcPr>
          <w:p w14:paraId="68CDBE31" w14:textId="695FD8FF" w:rsidR="001D5309" w:rsidRPr="00F26C6F" w:rsidRDefault="001D5309" w:rsidP="001D5309">
            <w:pPr>
              <w:ind w:firstLineChars="0" w:firstLine="0"/>
              <w:rPr>
                <w:ins w:id="87" w:author="信美人寿相互保险社" w:date="2020-11-11T15:34:00Z"/>
                <w:rFonts w:ascii="宋体" w:eastAsia="宋体" w:hAnsi="宋体" w:cs="宋体" w:hint="eastAsia"/>
                <w:color w:val="FF0000"/>
                <w:sz w:val="13"/>
                <w:szCs w:val="13"/>
              </w:rPr>
            </w:pPr>
            <w:ins w:id="88" w:author="信美人寿相互保险社" w:date="2020-11-11T15:34:00Z">
              <w:r w:rsidRPr="001D5309">
                <w:rPr>
                  <w:rFonts w:ascii="宋体" w:eastAsia="宋体" w:hAnsi="宋体" w:cs="宋体"/>
                  <w:sz w:val="13"/>
                  <w:szCs w:val="13"/>
                </w:rPr>
                <w:t>110928036310904</w:t>
              </w:r>
            </w:ins>
          </w:p>
        </w:tc>
        <w:tc>
          <w:tcPr>
            <w:tcW w:w="764" w:type="dxa"/>
          </w:tcPr>
          <w:p w14:paraId="38063FBC" w14:textId="637FDFF9" w:rsidR="001D5309" w:rsidRPr="00F26C6F" w:rsidRDefault="001D5309" w:rsidP="001D5309">
            <w:pPr>
              <w:ind w:firstLineChars="0" w:firstLine="0"/>
              <w:rPr>
                <w:ins w:id="89" w:author="信美人寿相互保险社" w:date="2020-11-11T15:34:00Z"/>
                <w:rFonts w:ascii="宋体" w:eastAsia="宋体" w:hAnsi="宋体" w:cs="宋体" w:hint="eastAsia"/>
                <w:color w:val="FF0000"/>
                <w:sz w:val="13"/>
                <w:szCs w:val="13"/>
              </w:rPr>
            </w:pPr>
            <w:ins w:id="90" w:author="信美人寿相互保险社" w:date="2020-11-11T15:37:00Z">
              <w:r w:rsidRPr="001D5309">
                <w:rPr>
                  <w:rFonts w:ascii="宋体" w:eastAsia="宋体" w:hAnsi="宋体" w:cs="宋体"/>
                  <w:color w:val="FF0000"/>
                  <w:sz w:val="13"/>
                  <w:szCs w:val="13"/>
                </w:rPr>
                <w:t>1002010205</w:t>
              </w:r>
            </w:ins>
          </w:p>
        </w:tc>
        <w:tc>
          <w:tcPr>
            <w:tcW w:w="752" w:type="dxa"/>
          </w:tcPr>
          <w:p w14:paraId="62C7D248" w14:textId="7E342535" w:rsidR="001D5309" w:rsidRDefault="00A14748" w:rsidP="001D5309">
            <w:pPr>
              <w:ind w:firstLineChars="0" w:firstLine="0"/>
              <w:rPr>
                <w:ins w:id="91" w:author="信美人寿相互保险社" w:date="2020-11-11T15:34:00Z"/>
                <w:rFonts w:ascii="宋体" w:eastAsia="宋体" w:hAnsi="宋体" w:cs="宋体" w:hint="eastAsia"/>
                <w:color w:val="FF0000"/>
                <w:sz w:val="13"/>
                <w:szCs w:val="13"/>
              </w:rPr>
            </w:pPr>
            <w:ins w:id="92" w:author="信美人寿相互保险社" w:date="2020-11-11T15:40:00Z">
              <w:r>
                <w:rPr>
                  <w:rFonts w:ascii="宋体" w:eastAsia="宋体" w:hAnsi="宋体" w:cs="宋体" w:hint="eastAsia"/>
                  <w:color w:val="FF0000"/>
                  <w:sz w:val="13"/>
                  <w:szCs w:val="13"/>
                </w:rPr>
                <w:t>2</w:t>
              </w:r>
              <w:r>
                <w:rPr>
                  <w:rFonts w:ascii="宋体" w:eastAsia="宋体" w:hAnsi="宋体" w:cs="宋体"/>
                  <w:color w:val="FF0000"/>
                  <w:sz w:val="13"/>
                  <w:szCs w:val="13"/>
                </w:rPr>
                <w:t>02011</w:t>
              </w:r>
            </w:ins>
          </w:p>
        </w:tc>
        <w:tc>
          <w:tcPr>
            <w:tcW w:w="616" w:type="dxa"/>
          </w:tcPr>
          <w:p w14:paraId="26DAFCD5" w14:textId="77777777" w:rsidR="001D5309" w:rsidRPr="00F26C6F" w:rsidRDefault="001D5309" w:rsidP="001D5309">
            <w:pPr>
              <w:ind w:firstLineChars="0" w:firstLine="0"/>
              <w:rPr>
                <w:ins w:id="93" w:author="信美人寿相互保险社" w:date="2020-11-11T15:34:00Z"/>
                <w:rFonts w:ascii="宋体" w:eastAsia="宋体" w:hAnsi="宋体" w:cs="宋体"/>
                <w:color w:val="FF0000"/>
                <w:sz w:val="13"/>
                <w:szCs w:val="13"/>
              </w:rPr>
            </w:pPr>
          </w:p>
        </w:tc>
        <w:tc>
          <w:tcPr>
            <w:tcW w:w="653" w:type="dxa"/>
          </w:tcPr>
          <w:p w14:paraId="3A2247B4" w14:textId="77777777" w:rsidR="001D5309" w:rsidRPr="00F26C6F" w:rsidRDefault="001D5309" w:rsidP="001D5309">
            <w:pPr>
              <w:ind w:firstLineChars="0" w:firstLine="0"/>
              <w:rPr>
                <w:ins w:id="94" w:author="信美人寿相互保险社" w:date="2020-11-11T15:34:00Z"/>
                <w:rFonts w:ascii="宋体" w:eastAsia="宋体" w:hAnsi="宋体" w:cs="宋体"/>
                <w:color w:val="FF0000"/>
                <w:sz w:val="13"/>
                <w:szCs w:val="13"/>
              </w:rPr>
            </w:pPr>
          </w:p>
        </w:tc>
        <w:tc>
          <w:tcPr>
            <w:tcW w:w="1060" w:type="dxa"/>
          </w:tcPr>
          <w:p w14:paraId="50259370" w14:textId="1D14ADCB" w:rsidR="001D5309" w:rsidRDefault="001D5309" w:rsidP="001D5309">
            <w:pPr>
              <w:ind w:firstLineChars="0" w:firstLine="0"/>
              <w:rPr>
                <w:ins w:id="95" w:author="信美人寿相互保险社" w:date="2020-11-11T15:34:00Z"/>
                <w:rFonts w:ascii="宋体" w:eastAsia="宋体" w:hAnsi="宋体" w:cs="宋体" w:hint="eastAsia"/>
                <w:color w:val="FF0000"/>
                <w:sz w:val="13"/>
                <w:szCs w:val="13"/>
              </w:rPr>
            </w:pPr>
            <w:ins w:id="96" w:author="信美人寿相互保险社" w:date="2020-11-11T15:34:00Z">
              <w:r>
                <w:rPr>
                  <w:rFonts w:ascii="宋体" w:eastAsia="宋体" w:hAnsi="宋体" w:cs="宋体" w:hint="eastAsia"/>
                  <w:sz w:val="13"/>
                  <w:szCs w:val="13"/>
                </w:rPr>
                <w:t>挺好保-手续费支出户</w:t>
              </w:r>
            </w:ins>
          </w:p>
        </w:tc>
        <w:tc>
          <w:tcPr>
            <w:tcW w:w="776" w:type="dxa"/>
          </w:tcPr>
          <w:p w14:paraId="4C9621BA" w14:textId="3D5C0197" w:rsidR="001D5309" w:rsidRPr="00F26C6F" w:rsidRDefault="001D5309" w:rsidP="001D5309">
            <w:pPr>
              <w:ind w:firstLineChars="0" w:firstLine="0"/>
              <w:rPr>
                <w:ins w:id="97" w:author="信美人寿相互保险社" w:date="2020-11-11T15:34:00Z"/>
                <w:rFonts w:ascii="宋体" w:eastAsia="宋体" w:hAnsi="宋体" w:cs="宋体" w:hint="eastAsia"/>
                <w:color w:val="FF0000"/>
                <w:sz w:val="13"/>
                <w:szCs w:val="13"/>
              </w:rPr>
            </w:pPr>
            <w:ins w:id="98" w:author="信美人寿相互保险社" w:date="2020-11-11T15:34:00Z">
              <w:r>
                <w:rPr>
                  <w:rFonts w:ascii="宋体" w:eastAsia="宋体" w:hAnsi="宋体" w:cs="宋体" w:hint="eastAsia"/>
                  <w:sz w:val="13"/>
                  <w:szCs w:val="13"/>
                </w:rPr>
                <w:t>接口</w:t>
              </w:r>
            </w:ins>
          </w:p>
        </w:tc>
      </w:tr>
    </w:tbl>
    <w:p w14:paraId="3CA00FD9" w14:textId="77777777" w:rsidR="00C761FD" w:rsidRDefault="009217B5">
      <w:pPr>
        <w:pStyle w:val="2"/>
        <w:numPr>
          <w:ilvl w:val="0"/>
          <w:numId w:val="0"/>
        </w:numPr>
      </w:pPr>
      <w:r>
        <w:rPr>
          <w:rFonts w:hint="eastAsia"/>
        </w:rPr>
        <w:t>数据准备</w:t>
      </w:r>
    </w:p>
    <w:p w14:paraId="638CD544" w14:textId="77777777" w:rsidR="00C761FD" w:rsidRDefault="009217B5">
      <w:pPr>
        <w:pStyle w:val="af3"/>
        <w:numPr>
          <w:ilvl w:val="0"/>
          <w:numId w:val="5"/>
        </w:numPr>
        <w:ind w:firstLineChars="0"/>
      </w:pPr>
      <w:r>
        <w:rPr>
          <w:rFonts w:hint="eastAsia"/>
        </w:rPr>
        <w:t>数据来源：</w:t>
      </w:r>
      <w:r>
        <w:t xml:space="preserve"> </w:t>
      </w:r>
      <w:r>
        <w:rPr>
          <w:rFonts w:hint="eastAsia"/>
        </w:rPr>
        <w:t>抽取</w:t>
      </w:r>
      <w:r>
        <w:t>SAP</w:t>
      </w:r>
      <w:r>
        <w:rPr>
          <w:rFonts w:hint="eastAsia"/>
        </w:rPr>
        <w:t>、收付费交易流水（</w:t>
      </w:r>
      <w:r>
        <w:rPr>
          <w:rFonts w:hint="eastAsia"/>
        </w:rPr>
        <w:t>FMT</w:t>
      </w:r>
      <w:r>
        <w:rPr>
          <w:rFonts w:hint="eastAsia"/>
        </w:rPr>
        <w:t>）、账单（支付宝账单、银行账户账单）；</w:t>
      </w:r>
    </w:p>
    <w:p w14:paraId="2CDE7EF3" w14:textId="77777777" w:rsidR="00C761FD" w:rsidRDefault="009217B5">
      <w:pPr>
        <w:pStyle w:val="af3"/>
        <w:numPr>
          <w:ilvl w:val="0"/>
          <w:numId w:val="5"/>
        </w:numPr>
        <w:ind w:firstLineChars="0"/>
      </w:pPr>
      <w:r>
        <w:rPr>
          <w:rFonts w:hint="eastAsia"/>
        </w:rPr>
        <w:t>数据初始化：新抽取的数据均标记为‘未对账’；</w:t>
      </w:r>
    </w:p>
    <w:p w14:paraId="6EB903AC" w14:textId="77777777" w:rsidR="00C761FD" w:rsidRDefault="009217B5">
      <w:pPr>
        <w:pStyle w:val="af3"/>
        <w:numPr>
          <w:ilvl w:val="0"/>
          <w:numId w:val="5"/>
        </w:numPr>
        <w:ind w:firstLineChars="0"/>
      </w:pPr>
      <w:r>
        <w:rPr>
          <w:rFonts w:hint="eastAsia"/>
        </w:rPr>
        <w:t>批处理规则：</w:t>
      </w:r>
      <w:r>
        <w:rPr>
          <w:rFonts w:hint="eastAsia"/>
        </w:rPr>
        <w:t>T+1</w:t>
      </w:r>
      <w:r>
        <w:rPr>
          <w:rFonts w:hint="eastAsia"/>
        </w:rPr>
        <w:t>日抽取</w:t>
      </w:r>
      <w:r>
        <w:rPr>
          <w:rFonts w:hint="eastAsia"/>
        </w:rPr>
        <w:t>SAP</w:t>
      </w:r>
      <w:r>
        <w:rPr>
          <w:rFonts w:hint="eastAsia"/>
        </w:rPr>
        <w:t>、</w:t>
      </w:r>
      <w:r>
        <w:rPr>
          <w:rFonts w:hint="eastAsia"/>
        </w:rPr>
        <w:t>FMT</w:t>
      </w:r>
      <w:r>
        <w:rPr>
          <w:rFonts w:hint="eastAsia"/>
        </w:rPr>
        <w:t>（收付费交易流水）、账单数据；</w:t>
      </w:r>
    </w:p>
    <w:p w14:paraId="4ACEBDB1" w14:textId="77777777" w:rsidR="00C761FD" w:rsidRDefault="009217B5">
      <w:pPr>
        <w:pStyle w:val="af3"/>
        <w:numPr>
          <w:ilvl w:val="0"/>
          <w:numId w:val="5"/>
        </w:numPr>
        <w:ind w:firstLineChars="0"/>
      </w:pPr>
      <w:r>
        <w:rPr>
          <w:rFonts w:hint="eastAsia"/>
        </w:rPr>
        <w:t>账单说明：服务器上需要留存原始账单，为日后业务异常排查使用。</w:t>
      </w:r>
    </w:p>
    <w:p w14:paraId="785011D4" w14:textId="77777777" w:rsidR="00C761FD" w:rsidRDefault="009217B5">
      <w:pPr>
        <w:pStyle w:val="af3"/>
        <w:numPr>
          <w:ilvl w:val="0"/>
          <w:numId w:val="5"/>
        </w:numPr>
        <w:ind w:firstLineChars="0"/>
      </w:pPr>
      <w:r>
        <w:rPr>
          <w:rFonts w:hint="eastAsia"/>
        </w:rPr>
        <w:t>需要抽取</w:t>
      </w:r>
      <w:r>
        <w:rPr>
          <w:rFonts w:hint="eastAsia"/>
        </w:rPr>
        <w:t>SAP  Y1</w:t>
      </w:r>
      <w:r>
        <w:rPr>
          <w:rFonts w:hint="eastAsia"/>
        </w:rPr>
        <w:t>、</w:t>
      </w:r>
      <w:r>
        <w:rPr>
          <w:rFonts w:hint="eastAsia"/>
        </w:rPr>
        <w:t>SA</w:t>
      </w:r>
      <w:r>
        <w:rPr>
          <w:rFonts w:hint="eastAsia"/>
        </w:rPr>
        <w:t>、</w:t>
      </w:r>
      <w:r>
        <w:rPr>
          <w:rFonts w:hint="eastAsia"/>
        </w:rPr>
        <w:t>ZA</w:t>
      </w:r>
      <w:r>
        <w:rPr>
          <w:rFonts w:hint="eastAsia"/>
        </w:rPr>
        <w:t>、</w:t>
      </w:r>
      <w:r>
        <w:rPr>
          <w:rFonts w:hint="eastAsia"/>
        </w:rPr>
        <w:t>ZD</w:t>
      </w:r>
      <w:r>
        <w:rPr>
          <w:rFonts w:hint="eastAsia"/>
        </w:rPr>
        <w:t>凭证类型的数据</w:t>
      </w:r>
    </w:p>
    <w:p w14:paraId="32C8ECC0" w14:textId="77777777" w:rsidR="00C761FD" w:rsidRDefault="009217B5">
      <w:pPr>
        <w:pStyle w:val="2"/>
        <w:numPr>
          <w:ilvl w:val="0"/>
          <w:numId w:val="0"/>
        </w:numPr>
      </w:pPr>
      <w:r>
        <w:rPr>
          <w:rFonts w:hint="eastAsia"/>
        </w:rPr>
        <w:t>S</w:t>
      </w:r>
      <w:r>
        <w:t>AP</w:t>
      </w:r>
      <w:r>
        <w:rPr>
          <w:rFonts w:hint="eastAsia"/>
        </w:rPr>
        <w:t>数据类型说明</w:t>
      </w:r>
    </w:p>
    <w:p w14:paraId="612F499B" w14:textId="77777777" w:rsidR="00C761FD" w:rsidRDefault="009217B5">
      <w:pPr>
        <w:numPr>
          <w:ilvl w:val="0"/>
          <w:numId w:val="6"/>
        </w:numPr>
        <w:ind w:firstLineChars="0"/>
      </w:pPr>
      <w:r>
        <w:rPr>
          <w:rFonts w:hint="eastAsia"/>
        </w:rPr>
        <w:t>业务付费或收费经过核心系统</w:t>
      </w:r>
      <w:r>
        <w:rPr>
          <w:rFonts w:hint="eastAsia"/>
        </w:rPr>
        <w:t>GL2</w:t>
      </w:r>
      <w:r>
        <w:rPr>
          <w:rFonts w:hint="eastAsia"/>
        </w:rPr>
        <w:t>进行记账的数据凭证为</w:t>
      </w:r>
      <w:r>
        <w:rPr>
          <w:rFonts w:hint="eastAsia"/>
        </w:rPr>
        <w:t>ZA</w:t>
      </w:r>
      <w:r>
        <w:rPr>
          <w:rFonts w:hint="eastAsia"/>
        </w:rPr>
        <w:t>；</w:t>
      </w:r>
    </w:p>
    <w:p w14:paraId="6E27A090" w14:textId="77777777" w:rsidR="00C761FD" w:rsidRDefault="009217B5">
      <w:pPr>
        <w:numPr>
          <w:ilvl w:val="0"/>
          <w:numId w:val="6"/>
        </w:numPr>
        <w:ind w:firstLineChars="0"/>
      </w:pPr>
      <w:r>
        <w:rPr>
          <w:rFonts w:hint="eastAsia"/>
        </w:rPr>
        <w:t>财务部门手工账的凭证类型为</w:t>
      </w:r>
      <w:r>
        <w:rPr>
          <w:rFonts w:hint="eastAsia"/>
        </w:rPr>
        <w:t>SA</w:t>
      </w:r>
      <w:r>
        <w:rPr>
          <w:rFonts w:hint="eastAsia"/>
        </w:rPr>
        <w:t>；</w:t>
      </w:r>
    </w:p>
    <w:p w14:paraId="0147ABAD" w14:textId="77777777" w:rsidR="00C761FD" w:rsidRDefault="009217B5">
      <w:pPr>
        <w:numPr>
          <w:ilvl w:val="0"/>
          <w:numId w:val="6"/>
        </w:numPr>
        <w:ind w:firstLineChars="0"/>
      </w:pPr>
      <w:r>
        <w:rPr>
          <w:rFonts w:hint="eastAsia"/>
        </w:rPr>
        <w:t>账户发生资金调拨、结息、结算费、充值、提现的业务经过</w:t>
      </w:r>
      <w:r>
        <w:rPr>
          <w:rFonts w:hint="eastAsia"/>
        </w:rPr>
        <w:t>GL2</w:t>
      </w:r>
      <w:r>
        <w:rPr>
          <w:rFonts w:hint="eastAsia"/>
        </w:rPr>
        <w:t>记账的数据凭证未</w:t>
      </w:r>
      <w:r>
        <w:rPr>
          <w:rFonts w:hint="eastAsia"/>
        </w:rPr>
        <w:t>ZD</w:t>
      </w:r>
      <w:r>
        <w:rPr>
          <w:rFonts w:hint="eastAsia"/>
        </w:rPr>
        <w:t>；</w:t>
      </w:r>
    </w:p>
    <w:p w14:paraId="3591CCF6" w14:textId="77777777" w:rsidR="00C761FD" w:rsidRDefault="009217B5">
      <w:pPr>
        <w:numPr>
          <w:ilvl w:val="0"/>
          <w:numId w:val="6"/>
        </w:numPr>
        <w:ind w:firstLineChars="0"/>
      </w:pPr>
      <w:r>
        <w:rPr>
          <w:rFonts w:hint="eastAsia"/>
        </w:rPr>
        <w:t>费用报销的业务凭证类型为</w:t>
      </w:r>
      <w:r>
        <w:rPr>
          <w:rFonts w:hint="eastAsia"/>
        </w:rPr>
        <w:t>Y1</w:t>
      </w:r>
      <w:r>
        <w:rPr>
          <w:rFonts w:hint="eastAsia"/>
        </w:rPr>
        <w:t>（费控系统交易完成后补流水给</w:t>
      </w:r>
      <w:r>
        <w:rPr>
          <w:rFonts w:hint="eastAsia"/>
        </w:rPr>
        <w:t>FMT</w:t>
      </w:r>
      <w:r>
        <w:rPr>
          <w:rFonts w:hint="eastAsia"/>
        </w:rPr>
        <w:t>）；</w:t>
      </w:r>
    </w:p>
    <w:p w14:paraId="3570CD4A" w14:textId="77777777" w:rsidR="00C761FD" w:rsidRDefault="009217B5" w:rsidP="00B228FD">
      <w:pPr>
        <w:pStyle w:val="1"/>
        <w:ind w:firstLine="420"/>
      </w:pPr>
      <w:r>
        <w:rPr>
          <w:rFonts w:hint="eastAsia"/>
        </w:rPr>
        <w:t>四【对账逻辑】</w:t>
      </w:r>
    </w:p>
    <w:p w14:paraId="43805F9B" w14:textId="77777777" w:rsidR="00C761FD" w:rsidRDefault="009217B5" w:rsidP="00B228FD">
      <w:pPr>
        <w:ind w:firstLine="360"/>
      </w:pPr>
      <w:r>
        <w:rPr>
          <w:rFonts w:hint="eastAsia"/>
        </w:rPr>
        <w:t>SAP</w:t>
      </w:r>
      <w:r>
        <w:rPr>
          <w:rFonts w:hint="eastAsia"/>
        </w:rPr>
        <w:t>中凭证类型为</w:t>
      </w:r>
      <w:r>
        <w:rPr>
          <w:rFonts w:hint="eastAsia"/>
        </w:rPr>
        <w:t>SA</w:t>
      </w:r>
      <w:r>
        <w:rPr>
          <w:rFonts w:hint="eastAsia"/>
        </w:rPr>
        <w:t>的数据与账单数据进行对账；</w:t>
      </w:r>
    </w:p>
    <w:p w14:paraId="2EE0A157" w14:textId="77777777" w:rsidR="00C761FD" w:rsidRDefault="009217B5" w:rsidP="00B228FD">
      <w:pPr>
        <w:ind w:firstLine="360"/>
        <w:rPr>
          <w:color w:val="000000" w:themeColor="text1"/>
        </w:rPr>
      </w:pPr>
      <w:r>
        <w:rPr>
          <w:color w:val="000000" w:themeColor="text1"/>
        </w:rPr>
        <w:t>SAP</w:t>
      </w:r>
      <w:r>
        <w:rPr>
          <w:rFonts w:hint="eastAsia"/>
          <w:color w:val="000000" w:themeColor="text1"/>
        </w:rPr>
        <w:t>中凭证类型为</w:t>
      </w:r>
      <w:r>
        <w:rPr>
          <w:rFonts w:hint="eastAsia"/>
          <w:color w:val="000000" w:themeColor="text1"/>
        </w:rPr>
        <w:t>ZD</w:t>
      </w:r>
      <w:r>
        <w:rPr>
          <w:rFonts w:hint="eastAsia"/>
          <w:color w:val="000000" w:themeColor="text1"/>
        </w:rPr>
        <w:t>的数据与账单数据进行对账；</w:t>
      </w:r>
    </w:p>
    <w:p w14:paraId="7A9A4CE3"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ZA</w:t>
      </w:r>
      <w:r>
        <w:rPr>
          <w:rFonts w:hint="eastAsia"/>
          <w:color w:val="000000" w:themeColor="text1"/>
        </w:rPr>
        <w:t>的数据与交易流水对账成功后，再对账交易流水（对账成功的交易流水）数据与账单数据；</w:t>
      </w:r>
    </w:p>
    <w:p w14:paraId="0C8488D8"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Y1</w:t>
      </w:r>
      <w:r>
        <w:rPr>
          <w:rFonts w:hint="eastAsia"/>
          <w:color w:val="000000" w:themeColor="text1"/>
        </w:rPr>
        <w:t>的数据与交易流水对账；</w:t>
      </w:r>
    </w:p>
    <w:p w14:paraId="53827AFE" w14:textId="77777777" w:rsidR="00C761FD" w:rsidRDefault="009217B5" w:rsidP="00A14748">
      <w:pPr>
        <w:pStyle w:val="2"/>
        <w:numPr>
          <w:ilvl w:val="0"/>
          <w:numId w:val="0"/>
        </w:numPr>
      </w:pPr>
      <w:r>
        <w:rPr>
          <w:rFonts w:hint="eastAsia"/>
        </w:rPr>
        <w:lastRenderedPageBreak/>
        <w:t>4.1</w:t>
      </w:r>
      <w:r>
        <w:t xml:space="preserve"> SA</w:t>
      </w:r>
      <w:r>
        <w:rPr>
          <w:rFonts w:hint="eastAsia"/>
        </w:rPr>
        <w:t>对账规则</w:t>
      </w:r>
    </w:p>
    <w:p w14:paraId="4FB548C6" w14:textId="77777777" w:rsidR="00C761FD" w:rsidRDefault="009217B5" w:rsidP="00B228FD">
      <w:pPr>
        <w:pStyle w:val="4"/>
        <w:ind w:firstLine="738"/>
      </w:pPr>
      <w:r>
        <w:rPr>
          <w:rFonts w:hint="eastAsia"/>
        </w:rPr>
        <w:t>按流水号</w:t>
      </w:r>
      <w:r>
        <w:rPr>
          <w:rFonts w:hint="eastAsia"/>
        </w:rPr>
        <w:t>&lt;</w:t>
      </w:r>
      <w:r>
        <w:rPr>
          <w:rFonts w:hint="eastAsia"/>
        </w:rPr>
        <w:t>支付宝</w:t>
      </w:r>
      <w:r>
        <w:rPr>
          <w:rFonts w:hint="eastAsia"/>
        </w:rPr>
        <w:t>&gt;</w:t>
      </w:r>
    </w:p>
    <w:p w14:paraId="78B5C059" w14:textId="77777777" w:rsidR="00C761FD" w:rsidRDefault="009217B5" w:rsidP="00B228FD">
      <w:pPr>
        <w:ind w:firstLine="360"/>
      </w:pPr>
      <w:r>
        <w:rPr>
          <w:rFonts w:hint="eastAsia"/>
          <w:b/>
          <w:bCs/>
        </w:rPr>
        <w:t>【对账账户】</w:t>
      </w:r>
      <w:r>
        <w:t>finance@trustlife.com</w:t>
      </w:r>
      <w:r>
        <w:rPr>
          <w:rFonts w:hint="eastAsia"/>
        </w:rPr>
        <w:t>、</w:t>
      </w:r>
      <w:r>
        <w:rPr>
          <w:rFonts w:hint="eastAsia"/>
        </w:rPr>
        <w:t>zfjbz@trustlife.com</w:t>
      </w:r>
    </w:p>
    <w:p w14:paraId="6FA1102A" w14:textId="77777777" w:rsidR="00C761FD" w:rsidRDefault="009217B5" w:rsidP="00B228FD">
      <w:pPr>
        <w:ind w:firstLine="360"/>
      </w:pPr>
      <w:r>
        <w:rPr>
          <w:rFonts w:hint="eastAsia"/>
          <w:b/>
          <w:color w:val="000000" w:themeColor="text1"/>
        </w:rPr>
        <w:t>【按流水号对账】</w:t>
      </w:r>
      <w:r>
        <w:rPr>
          <w:rFonts w:hint="eastAsia"/>
        </w:rPr>
        <w:t>SAP</w:t>
      </w:r>
      <w:r>
        <w:rPr>
          <w:rFonts w:hint="eastAsia"/>
        </w:rPr>
        <w:t>摘要文本后</w:t>
      </w:r>
      <w:r>
        <w:rPr>
          <w:rFonts w:hint="eastAsia"/>
        </w:rPr>
        <w:t>16</w:t>
      </w:r>
      <w:r>
        <w:rPr>
          <w:rFonts w:hint="eastAsia"/>
        </w:rPr>
        <w:t>位数与对账单”业务流水号“精确匹配，同时校验金额、借贷方是否一致，一致</w:t>
      </w:r>
      <w:r>
        <w:rPr>
          <w:rFonts w:ascii="微软雅黑" w:hAnsi="微软雅黑" w:cs="微软雅黑" w:hint="eastAsia"/>
          <w:kern w:val="0"/>
          <w:szCs w:val="18"/>
        </w:rPr>
        <w:t>标记对账已平账</w:t>
      </w:r>
      <w:r>
        <w:rPr>
          <w:rFonts w:hint="eastAsia"/>
        </w:rPr>
        <w:t>。</w:t>
      </w:r>
    </w:p>
    <w:p w14:paraId="10F60296" w14:textId="77777777" w:rsidR="00C761FD" w:rsidRDefault="00C761FD" w:rsidP="00B228FD">
      <w:pPr>
        <w:ind w:firstLine="360"/>
      </w:pPr>
    </w:p>
    <w:p w14:paraId="48CDFA8D"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支付宝充值</w:t>
      </w:r>
      <w:r>
        <w:rPr>
          <w:rFonts w:hint="eastAsia"/>
        </w:rPr>
        <w:t>&gt;</w:t>
      </w:r>
    </w:p>
    <w:p w14:paraId="2111C6B2" w14:textId="77777777" w:rsidR="00C761FD" w:rsidRDefault="009217B5" w:rsidP="00B228FD">
      <w:pPr>
        <w:ind w:firstLine="360"/>
      </w:pPr>
      <w:r>
        <w:rPr>
          <w:rFonts w:hint="eastAsia"/>
        </w:rPr>
        <w:t>【对账账户】</w:t>
      </w:r>
      <w:r>
        <w:rPr>
          <w:rFonts w:ascii="微软雅黑" w:hAnsi="微软雅黑" w:cs="微软雅黑" w:hint="eastAsia"/>
        </w:rPr>
        <w:t>zfjbzpayment@trustlife.com、jizi@trustlife.com、mayipingtai@trustlife.com、payment@trustlife.com_01、payment@trustlife.com</w:t>
      </w:r>
    </w:p>
    <w:p w14:paraId="42005B7A"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22C235BB"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腾付通</w:t>
      </w:r>
      <w:r>
        <w:rPr>
          <w:rFonts w:hint="eastAsia"/>
        </w:rPr>
        <w:t>&gt;</w:t>
      </w:r>
    </w:p>
    <w:p w14:paraId="0F941BAE" w14:textId="77777777" w:rsidR="00C761FD" w:rsidRDefault="009217B5" w:rsidP="00B228FD">
      <w:pPr>
        <w:ind w:firstLine="360"/>
      </w:pPr>
      <w:r>
        <w:rPr>
          <w:rFonts w:hint="eastAsia"/>
        </w:rPr>
        <w:t>【对账账户】</w:t>
      </w:r>
      <w:r>
        <w:rPr>
          <w:rFonts w:hint="eastAsia"/>
        </w:rPr>
        <w:t>846100063000005</w:t>
      </w:r>
    </w:p>
    <w:p w14:paraId="3FF6A665"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745A55C4" w14:textId="77777777" w:rsidR="00C761FD" w:rsidRDefault="00C761FD" w:rsidP="00B228FD">
      <w:pPr>
        <w:ind w:firstLine="360"/>
        <w:rPr>
          <w:rFonts w:ascii="微软雅黑" w:hAnsi="微软雅黑" w:cs="微软雅黑"/>
          <w:kern w:val="0"/>
          <w:szCs w:val="18"/>
        </w:rPr>
      </w:pPr>
    </w:p>
    <w:p w14:paraId="489941AE"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支付宝提现</w:t>
      </w:r>
      <w:r>
        <w:rPr>
          <w:rFonts w:hint="eastAsia"/>
        </w:rPr>
        <w:t>&gt;</w:t>
      </w:r>
    </w:p>
    <w:p w14:paraId="3A798541" w14:textId="77777777" w:rsidR="00C761FD" w:rsidRDefault="009217B5" w:rsidP="00B228FD">
      <w:pPr>
        <w:ind w:firstLine="360"/>
      </w:pPr>
      <w:r>
        <w:rPr>
          <w:rFonts w:hint="eastAsia"/>
        </w:rPr>
        <w:t>【对账账户】</w:t>
      </w:r>
      <w:r>
        <w:rPr>
          <w:rFonts w:hint="eastAsia"/>
        </w:rPr>
        <w:t>kjdl@trustlife.com</w:t>
      </w:r>
    </w:p>
    <w:p w14:paraId="62F9EEAB"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金额】对账单业务类型取值为‘提现’发生时间与</w:t>
      </w:r>
      <w:r>
        <w:rPr>
          <w:rFonts w:hint="eastAsia"/>
        </w:rPr>
        <w:t>SAP</w:t>
      </w:r>
      <w:r>
        <w:rPr>
          <w:rFonts w:hint="eastAsia"/>
        </w:rPr>
        <w:t>摘要中的日期一致，</w:t>
      </w:r>
      <w:r>
        <w:rPr>
          <w:rFonts w:ascii="微软雅黑" w:hAnsi="微软雅黑" w:cs="微软雅黑" w:hint="eastAsia"/>
          <w:kern w:val="0"/>
          <w:szCs w:val="18"/>
        </w:rPr>
        <w:t>同时账单收入金额与SAP借方发生额、账单支出金额与SAP贷方发生额一致，标记对账已平账。</w:t>
      </w:r>
    </w:p>
    <w:p w14:paraId="29461115" w14:textId="77777777" w:rsidR="00C761FD" w:rsidRDefault="00C761FD" w:rsidP="00B228FD">
      <w:pPr>
        <w:ind w:firstLine="360"/>
      </w:pPr>
    </w:p>
    <w:p w14:paraId="000A08E2"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支付宝资金调拨</w:t>
      </w:r>
      <w:r>
        <w:rPr>
          <w:rFonts w:hint="eastAsia"/>
        </w:rPr>
        <w:t>&gt;</w:t>
      </w:r>
    </w:p>
    <w:p w14:paraId="1C0366B3" w14:textId="77777777" w:rsidR="00C761FD" w:rsidRDefault="009217B5" w:rsidP="00B228FD">
      <w:pPr>
        <w:ind w:firstLine="360"/>
      </w:pPr>
      <w:r>
        <w:rPr>
          <w:rFonts w:hint="eastAsia"/>
        </w:rPr>
        <w:t>【对账账户】</w:t>
      </w:r>
      <w:r>
        <w:rPr>
          <w:rFonts w:hint="eastAsia"/>
        </w:rPr>
        <w:t>fkxtpayment@trustlife.com</w:t>
      </w:r>
    </w:p>
    <w:p w14:paraId="49879507"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金额】对账单业务类型取值为‘充值’的发生时间</w:t>
      </w:r>
      <w:r>
        <w:rPr>
          <w:rFonts w:hint="eastAsia"/>
        </w:rPr>
        <w:t>(</w:t>
      </w:r>
      <w:r>
        <w:rPr>
          <w:rFonts w:hint="eastAsia"/>
        </w:rPr>
        <w:t>截取至日</w:t>
      </w:r>
      <w:r>
        <w:rPr>
          <w:rFonts w:hint="eastAsia"/>
        </w:rPr>
        <w:t xml:space="preserve"> YYYY/MM/DD) </w:t>
      </w:r>
      <w:r>
        <w:rPr>
          <w:rFonts w:hint="eastAsia"/>
        </w:rPr>
        <w:t>与</w:t>
      </w:r>
      <w:r>
        <w:rPr>
          <w:rFonts w:hint="eastAsia"/>
        </w:rPr>
        <w:t>SAP</w:t>
      </w:r>
      <w:r>
        <w:rPr>
          <w:rFonts w:hint="eastAsia"/>
        </w:rPr>
        <w:t>日期（格式</w:t>
      </w:r>
      <w:r>
        <w:rPr>
          <w:rFonts w:hint="eastAsia"/>
        </w:rPr>
        <w:t>:</w:t>
      </w:r>
      <w:proofErr w:type="spellStart"/>
      <w:r>
        <w:rPr>
          <w:rFonts w:hint="eastAsia"/>
        </w:rPr>
        <w:t>yyyymmdd</w:t>
      </w:r>
      <w:proofErr w:type="spellEnd"/>
      <w:r>
        <w:rPr>
          <w:rFonts w:hint="eastAsia"/>
        </w:rPr>
        <w:t>,</w:t>
      </w:r>
      <w:r>
        <w:rPr>
          <w:rFonts w:hint="eastAsia"/>
        </w:rPr>
        <w:t>截取摘要前八位）一致，</w:t>
      </w:r>
      <w:r>
        <w:rPr>
          <w:rFonts w:ascii="微软雅黑" w:hAnsi="微软雅黑" w:cs="微软雅黑" w:hint="eastAsia"/>
          <w:kern w:val="0"/>
          <w:szCs w:val="18"/>
        </w:rPr>
        <w:t>同时账单收入金额与SAP借方发生额、账单支出金额与SAP贷方发生额一致，标记对账已平账。</w:t>
      </w:r>
    </w:p>
    <w:p w14:paraId="716D1744" w14:textId="77777777" w:rsidR="00C761FD" w:rsidRDefault="00C761FD" w:rsidP="00B228FD">
      <w:pPr>
        <w:ind w:firstLine="360"/>
        <w:rPr>
          <w:rFonts w:ascii="微软雅黑" w:hAnsi="微软雅黑" w:cs="微软雅黑"/>
          <w:kern w:val="0"/>
          <w:szCs w:val="18"/>
        </w:rPr>
      </w:pPr>
    </w:p>
    <w:p w14:paraId="012270DC" w14:textId="77777777" w:rsidR="00C761FD" w:rsidRDefault="009217B5" w:rsidP="00B228FD">
      <w:pPr>
        <w:pStyle w:val="3"/>
        <w:ind w:firstLine="422"/>
      </w:pPr>
      <w:r>
        <w:rPr>
          <w:rFonts w:hint="eastAsia"/>
        </w:rPr>
        <w:lastRenderedPageBreak/>
        <w:t>中行</w:t>
      </w:r>
      <w:r>
        <w:rPr>
          <w:rFonts w:hint="eastAsia"/>
        </w:rPr>
        <w:t>340266444846</w:t>
      </w:r>
      <w:r>
        <w:rPr>
          <w:rFonts w:hint="eastAsia"/>
        </w:rPr>
        <w:t>账户</w:t>
      </w:r>
    </w:p>
    <w:p w14:paraId="215063CB" w14:textId="77777777" w:rsidR="00C761FD" w:rsidRDefault="009217B5" w:rsidP="00B228FD">
      <w:pPr>
        <w:pStyle w:val="af3"/>
        <w:ind w:left="360" w:firstLineChars="0" w:firstLine="0"/>
      </w:pPr>
      <w:r>
        <w:rPr>
          <w:rFonts w:hint="eastAsia"/>
        </w:rPr>
        <w:t>对账规则：</w:t>
      </w:r>
    </w:p>
    <w:p w14:paraId="24111B3F" w14:textId="77777777" w:rsidR="00C761FD" w:rsidRDefault="009217B5" w:rsidP="00B228FD">
      <w:pPr>
        <w:pStyle w:val="af3"/>
        <w:ind w:left="1080" w:firstLineChars="0" w:firstLine="0"/>
      </w:pPr>
      <w:r>
        <w:rPr>
          <w:rFonts w:hint="eastAsia"/>
        </w:rPr>
        <w:t>（一）业务类型：支付宝提现</w:t>
      </w:r>
    </w:p>
    <w:p w14:paraId="3F4EFD37" w14:textId="77777777" w:rsidR="00C761FD" w:rsidRDefault="009217B5" w:rsidP="00B228FD">
      <w:pPr>
        <w:pStyle w:val="af3"/>
        <w:ind w:left="1080" w:firstLineChars="0" w:firstLine="0"/>
        <w:rPr>
          <w:rFonts w:ascii="宋体" w:hAnsi="宋体" w:cs="Calibri"/>
          <w:kern w:val="0"/>
          <w:szCs w:val="18"/>
        </w:rPr>
      </w:pPr>
      <w:r>
        <w:rPr>
          <w:rFonts w:ascii="宋体" w:hAnsi="宋体" w:cs="Calibri" w:hint="eastAsia"/>
          <w:kern w:val="0"/>
          <w:szCs w:val="18"/>
        </w:rPr>
        <w:t>①摘要（</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w:t>
      </w:r>
      <w:r>
        <w:rPr>
          <w:rFonts w:ascii="宋体" w:hAnsi="宋体" w:cs="Calibri" w:hint="eastAsia"/>
          <w:kern w:val="0"/>
          <w:szCs w:val="18"/>
        </w:rPr>
        <w:t>=</w:t>
      </w:r>
      <w:r>
        <w:rPr>
          <w:rFonts w:ascii="宋体" w:hAnsi="宋体" w:cs="Calibri" w:hint="eastAsia"/>
          <w:kern w:val="0"/>
          <w:szCs w:val="18"/>
        </w:rPr>
        <w:t>交易附言（中行资金流水）②收入金额（中行资金流水）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4550773" w14:textId="77777777" w:rsidR="00C761FD" w:rsidRDefault="009217B5" w:rsidP="00B228FD">
      <w:pPr>
        <w:pStyle w:val="af3"/>
        <w:ind w:left="1080" w:firstLineChars="0" w:firstLine="0"/>
      </w:pPr>
      <w:r>
        <w:rPr>
          <w:rFonts w:hint="eastAsia"/>
        </w:rPr>
        <w:t>（二）业务类型：支付宝充值</w:t>
      </w:r>
    </w:p>
    <w:p w14:paraId="5D0BAE7A" w14:textId="77777777" w:rsidR="00C761FD" w:rsidRDefault="009217B5" w:rsidP="00B228FD">
      <w:pPr>
        <w:pStyle w:val="af3"/>
        <w:ind w:left="1080" w:firstLineChars="0" w:firstLine="0"/>
        <w:rPr>
          <w:rFonts w:ascii="宋体" w:hAnsi="宋体" w:cs="Calibri"/>
          <w:kern w:val="0"/>
          <w:szCs w:val="18"/>
        </w:rPr>
      </w:pPr>
      <w:r>
        <w:rPr>
          <w:rFonts w:hint="eastAsia"/>
        </w:rPr>
        <w:t>①摘要（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“支付宝（中国）网络技术有限公司客户备付金”②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4316726" w14:textId="77777777" w:rsidR="00C761FD" w:rsidRDefault="009217B5" w:rsidP="00B228FD">
      <w:pPr>
        <w:pStyle w:val="af3"/>
        <w:ind w:left="1080" w:firstLineChars="0" w:firstLine="0"/>
      </w:pPr>
      <w:r>
        <w:rPr>
          <w:rFonts w:hint="eastAsia"/>
        </w:rPr>
        <w:t>（三）业务类型：腾付通充值</w:t>
      </w:r>
    </w:p>
    <w:p w14:paraId="164ED4B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“中金支付有限公司客户备付金”②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42C432" w14:textId="77777777" w:rsidR="00C761FD" w:rsidRDefault="009217B5" w:rsidP="00B228FD">
      <w:pPr>
        <w:pStyle w:val="af3"/>
        <w:ind w:left="1080" w:firstLineChars="0" w:firstLine="0"/>
      </w:pPr>
      <w:r>
        <w:rPr>
          <w:rFonts w:hint="eastAsia"/>
        </w:rPr>
        <w:t>（四）业务类型：结算费</w:t>
      </w:r>
    </w:p>
    <w:p w14:paraId="416DA4F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，业务类型（中行资金流水）</w:t>
      </w:r>
      <w:r>
        <w:rPr>
          <w:rFonts w:hint="eastAsia"/>
        </w:rPr>
        <w:t>=</w:t>
      </w:r>
      <w:r>
        <w:t>“</w:t>
      </w:r>
      <w:r>
        <w:rPr>
          <w:rFonts w:hint="eastAsia"/>
        </w:rPr>
        <w:t>收费</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65E08F9" w14:textId="77777777" w:rsidR="00C761FD" w:rsidRDefault="009217B5" w:rsidP="00B228FD">
      <w:pPr>
        <w:pStyle w:val="af3"/>
        <w:ind w:left="1080" w:firstLineChars="0" w:firstLine="0"/>
      </w:pPr>
      <w:r>
        <w:rPr>
          <w:rFonts w:hint="eastAsia"/>
        </w:rPr>
        <w:t>（五）业务类型：结息</w:t>
      </w:r>
    </w:p>
    <w:p w14:paraId="008AF441"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结息</w:t>
      </w:r>
      <w:r>
        <w:t>”</w:t>
      </w:r>
      <w:r>
        <w:rPr>
          <w:rFonts w:hint="eastAsia"/>
        </w:rPr>
        <w:t>，业务类型（中行资金流水）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DC91323" w14:textId="77777777" w:rsidR="00C761FD" w:rsidRDefault="009217B5" w:rsidP="00B228FD">
      <w:pPr>
        <w:pStyle w:val="af3"/>
        <w:ind w:left="1080" w:firstLineChars="0" w:firstLine="0"/>
      </w:pPr>
      <w:r>
        <w:rPr>
          <w:rFonts w:hint="eastAsia"/>
        </w:rPr>
        <w:t>（六）业务类型：资金划拨</w:t>
      </w:r>
    </w:p>
    <w:p w14:paraId="55F0286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794A6150" w14:textId="77777777" w:rsidR="00C761FD" w:rsidRDefault="009217B5" w:rsidP="00B228FD">
      <w:pPr>
        <w:pStyle w:val="af3"/>
        <w:ind w:left="1080" w:firstLineChars="0" w:firstLine="0"/>
      </w:pPr>
      <w:r>
        <w:rPr>
          <w:rFonts w:hint="eastAsia"/>
        </w:rPr>
        <w:t>（七）业务类型：托管户资金收付</w:t>
      </w:r>
    </w:p>
    <w:p w14:paraId="358423DD"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信美人寿相互保险社保险资金兴业银行资产托管专户</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9609B0C" w14:textId="77777777" w:rsidR="00C761FD" w:rsidRDefault="009217B5" w:rsidP="00B228FD">
      <w:pPr>
        <w:pStyle w:val="3"/>
        <w:ind w:firstLine="422"/>
      </w:pPr>
      <w:r>
        <w:rPr>
          <w:rFonts w:hint="eastAsia"/>
        </w:rPr>
        <w:t>建行</w:t>
      </w:r>
      <w:r>
        <w:rPr>
          <w:rFonts w:hint="eastAsia"/>
        </w:rPr>
        <w:t>11050161520000000220</w:t>
      </w:r>
      <w:r>
        <w:rPr>
          <w:rFonts w:hint="eastAsia"/>
        </w:rPr>
        <w:t>账户</w:t>
      </w:r>
    </w:p>
    <w:p w14:paraId="7A28D2F4" w14:textId="77777777" w:rsidR="00C761FD" w:rsidRDefault="009217B5" w:rsidP="00B228FD">
      <w:pPr>
        <w:pStyle w:val="af3"/>
        <w:ind w:left="360" w:firstLineChars="0" w:firstLine="0"/>
      </w:pPr>
      <w:r>
        <w:rPr>
          <w:rFonts w:hint="eastAsia"/>
        </w:rPr>
        <w:t>对账规则：</w:t>
      </w:r>
    </w:p>
    <w:p w14:paraId="0B31D24E" w14:textId="77777777" w:rsidR="00C761FD" w:rsidRDefault="009217B5" w:rsidP="00B228FD">
      <w:pPr>
        <w:pStyle w:val="af3"/>
        <w:ind w:left="1080" w:firstLineChars="0" w:firstLine="0"/>
      </w:pPr>
      <w:r>
        <w:rPr>
          <w:rFonts w:hint="eastAsia"/>
        </w:rPr>
        <w:t>（一）业务类型：结算费</w:t>
      </w:r>
    </w:p>
    <w:p w14:paraId="115DB0F6"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，摘要（建行资金流水）</w:t>
      </w:r>
      <w:r>
        <w:rPr>
          <w:rFonts w:hint="eastAsia"/>
        </w:rPr>
        <w:t>=</w:t>
      </w:r>
      <w:r>
        <w:t>“</w:t>
      </w:r>
      <w:r>
        <w:rPr>
          <w:rFonts w:hint="eastAsia"/>
        </w:rPr>
        <w:t>收费</w:t>
      </w:r>
      <w:r>
        <w:t>”</w:t>
      </w:r>
      <w:r>
        <w:rPr>
          <w:rFonts w:hint="eastAsia"/>
        </w:rPr>
        <w:t>，或者备注（建行资金流水）包含“收费项目”②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25A90CD" w14:textId="77777777" w:rsidR="00C761FD" w:rsidRDefault="009217B5" w:rsidP="00B228FD">
      <w:pPr>
        <w:pStyle w:val="af3"/>
        <w:ind w:left="1080" w:firstLineChars="0" w:firstLine="0"/>
      </w:pPr>
      <w:r>
        <w:rPr>
          <w:rFonts w:hint="eastAsia"/>
        </w:rPr>
        <w:t>（二）业务类型：结息</w:t>
      </w:r>
    </w:p>
    <w:p w14:paraId="7771F497"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，摘要（建行资金流水）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lastRenderedPageBreak/>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C1492D" w14:textId="77777777" w:rsidR="00C761FD" w:rsidRDefault="009217B5" w:rsidP="00B228FD">
      <w:pPr>
        <w:pStyle w:val="af3"/>
        <w:ind w:left="1080" w:firstLineChars="0" w:firstLine="0"/>
      </w:pPr>
      <w:r>
        <w:rPr>
          <w:rFonts w:hint="eastAsia"/>
        </w:rPr>
        <w:t>（三）业务类型：资金划拨</w:t>
      </w:r>
    </w:p>
    <w:p w14:paraId="37213B29"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付款人名称（建行资金流水）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r>
        <w:t xml:space="preserve"> </w:t>
      </w:r>
    </w:p>
    <w:p w14:paraId="10E75862" w14:textId="77777777" w:rsidR="00C761FD" w:rsidRDefault="009217B5" w:rsidP="00B228FD">
      <w:pPr>
        <w:ind w:firstLine="360"/>
        <w:rPr>
          <w:b/>
          <w:bCs/>
        </w:rPr>
      </w:pPr>
      <w:r>
        <w:rPr>
          <w:rFonts w:hint="eastAsia"/>
          <w:b/>
          <w:bCs/>
        </w:rPr>
        <w:t>同</w:t>
      </w:r>
      <w:r>
        <w:rPr>
          <w:b/>
          <w:bCs/>
        </w:rPr>
        <w:t>11050161520000000220</w:t>
      </w:r>
      <w:r>
        <w:rPr>
          <w:rFonts w:hint="eastAsia"/>
          <w:b/>
          <w:bCs/>
        </w:rPr>
        <w:t>对账规则的账户：</w:t>
      </w:r>
    </w:p>
    <w:p w14:paraId="16365BD4" w14:textId="77777777" w:rsidR="00C761FD" w:rsidRDefault="009217B5" w:rsidP="00B228FD">
      <w:pPr>
        <w:ind w:firstLineChars="500" w:firstLine="900"/>
      </w:pPr>
      <w:r>
        <w:rPr>
          <w:rFonts w:hint="eastAsia"/>
        </w:rPr>
        <w:t>建行</w:t>
      </w:r>
      <w:r>
        <w:t>11050161520000000221</w:t>
      </w:r>
      <w:r>
        <w:rPr>
          <w:rFonts w:hint="eastAsia"/>
        </w:rPr>
        <w:t>账户，科目号：</w:t>
      </w:r>
      <w:r>
        <w:t>1002010402</w:t>
      </w:r>
    </w:p>
    <w:p w14:paraId="3E6D9EA5" w14:textId="77777777" w:rsidR="00C761FD" w:rsidRDefault="009217B5" w:rsidP="00B228FD">
      <w:pPr>
        <w:pStyle w:val="3"/>
        <w:ind w:firstLine="422"/>
      </w:pPr>
      <w:r>
        <w:rPr>
          <w:rFonts w:hint="eastAsia"/>
        </w:rPr>
        <w:t>招行</w:t>
      </w:r>
      <w:r>
        <w:rPr>
          <w:rFonts w:hint="eastAsia"/>
        </w:rPr>
        <w:t>110928036310686</w:t>
      </w:r>
      <w:r>
        <w:rPr>
          <w:rFonts w:hint="eastAsia"/>
        </w:rPr>
        <w:t>账户</w:t>
      </w:r>
    </w:p>
    <w:p w14:paraId="0E6BF67D" w14:textId="77777777" w:rsidR="00C761FD" w:rsidRDefault="009217B5" w:rsidP="00B228FD">
      <w:pPr>
        <w:pStyle w:val="af3"/>
        <w:ind w:left="360" w:firstLineChars="0" w:firstLine="0"/>
      </w:pPr>
      <w:r>
        <w:rPr>
          <w:rFonts w:hint="eastAsia"/>
        </w:rPr>
        <w:t>对账规则：</w:t>
      </w:r>
    </w:p>
    <w:p w14:paraId="5EDBC504" w14:textId="77777777" w:rsidR="00C761FD" w:rsidRDefault="009217B5" w:rsidP="00B228FD">
      <w:pPr>
        <w:pStyle w:val="af3"/>
        <w:ind w:left="1080" w:firstLineChars="0" w:firstLine="0"/>
      </w:pPr>
      <w:r>
        <w:rPr>
          <w:rFonts w:hint="eastAsia"/>
        </w:rPr>
        <w:t>（一）业务类型：结算费</w:t>
      </w:r>
    </w:p>
    <w:p w14:paraId="30221FB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rPr>
          <w:rFonts w:hint="eastAsia"/>
        </w:rPr>
        <w:t>“结算费</w:t>
      </w:r>
      <w:r>
        <w:t>”</w:t>
      </w:r>
      <w:r>
        <w:rPr>
          <w:rFonts w:hint="eastAsia"/>
        </w:rPr>
        <w:t>，交易类型（招行资金流水）</w:t>
      </w:r>
      <w:r>
        <w:rPr>
          <w:rFonts w:hint="eastAsia"/>
        </w:rPr>
        <w:t>=</w:t>
      </w:r>
      <w:r>
        <w:t>“</w:t>
      </w:r>
      <w:r>
        <w:rPr>
          <w:rFonts w:hint="eastAsia"/>
        </w:rPr>
        <w:t>企业银行各项费用”②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8279396" w14:textId="77777777" w:rsidR="00C761FD" w:rsidRDefault="009217B5" w:rsidP="00B228FD">
      <w:pPr>
        <w:pStyle w:val="af3"/>
        <w:ind w:left="1080" w:firstLineChars="0" w:firstLine="0"/>
      </w:pPr>
      <w:r>
        <w:rPr>
          <w:rFonts w:hint="eastAsia"/>
        </w:rPr>
        <w:t>（二）业务类型：结息</w:t>
      </w:r>
    </w:p>
    <w:p w14:paraId="1155AE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rPr>
          <w:rFonts w:hint="eastAsia"/>
        </w:rPr>
        <w:t>”结息</w:t>
      </w:r>
      <w:r>
        <w:t>”</w:t>
      </w:r>
      <w:r>
        <w:rPr>
          <w:rFonts w:hint="eastAsia"/>
        </w:rPr>
        <w:t>，</w:t>
      </w:r>
      <w:r>
        <w:rPr>
          <w:rFonts w:hint="eastAsia"/>
        </w:rPr>
        <w:t xml:space="preserve"> </w:t>
      </w:r>
      <w:r>
        <w:rPr>
          <w:rFonts w:hint="eastAsia"/>
        </w:rPr>
        <w:t>交易类型（招行资金流水）</w:t>
      </w:r>
      <w:r>
        <w:rPr>
          <w:rFonts w:hint="eastAsia"/>
        </w:rPr>
        <w:t>=</w:t>
      </w:r>
      <w:r>
        <w:t>“</w:t>
      </w:r>
      <w:r>
        <w:rPr>
          <w:rFonts w:hint="eastAsia"/>
        </w:rPr>
        <w:t>账户结息”②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1F1D9348" w14:textId="77777777" w:rsidR="00C761FD" w:rsidRDefault="009217B5" w:rsidP="00B228FD">
      <w:pPr>
        <w:pStyle w:val="af3"/>
        <w:ind w:left="1080" w:firstLineChars="0" w:firstLine="0"/>
      </w:pPr>
      <w:r>
        <w:rPr>
          <w:rFonts w:hint="eastAsia"/>
        </w:rPr>
        <w:t>（三）业务类型：资金划拨</w:t>
      </w:r>
    </w:p>
    <w:p w14:paraId="4CA7E5FB"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付款人名称（招行资金流水）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02EAA32" w14:textId="77777777" w:rsidR="00C761FD" w:rsidRDefault="009217B5" w:rsidP="00B228FD">
      <w:pPr>
        <w:pStyle w:val="3"/>
        <w:ind w:firstLine="422"/>
      </w:pPr>
      <w:r>
        <w:rPr>
          <w:rFonts w:hint="eastAsia"/>
        </w:rPr>
        <w:t>浦发</w:t>
      </w:r>
      <w:r>
        <w:rPr>
          <w:rFonts w:hint="eastAsia"/>
        </w:rPr>
        <w:t>91060078801300000041</w:t>
      </w:r>
      <w:r>
        <w:rPr>
          <w:rFonts w:hint="eastAsia"/>
        </w:rPr>
        <w:t>账户</w:t>
      </w:r>
    </w:p>
    <w:p w14:paraId="79441C19" w14:textId="77777777" w:rsidR="00C761FD" w:rsidRDefault="009217B5" w:rsidP="00B228FD">
      <w:pPr>
        <w:pStyle w:val="af3"/>
        <w:ind w:left="360" w:firstLineChars="0" w:firstLine="0"/>
      </w:pPr>
      <w:r>
        <w:rPr>
          <w:rFonts w:hint="eastAsia"/>
        </w:rPr>
        <w:t>对账规则：</w:t>
      </w:r>
    </w:p>
    <w:p w14:paraId="44F6E66A" w14:textId="77777777" w:rsidR="00C761FD" w:rsidRDefault="009217B5" w:rsidP="00B228FD">
      <w:pPr>
        <w:pStyle w:val="af3"/>
        <w:ind w:left="1080" w:firstLineChars="0" w:firstLine="0"/>
      </w:pPr>
      <w:r>
        <w:rPr>
          <w:rFonts w:hint="eastAsia"/>
        </w:rPr>
        <w:t>（一）业务类型：结算费</w:t>
      </w:r>
    </w:p>
    <w:p w14:paraId="4EF249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040B0A" w14:textId="77777777" w:rsidR="00C761FD" w:rsidRDefault="009217B5" w:rsidP="00B228FD">
      <w:pPr>
        <w:pStyle w:val="af3"/>
        <w:ind w:left="1080" w:firstLineChars="0" w:firstLine="0"/>
      </w:pPr>
      <w:r>
        <w:rPr>
          <w:rFonts w:hint="eastAsia"/>
        </w:rPr>
        <w:t>（二）业务类型：结息</w:t>
      </w:r>
    </w:p>
    <w:p w14:paraId="762852A0"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w:t>
      </w:r>
      <w:r>
        <w:rPr>
          <w:rFonts w:hint="eastAsia"/>
        </w:rPr>
        <w:t xml:space="preserve"> </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03F6B5B8" w14:textId="77777777" w:rsidR="00C761FD" w:rsidRDefault="009217B5" w:rsidP="00B228FD">
      <w:pPr>
        <w:pStyle w:val="af3"/>
        <w:ind w:left="1080" w:firstLineChars="0" w:firstLine="0"/>
      </w:pPr>
      <w:r>
        <w:rPr>
          <w:rFonts w:hint="eastAsia"/>
        </w:rPr>
        <w:t>（三）业务类型：资金划拨</w:t>
      </w:r>
    </w:p>
    <w:p w14:paraId="2AA6156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付款人名称（浦发资金流水）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900E26" w14:textId="77777777" w:rsidR="00C761FD" w:rsidRDefault="009217B5" w:rsidP="00B228FD">
      <w:pPr>
        <w:pStyle w:val="3"/>
        <w:ind w:firstLine="422"/>
      </w:pPr>
      <w:r>
        <w:rPr>
          <w:rFonts w:hint="eastAsia"/>
        </w:rPr>
        <w:lastRenderedPageBreak/>
        <w:t>无对账规则账户</w:t>
      </w:r>
    </w:p>
    <w:p w14:paraId="717B99B3" w14:textId="77777777" w:rsidR="00C761FD" w:rsidRDefault="009217B5" w:rsidP="00B228FD">
      <w:pPr>
        <w:ind w:firstLine="360"/>
      </w:pPr>
      <w:r>
        <w:rPr>
          <w:rFonts w:hint="eastAsia"/>
        </w:rPr>
        <w:t>华夏</w:t>
      </w:r>
      <w:r>
        <w:rPr>
          <w:rFonts w:hint="eastAsia"/>
        </w:rPr>
        <w:t>1025</w:t>
      </w:r>
      <w:r>
        <w:t>9000000876715</w:t>
      </w:r>
      <w:r>
        <w:rPr>
          <w:rFonts w:hint="eastAsia"/>
        </w:rPr>
        <w:t>账户</w:t>
      </w:r>
    </w:p>
    <w:p w14:paraId="2DC45653" w14:textId="77777777" w:rsidR="00C761FD" w:rsidRDefault="009217B5" w:rsidP="00B228FD">
      <w:pPr>
        <w:ind w:firstLine="360"/>
      </w:pPr>
      <w:r>
        <w:rPr>
          <w:rFonts w:hint="eastAsia"/>
        </w:rPr>
        <w:t>民生</w:t>
      </w:r>
      <w:r>
        <w:rPr>
          <w:rFonts w:hint="eastAsia"/>
        </w:rPr>
        <w:t>699931164</w:t>
      </w:r>
      <w:r>
        <w:rPr>
          <w:rFonts w:hint="eastAsia"/>
        </w:rPr>
        <w:t>账户</w:t>
      </w:r>
    </w:p>
    <w:p w14:paraId="60307003" w14:textId="77777777" w:rsidR="00C761FD" w:rsidRDefault="009217B5" w:rsidP="00B228FD">
      <w:pPr>
        <w:ind w:firstLine="360"/>
      </w:pPr>
      <w:r>
        <w:rPr>
          <w:rFonts w:hint="eastAsia"/>
        </w:rPr>
        <w:t>华夏</w:t>
      </w:r>
      <w:r>
        <w:rPr>
          <w:rFonts w:hint="eastAsia"/>
        </w:rPr>
        <w:t>10259000000877378</w:t>
      </w:r>
      <w:r>
        <w:rPr>
          <w:rFonts w:hint="eastAsia"/>
        </w:rPr>
        <w:t>账户</w:t>
      </w:r>
    </w:p>
    <w:p w14:paraId="3D461654" w14:textId="77777777" w:rsidR="00C761FD" w:rsidRDefault="009217B5" w:rsidP="00B228FD">
      <w:pPr>
        <w:ind w:firstLine="360"/>
      </w:pPr>
      <w:r>
        <w:rPr>
          <w:rFonts w:hint="eastAsia"/>
        </w:rPr>
        <w:t>民生</w:t>
      </w:r>
      <w:r>
        <w:rPr>
          <w:rFonts w:hint="eastAsia"/>
        </w:rPr>
        <w:t>704995130</w:t>
      </w:r>
      <w:r>
        <w:rPr>
          <w:rFonts w:hint="eastAsia"/>
        </w:rPr>
        <w:t>账户</w:t>
      </w:r>
    </w:p>
    <w:p w14:paraId="44D37C4B" w14:textId="77777777" w:rsidR="00C761FD" w:rsidRDefault="009217B5" w:rsidP="00B228FD">
      <w:pPr>
        <w:pStyle w:val="3"/>
        <w:ind w:firstLine="422"/>
      </w:pPr>
      <w:r>
        <w:rPr>
          <w:rFonts w:hint="eastAsia"/>
        </w:rPr>
        <w:t>通联商户号</w:t>
      </w:r>
      <w:r>
        <w:rPr>
          <w:rFonts w:hint="eastAsia"/>
        </w:rPr>
        <w:t>200100000021708</w:t>
      </w:r>
      <w:r>
        <w:rPr>
          <w:rFonts w:hint="eastAsia"/>
        </w:rPr>
        <w:t>账户</w:t>
      </w:r>
    </w:p>
    <w:p w14:paraId="005412AE" w14:textId="77777777" w:rsidR="00C761FD" w:rsidRDefault="009217B5" w:rsidP="00B228FD">
      <w:pPr>
        <w:pStyle w:val="af3"/>
        <w:ind w:left="360" w:firstLineChars="0" w:firstLine="0"/>
        <w:rPr>
          <w:b/>
          <w:u w:val="single"/>
        </w:rPr>
      </w:pPr>
      <w:r>
        <w:rPr>
          <w:rFonts w:hint="eastAsia"/>
          <w:b/>
          <w:u w:val="single"/>
        </w:rPr>
        <w:t>资金划拨</w:t>
      </w:r>
    </w:p>
    <w:p w14:paraId="345D50FD" w14:textId="77777777" w:rsidR="00C761FD" w:rsidRDefault="009217B5" w:rsidP="00B228FD">
      <w:pPr>
        <w:pStyle w:val="af3"/>
        <w:ind w:left="420" w:firstLineChars="0" w:firstLine="0"/>
      </w:pPr>
      <w:r>
        <w:rPr>
          <w:rFonts w:hint="eastAsia"/>
        </w:rPr>
        <w:t>数据筛选条件：账单的交易类型</w:t>
      </w:r>
      <w:r>
        <w:rPr>
          <w:rFonts w:hint="eastAsia"/>
        </w:rPr>
        <w:t xml:space="preserve"> =</w:t>
      </w:r>
      <w:r>
        <w:t xml:space="preserve"> </w:t>
      </w:r>
      <w:r>
        <w:rPr>
          <w:rFonts w:hint="eastAsia"/>
        </w:rPr>
        <w:t>“商户主动划款记账</w:t>
      </w:r>
      <w:r>
        <w:rPr>
          <w:rFonts w:hint="eastAsia"/>
        </w:rPr>
        <w:t>(</w:t>
      </w:r>
      <w:r>
        <w:rPr>
          <w:rFonts w:hint="eastAsia"/>
        </w:rPr>
        <w:t>补账</w:t>
      </w:r>
      <w:r>
        <w:rPr>
          <w:rFonts w:hint="eastAsia"/>
        </w:rPr>
        <w:t>)</w:t>
      </w:r>
      <w:r>
        <w:rPr>
          <w:rFonts w:hint="eastAsia"/>
        </w:rPr>
        <w:t>”、</w:t>
      </w:r>
      <w:r>
        <w:rPr>
          <w:rFonts w:hint="eastAsia"/>
        </w:rPr>
        <w:t xml:space="preserve">SAP </w:t>
      </w:r>
      <w:r>
        <w:rPr>
          <w:rFonts w:hint="eastAsia"/>
        </w:rPr>
        <w:t>摘要</w:t>
      </w:r>
      <w:r>
        <w:rPr>
          <w:rFonts w:hint="eastAsia"/>
        </w:rPr>
        <w:t xml:space="preserve"> =</w:t>
      </w:r>
      <w:r>
        <w:t xml:space="preserve"> </w:t>
      </w:r>
      <w:r>
        <w:rPr>
          <w:rFonts w:hint="eastAsia"/>
        </w:rPr>
        <w:t>“</w:t>
      </w:r>
      <w:r>
        <w:rPr>
          <w:rFonts w:hint="eastAsia"/>
        </w:rPr>
        <w:t>%</w:t>
      </w:r>
      <w:r>
        <w:rPr>
          <w:rFonts w:hint="eastAsia"/>
        </w:rPr>
        <w:t>资金划拨”</w:t>
      </w:r>
    </w:p>
    <w:p w14:paraId="7AF8C117" w14:textId="77777777" w:rsidR="00C761FD" w:rsidRDefault="009217B5" w:rsidP="00B228FD">
      <w:pPr>
        <w:pStyle w:val="af3"/>
        <w:ind w:left="420" w:firstLineChars="0" w:firstLine="0"/>
      </w:pPr>
      <w:r>
        <w:rPr>
          <w:rFonts w:hint="eastAsia"/>
        </w:rPr>
        <w:t>匹配规则：交易时间（账单交易时间截取至日</w:t>
      </w:r>
      <w:proofErr w:type="spellStart"/>
      <w:r>
        <w:rPr>
          <w:rFonts w:hint="eastAsia"/>
        </w:rPr>
        <w:t>yyyy</w:t>
      </w:r>
      <w:proofErr w:type="spellEnd"/>
      <w:r>
        <w:t>-mm-dd</w:t>
      </w:r>
      <w:r>
        <w:rPr>
          <w:rFonts w:hint="eastAsia"/>
        </w:rPr>
        <w:t>）</w:t>
      </w:r>
      <w:r>
        <w:rPr>
          <w:rFonts w:hint="eastAsia"/>
        </w:rPr>
        <w:t xml:space="preserve"> =</w:t>
      </w:r>
      <w:r>
        <w:t xml:space="preserve"> SAP</w:t>
      </w:r>
      <w:r>
        <w:rPr>
          <w:rFonts w:hint="eastAsia"/>
        </w:rPr>
        <w:t>日期</w:t>
      </w:r>
      <w:r>
        <w:rPr>
          <w:rFonts w:hint="eastAsia"/>
        </w:rPr>
        <w:t>(</w:t>
      </w:r>
      <w:r>
        <w:rPr>
          <w:rFonts w:hint="eastAsia"/>
        </w:rPr>
        <w:t>格式</w:t>
      </w:r>
      <w:r>
        <w:rPr>
          <w:rFonts w:hint="eastAsia"/>
        </w:rPr>
        <w:t>:</w:t>
      </w:r>
      <w:proofErr w:type="spellStart"/>
      <w:r>
        <w:t>yyyymmdd</w:t>
      </w:r>
      <w:proofErr w:type="spellEnd"/>
      <w:r>
        <w:rPr>
          <w:rFonts w:hint="eastAsia"/>
        </w:rPr>
        <w:t>,</w:t>
      </w:r>
      <w:r>
        <w:rPr>
          <w:rFonts w:hint="eastAsia"/>
        </w:rPr>
        <w:t>截取摘要前八位</w:t>
      </w:r>
      <w:r>
        <w:rPr>
          <w:rFonts w:hint="eastAsia"/>
        </w:rPr>
        <w:t xml:space="preserve">)  &amp; </w:t>
      </w:r>
      <w:r>
        <w:rPr>
          <w:rFonts w:hint="eastAsia"/>
        </w:rPr>
        <w:t>账单贷方发生</w:t>
      </w:r>
      <w:r>
        <w:rPr>
          <w:rFonts w:hint="eastAsia"/>
        </w:rPr>
        <w:t>(</w:t>
      </w:r>
      <w:r>
        <w:rPr>
          <w:rFonts w:hint="eastAsia"/>
        </w:rPr>
        <w:t>收入</w:t>
      </w:r>
      <w:r>
        <w:t>)</w:t>
      </w:r>
      <w:r>
        <w:rPr>
          <w:rFonts w:hint="eastAsia"/>
        </w:rPr>
        <w:t>额</w:t>
      </w:r>
      <w:r>
        <w:rPr>
          <w:rFonts w:hint="eastAsia"/>
        </w:rPr>
        <w:t xml:space="preserve"> =</w:t>
      </w:r>
      <w:r>
        <w:t xml:space="preserve"> SAP</w:t>
      </w:r>
      <w:r>
        <w:rPr>
          <w:rFonts w:hint="eastAsia"/>
        </w:rPr>
        <w:t>的借方发生额（收入）</w:t>
      </w:r>
      <w:r>
        <w:t xml:space="preserve"> &amp; </w:t>
      </w:r>
      <w:r>
        <w:rPr>
          <w:rFonts w:hint="eastAsia"/>
        </w:rPr>
        <w:t>账单借方发生额（支出）</w:t>
      </w:r>
      <w:r>
        <w:rPr>
          <w:rFonts w:hint="eastAsia"/>
        </w:rPr>
        <w:t xml:space="preserve"> =</w:t>
      </w:r>
      <w:r>
        <w:t xml:space="preserve"> SAP</w:t>
      </w:r>
      <w:r>
        <w:rPr>
          <w:rFonts w:hint="eastAsia"/>
        </w:rPr>
        <w:t>的贷方发生额（支出），匹配上则标记为已对账已平账，未匹配上标记为已对账未平账。</w:t>
      </w:r>
    </w:p>
    <w:p w14:paraId="34148D03" w14:textId="77777777" w:rsidR="00C761FD" w:rsidRDefault="009217B5" w:rsidP="00B228FD">
      <w:pPr>
        <w:ind w:firstLine="360"/>
        <w:rPr>
          <w:b/>
          <w:bCs/>
        </w:rPr>
      </w:pPr>
      <w:r>
        <w:rPr>
          <w:rFonts w:hint="eastAsia"/>
          <w:b/>
          <w:bCs/>
        </w:rPr>
        <w:t>同</w:t>
      </w:r>
      <w:r>
        <w:rPr>
          <w:rFonts w:hint="eastAsia"/>
          <w:b/>
          <w:bCs/>
        </w:rPr>
        <w:t>200100000021708</w:t>
      </w:r>
      <w:r>
        <w:rPr>
          <w:rFonts w:hint="eastAsia"/>
          <w:b/>
          <w:bCs/>
        </w:rPr>
        <w:t>对账规则的账户：</w:t>
      </w:r>
      <w:r>
        <w:t>200100000021707</w:t>
      </w:r>
    </w:p>
    <w:p w14:paraId="13727719" w14:textId="77777777" w:rsidR="00C761FD" w:rsidRDefault="009217B5" w:rsidP="00A14748">
      <w:pPr>
        <w:pStyle w:val="2"/>
        <w:numPr>
          <w:ilvl w:val="0"/>
          <w:numId w:val="0"/>
        </w:numPr>
      </w:pPr>
      <w:r>
        <w:rPr>
          <w:rFonts w:hint="eastAsia"/>
        </w:rPr>
        <w:t xml:space="preserve">4.2 </w:t>
      </w:r>
      <w:r>
        <w:t>ZA</w:t>
      </w:r>
      <w:r>
        <w:rPr>
          <w:rFonts w:hint="eastAsia"/>
        </w:rPr>
        <w:t>对账规则</w:t>
      </w:r>
    </w:p>
    <w:p w14:paraId="294FA6BE" w14:textId="77777777" w:rsidR="00C761FD" w:rsidRDefault="009217B5" w:rsidP="00B228FD">
      <w:pPr>
        <w:ind w:firstLine="360"/>
        <w:rPr>
          <w:b/>
          <w:bCs/>
        </w:rPr>
      </w:pPr>
      <w:r>
        <w:rPr>
          <w:b/>
          <w:bCs/>
        </w:rPr>
        <w:t>S</w:t>
      </w:r>
      <w:r>
        <w:rPr>
          <w:rFonts w:hint="eastAsia"/>
          <w:b/>
          <w:bCs/>
        </w:rPr>
        <w:t>ap</w:t>
      </w:r>
      <w:r>
        <w:rPr>
          <w:b/>
          <w:bCs/>
        </w:rPr>
        <w:t>&amp;</w:t>
      </w:r>
      <w:r>
        <w:rPr>
          <w:rFonts w:hint="eastAsia"/>
          <w:b/>
          <w:bCs/>
        </w:rPr>
        <w:t>核心对账示说明</w:t>
      </w:r>
    </w:p>
    <w:p w14:paraId="6FBC8463" w14:textId="77777777" w:rsidR="00C761FD" w:rsidRDefault="009217B5" w:rsidP="00B228FD">
      <w:pPr>
        <w:pStyle w:val="af3"/>
        <w:numPr>
          <w:ilvl w:val="0"/>
          <w:numId w:val="8"/>
        </w:numPr>
        <w:ind w:left="0" w:firstLine="360"/>
      </w:pPr>
      <w:r>
        <w:t>S</w:t>
      </w:r>
      <w:r>
        <w:rPr>
          <w:rFonts w:hint="eastAsia"/>
        </w:rPr>
        <w:t>ap</w:t>
      </w:r>
      <w:r>
        <w:t>&amp;</w:t>
      </w:r>
      <w:r>
        <w:rPr>
          <w:rFonts w:hint="eastAsia"/>
        </w:rPr>
        <w:t>核心对账规则描述：获取</w:t>
      </w:r>
      <w:r>
        <w:rPr>
          <w:rFonts w:hint="eastAsia"/>
        </w:rPr>
        <w:t>SAP</w:t>
      </w:r>
      <w:r>
        <w:rPr>
          <w:rFonts w:hint="eastAsia"/>
        </w:rPr>
        <w:t>每天汇总数据，根据</w:t>
      </w:r>
      <w:r>
        <w:rPr>
          <w:rFonts w:hint="eastAsia"/>
        </w:rPr>
        <w:t>SAP</w:t>
      </w:r>
      <w:r>
        <w:rPr>
          <w:rFonts w:hint="eastAsia"/>
        </w:rPr>
        <w:t>回写</w:t>
      </w:r>
      <w:r>
        <w:rPr>
          <w:rFonts w:hint="eastAsia"/>
        </w:rPr>
        <w:t>ZINTDATA</w:t>
      </w:r>
      <w:r>
        <w:rPr>
          <w:rFonts w:hint="eastAsia"/>
        </w:rPr>
        <w:t>表凭证号，获取</w:t>
      </w:r>
      <w:proofErr w:type="spellStart"/>
      <w:r>
        <w:rPr>
          <w:rFonts w:hint="eastAsia"/>
        </w:rPr>
        <w:t>t_gl_detail_log</w:t>
      </w:r>
      <w:proofErr w:type="spellEnd"/>
      <w:r>
        <w:rPr>
          <w:rFonts w:hint="eastAsia"/>
        </w:rPr>
        <w:t>中相关联的所有</w:t>
      </w:r>
      <w:proofErr w:type="spellStart"/>
      <w:r>
        <w:rPr>
          <w:rFonts w:hint="eastAsia"/>
        </w:rPr>
        <w:t>policy_id</w:t>
      </w:r>
      <w:proofErr w:type="spellEnd"/>
      <w:r>
        <w:rPr>
          <w:rFonts w:hint="eastAsia"/>
        </w:rPr>
        <w:t>(</w:t>
      </w:r>
      <w:r>
        <w:rPr>
          <w:rFonts w:hint="eastAsia"/>
        </w:rPr>
        <w:t>去重</w:t>
      </w:r>
      <w:r>
        <w:rPr>
          <w:rFonts w:hint="eastAsia"/>
        </w:rPr>
        <w:t>),</w:t>
      </w:r>
      <w:r>
        <w:rPr>
          <w:rFonts w:hint="eastAsia"/>
        </w:rPr>
        <w:t>然后根据</w:t>
      </w:r>
      <w:proofErr w:type="spellStart"/>
      <w:r>
        <w:rPr>
          <w:rFonts w:hint="eastAsia"/>
        </w:rPr>
        <w:t>policy_id</w:t>
      </w:r>
      <w:proofErr w:type="spellEnd"/>
      <w:r>
        <w:rPr>
          <w:rFonts w:hint="eastAsia"/>
        </w:rPr>
        <w:t xml:space="preserve"> </w:t>
      </w:r>
      <w:r>
        <w:rPr>
          <w:rFonts w:hint="eastAsia"/>
        </w:rPr>
        <w:t>所属的业务类型</w:t>
      </w:r>
      <w:r>
        <w:rPr>
          <w:rFonts w:hint="eastAsia"/>
        </w:rPr>
        <w:t>(</w:t>
      </w:r>
      <w:proofErr w:type="spellStart"/>
      <w:r>
        <w:rPr>
          <w:rFonts w:hint="eastAsia"/>
        </w:rPr>
        <w:t>t_prem_arap</w:t>
      </w:r>
      <w:proofErr w:type="spellEnd"/>
      <w:r>
        <w:rPr>
          <w:rFonts w:hint="eastAsia"/>
        </w:rPr>
        <w:t xml:space="preserve"> </w:t>
      </w:r>
      <w:r>
        <w:rPr>
          <w:rFonts w:hint="eastAsia"/>
        </w:rPr>
        <w:t>中</w:t>
      </w:r>
      <w:proofErr w:type="spellStart"/>
      <w:r>
        <w:rPr>
          <w:rFonts w:hint="eastAsia"/>
        </w:rPr>
        <w:t>service_id</w:t>
      </w:r>
      <w:proofErr w:type="spellEnd"/>
      <w:r>
        <w:rPr>
          <w:rFonts w:hint="eastAsia"/>
        </w:rPr>
        <w:t>字段</w:t>
      </w:r>
      <w:r>
        <w:rPr>
          <w:rFonts w:hint="eastAsia"/>
        </w:rPr>
        <w:t>)</w:t>
      </w:r>
      <w:r>
        <w:rPr>
          <w:rFonts w:hint="eastAsia"/>
        </w:rPr>
        <w:t>分别获取</w:t>
      </w:r>
      <w:r>
        <w:rPr>
          <w:rFonts w:hint="eastAsia"/>
        </w:rPr>
        <w:t>CT</w:t>
      </w:r>
      <w:r>
        <w:rPr>
          <w:rFonts w:hint="eastAsia"/>
        </w:rPr>
        <w:t>中的收费记录。</w:t>
      </w:r>
    </w:p>
    <w:p w14:paraId="2E2FC11A" w14:textId="77777777" w:rsidR="00C761FD" w:rsidRDefault="009217B5" w:rsidP="00B228FD">
      <w:pPr>
        <w:numPr>
          <w:ilvl w:val="0"/>
          <w:numId w:val="8"/>
        </w:numPr>
        <w:ind w:left="0" w:firstLine="360"/>
        <w:rPr>
          <w:i/>
          <w:iCs/>
          <w:color w:val="5B9BD5" w:themeColor="accent1"/>
        </w:rPr>
      </w:pPr>
      <w:r>
        <w:t>S</w:t>
      </w:r>
      <w:r>
        <w:rPr>
          <w:rFonts w:hint="eastAsia"/>
        </w:rPr>
        <w:t>ap</w:t>
      </w:r>
      <w:r>
        <w:t>&amp;</w:t>
      </w:r>
      <w:r>
        <w:rPr>
          <w:rFonts w:hint="eastAsia"/>
        </w:rPr>
        <w:t>核心对账流程图：</w:t>
      </w:r>
      <w:r>
        <w:rPr>
          <w:rFonts w:hint="eastAsia"/>
          <w:i/>
          <w:iCs/>
          <w:color w:val="5B9BD5" w:themeColor="accent1"/>
        </w:rPr>
        <w:t>将</w:t>
      </w:r>
      <w:r>
        <w:rPr>
          <w:rFonts w:hint="eastAsia"/>
          <w:i/>
          <w:iCs/>
          <w:color w:val="5B9BD5" w:themeColor="accent1"/>
        </w:rPr>
        <w:t>SAP</w:t>
      </w:r>
      <w:r>
        <w:rPr>
          <w:rFonts w:hint="eastAsia"/>
          <w:i/>
          <w:iCs/>
          <w:color w:val="5B9BD5" w:themeColor="accent1"/>
        </w:rPr>
        <w:t>与核心对账成功的所有交易流水结果与资金账单一一匹配成功，则该条</w:t>
      </w:r>
      <w:r>
        <w:rPr>
          <w:rFonts w:hint="eastAsia"/>
          <w:i/>
          <w:iCs/>
          <w:color w:val="5B9BD5" w:themeColor="accent1"/>
        </w:rPr>
        <w:t>SAP</w:t>
      </w:r>
      <w:r>
        <w:rPr>
          <w:rFonts w:hint="eastAsia"/>
          <w:i/>
          <w:iCs/>
          <w:color w:val="5B9BD5" w:themeColor="accent1"/>
        </w:rPr>
        <w:t>对账成功。</w:t>
      </w:r>
    </w:p>
    <w:p w14:paraId="790FD517" w14:textId="77777777" w:rsidR="00C761FD" w:rsidRDefault="009217B5" w:rsidP="00B228FD">
      <w:pPr>
        <w:ind w:firstLineChars="0" w:firstLine="0"/>
      </w:pPr>
      <w:r>
        <w:rPr>
          <w:noProof/>
        </w:rPr>
        <w:drawing>
          <wp:inline distT="0" distB="0" distL="0" distR="0" wp14:anchorId="5057B804" wp14:editId="503B5CE6">
            <wp:extent cx="5274310" cy="3074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074670"/>
                    </a:xfrm>
                    <a:prstGeom prst="rect">
                      <a:avLst/>
                    </a:prstGeom>
                  </pic:spPr>
                </pic:pic>
              </a:graphicData>
            </a:graphic>
          </wp:inline>
        </w:drawing>
      </w:r>
    </w:p>
    <w:p w14:paraId="6F6EBA9B" w14:textId="77777777" w:rsidR="00C761FD" w:rsidRDefault="00C761FD" w:rsidP="00B228FD">
      <w:pPr>
        <w:pStyle w:val="af3"/>
        <w:ind w:left="360" w:firstLineChars="0" w:firstLine="0"/>
      </w:pPr>
    </w:p>
    <w:p w14:paraId="05F9B1D7" w14:textId="77777777" w:rsidR="00C761FD" w:rsidRDefault="009217B5" w:rsidP="00B228FD">
      <w:pPr>
        <w:pStyle w:val="3"/>
        <w:ind w:firstLine="422"/>
      </w:pPr>
      <w:r>
        <w:rPr>
          <w:rFonts w:hint="eastAsia"/>
        </w:rPr>
        <w:lastRenderedPageBreak/>
        <w:t xml:space="preserve">4.2.1 </w:t>
      </w:r>
      <w:r>
        <w:rPr>
          <w:rFonts w:hint="eastAsia"/>
        </w:rPr>
        <w:t>非通用对账规则</w:t>
      </w:r>
    </w:p>
    <w:p w14:paraId="57283D60" w14:textId="77777777" w:rsidR="00C761FD" w:rsidRDefault="009217B5" w:rsidP="00A14748">
      <w:pPr>
        <w:pStyle w:val="4"/>
        <w:numPr>
          <w:ilvl w:val="0"/>
          <w:numId w:val="16"/>
        </w:numPr>
        <w:ind w:firstLineChars="0"/>
      </w:pPr>
      <w:r>
        <w:rPr>
          <w:rFonts w:hint="eastAsia"/>
        </w:rPr>
        <w:t>按明细</w:t>
      </w:r>
      <w:r>
        <w:rPr>
          <w:rFonts w:hint="eastAsia"/>
        </w:rPr>
        <w:t>+</w:t>
      </w:r>
      <w:r>
        <w:rPr>
          <w:rFonts w:hint="eastAsia"/>
        </w:rPr>
        <w:t>三要素</w:t>
      </w:r>
    </w:p>
    <w:p w14:paraId="3DC77586" w14:textId="77777777" w:rsidR="00C761FD" w:rsidRDefault="009217B5" w:rsidP="00B228FD">
      <w:pPr>
        <w:ind w:firstLine="360"/>
      </w:pPr>
      <w:r>
        <w:rPr>
          <w:rFonts w:hint="eastAsia"/>
          <w:b/>
          <w:bCs/>
        </w:rPr>
        <w:t>【对账账户】</w:t>
      </w:r>
      <w:r>
        <w:rPr>
          <w:rFonts w:hint="eastAsia"/>
          <w:b/>
          <w:bCs/>
        </w:rPr>
        <w:t xml:space="preserve"> </w:t>
      </w:r>
      <w:r>
        <w:rPr>
          <w:rFonts w:hint="eastAsia"/>
          <w:color w:val="FF0000"/>
        </w:rPr>
        <w:t>农业银行</w:t>
      </w:r>
      <w:r>
        <w:rPr>
          <w:rFonts w:hint="eastAsia"/>
          <w:color w:val="FF0000"/>
        </w:rPr>
        <w:t>19030101040016602</w:t>
      </w:r>
    </w:p>
    <w:p w14:paraId="27F473DE" w14:textId="77777777" w:rsidR="00C761FD" w:rsidRDefault="009217B5" w:rsidP="00B228FD">
      <w:pPr>
        <w:ind w:firstLine="360"/>
        <w:rPr>
          <w:color w:val="000000" w:themeColor="text1"/>
        </w:rPr>
      </w:pPr>
      <w:r>
        <w:rPr>
          <w:rFonts w:hint="eastAsia"/>
          <w:b/>
          <w:color w:val="000000" w:themeColor="text1"/>
        </w:rPr>
        <w:t>【按明细对账】</w:t>
      </w:r>
      <w:r>
        <w:rPr>
          <w:rFonts w:hint="eastAsia"/>
          <w:color w:val="000000" w:themeColor="text1"/>
        </w:rPr>
        <w:t>银行明细唯一编号对应交易流水的交易金额之和，与账单明细中银行明细唯一编号的交易金额匹配是否一致，若一致标记为对账已经平账，匹配不一致则标记为已对账未平账。</w:t>
      </w:r>
    </w:p>
    <w:p w14:paraId="680DCB7C" w14:textId="77777777" w:rsidR="00C761FD" w:rsidRDefault="009217B5" w:rsidP="00B228FD">
      <w:pPr>
        <w:ind w:firstLine="360"/>
        <w:rPr>
          <w:color w:val="000000" w:themeColor="text1"/>
        </w:rPr>
      </w:pPr>
      <w:r>
        <w:rPr>
          <w:rFonts w:hint="eastAsia"/>
          <w:b/>
          <w:color w:val="000000" w:themeColor="text1"/>
        </w:rPr>
        <w:t>【未平账交易按三要素对账】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74444AF5" w14:textId="77777777" w:rsidR="00C761FD" w:rsidRDefault="009217B5" w:rsidP="00A14748">
      <w:pPr>
        <w:pStyle w:val="4"/>
        <w:numPr>
          <w:ilvl w:val="0"/>
          <w:numId w:val="16"/>
        </w:numPr>
        <w:ind w:firstLineChars="0"/>
      </w:pPr>
      <w:r>
        <w:rPr>
          <w:rFonts w:hint="eastAsia"/>
        </w:rPr>
        <w:t>三要素</w:t>
      </w:r>
    </w:p>
    <w:p w14:paraId="7AFC7CF4" w14:textId="77777777" w:rsidR="00C761FD" w:rsidRDefault="009217B5" w:rsidP="00B228FD">
      <w:pPr>
        <w:ind w:firstLine="360"/>
      </w:pPr>
      <w:r>
        <w:rPr>
          <w:rFonts w:hint="eastAsia"/>
          <w:b/>
          <w:bCs/>
        </w:rPr>
        <w:t>【对账账户】</w:t>
      </w:r>
      <w:r>
        <w:rPr>
          <w:rFonts w:hint="eastAsia"/>
          <w:b/>
          <w:bCs/>
        </w:rPr>
        <w:t xml:space="preserve"> </w:t>
      </w:r>
      <w:r>
        <w:rPr>
          <w:rFonts w:hint="eastAsia"/>
          <w:b/>
          <w:bCs/>
        </w:rPr>
        <w:t>建行</w:t>
      </w:r>
      <w:r>
        <w:rPr>
          <w:rFonts w:hint="eastAsia"/>
        </w:rPr>
        <w:t>11050161520000000220</w:t>
      </w:r>
    </w:p>
    <w:p w14:paraId="4352A8D5" w14:textId="77777777" w:rsidR="00C761FD" w:rsidRDefault="009217B5" w:rsidP="00B228FD">
      <w:pPr>
        <w:pStyle w:val="af3"/>
        <w:ind w:left="360" w:firstLineChars="0" w:firstLine="0"/>
      </w:pPr>
      <w:r>
        <w:rPr>
          <w:rFonts w:hint="eastAsia"/>
          <w:b/>
          <w:color w:val="000000" w:themeColor="text1"/>
        </w:rPr>
        <w:t>【按三要素对账】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5523C786" w14:textId="77777777" w:rsidR="00C761FD" w:rsidRDefault="009217B5" w:rsidP="00B228FD">
      <w:pPr>
        <w:pStyle w:val="af3"/>
        <w:ind w:left="1080" w:firstLineChars="0" w:firstLine="0"/>
      </w:pPr>
      <w:r>
        <w:rPr>
          <w:rFonts w:hint="eastAsia"/>
        </w:rPr>
        <w:t>通联</w:t>
      </w:r>
      <w:r>
        <w:rPr>
          <w:rFonts w:hint="eastAsia"/>
        </w:rPr>
        <w:t>/</w:t>
      </w:r>
      <w:r>
        <w:rPr>
          <w:rFonts w:hint="eastAsia"/>
        </w:rPr>
        <w:t>广银联：</w:t>
      </w:r>
    </w:p>
    <w:p w14:paraId="58AA38D8" w14:textId="77777777" w:rsidR="00C761FD" w:rsidRDefault="009217B5" w:rsidP="00B228FD">
      <w:pPr>
        <w:pStyle w:val="af3"/>
        <w:numPr>
          <w:ilvl w:val="1"/>
          <w:numId w:val="10"/>
        </w:numPr>
        <w:ind w:firstLineChars="0"/>
      </w:pPr>
      <w:r>
        <w:rPr>
          <w:rFonts w:hint="eastAsia"/>
        </w:rPr>
        <w:t>户名匹配规则（建议户名作为配置实现）：</w:t>
      </w:r>
    </w:p>
    <w:p w14:paraId="15539628" w14:textId="77777777" w:rsidR="00C761FD" w:rsidRDefault="009217B5" w:rsidP="00B228FD">
      <w:pPr>
        <w:pStyle w:val="af3"/>
        <w:ind w:left="1140" w:firstLineChars="0" w:firstLine="0"/>
      </w:pPr>
      <w:r>
        <w:rPr>
          <w:rFonts w:hint="eastAsia"/>
        </w:rPr>
        <w:t>通联机构对方户名（建行）</w:t>
      </w:r>
      <w:r>
        <w:rPr>
          <w:rFonts w:hint="eastAsia"/>
        </w:rPr>
        <w:t>=</w:t>
      </w:r>
      <w:r>
        <w:t>“</w:t>
      </w:r>
      <w:r>
        <w:rPr>
          <w:rFonts w:hint="eastAsia"/>
        </w:rPr>
        <w:t>通联支付网络服务股份有限公司客户备付金</w:t>
      </w:r>
      <w:r>
        <w:t>”</w:t>
      </w:r>
      <w:r>
        <w:rPr>
          <w:rFonts w:hint="eastAsia"/>
        </w:rPr>
        <w:t>、“通联支付网络服务股份有限公司备付金”</w:t>
      </w:r>
      <w:r>
        <w:rPr>
          <w:rFonts w:hint="eastAsia"/>
        </w:rPr>
        <w:t xml:space="preserve"> </w:t>
      </w:r>
    </w:p>
    <w:p w14:paraId="42B42E49" w14:textId="77777777" w:rsidR="00C761FD" w:rsidRDefault="009217B5" w:rsidP="00B228FD">
      <w:pPr>
        <w:pStyle w:val="af3"/>
        <w:ind w:left="1140" w:firstLineChars="0" w:firstLine="0"/>
      </w:pPr>
      <w:r>
        <w:rPr>
          <w:rFonts w:hint="eastAsia"/>
        </w:rPr>
        <w:t>广银联机构对方户名（建行）</w:t>
      </w:r>
      <w:r>
        <w:rPr>
          <w:rFonts w:hint="eastAsia"/>
        </w:rPr>
        <w:t>=</w:t>
      </w:r>
      <w:r>
        <w:t>“</w:t>
      </w:r>
      <w:r>
        <w:rPr>
          <w:rFonts w:hint="eastAsia"/>
        </w:rPr>
        <w:t>广州银联网络支付有限公司客户备付金</w:t>
      </w:r>
      <w:r>
        <w:t>”</w:t>
      </w:r>
    </w:p>
    <w:p w14:paraId="15607160" w14:textId="77777777" w:rsidR="00C761FD" w:rsidRDefault="009217B5" w:rsidP="00B228FD">
      <w:pPr>
        <w:pStyle w:val="af3"/>
        <w:numPr>
          <w:ilvl w:val="1"/>
          <w:numId w:val="10"/>
        </w:numPr>
        <w:ind w:firstLineChars="0"/>
      </w:pPr>
      <w:r>
        <w:rPr>
          <w:rFonts w:hint="eastAsia"/>
        </w:rPr>
        <w:t>取备注（建行）前</w:t>
      </w:r>
      <w:r>
        <w:rPr>
          <w:rFonts w:hint="eastAsia"/>
        </w:rPr>
        <w:t>8</w:t>
      </w:r>
      <w:r>
        <w:rPr>
          <w:rFonts w:hint="eastAsia"/>
        </w:rPr>
        <w:t>位（交易日期）去</w:t>
      </w:r>
      <w:r>
        <w:rPr>
          <w:rFonts w:hint="eastAsia"/>
        </w:rPr>
        <w:t>C</w:t>
      </w:r>
      <w:r>
        <w:t>T</w:t>
      </w:r>
      <w:r>
        <w:rPr>
          <w:rFonts w:hint="eastAsia"/>
        </w:rPr>
        <w:t>（机构回盘日期）中筛选（成功收费的同一交易日期），按日汇总对账，维度商户</w:t>
      </w:r>
      <w:r>
        <w:rPr>
          <w:rFonts w:hint="eastAsia"/>
        </w:rPr>
        <w:t>+</w:t>
      </w:r>
      <w:r>
        <w:rPr>
          <w:rFonts w:hint="eastAsia"/>
        </w:rPr>
        <w:t>日期</w:t>
      </w:r>
    </w:p>
    <w:p w14:paraId="2FEA34F6" w14:textId="77777777" w:rsidR="00C761FD" w:rsidRDefault="00C761FD" w:rsidP="00B228FD">
      <w:pPr>
        <w:pStyle w:val="af3"/>
        <w:ind w:left="780" w:firstLineChars="0" w:firstLine="0"/>
      </w:pPr>
    </w:p>
    <w:p w14:paraId="46FE86FA" w14:textId="77777777" w:rsidR="00C761FD" w:rsidRDefault="009217B5" w:rsidP="00B228FD">
      <w:pPr>
        <w:ind w:firstLine="360"/>
      </w:pPr>
      <w:r>
        <w:rPr>
          <w:rFonts w:hint="eastAsia"/>
        </w:rPr>
        <w:t>其他说明：浦发</w:t>
      </w:r>
      <w:r>
        <w:rPr>
          <w:rFonts w:hint="eastAsia"/>
        </w:rPr>
        <w:t>91060078801300000041</w:t>
      </w:r>
      <w:r>
        <w:rPr>
          <w:rFonts w:hint="eastAsia"/>
        </w:rPr>
        <w:t>账户；同建行金联万家。</w:t>
      </w:r>
    </w:p>
    <w:p w14:paraId="2D8CF4D8" w14:textId="77777777" w:rsidR="00C761FD" w:rsidRDefault="009217B5" w:rsidP="00A14748">
      <w:pPr>
        <w:pStyle w:val="4"/>
        <w:numPr>
          <w:ilvl w:val="0"/>
          <w:numId w:val="16"/>
        </w:numPr>
        <w:ind w:firstLineChars="0"/>
      </w:pPr>
      <w:r>
        <w:rPr>
          <w:rFonts w:hint="eastAsia"/>
        </w:rPr>
        <w:t>按明细</w:t>
      </w:r>
      <w:r>
        <w:rPr>
          <w:rFonts w:hint="eastAsia"/>
        </w:rPr>
        <w:t>-</w:t>
      </w:r>
      <w:r>
        <w:rPr>
          <w:rFonts w:hint="eastAsia"/>
        </w:rPr>
        <w:t>腾付通</w:t>
      </w:r>
    </w:p>
    <w:p w14:paraId="1399DC03" w14:textId="77777777" w:rsidR="00C761FD" w:rsidRDefault="009217B5" w:rsidP="00B228FD">
      <w:pPr>
        <w:ind w:firstLine="360"/>
      </w:pPr>
      <w:r>
        <w:rPr>
          <w:rFonts w:hint="eastAsia"/>
          <w:b/>
          <w:bCs/>
        </w:rPr>
        <w:t>【对账账户】</w:t>
      </w:r>
      <w:r>
        <w:rPr>
          <w:rFonts w:hint="eastAsia"/>
          <w:b/>
          <w:bCs/>
        </w:rPr>
        <w:t xml:space="preserve"> </w:t>
      </w:r>
      <w:r>
        <w:rPr>
          <w:rFonts w:hint="eastAsia"/>
        </w:rPr>
        <w:t>腾付通商户号</w:t>
      </w:r>
      <w:r>
        <w:rPr>
          <w:rFonts w:hint="eastAsia"/>
        </w:rPr>
        <w:t>846100063000005</w:t>
      </w:r>
    </w:p>
    <w:p w14:paraId="109A14E4" w14:textId="77777777" w:rsidR="00C761FD" w:rsidRDefault="009217B5" w:rsidP="00B228FD">
      <w:pPr>
        <w:ind w:firstLine="360"/>
      </w:pPr>
      <w:r>
        <w:rPr>
          <w:rFonts w:hint="eastAsia"/>
          <w:b/>
          <w:color w:val="000000" w:themeColor="text1"/>
        </w:rPr>
        <w:t>【按明细对账】</w:t>
      </w:r>
      <w:r>
        <w:rPr>
          <w:rFonts w:hint="eastAsia"/>
        </w:rPr>
        <w:t>业务类型为代付，交易状态为成功的数据与代付对账文件中的数据匹配，日期（机构发盘日期）</w:t>
      </w:r>
      <w:r>
        <w:rPr>
          <w:rFonts w:hint="eastAsia"/>
        </w:rPr>
        <w:t>=</w:t>
      </w:r>
      <w:r>
        <w:rPr>
          <w:rFonts w:hint="eastAsia"/>
        </w:rPr>
        <w:t>交易日期、机构交易流水号</w:t>
      </w:r>
      <w:r>
        <w:rPr>
          <w:rFonts w:hint="eastAsia"/>
        </w:rPr>
        <w:t>=</w:t>
      </w:r>
      <w:r>
        <w:rPr>
          <w:rFonts w:hint="eastAsia"/>
        </w:rPr>
        <w:t>交易订单号、交易金额</w:t>
      </w:r>
      <w:r>
        <w:rPr>
          <w:rFonts w:hint="eastAsia"/>
        </w:rPr>
        <w:t>=</w:t>
      </w:r>
      <w:r>
        <w:rPr>
          <w:rFonts w:hint="eastAsia"/>
        </w:rPr>
        <w:t>交易金额</w:t>
      </w:r>
      <w:r>
        <w:rPr>
          <w:rFonts w:hint="eastAsia"/>
        </w:rPr>
        <w:t xml:space="preserve"> </w:t>
      </w:r>
      <w:r>
        <w:rPr>
          <w:rFonts w:hint="eastAsia"/>
        </w:rPr>
        <w:t>完全一致则对账成功。</w:t>
      </w:r>
    </w:p>
    <w:p w14:paraId="02203258" w14:textId="77777777" w:rsidR="00C761FD" w:rsidRDefault="009217B5" w:rsidP="00A14748">
      <w:pPr>
        <w:pStyle w:val="4"/>
        <w:numPr>
          <w:ilvl w:val="0"/>
          <w:numId w:val="16"/>
        </w:numPr>
        <w:ind w:firstLineChars="0"/>
      </w:pPr>
      <w:r>
        <w:rPr>
          <w:rFonts w:hint="eastAsia"/>
        </w:rPr>
        <w:t>按批次号</w:t>
      </w:r>
      <w:r>
        <w:rPr>
          <w:rFonts w:hint="eastAsia"/>
        </w:rPr>
        <w:t>-</w:t>
      </w:r>
      <w:r>
        <w:rPr>
          <w:rFonts w:hint="eastAsia"/>
        </w:rPr>
        <w:t>通联</w:t>
      </w:r>
    </w:p>
    <w:p w14:paraId="28380055" w14:textId="77777777" w:rsidR="00C761FD" w:rsidRDefault="009217B5" w:rsidP="00B228FD">
      <w:pPr>
        <w:ind w:firstLine="360"/>
      </w:pPr>
      <w:r>
        <w:rPr>
          <w:rFonts w:hint="eastAsia"/>
          <w:b/>
          <w:bCs/>
        </w:rPr>
        <w:t>【对账账户】</w:t>
      </w:r>
      <w:r>
        <w:rPr>
          <w:rFonts w:hint="eastAsia"/>
          <w:b/>
          <w:bCs/>
        </w:rPr>
        <w:t xml:space="preserve"> </w:t>
      </w:r>
      <w:r>
        <w:rPr>
          <w:rFonts w:hint="eastAsia"/>
        </w:rPr>
        <w:t>通联商户号</w:t>
      </w:r>
      <w:r>
        <w:rPr>
          <w:rFonts w:hint="eastAsia"/>
        </w:rPr>
        <w:t>200100000021708</w:t>
      </w:r>
    </w:p>
    <w:p w14:paraId="077196B9" w14:textId="77777777" w:rsidR="00C761FD" w:rsidRDefault="009217B5" w:rsidP="00B228FD">
      <w:pPr>
        <w:ind w:firstLine="360"/>
      </w:pPr>
      <w:r>
        <w:rPr>
          <w:rFonts w:hint="eastAsia"/>
          <w:b/>
          <w:color w:val="000000" w:themeColor="text1"/>
        </w:rPr>
        <w:t>【按明细对账】</w:t>
      </w:r>
    </w:p>
    <w:p w14:paraId="2BAFF985" w14:textId="77777777" w:rsidR="00C761FD" w:rsidRDefault="009217B5" w:rsidP="00B228FD">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190433A4" w14:textId="77777777" w:rsidR="00C761FD" w:rsidRDefault="009217B5" w:rsidP="00B228FD">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t>账单交易类型为‘代付’的发生额</w:t>
      </w:r>
      <w:r>
        <w:rPr>
          <w:rFonts w:hint="eastAsia"/>
        </w:rPr>
        <w:t xml:space="preserve"> </w:t>
      </w:r>
    </w:p>
    <w:p w14:paraId="513DE9A0" w14:textId="77777777" w:rsidR="00C761FD" w:rsidRDefault="009217B5" w:rsidP="00B228FD">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4F38912A" w14:textId="77777777" w:rsidR="00C761FD" w:rsidRDefault="009217B5" w:rsidP="00B228FD">
      <w:pPr>
        <w:ind w:firstLine="360"/>
      </w:pPr>
      <w:r>
        <w:rPr>
          <w:rFonts w:hint="eastAsia"/>
        </w:rPr>
        <w:t>其他说明：失败部分交易需进行滚动对账。</w:t>
      </w:r>
    </w:p>
    <w:p w14:paraId="4825E3A1" w14:textId="77777777" w:rsidR="00C761FD" w:rsidRDefault="009217B5" w:rsidP="00B228FD">
      <w:pPr>
        <w:ind w:firstLine="360"/>
      </w:pPr>
      <w:r>
        <w:rPr>
          <w:rFonts w:hint="eastAsia"/>
        </w:rPr>
        <w:lastRenderedPageBreak/>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709A7C7D" w14:textId="77777777" w:rsidR="009217B5" w:rsidRPr="00A14748" w:rsidRDefault="009217B5" w:rsidP="00A14748">
      <w:pPr>
        <w:pStyle w:val="4"/>
        <w:numPr>
          <w:ilvl w:val="0"/>
          <w:numId w:val="16"/>
        </w:numPr>
        <w:ind w:firstLineChars="0"/>
      </w:pPr>
      <w:r w:rsidRPr="00A14748">
        <w:rPr>
          <w:rFonts w:hint="eastAsia"/>
        </w:rPr>
        <w:t>按日汇总－渠道</w:t>
      </w:r>
    </w:p>
    <w:p w14:paraId="10E8B0CB" w14:textId="77777777" w:rsidR="00A14748" w:rsidRDefault="006C6AE1" w:rsidP="00A14748">
      <w:pPr>
        <w:pStyle w:val="af3"/>
        <w:numPr>
          <w:ilvl w:val="0"/>
          <w:numId w:val="17"/>
        </w:numPr>
        <w:ind w:firstLineChars="0"/>
        <w:rPr>
          <w:color w:val="000000" w:themeColor="text1"/>
        </w:rPr>
      </w:pPr>
      <w:r w:rsidRPr="00A14748">
        <w:rPr>
          <w:rFonts w:hint="eastAsia"/>
          <w:color w:val="000000" w:themeColor="text1"/>
        </w:rPr>
        <w:t>【对账账户】</w:t>
      </w:r>
      <w:r w:rsidRPr="00A14748">
        <w:rPr>
          <w:rFonts w:hint="eastAsia"/>
          <w:color w:val="000000" w:themeColor="text1"/>
        </w:rPr>
        <w:t>321060100100292196</w:t>
      </w:r>
    </w:p>
    <w:p w14:paraId="427D6F35" w14:textId="77777777" w:rsidR="00A14748" w:rsidRDefault="006C6AE1" w:rsidP="00A14748">
      <w:pPr>
        <w:pStyle w:val="af3"/>
        <w:ind w:left="780" w:firstLineChars="0" w:firstLine="0"/>
        <w:rPr>
          <w:color w:val="000000" w:themeColor="text1"/>
        </w:rPr>
      </w:pPr>
      <w:r w:rsidRPr="00A14748">
        <w:rPr>
          <w:rFonts w:hint="eastAsia"/>
          <w:color w:val="000000" w:themeColor="text1"/>
        </w:rPr>
        <w:t>A</w:t>
      </w:r>
      <w:r w:rsidRPr="00A14748">
        <w:rPr>
          <w:rFonts w:hint="eastAsia"/>
          <w:color w:val="000000" w:themeColor="text1"/>
        </w:rPr>
        <w:t>：</w:t>
      </w:r>
      <w:proofErr w:type="gramStart"/>
      <w:r w:rsidR="000B7DAD" w:rsidRPr="00A14748">
        <w:rPr>
          <w:rFonts w:hint="eastAsia"/>
          <w:color w:val="000000" w:themeColor="text1"/>
        </w:rPr>
        <w:t>同交易</w:t>
      </w:r>
      <w:proofErr w:type="gramEnd"/>
      <w:r w:rsidR="000B7DAD" w:rsidRPr="00A14748">
        <w:rPr>
          <w:rFonts w:hint="eastAsia"/>
          <w:color w:val="000000" w:themeColor="text1"/>
        </w:rPr>
        <w:t>日对账</w:t>
      </w:r>
    </w:p>
    <w:p w14:paraId="4D6F0892" w14:textId="77777777" w:rsidR="00A14748" w:rsidRDefault="006C6AE1" w:rsidP="00A14748">
      <w:pPr>
        <w:pStyle w:val="af3"/>
        <w:ind w:left="780" w:firstLineChars="0" w:firstLine="0"/>
        <w:rPr>
          <w:color w:val="000000" w:themeColor="text1"/>
        </w:rPr>
      </w:pPr>
      <w:r w:rsidRPr="00A14748">
        <w:rPr>
          <w:rFonts w:hint="eastAsia"/>
          <w:color w:val="000000" w:themeColor="text1"/>
        </w:rPr>
        <w:t>银保渠道（</w:t>
      </w:r>
      <w:proofErr w:type="spellStart"/>
      <w:r w:rsidRPr="00A14748">
        <w:rPr>
          <w:rFonts w:hint="eastAsia"/>
          <w:color w:val="000000" w:themeColor="text1"/>
        </w:rPr>
        <w:t>cib_withhold_remit</w:t>
      </w:r>
      <w:proofErr w:type="spellEnd"/>
      <w:r w:rsidRPr="00A14748">
        <w:rPr>
          <w:rFonts w:hint="eastAsia"/>
          <w:color w:val="000000" w:themeColor="text1"/>
        </w:rPr>
        <w:t>）交易日期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Pr="00A14748">
        <w:rPr>
          <w:rFonts w:hint="eastAsia"/>
          <w:color w:val="000000" w:themeColor="text1"/>
        </w:rPr>
        <w:t>＝账单交易日期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Pr="00A14748">
        <w:rPr>
          <w:rFonts w:hint="eastAsia"/>
          <w:color w:val="000000" w:themeColor="text1"/>
        </w:rPr>
        <w:t xml:space="preserve"> </w:t>
      </w:r>
      <w:r w:rsidRPr="00A14748">
        <w:rPr>
          <w:rFonts w:hint="eastAsia"/>
          <w:color w:val="000000" w:themeColor="text1"/>
        </w:rPr>
        <w:t>且</w:t>
      </w:r>
      <w:r w:rsidRPr="00A14748">
        <w:rPr>
          <w:rFonts w:hint="eastAsia"/>
          <w:color w:val="000000" w:themeColor="text1"/>
        </w:rPr>
        <w:t xml:space="preserve"> </w:t>
      </w:r>
      <w:r w:rsidRPr="00A14748">
        <w:rPr>
          <w:rFonts w:hint="eastAsia"/>
          <w:color w:val="000000" w:themeColor="text1"/>
        </w:rPr>
        <w:t>交易流水</w:t>
      </w:r>
      <w:r w:rsidR="001B2054" w:rsidRPr="00A14748">
        <w:rPr>
          <w:rFonts w:hint="eastAsia"/>
          <w:color w:val="000000" w:themeColor="text1"/>
        </w:rPr>
        <w:t>表按</w:t>
      </w:r>
      <w:r w:rsidRPr="00A14748">
        <w:rPr>
          <w:rFonts w:hint="eastAsia"/>
          <w:color w:val="000000" w:themeColor="text1"/>
        </w:rPr>
        <w:t>交易日期</w:t>
      </w:r>
      <w:r w:rsidR="001B2054" w:rsidRPr="00A14748">
        <w:rPr>
          <w:rFonts w:hint="eastAsia"/>
          <w:color w:val="000000" w:themeColor="text1"/>
        </w:rPr>
        <w:t>汇总交易总金额</w:t>
      </w:r>
      <w:r w:rsidR="001B2054" w:rsidRPr="00A14748">
        <w:rPr>
          <w:rFonts w:hint="eastAsia"/>
          <w:color w:val="000000" w:themeColor="text1"/>
        </w:rPr>
        <w:t xml:space="preserve"> </w:t>
      </w:r>
      <w:r w:rsidR="001B2054" w:rsidRPr="00A14748">
        <w:rPr>
          <w:rFonts w:hint="eastAsia"/>
          <w:color w:val="000000" w:themeColor="text1"/>
        </w:rPr>
        <w:t>与</w:t>
      </w:r>
      <w:r w:rsidR="001B2054" w:rsidRPr="00A14748">
        <w:rPr>
          <w:rFonts w:hint="eastAsia"/>
          <w:color w:val="000000" w:themeColor="text1"/>
        </w:rPr>
        <w:t xml:space="preserve"> </w:t>
      </w:r>
      <w:r w:rsidR="001B2054" w:rsidRPr="00A14748">
        <w:rPr>
          <w:rFonts w:hint="eastAsia"/>
          <w:color w:val="000000" w:themeColor="text1"/>
        </w:rPr>
        <w:t>账单信息中【用途】字段取值为【扩展摘要】的</w:t>
      </w:r>
      <w:proofErr w:type="gramStart"/>
      <w:r w:rsidR="001B2054" w:rsidRPr="00A14748">
        <w:rPr>
          <w:rFonts w:hint="eastAsia"/>
          <w:color w:val="000000" w:themeColor="text1"/>
        </w:rPr>
        <w:t>同交易</w:t>
      </w:r>
      <w:proofErr w:type="gramEnd"/>
      <w:r w:rsidR="001B2054" w:rsidRPr="00A14748">
        <w:rPr>
          <w:rFonts w:hint="eastAsia"/>
          <w:color w:val="000000" w:themeColor="text1"/>
        </w:rPr>
        <w:t>日期的【贷方】字段的金额匹配是否一致，</w:t>
      </w:r>
      <w:proofErr w:type="gramStart"/>
      <w:r w:rsidR="001B2054" w:rsidRPr="00A14748">
        <w:rPr>
          <w:rFonts w:hint="eastAsia"/>
          <w:color w:val="000000" w:themeColor="text1"/>
        </w:rPr>
        <w:t>若一致</w:t>
      </w:r>
      <w:proofErr w:type="gramEnd"/>
      <w:r w:rsidR="001B2054" w:rsidRPr="00A14748">
        <w:rPr>
          <w:rFonts w:hint="eastAsia"/>
          <w:color w:val="000000" w:themeColor="text1"/>
        </w:rPr>
        <w:t>且有大于</w:t>
      </w:r>
      <w:r w:rsidR="001B2054" w:rsidRPr="00A14748">
        <w:rPr>
          <w:rFonts w:hint="eastAsia"/>
          <w:color w:val="000000" w:themeColor="text1"/>
        </w:rPr>
        <w:t>1</w:t>
      </w:r>
      <w:r w:rsidR="001B2054" w:rsidRPr="00A14748">
        <w:rPr>
          <w:rFonts w:hint="eastAsia"/>
          <w:color w:val="000000" w:themeColor="text1"/>
        </w:rPr>
        <w:t>条数据时随机匹配一条标记为对账已经平账，匹配不一致则标记为已对账未平账。</w:t>
      </w:r>
      <w:r w:rsidR="001B2054" w:rsidRPr="00A14748">
        <w:rPr>
          <w:rFonts w:hint="eastAsia"/>
          <w:color w:val="000000" w:themeColor="text1"/>
        </w:rPr>
        <w:t xml:space="preserve"> </w:t>
      </w:r>
    </w:p>
    <w:p w14:paraId="76618DB4" w14:textId="77777777" w:rsidR="00A14748" w:rsidRDefault="006C6AE1" w:rsidP="00A14748">
      <w:pPr>
        <w:pStyle w:val="af3"/>
        <w:ind w:left="780" w:firstLineChars="0" w:firstLine="0"/>
        <w:rPr>
          <w:color w:val="000000" w:themeColor="text1"/>
        </w:rPr>
      </w:pPr>
      <w:r w:rsidRPr="00A14748">
        <w:rPr>
          <w:rFonts w:hint="eastAsia"/>
          <w:color w:val="000000" w:themeColor="text1"/>
        </w:rPr>
        <w:t>B</w:t>
      </w:r>
      <w:r w:rsidRPr="00A14748">
        <w:rPr>
          <w:rFonts w:hint="eastAsia"/>
          <w:color w:val="000000" w:themeColor="text1"/>
        </w:rPr>
        <w:t>：</w:t>
      </w:r>
      <w:r w:rsidR="000B7DAD" w:rsidRPr="00A14748">
        <w:rPr>
          <w:rFonts w:hint="eastAsia"/>
          <w:color w:val="000000" w:themeColor="text1"/>
        </w:rPr>
        <w:t>T</w:t>
      </w:r>
      <w:r w:rsidR="000B7DAD" w:rsidRPr="00A14748">
        <w:rPr>
          <w:rFonts w:hint="eastAsia"/>
          <w:color w:val="000000" w:themeColor="text1"/>
        </w:rPr>
        <w:t>＋</w:t>
      </w:r>
      <w:r w:rsidR="000B7DAD" w:rsidRPr="00A14748">
        <w:rPr>
          <w:rFonts w:hint="eastAsia"/>
          <w:color w:val="000000" w:themeColor="text1"/>
        </w:rPr>
        <w:t xml:space="preserve">1 </w:t>
      </w:r>
      <w:r w:rsidR="000B7DAD" w:rsidRPr="00A14748">
        <w:rPr>
          <w:rFonts w:hint="eastAsia"/>
          <w:color w:val="000000" w:themeColor="text1"/>
        </w:rPr>
        <w:t>日对账</w:t>
      </w:r>
    </w:p>
    <w:p w14:paraId="77C03B12" w14:textId="117C8352" w:rsidR="006C6AE1" w:rsidRDefault="006C6AE1" w:rsidP="00A14748">
      <w:pPr>
        <w:pStyle w:val="af3"/>
        <w:ind w:left="780" w:firstLineChars="0" w:firstLine="0"/>
        <w:rPr>
          <w:ins w:id="99" w:author="信美人寿相互保险社" w:date="2020-11-11T15:42:00Z"/>
          <w:color w:val="000000" w:themeColor="text1"/>
        </w:rPr>
      </w:pPr>
      <w:r w:rsidRPr="00A14748">
        <w:rPr>
          <w:rFonts w:hint="eastAsia"/>
          <w:color w:val="000000" w:themeColor="text1"/>
        </w:rPr>
        <w:t>汇收付渠道（</w:t>
      </w:r>
      <w:proofErr w:type="spellStart"/>
      <w:r w:rsidRPr="00A14748">
        <w:rPr>
          <w:rFonts w:hint="eastAsia"/>
          <w:color w:val="000000" w:themeColor="text1"/>
        </w:rPr>
        <w:t>hsf.single.collect</w:t>
      </w:r>
      <w:proofErr w:type="spellEnd"/>
      <w:r w:rsidRPr="00A14748">
        <w:rPr>
          <w:rFonts w:hint="eastAsia"/>
          <w:color w:val="000000" w:themeColor="text1"/>
        </w:rPr>
        <w:t>）</w:t>
      </w:r>
      <w:r w:rsidR="001B2054" w:rsidRPr="00A14748">
        <w:rPr>
          <w:rFonts w:hint="eastAsia"/>
          <w:color w:val="000000" w:themeColor="text1"/>
        </w:rPr>
        <w:t>交易流水表按交易日期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001B2054" w:rsidRPr="00A14748">
        <w:rPr>
          <w:rFonts w:hint="eastAsia"/>
          <w:color w:val="000000" w:themeColor="text1"/>
        </w:rPr>
        <w:t>汇总交易总金额</w:t>
      </w:r>
      <w:r w:rsidR="001B2054" w:rsidRPr="00A14748">
        <w:rPr>
          <w:rFonts w:hint="eastAsia"/>
          <w:color w:val="000000" w:themeColor="text1"/>
        </w:rPr>
        <w:t xml:space="preserve"> </w:t>
      </w:r>
      <w:r w:rsidR="001B2054" w:rsidRPr="00A14748">
        <w:rPr>
          <w:rFonts w:hint="eastAsia"/>
          <w:color w:val="000000" w:themeColor="text1"/>
        </w:rPr>
        <w:t>与</w:t>
      </w:r>
      <w:r w:rsidR="001B2054" w:rsidRPr="00A14748">
        <w:rPr>
          <w:rFonts w:hint="eastAsia"/>
          <w:color w:val="000000" w:themeColor="text1"/>
        </w:rPr>
        <w:t xml:space="preserve"> </w:t>
      </w:r>
      <w:r w:rsidR="001B2054" w:rsidRPr="00A14748">
        <w:rPr>
          <w:rFonts w:hint="eastAsia"/>
          <w:color w:val="000000" w:themeColor="text1"/>
        </w:rPr>
        <w:t>账单信息中【</w:t>
      </w:r>
      <w:r w:rsidR="00E078B2" w:rsidRPr="00A14748">
        <w:rPr>
          <w:rFonts w:hint="eastAsia"/>
          <w:color w:val="000000" w:themeColor="text1"/>
        </w:rPr>
        <w:t>备注</w:t>
      </w:r>
      <w:r w:rsidR="001B2054" w:rsidRPr="00A14748">
        <w:rPr>
          <w:rFonts w:hint="eastAsia"/>
          <w:color w:val="000000" w:themeColor="text1"/>
        </w:rPr>
        <w:t>】字段取值为【</w:t>
      </w:r>
      <w:r w:rsidR="00E078B2" w:rsidRPr="00A14748">
        <w:rPr>
          <w:rFonts w:hint="eastAsia"/>
          <w:color w:val="000000" w:themeColor="text1"/>
        </w:rPr>
        <w:t>银银转账</w:t>
      </w:r>
      <w:r w:rsidR="001B2054" w:rsidRPr="00A14748">
        <w:rPr>
          <w:rFonts w:hint="eastAsia"/>
          <w:color w:val="000000" w:themeColor="text1"/>
        </w:rPr>
        <w:t>】的</w:t>
      </w:r>
      <w:r w:rsidR="00E078B2" w:rsidRPr="00A14748">
        <w:rPr>
          <w:rFonts w:hint="eastAsia"/>
          <w:color w:val="000000" w:themeColor="text1"/>
        </w:rPr>
        <w:t>账单交易日期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00E078B2" w:rsidRPr="00A14748">
        <w:rPr>
          <w:rFonts w:hint="eastAsia"/>
          <w:color w:val="000000" w:themeColor="text1"/>
        </w:rPr>
        <w:t>（此处的账单日期找交易流水的</w:t>
      </w:r>
      <w:r w:rsidR="00E078B2" w:rsidRPr="00A14748">
        <w:rPr>
          <w:rFonts w:hint="eastAsia"/>
          <w:color w:val="000000" w:themeColor="text1"/>
        </w:rPr>
        <w:t>T</w:t>
      </w:r>
      <w:r w:rsidR="00E078B2" w:rsidRPr="00A14748">
        <w:rPr>
          <w:rFonts w:hint="eastAsia"/>
          <w:color w:val="000000" w:themeColor="text1"/>
        </w:rPr>
        <w:t>＋</w:t>
      </w:r>
      <w:r w:rsidR="00E078B2" w:rsidRPr="00A14748">
        <w:rPr>
          <w:rFonts w:hint="eastAsia"/>
          <w:color w:val="000000" w:themeColor="text1"/>
        </w:rPr>
        <w:t>1</w:t>
      </w:r>
      <w:r w:rsidR="00E078B2" w:rsidRPr="00A14748">
        <w:rPr>
          <w:rFonts w:hint="eastAsia"/>
          <w:color w:val="000000" w:themeColor="text1"/>
        </w:rPr>
        <w:t>日，</w:t>
      </w:r>
      <w:r w:rsidR="00E078B2" w:rsidRPr="00A14748">
        <w:rPr>
          <w:rFonts w:hint="eastAsia"/>
          <w:color w:val="000000" w:themeColor="text1"/>
        </w:rPr>
        <w:t>T</w:t>
      </w:r>
      <w:r w:rsidR="00E078B2" w:rsidRPr="00A14748">
        <w:rPr>
          <w:rFonts w:hint="eastAsia"/>
          <w:color w:val="000000" w:themeColor="text1"/>
        </w:rPr>
        <w:t>为工作日）</w:t>
      </w:r>
      <w:r w:rsidR="001B2054" w:rsidRPr="00A14748">
        <w:rPr>
          <w:rFonts w:hint="eastAsia"/>
          <w:color w:val="000000" w:themeColor="text1"/>
        </w:rPr>
        <w:t>的【贷方】字段的金额匹配是否一致，</w:t>
      </w:r>
      <w:proofErr w:type="gramStart"/>
      <w:r w:rsidR="001B2054" w:rsidRPr="00A14748">
        <w:rPr>
          <w:rFonts w:hint="eastAsia"/>
          <w:color w:val="000000" w:themeColor="text1"/>
        </w:rPr>
        <w:t>若一致</w:t>
      </w:r>
      <w:proofErr w:type="gramEnd"/>
      <w:r w:rsidR="001B2054" w:rsidRPr="00A14748">
        <w:rPr>
          <w:rFonts w:hint="eastAsia"/>
          <w:color w:val="000000" w:themeColor="text1"/>
        </w:rPr>
        <w:t>且有大于</w:t>
      </w:r>
      <w:r w:rsidR="001B2054" w:rsidRPr="00A14748">
        <w:rPr>
          <w:rFonts w:hint="eastAsia"/>
          <w:color w:val="000000" w:themeColor="text1"/>
        </w:rPr>
        <w:t>1</w:t>
      </w:r>
      <w:r w:rsidR="001B2054" w:rsidRPr="00A14748">
        <w:rPr>
          <w:rFonts w:hint="eastAsia"/>
          <w:color w:val="000000" w:themeColor="text1"/>
        </w:rPr>
        <w:t>条数据时随机匹配一条标记为对账已经平账，匹配不一致则标记为已对账未平账。</w:t>
      </w:r>
    </w:p>
    <w:p w14:paraId="10D61C7A" w14:textId="77777777" w:rsidR="00A14748" w:rsidRPr="00A14748" w:rsidRDefault="00A14748" w:rsidP="00A14748">
      <w:pPr>
        <w:pStyle w:val="af3"/>
        <w:numPr>
          <w:ilvl w:val="0"/>
          <w:numId w:val="17"/>
        </w:numPr>
        <w:ind w:firstLineChars="0"/>
        <w:rPr>
          <w:ins w:id="100" w:author="信美人寿相互保险社" w:date="2020-11-11T15:42:00Z"/>
          <w:color w:val="000000" w:themeColor="text1"/>
        </w:rPr>
      </w:pPr>
      <w:ins w:id="101" w:author="信美人寿相互保险社" w:date="2020-11-11T15:42:00Z">
        <w:r w:rsidRPr="00A14748">
          <w:rPr>
            <w:rFonts w:hint="eastAsia"/>
            <w:color w:val="000000" w:themeColor="text1"/>
          </w:rPr>
          <w:t>【对账账户】</w:t>
        </w:r>
        <w:r w:rsidRPr="00A14748">
          <w:rPr>
            <w:color w:val="000000" w:themeColor="text1"/>
          </w:rPr>
          <w:t>110928036310705</w:t>
        </w:r>
      </w:ins>
    </w:p>
    <w:p w14:paraId="2AE2DB53" w14:textId="3ED1EA49" w:rsidR="00A14748" w:rsidRPr="00A14748" w:rsidRDefault="00A14748" w:rsidP="00A14748">
      <w:pPr>
        <w:pStyle w:val="af3"/>
        <w:ind w:left="780" w:firstLineChars="0" w:firstLine="0"/>
        <w:rPr>
          <w:ins w:id="102" w:author="信美人寿相互保险社" w:date="2020-11-11T15:43:00Z"/>
          <w:rFonts w:hint="eastAsia"/>
          <w:color w:val="000000" w:themeColor="text1"/>
        </w:rPr>
      </w:pPr>
      <w:ins w:id="103" w:author="信美人寿相互保险社" w:date="2020-11-11T15:43:00Z">
        <w:r w:rsidRPr="00A14748">
          <w:rPr>
            <w:rFonts w:hint="eastAsia"/>
            <w:color w:val="000000" w:themeColor="text1"/>
          </w:rPr>
          <w:t>A.</w:t>
        </w:r>
      </w:ins>
      <w:proofErr w:type="gramStart"/>
      <w:ins w:id="104" w:author="信美人寿相互保险社" w:date="2020-11-11T15:44:00Z">
        <w:r>
          <w:rPr>
            <w:rFonts w:hint="eastAsia"/>
            <w:color w:val="000000" w:themeColor="text1"/>
          </w:rPr>
          <w:t>同交易</w:t>
        </w:r>
        <w:proofErr w:type="gramEnd"/>
        <w:r>
          <w:rPr>
            <w:rFonts w:hint="eastAsia"/>
            <w:color w:val="000000" w:themeColor="text1"/>
          </w:rPr>
          <w:t>日对账：</w:t>
        </w:r>
      </w:ins>
      <w:ins w:id="105" w:author="信美人寿相互保险社" w:date="2020-11-11T15:43:00Z">
        <w:r w:rsidRPr="00A14748">
          <w:rPr>
            <w:rFonts w:hint="eastAsia"/>
            <w:color w:val="000000" w:themeColor="text1"/>
          </w:rPr>
          <w:t>银保通渠道</w:t>
        </w:r>
        <w:r w:rsidRPr="00A14748">
          <w:rPr>
            <w:rFonts w:hint="eastAsia"/>
            <w:color w:val="000000" w:themeColor="text1"/>
          </w:rPr>
          <w:t>T+0</w:t>
        </w:r>
        <w:r w:rsidRPr="00A14748">
          <w:rPr>
            <w:rFonts w:hint="eastAsia"/>
            <w:color w:val="000000" w:themeColor="text1"/>
          </w:rPr>
          <w:t>清算资金，按日汇总划付。</w:t>
        </w:r>
      </w:ins>
    </w:p>
    <w:p w14:paraId="5C04CA14" w14:textId="77777777" w:rsidR="00A14748" w:rsidRPr="00A14748" w:rsidRDefault="00A14748" w:rsidP="00A14748">
      <w:pPr>
        <w:pStyle w:val="af3"/>
        <w:ind w:left="780" w:firstLineChars="0" w:firstLine="0"/>
        <w:rPr>
          <w:ins w:id="106" w:author="信美人寿相互保险社" w:date="2020-11-11T15:43:00Z"/>
          <w:rFonts w:hint="eastAsia"/>
          <w:color w:val="000000" w:themeColor="text1"/>
        </w:rPr>
      </w:pPr>
      <w:ins w:id="107" w:author="信美人寿相互保险社" w:date="2020-11-11T15:43:00Z">
        <w:r w:rsidRPr="00A14748">
          <w:rPr>
            <w:rFonts w:hint="eastAsia"/>
            <w:color w:val="000000" w:themeColor="text1"/>
          </w:rPr>
          <w:t>交易日期</w:t>
        </w:r>
        <w:r w:rsidRPr="00A14748">
          <w:rPr>
            <w:rFonts w:hint="eastAsia"/>
            <w:color w:val="000000" w:themeColor="text1"/>
          </w:rPr>
          <w:t>=</w:t>
        </w:r>
        <w:r w:rsidRPr="00A14748">
          <w:rPr>
            <w:rFonts w:hint="eastAsia"/>
            <w:color w:val="000000" w:themeColor="text1"/>
          </w:rPr>
          <w:t>账单交易日期（格式：</w:t>
        </w:r>
        <w:r w:rsidRPr="00A14748">
          <w:rPr>
            <w:rFonts w:hint="eastAsia"/>
            <w:color w:val="000000" w:themeColor="text1"/>
          </w:rPr>
          <w:t>YYYY-MM-DD</w:t>
        </w:r>
        <w:r w:rsidRPr="00A14748">
          <w:rPr>
            <w:rFonts w:hint="eastAsia"/>
            <w:color w:val="000000" w:themeColor="text1"/>
          </w:rPr>
          <w:t>）且交易流水表按交易日期汇总交易总金额</w:t>
        </w:r>
        <w:r w:rsidRPr="00A14748">
          <w:rPr>
            <w:rFonts w:hint="eastAsia"/>
            <w:color w:val="000000" w:themeColor="text1"/>
          </w:rPr>
          <w:t xml:space="preserve"> </w:t>
        </w:r>
        <w:r w:rsidRPr="00A14748">
          <w:rPr>
            <w:rFonts w:hint="eastAsia"/>
            <w:color w:val="000000" w:themeColor="text1"/>
          </w:rPr>
          <w:t>与</w:t>
        </w:r>
        <w:r w:rsidRPr="00A14748">
          <w:rPr>
            <w:rFonts w:hint="eastAsia"/>
            <w:color w:val="000000" w:themeColor="text1"/>
          </w:rPr>
          <w:t xml:space="preserve"> </w:t>
        </w:r>
        <w:r w:rsidRPr="00A14748">
          <w:rPr>
            <w:rFonts w:hint="eastAsia"/>
            <w:color w:val="000000" w:themeColor="text1"/>
          </w:rPr>
          <w:t>账单信息中【摘要】字段取值为【</w:t>
        </w:r>
        <w:r w:rsidRPr="00A14748">
          <w:rPr>
            <w:rFonts w:hint="eastAsia"/>
            <w:color w:val="000000" w:themeColor="text1"/>
          </w:rPr>
          <w:t xml:space="preserve">BI04 </w:t>
        </w:r>
        <w:r w:rsidRPr="00A14748">
          <w:rPr>
            <w:rFonts w:hint="eastAsia"/>
            <w:color w:val="000000" w:themeColor="text1"/>
          </w:rPr>
          <w:t>保险清算】</w:t>
        </w:r>
        <w:proofErr w:type="gramStart"/>
        <w:r w:rsidRPr="00A14748">
          <w:rPr>
            <w:rFonts w:hint="eastAsia"/>
            <w:color w:val="000000" w:themeColor="text1"/>
          </w:rPr>
          <w:t>同交易</w:t>
        </w:r>
        <w:proofErr w:type="gramEnd"/>
        <w:r w:rsidRPr="00A14748">
          <w:rPr>
            <w:rFonts w:hint="eastAsia"/>
            <w:color w:val="000000" w:themeColor="text1"/>
          </w:rPr>
          <w:t>日期的【贷方】字段的金额匹配是否一致，</w:t>
        </w:r>
        <w:proofErr w:type="gramStart"/>
        <w:r w:rsidRPr="00A14748">
          <w:rPr>
            <w:rFonts w:hint="eastAsia"/>
            <w:color w:val="000000" w:themeColor="text1"/>
          </w:rPr>
          <w:t>若一致</w:t>
        </w:r>
        <w:proofErr w:type="gramEnd"/>
        <w:r w:rsidRPr="00A14748">
          <w:rPr>
            <w:rFonts w:hint="eastAsia"/>
            <w:color w:val="000000" w:themeColor="text1"/>
          </w:rPr>
          <w:t>且有大于</w:t>
        </w:r>
        <w:r w:rsidRPr="00A14748">
          <w:rPr>
            <w:rFonts w:hint="eastAsia"/>
            <w:color w:val="000000" w:themeColor="text1"/>
          </w:rPr>
          <w:t>1</w:t>
        </w:r>
        <w:r w:rsidRPr="00A14748">
          <w:rPr>
            <w:rFonts w:hint="eastAsia"/>
            <w:color w:val="000000" w:themeColor="text1"/>
          </w:rPr>
          <w:t>条数据时随机匹配一条标记为对账已经平账，匹配不一致则标记为已对账未平账。</w:t>
        </w:r>
      </w:ins>
    </w:p>
    <w:p w14:paraId="4C9C2210" w14:textId="704327F2" w:rsidR="00A14748" w:rsidRPr="00A14748" w:rsidRDefault="00A14748" w:rsidP="00A14748">
      <w:pPr>
        <w:pStyle w:val="af3"/>
        <w:ind w:left="780" w:firstLineChars="0" w:firstLine="0"/>
        <w:rPr>
          <w:ins w:id="108" w:author="信美人寿相互保险社" w:date="2020-11-11T15:43:00Z"/>
          <w:rFonts w:hint="eastAsia"/>
          <w:color w:val="000000" w:themeColor="text1"/>
        </w:rPr>
      </w:pPr>
      <w:proofErr w:type="gramStart"/>
      <w:ins w:id="109" w:author="信美人寿相互保险社" w:date="2020-11-11T15:43:00Z">
        <w:r w:rsidRPr="00A14748">
          <w:rPr>
            <w:rFonts w:hint="eastAsia"/>
            <w:color w:val="000000" w:themeColor="text1"/>
          </w:rPr>
          <w:t>B.</w:t>
        </w:r>
        <w:r w:rsidRPr="00A14748">
          <w:rPr>
            <w:rFonts w:hint="eastAsia"/>
            <w:color w:val="000000" w:themeColor="text1"/>
          </w:rPr>
          <w:t>“</w:t>
        </w:r>
        <w:proofErr w:type="gramEnd"/>
        <w:r w:rsidRPr="00A14748">
          <w:rPr>
            <w:rFonts w:hint="eastAsia"/>
            <w:color w:val="000000" w:themeColor="text1"/>
          </w:rPr>
          <w:t>直联代扣”渠道</w:t>
        </w:r>
      </w:ins>
      <w:ins w:id="110" w:author="信美人寿相互保险社" w:date="2020-11-11T15:44:00Z">
        <w:r>
          <w:rPr>
            <w:rFonts w:hint="eastAsia"/>
            <w:color w:val="000000" w:themeColor="text1"/>
          </w:rPr>
          <w:t>T</w:t>
        </w:r>
        <w:r>
          <w:rPr>
            <w:color w:val="000000" w:themeColor="text1"/>
          </w:rPr>
          <w:t>+1:</w:t>
        </w:r>
      </w:ins>
      <w:ins w:id="111" w:author="信美人寿相互保险社" w:date="2020-11-11T15:43:00Z">
        <w:r w:rsidRPr="00A14748">
          <w:rPr>
            <w:rFonts w:hint="eastAsia"/>
            <w:color w:val="000000" w:themeColor="text1"/>
          </w:rPr>
          <w:t>直联代扣渠道按</w:t>
        </w:r>
        <w:r w:rsidRPr="00A14748">
          <w:rPr>
            <w:rFonts w:hint="eastAsia"/>
            <w:color w:val="000000" w:themeColor="text1"/>
          </w:rPr>
          <w:t>T+1</w:t>
        </w:r>
        <w:r w:rsidRPr="00A14748">
          <w:rPr>
            <w:rFonts w:hint="eastAsia"/>
            <w:color w:val="000000" w:themeColor="text1"/>
          </w:rPr>
          <w:t>清算资金，按日汇总划付。如发生退款，则借贷分离。</w:t>
        </w:r>
      </w:ins>
    </w:p>
    <w:p w14:paraId="70C6AC8A" w14:textId="3535D456" w:rsidR="00A14748" w:rsidRPr="00A14748" w:rsidRDefault="00A14748" w:rsidP="00A14748">
      <w:pPr>
        <w:pStyle w:val="af3"/>
        <w:ind w:left="780" w:firstLineChars="0" w:firstLine="0"/>
        <w:rPr>
          <w:rFonts w:hint="eastAsia"/>
          <w:color w:val="000000" w:themeColor="text1"/>
        </w:rPr>
      </w:pPr>
      <w:ins w:id="112" w:author="信美人寿相互保险社" w:date="2020-11-11T15:43:00Z">
        <w:r w:rsidRPr="00A14748">
          <w:rPr>
            <w:rFonts w:hint="eastAsia"/>
            <w:color w:val="000000" w:themeColor="text1"/>
          </w:rPr>
          <w:t>交易流水表按交易日期（格式：</w:t>
        </w:r>
        <w:r w:rsidRPr="00A14748">
          <w:rPr>
            <w:rFonts w:hint="eastAsia"/>
            <w:color w:val="000000" w:themeColor="text1"/>
          </w:rPr>
          <w:t>YYYY-MM-DD</w:t>
        </w:r>
        <w:r w:rsidRPr="00A14748">
          <w:rPr>
            <w:rFonts w:hint="eastAsia"/>
            <w:color w:val="000000" w:themeColor="text1"/>
          </w:rPr>
          <w:t>）汇总交易总金额与账单信息中【摘要】字段取值为【日期</w:t>
        </w:r>
        <w:r w:rsidRPr="00A14748">
          <w:rPr>
            <w:rFonts w:hint="eastAsia"/>
            <w:color w:val="000000" w:themeColor="text1"/>
          </w:rPr>
          <w:t>+</w:t>
        </w:r>
        <w:r w:rsidRPr="00A14748">
          <w:rPr>
            <w:rFonts w:hint="eastAsia"/>
            <w:color w:val="000000" w:themeColor="text1"/>
          </w:rPr>
          <w:t>清算款</w:t>
        </w:r>
        <w:r w:rsidRPr="00A14748">
          <w:rPr>
            <w:rFonts w:hint="eastAsia"/>
            <w:color w:val="000000" w:themeColor="text1"/>
          </w:rPr>
          <w:t>+</w:t>
        </w:r>
        <w:r w:rsidRPr="00A14748">
          <w:rPr>
            <w:rFonts w:hint="eastAsia"/>
            <w:color w:val="000000" w:themeColor="text1"/>
          </w:rPr>
          <w:t>商户名】的账单交易日期（格式：</w:t>
        </w:r>
        <w:r w:rsidRPr="00A14748">
          <w:rPr>
            <w:rFonts w:hint="eastAsia"/>
            <w:color w:val="000000" w:themeColor="text1"/>
          </w:rPr>
          <w:t>YYYY-MM-DD</w:t>
        </w:r>
        <w:r w:rsidRPr="00A14748">
          <w:rPr>
            <w:rFonts w:hint="eastAsia"/>
            <w:color w:val="000000" w:themeColor="text1"/>
          </w:rPr>
          <w:t>）（此处的账单日期找交易流水的</w:t>
        </w:r>
        <w:r w:rsidRPr="00A14748">
          <w:rPr>
            <w:rFonts w:hint="eastAsia"/>
            <w:color w:val="000000" w:themeColor="text1"/>
          </w:rPr>
          <w:t>T</w:t>
        </w:r>
        <w:r w:rsidRPr="00A14748">
          <w:rPr>
            <w:rFonts w:hint="eastAsia"/>
            <w:color w:val="000000" w:themeColor="text1"/>
          </w:rPr>
          <w:t>＋</w:t>
        </w:r>
        <w:r w:rsidRPr="00A14748">
          <w:rPr>
            <w:rFonts w:hint="eastAsia"/>
            <w:color w:val="000000" w:themeColor="text1"/>
          </w:rPr>
          <w:t>1</w:t>
        </w:r>
        <w:r w:rsidRPr="00A14748">
          <w:rPr>
            <w:rFonts w:hint="eastAsia"/>
            <w:color w:val="000000" w:themeColor="text1"/>
          </w:rPr>
          <w:t>日，</w:t>
        </w:r>
        <w:r w:rsidRPr="00A14748">
          <w:rPr>
            <w:rFonts w:hint="eastAsia"/>
            <w:color w:val="000000" w:themeColor="text1"/>
          </w:rPr>
          <w:t>T</w:t>
        </w:r>
        <w:r w:rsidRPr="00A14748">
          <w:rPr>
            <w:rFonts w:hint="eastAsia"/>
            <w:color w:val="000000" w:themeColor="text1"/>
          </w:rPr>
          <w:t>为工作日）的【贷方</w:t>
        </w:r>
        <w:r w:rsidRPr="00A14748">
          <w:rPr>
            <w:rFonts w:hint="eastAsia"/>
            <w:color w:val="000000" w:themeColor="text1"/>
          </w:rPr>
          <w:t>-</w:t>
        </w:r>
        <w:r w:rsidRPr="00A14748">
          <w:rPr>
            <w:rFonts w:hint="eastAsia"/>
            <w:color w:val="000000" w:themeColor="text1"/>
          </w:rPr>
          <w:t>借方】字段的金额匹配是否一致，</w:t>
        </w:r>
        <w:proofErr w:type="gramStart"/>
        <w:r w:rsidRPr="00A14748">
          <w:rPr>
            <w:rFonts w:hint="eastAsia"/>
            <w:color w:val="000000" w:themeColor="text1"/>
          </w:rPr>
          <w:t>若一致</w:t>
        </w:r>
        <w:proofErr w:type="gramEnd"/>
        <w:r w:rsidRPr="00A14748">
          <w:rPr>
            <w:rFonts w:hint="eastAsia"/>
            <w:color w:val="000000" w:themeColor="text1"/>
          </w:rPr>
          <w:t>且有大于</w:t>
        </w:r>
        <w:r w:rsidRPr="00A14748">
          <w:rPr>
            <w:rFonts w:hint="eastAsia"/>
            <w:color w:val="000000" w:themeColor="text1"/>
          </w:rPr>
          <w:t>1</w:t>
        </w:r>
        <w:r w:rsidRPr="00A14748">
          <w:rPr>
            <w:rFonts w:hint="eastAsia"/>
            <w:color w:val="000000" w:themeColor="text1"/>
          </w:rPr>
          <w:t>条数据时随机匹配一条标记为对账已经平账，匹配不一致则标记为已对账未平账。</w:t>
        </w:r>
      </w:ins>
    </w:p>
    <w:p w14:paraId="3947F90C" w14:textId="77777777" w:rsidR="00C761FD" w:rsidRDefault="009217B5" w:rsidP="00B228FD">
      <w:pPr>
        <w:pStyle w:val="3"/>
        <w:ind w:firstLine="422"/>
      </w:pPr>
      <w:r>
        <w:rPr>
          <w:rFonts w:hint="eastAsia"/>
        </w:rPr>
        <w:t xml:space="preserve">4.2.2 </w:t>
      </w:r>
      <w:r>
        <w:rPr>
          <w:rFonts w:hint="eastAsia"/>
        </w:rPr>
        <w:t>通用对账规则</w:t>
      </w:r>
    </w:p>
    <w:p w14:paraId="192A0D57" w14:textId="77777777" w:rsidR="00C761FD" w:rsidRDefault="009217B5" w:rsidP="00A14748">
      <w:pPr>
        <w:pStyle w:val="4"/>
        <w:numPr>
          <w:ilvl w:val="0"/>
          <w:numId w:val="18"/>
        </w:numPr>
        <w:ind w:firstLineChars="0"/>
      </w:pPr>
      <w:r>
        <w:rPr>
          <w:rFonts w:hint="eastAsia"/>
        </w:rPr>
        <w:t>按三要素</w:t>
      </w:r>
    </w:p>
    <w:p w14:paraId="7D4E7D1F" w14:textId="73D06202" w:rsidR="00C761FD" w:rsidRPr="00A60F94" w:rsidRDefault="009217B5" w:rsidP="00B228FD">
      <w:pPr>
        <w:ind w:firstLine="360"/>
        <w:rPr>
          <w:b/>
          <w:bCs/>
          <w:color w:val="FF0000"/>
        </w:rPr>
      </w:pPr>
      <w:r>
        <w:rPr>
          <w:rFonts w:hint="eastAsia"/>
          <w:b/>
          <w:bCs/>
        </w:rPr>
        <w:t>【对账账户】</w:t>
      </w:r>
      <w:r>
        <w:rPr>
          <w:rFonts w:hint="eastAsia"/>
          <w:b/>
          <w:bCs/>
        </w:rPr>
        <w:t xml:space="preserve"> </w:t>
      </w:r>
      <w:proofErr w:type="gramStart"/>
      <w:r>
        <w:rPr>
          <w:rFonts w:hint="eastAsia"/>
        </w:rPr>
        <w:t>网商银行</w:t>
      </w:r>
      <w:proofErr w:type="gramEnd"/>
      <w:r>
        <w:rPr>
          <w:rFonts w:hint="eastAsia"/>
        </w:rPr>
        <w:t>8888886613770637</w:t>
      </w:r>
      <w:r>
        <w:rPr>
          <w:rFonts w:hint="eastAsia"/>
        </w:rPr>
        <w:t>、中行</w:t>
      </w:r>
      <w:r>
        <w:rPr>
          <w:rFonts w:hint="eastAsia"/>
        </w:rPr>
        <w:t>340266444846</w:t>
      </w:r>
      <w:r w:rsidR="00A60F94">
        <w:rPr>
          <w:rFonts w:hint="eastAsia"/>
        </w:rPr>
        <w:t>、</w:t>
      </w:r>
      <w:r w:rsidR="00A60F94" w:rsidRPr="00A60F94">
        <w:rPr>
          <w:rFonts w:hint="eastAsia"/>
          <w:color w:val="FF0000"/>
        </w:rPr>
        <w:t>民生</w:t>
      </w:r>
      <w:r w:rsidR="00A60F94">
        <w:rPr>
          <w:rFonts w:hint="eastAsia"/>
          <w:color w:val="FF0000"/>
        </w:rPr>
        <w:t>银行</w:t>
      </w:r>
      <w:r w:rsidR="00A60F94" w:rsidRPr="00A60F94">
        <w:rPr>
          <w:rFonts w:hint="eastAsia"/>
          <w:color w:val="FF0000"/>
        </w:rPr>
        <w:t>631715707</w:t>
      </w:r>
    </w:p>
    <w:p w14:paraId="47230925" w14:textId="77777777" w:rsidR="00C761FD" w:rsidRDefault="009217B5" w:rsidP="00B228FD">
      <w:pPr>
        <w:ind w:firstLine="360"/>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2622A616" w14:textId="77777777" w:rsidR="00C761FD" w:rsidRDefault="009217B5" w:rsidP="00A14748">
      <w:pPr>
        <w:pStyle w:val="4"/>
        <w:numPr>
          <w:ilvl w:val="0"/>
          <w:numId w:val="18"/>
        </w:numPr>
        <w:ind w:firstLineChars="0"/>
      </w:pPr>
      <w:r>
        <w:rPr>
          <w:rFonts w:hint="eastAsia"/>
        </w:rPr>
        <w:t>按明细</w:t>
      </w:r>
      <w:r>
        <w:rPr>
          <w:rFonts w:hint="eastAsia"/>
        </w:rPr>
        <w:t>&lt;</w:t>
      </w:r>
      <w:r>
        <w:rPr>
          <w:rFonts w:hint="eastAsia"/>
        </w:rPr>
        <w:t>银行账单</w:t>
      </w:r>
      <w:r>
        <w:rPr>
          <w:rFonts w:hint="eastAsia"/>
        </w:rPr>
        <w:t>-</w:t>
      </w:r>
      <w:r>
        <w:rPr>
          <w:rFonts w:hint="eastAsia"/>
        </w:rPr>
        <w:t>融汇通业务</w:t>
      </w:r>
      <w:r>
        <w:rPr>
          <w:rFonts w:hint="eastAsia"/>
        </w:rPr>
        <w:t>&gt;</w:t>
      </w:r>
    </w:p>
    <w:p w14:paraId="1A4A6513" w14:textId="77777777" w:rsidR="00C761FD" w:rsidRDefault="009217B5" w:rsidP="00B228FD">
      <w:pPr>
        <w:ind w:firstLine="360"/>
        <w:rPr>
          <w:color w:val="000000" w:themeColor="text1"/>
        </w:rPr>
      </w:pPr>
      <w:r>
        <w:rPr>
          <w:rFonts w:hint="eastAsia"/>
          <w:b/>
          <w:bCs/>
        </w:rPr>
        <w:t>【对账账户】</w:t>
      </w:r>
      <w:r>
        <w:rPr>
          <w:rFonts w:hint="eastAsia"/>
          <w:b/>
          <w:bCs/>
        </w:rPr>
        <w:t xml:space="preserve"> </w:t>
      </w:r>
      <w:r>
        <w:rPr>
          <w:rFonts w:hint="eastAsia"/>
          <w:color w:val="000000" w:themeColor="text1"/>
        </w:rPr>
        <w:t>招商银行</w:t>
      </w:r>
      <w:r>
        <w:rPr>
          <w:color w:val="000000" w:themeColor="text1"/>
        </w:rPr>
        <w:t>110928036310401</w:t>
      </w:r>
      <w:r>
        <w:rPr>
          <w:rFonts w:hint="eastAsia"/>
          <w:color w:val="000000" w:themeColor="text1"/>
        </w:rPr>
        <w:t>、中信银行</w:t>
      </w:r>
      <w:r>
        <w:rPr>
          <w:color w:val="000000" w:themeColor="text1"/>
        </w:rPr>
        <w:t>8114701412300259836</w:t>
      </w:r>
      <w:r>
        <w:rPr>
          <w:rFonts w:hint="eastAsia"/>
          <w:color w:val="000000" w:themeColor="text1"/>
        </w:rPr>
        <w:t>、中国银行</w:t>
      </w:r>
      <w:r>
        <w:rPr>
          <w:color w:val="000000" w:themeColor="text1"/>
        </w:rPr>
        <w:t>377974988708</w:t>
      </w:r>
      <w:r>
        <w:rPr>
          <w:rFonts w:hint="eastAsia"/>
          <w:color w:val="000000" w:themeColor="text1"/>
        </w:rPr>
        <w:t>、建设银行</w:t>
      </w:r>
      <w:r>
        <w:rPr>
          <w:color w:val="000000" w:themeColor="text1"/>
        </w:rPr>
        <w:t>44050142020100000702</w:t>
      </w:r>
      <w:r>
        <w:rPr>
          <w:rFonts w:hint="eastAsia"/>
          <w:color w:val="000000" w:themeColor="text1"/>
        </w:rPr>
        <w:t>、农业银行</w:t>
      </w:r>
      <w:r>
        <w:rPr>
          <w:color w:val="000000" w:themeColor="text1"/>
        </w:rPr>
        <w:t>19030101040016594</w:t>
      </w:r>
      <w:r>
        <w:rPr>
          <w:rFonts w:hint="eastAsia"/>
          <w:color w:val="000000" w:themeColor="text1"/>
        </w:rPr>
        <w:t>、邮储银行</w:t>
      </w:r>
      <w:r>
        <w:rPr>
          <w:rFonts w:hint="eastAsia"/>
          <w:color w:val="000000" w:themeColor="text1"/>
        </w:rPr>
        <w:t>911003010001319890</w:t>
      </w:r>
    </w:p>
    <w:p w14:paraId="33143D87" w14:textId="77777777" w:rsidR="00C761FD" w:rsidRDefault="009217B5" w:rsidP="00B228FD">
      <w:pPr>
        <w:ind w:firstLine="360"/>
        <w:rPr>
          <w:color w:val="000000" w:themeColor="text1"/>
        </w:rPr>
      </w:pPr>
      <w:r>
        <w:rPr>
          <w:rFonts w:hint="eastAsia"/>
          <w:b/>
          <w:color w:val="000000" w:themeColor="text1"/>
        </w:rPr>
        <w:t>【按明细对账】</w:t>
      </w:r>
      <w:r>
        <w:rPr>
          <w:rFonts w:hint="eastAsia"/>
          <w:b/>
          <w:color w:val="000000" w:themeColor="text1"/>
        </w:rPr>
        <w:t xml:space="preserve"> </w:t>
      </w:r>
      <w:r>
        <w:rPr>
          <w:rFonts w:hint="eastAsia"/>
          <w:color w:val="000000" w:themeColor="text1"/>
        </w:rPr>
        <w:t>银行明细唯一编号对应的</w:t>
      </w:r>
      <w:r>
        <w:rPr>
          <w:rFonts w:hint="eastAsia"/>
          <w:color w:val="000000" w:themeColor="text1"/>
        </w:rPr>
        <w:t>CT</w:t>
      </w:r>
      <w:r>
        <w:rPr>
          <w:rFonts w:hint="eastAsia"/>
          <w:color w:val="000000" w:themeColor="text1"/>
        </w:rPr>
        <w:t>交易金额之和与银行账单明细中银行明细唯一编号的交易金额匹配是否一致，若一致标记为对账已经平账，匹配不一致则标记为已对账未平账。</w:t>
      </w:r>
    </w:p>
    <w:p w14:paraId="2A8943A7" w14:textId="77777777" w:rsidR="00C761FD" w:rsidRDefault="009217B5" w:rsidP="00A14748">
      <w:pPr>
        <w:pStyle w:val="4"/>
        <w:numPr>
          <w:ilvl w:val="0"/>
          <w:numId w:val="18"/>
        </w:numPr>
        <w:ind w:firstLineChars="0"/>
      </w:pPr>
      <w:r>
        <w:rPr>
          <w:rFonts w:hint="eastAsia"/>
        </w:rPr>
        <w:t>按明细</w:t>
      </w:r>
      <w:r>
        <w:rPr>
          <w:rFonts w:hint="eastAsia"/>
        </w:rPr>
        <w:t>&lt;</w:t>
      </w:r>
      <w:r>
        <w:rPr>
          <w:rFonts w:hint="eastAsia"/>
        </w:rPr>
        <w:t>支付宝账单</w:t>
      </w:r>
      <w:r>
        <w:rPr>
          <w:rFonts w:hint="eastAsia"/>
        </w:rPr>
        <w:t>&gt;</w:t>
      </w:r>
    </w:p>
    <w:p w14:paraId="6EF52ED0" w14:textId="77777777" w:rsidR="00C761FD" w:rsidRDefault="009217B5" w:rsidP="00B228FD">
      <w:pPr>
        <w:ind w:firstLine="360"/>
      </w:pPr>
      <w:r>
        <w:rPr>
          <w:rFonts w:hint="eastAsia"/>
        </w:rPr>
        <w:fldChar w:fldCharType="begin"/>
      </w:r>
      <w:r>
        <w:rPr>
          <w:rFonts w:hint="eastAsia"/>
        </w:rPr>
        <w:instrText xml:space="preserve"> HYPERLINK "mailto:</w:instrText>
      </w:r>
      <w:r>
        <w:rPr>
          <w:rFonts w:hint="eastAsia"/>
        </w:rPr>
        <w:instrText>【对账账户】</w:instrText>
      </w:r>
      <w:r>
        <w:rPr>
          <w:rFonts w:hint="eastAsia"/>
        </w:rPr>
        <w:instrText>finance@trustlife.com</w:instrText>
      </w:r>
      <w:r>
        <w:rPr>
          <w:rFonts w:hint="eastAsia"/>
        </w:rPr>
        <w:instrText>、</w:instrText>
      </w:r>
      <w:r>
        <w:rPr>
          <w:rFonts w:hint="eastAsia"/>
        </w:rPr>
        <w:instrText xml:space="preserve">" </w:instrText>
      </w:r>
      <w:r>
        <w:rPr>
          <w:rFonts w:hint="eastAsia"/>
        </w:rPr>
        <w:fldChar w:fldCharType="separate"/>
      </w:r>
      <w:r>
        <w:rPr>
          <w:rFonts w:hint="eastAsia"/>
          <w:b/>
          <w:bCs/>
        </w:rPr>
        <w:t>【对账账户】</w:t>
      </w:r>
      <w:r>
        <w:rPr>
          <w:rFonts w:hint="eastAsia"/>
          <w:b/>
          <w:bCs/>
        </w:rPr>
        <w:t xml:space="preserve"> </w:t>
      </w:r>
      <w:r>
        <w:rPr>
          <w:rFonts w:hint="eastAsia"/>
        </w:rPr>
        <w:t xml:space="preserve"> </w:t>
      </w:r>
    </w:p>
    <w:p w14:paraId="4F11D6E6" w14:textId="77777777" w:rsidR="00C761FD" w:rsidRDefault="009217B5" w:rsidP="00B228FD">
      <w:pPr>
        <w:ind w:firstLine="360"/>
        <w:rPr>
          <w:b/>
          <w:bCs/>
        </w:rPr>
      </w:pPr>
      <w:r>
        <w:rPr>
          <w:rFonts w:hint="eastAsia"/>
        </w:rPr>
        <w:t>finance@trustlife.com</w:t>
      </w:r>
      <w:r>
        <w:rPr>
          <w:rFonts w:hint="eastAsia"/>
        </w:rPr>
        <w:fldChar w:fldCharType="end"/>
      </w:r>
      <w:r>
        <w:rPr>
          <w:rFonts w:hint="eastAsia"/>
        </w:rPr>
        <w:t>,zfjbz@trustlife.com,</w:t>
      </w:r>
      <w:proofErr w:type="gramStart"/>
      <w:r>
        <w:rPr>
          <w:rFonts w:hint="eastAsia"/>
        </w:rPr>
        <w:t>zfjbzpayment@trustlife.com,payment@trustlife.com</w:t>
      </w:r>
      <w:proofErr w:type="gramEnd"/>
      <w:r>
        <w:rPr>
          <w:rFonts w:hint="eastAsia"/>
        </w:rPr>
        <w:t>,jizi@trustlife.com,payment@trustlife.com_01</w:t>
      </w:r>
    </w:p>
    <w:p w14:paraId="7A6E20C6" w14:textId="77777777" w:rsidR="00C761FD" w:rsidRDefault="009217B5" w:rsidP="00B228FD">
      <w:pPr>
        <w:pStyle w:val="af3"/>
        <w:ind w:left="360" w:firstLineChars="0" w:firstLine="0"/>
      </w:pPr>
      <w:r>
        <w:rPr>
          <w:rFonts w:hint="eastAsia"/>
          <w:b/>
          <w:color w:val="000000" w:themeColor="text1"/>
        </w:rPr>
        <w:t>【按明细对账】</w:t>
      </w:r>
      <w:r>
        <w:rPr>
          <w:rFonts w:hint="eastAsia"/>
        </w:rPr>
        <w:t>支付宝业务类型≠提现</w:t>
      </w:r>
      <w:r>
        <w:rPr>
          <w:rFonts w:hint="eastAsia"/>
        </w:rPr>
        <w:t xml:space="preserve"> </w:t>
      </w:r>
      <w:r>
        <w:rPr>
          <w:rFonts w:hint="eastAsia"/>
        </w:rPr>
        <w:t>且</w:t>
      </w:r>
      <w:r>
        <w:t>“</w:t>
      </w:r>
      <w:r>
        <w:rPr>
          <w:rFonts w:ascii="宋体" w:hAnsi="宋体" w:cs="Calibri" w:hint="eastAsia"/>
          <w:kern w:val="0"/>
          <w:szCs w:val="18"/>
        </w:rPr>
        <w:t>交易</w:t>
      </w:r>
      <w:r>
        <w:rPr>
          <w:rFonts w:hint="eastAsia"/>
        </w:rPr>
        <w:t>编号</w:t>
      </w:r>
      <w:r>
        <w:t>”</w:t>
      </w:r>
      <w:r>
        <w:rPr>
          <w:rFonts w:hint="eastAsia"/>
        </w:rPr>
        <w:t>与支付宝对账单”业务流水号“精确匹配，同时校验金额、借贷方是否一致，完全一致则对账成功。</w:t>
      </w:r>
    </w:p>
    <w:p w14:paraId="6DEC495B" w14:textId="77777777" w:rsidR="00C761FD" w:rsidRDefault="009217B5" w:rsidP="00B228FD">
      <w:pPr>
        <w:pStyle w:val="3"/>
        <w:ind w:firstLine="422"/>
      </w:pPr>
      <w:r>
        <w:rPr>
          <w:rFonts w:hint="eastAsia"/>
        </w:rPr>
        <w:lastRenderedPageBreak/>
        <w:t xml:space="preserve">4.2.3 </w:t>
      </w:r>
      <w:r>
        <w:rPr>
          <w:rFonts w:hint="eastAsia"/>
        </w:rPr>
        <w:t>无对规则</w:t>
      </w:r>
    </w:p>
    <w:p w14:paraId="1CC72AF6" w14:textId="77777777" w:rsidR="00C761FD" w:rsidRDefault="009217B5" w:rsidP="00B228FD">
      <w:pPr>
        <w:ind w:firstLine="360"/>
      </w:pPr>
      <w:r>
        <w:rPr>
          <w:rFonts w:hint="eastAsia"/>
        </w:rPr>
        <w:t>支付宝</w:t>
      </w:r>
      <w:r>
        <w:rPr>
          <w:rFonts w:hint="eastAsia"/>
        </w:rPr>
        <w:t>kjdl@trustlife.com</w:t>
      </w:r>
      <w:r>
        <w:rPr>
          <w:rFonts w:hint="eastAsia"/>
        </w:rPr>
        <w:t>账户</w:t>
      </w:r>
    </w:p>
    <w:p w14:paraId="1FC7DF6F" w14:textId="77777777" w:rsidR="00C761FD" w:rsidRDefault="009217B5" w:rsidP="00B228FD">
      <w:pPr>
        <w:ind w:firstLine="360"/>
      </w:pPr>
      <w:r>
        <w:rPr>
          <w:rFonts w:hint="eastAsia"/>
        </w:rPr>
        <w:t>支付宝</w:t>
      </w:r>
      <w:r>
        <w:rPr>
          <w:rFonts w:hint="eastAsia"/>
        </w:rPr>
        <w:t>mayipingtai@trustlife.com</w:t>
      </w:r>
      <w:r>
        <w:rPr>
          <w:rFonts w:hint="eastAsia"/>
        </w:rPr>
        <w:t>账户</w:t>
      </w:r>
    </w:p>
    <w:p w14:paraId="51D3646A" w14:textId="77777777" w:rsidR="00C761FD" w:rsidRDefault="009217B5" w:rsidP="00B228FD">
      <w:pPr>
        <w:ind w:firstLine="360"/>
      </w:pPr>
      <w:r>
        <w:rPr>
          <w:rFonts w:hint="eastAsia"/>
        </w:rPr>
        <w:t>建行</w:t>
      </w:r>
      <w:r>
        <w:t>11050161520000000221</w:t>
      </w:r>
      <w:r>
        <w:rPr>
          <w:rFonts w:hint="eastAsia"/>
        </w:rPr>
        <w:t>账户</w:t>
      </w:r>
    </w:p>
    <w:p w14:paraId="35C00E1A" w14:textId="77777777" w:rsidR="00C761FD" w:rsidRDefault="009217B5" w:rsidP="00B228FD">
      <w:pPr>
        <w:ind w:firstLine="360"/>
      </w:pPr>
      <w:r>
        <w:rPr>
          <w:rFonts w:hint="eastAsia"/>
        </w:rPr>
        <w:t>招行</w:t>
      </w:r>
      <w:r>
        <w:t>110928036310686</w:t>
      </w:r>
      <w:r>
        <w:rPr>
          <w:rFonts w:hint="eastAsia"/>
        </w:rPr>
        <w:t>账户</w:t>
      </w:r>
    </w:p>
    <w:p w14:paraId="23E9BBE3" w14:textId="77777777" w:rsidR="00C761FD" w:rsidRDefault="009217B5" w:rsidP="00B228FD">
      <w:pPr>
        <w:ind w:firstLine="360"/>
      </w:pPr>
      <w:r>
        <w:rPr>
          <w:rFonts w:hint="eastAsia"/>
        </w:rPr>
        <w:t>华夏</w:t>
      </w:r>
      <w:r>
        <w:rPr>
          <w:rFonts w:hint="eastAsia"/>
        </w:rPr>
        <w:t>10259000000876715</w:t>
      </w:r>
      <w:r>
        <w:rPr>
          <w:rFonts w:hint="eastAsia"/>
        </w:rPr>
        <w:t>账户</w:t>
      </w:r>
    </w:p>
    <w:p w14:paraId="58D9AF08" w14:textId="77777777" w:rsidR="00C761FD" w:rsidRDefault="009217B5" w:rsidP="00B228FD">
      <w:pPr>
        <w:ind w:firstLine="360"/>
      </w:pPr>
      <w:r>
        <w:rPr>
          <w:rFonts w:hint="eastAsia"/>
        </w:rPr>
        <w:t>民生</w:t>
      </w:r>
      <w:r>
        <w:rPr>
          <w:rFonts w:hint="eastAsia"/>
        </w:rPr>
        <w:t>699931164</w:t>
      </w:r>
      <w:r>
        <w:rPr>
          <w:rFonts w:hint="eastAsia"/>
        </w:rPr>
        <w:t>账户</w:t>
      </w:r>
    </w:p>
    <w:p w14:paraId="321CAF42" w14:textId="77777777" w:rsidR="00C761FD" w:rsidRDefault="009217B5" w:rsidP="00B228FD">
      <w:pPr>
        <w:ind w:firstLine="360"/>
      </w:pPr>
      <w:r>
        <w:rPr>
          <w:rFonts w:hint="eastAsia"/>
        </w:rPr>
        <w:t>华夏</w:t>
      </w:r>
      <w:r>
        <w:rPr>
          <w:rFonts w:hint="eastAsia"/>
        </w:rPr>
        <w:t>10259000000877378</w:t>
      </w:r>
      <w:r>
        <w:rPr>
          <w:rFonts w:hint="eastAsia"/>
        </w:rPr>
        <w:t>账户</w:t>
      </w:r>
    </w:p>
    <w:p w14:paraId="117C394B" w14:textId="77777777" w:rsidR="00C761FD" w:rsidRDefault="009217B5" w:rsidP="00B228FD">
      <w:pPr>
        <w:ind w:firstLine="360"/>
      </w:pPr>
      <w:r>
        <w:rPr>
          <w:rFonts w:hint="eastAsia"/>
        </w:rPr>
        <w:t>民生</w:t>
      </w:r>
      <w:r>
        <w:rPr>
          <w:rFonts w:hint="eastAsia"/>
        </w:rPr>
        <w:t>704995130</w:t>
      </w:r>
      <w:r>
        <w:rPr>
          <w:rFonts w:hint="eastAsia"/>
        </w:rPr>
        <w:t>账户</w:t>
      </w:r>
    </w:p>
    <w:p w14:paraId="65AE9C34" w14:textId="77777777" w:rsidR="00C761FD" w:rsidRPr="00A14748" w:rsidRDefault="009217B5" w:rsidP="00A14748">
      <w:pPr>
        <w:pStyle w:val="2"/>
        <w:numPr>
          <w:ilvl w:val="0"/>
          <w:numId w:val="0"/>
        </w:numPr>
      </w:pPr>
      <w:r w:rsidRPr="00A14748">
        <w:rPr>
          <w:rFonts w:hint="eastAsia"/>
        </w:rPr>
        <w:t xml:space="preserve">4.3 </w:t>
      </w:r>
      <w:r w:rsidRPr="00A14748">
        <w:t>ZD</w:t>
      </w:r>
      <w:r w:rsidRPr="00A14748">
        <w:rPr>
          <w:rFonts w:hint="eastAsia"/>
        </w:rPr>
        <w:t>对规则</w:t>
      </w:r>
    </w:p>
    <w:p w14:paraId="76AB6C4D" w14:textId="77777777" w:rsidR="00C761FD" w:rsidRDefault="009217B5" w:rsidP="00B228FD">
      <w:pPr>
        <w:pStyle w:val="3"/>
        <w:ind w:firstLine="422"/>
      </w:pPr>
      <w:r>
        <w:rPr>
          <w:rFonts w:hint="eastAsia"/>
        </w:rPr>
        <w:t xml:space="preserve">4.3.1 </w:t>
      </w:r>
      <w:r>
        <w:rPr>
          <w:rFonts w:hint="eastAsia"/>
        </w:rPr>
        <w:t>通用对账规则</w:t>
      </w:r>
    </w:p>
    <w:p w14:paraId="2966B804" w14:textId="77777777" w:rsidR="00C761FD" w:rsidRDefault="009217B5" w:rsidP="00B228FD">
      <w:pPr>
        <w:pStyle w:val="4"/>
        <w:ind w:firstLine="738"/>
      </w:pPr>
      <w:r>
        <w:rPr>
          <w:rFonts w:hint="eastAsia"/>
        </w:rPr>
        <w:t>按对账码</w:t>
      </w:r>
    </w:p>
    <w:p w14:paraId="64AE369C" w14:textId="77777777" w:rsidR="00C761FD" w:rsidRDefault="009217B5" w:rsidP="00B228FD">
      <w:pPr>
        <w:ind w:firstLine="360"/>
        <w:rPr>
          <w:color w:val="FF0000"/>
        </w:rPr>
      </w:pPr>
      <w:r>
        <w:rPr>
          <w:rFonts w:hint="eastAsia"/>
        </w:rPr>
        <w:t>场景：资金调拨、结息、结算费</w:t>
      </w:r>
    </w:p>
    <w:p w14:paraId="2A3A0352" w14:textId="77777777" w:rsidR="00A14748" w:rsidRDefault="009217B5" w:rsidP="00B228FD">
      <w:pPr>
        <w:ind w:firstLine="360"/>
        <w:rPr>
          <w:b/>
          <w:bCs/>
        </w:rPr>
      </w:pPr>
      <w:r>
        <w:rPr>
          <w:rFonts w:hint="eastAsia"/>
          <w:b/>
          <w:bCs/>
        </w:rPr>
        <w:t>【对账账户】</w:t>
      </w:r>
    </w:p>
    <w:tbl>
      <w:tblPr>
        <w:tblStyle w:val="af"/>
        <w:tblW w:w="0" w:type="auto"/>
        <w:tblLook w:val="04A0" w:firstRow="1" w:lastRow="0" w:firstColumn="1" w:lastColumn="0" w:noHBand="0" w:noVBand="1"/>
      </w:tblPr>
      <w:tblGrid>
        <w:gridCol w:w="1101"/>
        <w:gridCol w:w="4536"/>
      </w:tblGrid>
      <w:tr w:rsidR="00A14748" w:rsidRPr="00A14748" w14:paraId="68C8F129" w14:textId="77777777" w:rsidTr="00A14748">
        <w:tc>
          <w:tcPr>
            <w:tcW w:w="1101" w:type="dxa"/>
          </w:tcPr>
          <w:p w14:paraId="0F0A26F2" w14:textId="64E70443" w:rsidR="00A14748" w:rsidRPr="00A14748" w:rsidRDefault="00A14748" w:rsidP="0048270D">
            <w:pPr>
              <w:ind w:firstLineChars="0" w:firstLine="0"/>
              <w:rPr>
                <w:rFonts w:hint="eastAsia"/>
                <w:color w:val="000000" w:themeColor="text1"/>
              </w:rPr>
            </w:pPr>
            <w:r>
              <w:rPr>
                <w:rFonts w:hint="eastAsia"/>
                <w:color w:val="000000" w:themeColor="text1"/>
              </w:rPr>
              <w:t>银行名称</w:t>
            </w:r>
          </w:p>
        </w:tc>
        <w:tc>
          <w:tcPr>
            <w:tcW w:w="4536" w:type="dxa"/>
          </w:tcPr>
          <w:p w14:paraId="1384CD69" w14:textId="7EF196C8" w:rsidR="00A14748" w:rsidRPr="00A14748" w:rsidRDefault="00A14748" w:rsidP="0048270D">
            <w:pPr>
              <w:ind w:firstLineChars="0" w:firstLine="0"/>
              <w:rPr>
                <w:rFonts w:hint="eastAsia"/>
                <w:color w:val="000000" w:themeColor="text1"/>
              </w:rPr>
            </w:pPr>
            <w:r>
              <w:rPr>
                <w:rFonts w:hint="eastAsia"/>
                <w:color w:val="000000" w:themeColor="text1"/>
              </w:rPr>
              <w:t>账号</w:t>
            </w:r>
          </w:p>
        </w:tc>
      </w:tr>
      <w:tr w:rsidR="00A14748" w:rsidRPr="00A14748" w14:paraId="7961BF7A" w14:textId="77777777" w:rsidTr="00A14748">
        <w:tc>
          <w:tcPr>
            <w:tcW w:w="1101" w:type="dxa"/>
          </w:tcPr>
          <w:p w14:paraId="68AFE9BC"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中信</w:t>
            </w:r>
          </w:p>
        </w:tc>
        <w:tc>
          <w:tcPr>
            <w:tcW w:w="4536" w:type="dxa"/>
          </w:tcPr>
          <w:p w14:paraId="3FA6B45A" w14:textId="4F95F58F" w:rsidR="00A14748" w:rsidRPr="00A14748" w:rsidRDefault="00A14748" w:rsidP="0048270D">
            <w:pPr>
              <w:ind w:firstLineChars="0" w:firstLine="0"/>
              <w:rPr>
                <w:color w:val="000000" w:themeColor="text1"/>
              </w:rPr>
            </w:pPr>
            <w:r w:rsidRPr="00A14748">
              <w:rPr>
                <w:color w:val="000000" w:themeColor="text1"/>
              </w:rPr>
              <w:t>8114701412300259836</w:t>
            </w:r>
          </w:p>
        </w:tc>
      </w:tr>
      <w:tr w:rsidR="00A14748" w:rsidRPr="00A14748" w14:paraId="136895A9" w14:textId="77777777" w:rsidTr="00A14748">
        <w:tc>
          <w:tcPr>
            <w:tcW w:w="1101" w:type="dxa"/>
          </w:tcPr>
          <w:p w14:paraId="35FBA2E8"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建行</w:t>
            </w:r>
          </w:p>
        </w:tc>
        <w:tc>
          <w:tcPr>
            <w:tcW w:w="4536" w:type="dxa"/>
          </w:tcPr>
          <w:p w14:paraId="11A5743A" w14:textId="0486D437" w:rsidR="00A14748" w:rsidRPr="00A14748" w:rsidRDefault="00A14748" w:rsidP="0048270D">
            <w:pPr>
              <w:ind w:firstLineChars="0" w:firstLine="0"/>
            </w:pPr>
            <w:r w:rsidRPr="00A14748">
              <w:rPr>
                <w:color w:val="000000" w:themeColor="text1"/>
              </w:rPr>
              <w:t>4405014202010000070</w:t>
            </w:r>
            <w:r w:rsidRPr="00A14748">
              <w:t>2</w:t>
            </w:r>
          </w:p>
        </w:tc>
      </w:tr>
      <w:tr w:rsidR="00A14748" w:rsidRPr="00A14748" w14:paraId="3E7419D2" w14:textId="77777777" w:rsidTr="00A14748">
        <w:tc>
          <w:tcPr>
            <w:tcW w:w="1101" w:type="dxa"/>
          </w:tcPr>
          <w:p w14:paraId="2E423DE7" w14:textId="77777777" w:rsidR="00A14748" w:rsidRPr="00A14748" w:rsidRDefault="00A14748" w:rsidP="0048270D">
            <w:pPr>
              <w:ind w:firstLineChars="0" w:firstLine="0"/>
              <w:rPr>
                <w:rFonts w:hint="eastAsia"/>
              </w:rPr>
            </w:pPr>
            <w:r w:rsidRPr="00A14748">
              <w:rPr>
                <w:rFonts w:hint="eastAsia"/>
              </w:rPr>
              <w:t>邮储</w:t>
            </w:r>
          </w:p>
        </w:tc>
        <w:tc>
          <w:tcPr>
            <w:tcW w:w="4536" w:type="dxa"/>
          </w:tcPr>
          <w:p w14:paraId="3E4D81AA" w14:textId="4387E62C" w:rsidR="00A14748" w:rsidRPr="00A14748" w:rsidRDefault="00A14748" w:rsidP="0048270D">
            <w:pPr>
              <w:ind w:firstLineChars="0" w:firstLine="0"/>
            </w:pPr>
            <w:r w:rsidRPr="00A14748">
              <w:t>911003010001319890</w:t>
            </w:r>
          </w:p>
        </w:tc>
      </w:tr>
      <w:tr w:rsidR="00A14748" w:rsidRPr="00A14748" w14:paraId="23E578F3" w14:textId="77777777" w:rsidTr="00A14748">
        <w:tc>
          <w:tcPr>
            <w:tcW w:w="1101" w:type="dxa"/>
          </w:tcPr>
          <w:p w14:paraId="070F5693" w14:textId="77777777" w:rsidR="00A14748" w:rsidRPr="00A14748" w:rsidRDefault="00A14748" w:rsidP="0048270D">
            <w:pPr>
              <w:ind w:firstLineChars="0" w:firstLine="0"/>
              <w:rPr>
                <w:rFonts w:hint="eastAsia"/>
              </w:rPr>
            </w:pPr>
            <w:r w:rsidRPr="00A14748">
              <w:rPr>
                <w:rFonts w:hint="eastAsia"/>
              </w:rPr>
              <w:t>工行</w:t>
            </w:r>
          </w:p>
        </w:tc>
        <w:tc>
          <w:tcPr>
            <w:tcW w:w="4536" w:type="dxa"/>
          </w:tcPr>
          <w:p w14:paraId="7278EB3D" w14:textId="0CCF373D" w:rsidR="00A14748" w:rsidRPr="00A14748" w:rsidRDefault="00A14748" w:rsidP="0048270D">
            <w:pPr>
              <w:ind w:firstLineChars="0" w:firstLine="0"/>
            </w:pPr>
            <w:r w:rsidRPr="00A14748">
              <w:rPr>
                <w:rFonts w:hint="eastAsia"/>
              </w:rPr>
              <w:t>1202027719900251971</w:t>
            </w:r>
          </w:p>
        </w:tc>
      </w:tr>
      <w:tr w:rsidR="00A14748" w:rsidRPr="00A14748" w14:paraId="2F80E83C" w14:textId="77777777" w:rsidTr="00A14748">
        <w:tc>
          <w:tcPr>
            <w:tcW w:w="1101" w:type="dxa"/>
          </w:tcPr>
          <w:p w14:paraId="355DCA6F" w14:textId="77777777" w:rsidR="00A14748" w:rsidRPr="00A14748" w:rsidRDefault="00A14748" w:rsidP="0048270D">
            <w:pPr>
              <w:ind w:firstLineChars="0" w:firstLine="0"/>
              <w:rPr>
                <w:rFonts w:hint="eastAsia"/>
              </w:rPr>
            </w:pPr>
            <w:r w:rsidRPr="00A14748">
              <w:rPr>
                <w:rFonts w:hint="eastAsia"/>
              </w:rPr>
              <w:t>浦发</w:t>
            </w:r>
          </w:p>
        </w:tc>
        <w:tc>
          <w:tcPr>
            <w:tcW w:w="4536" w:type="dxa"/>
          </w:tcPr>
          <w:p w14:paraId="6A2BDB17" w14:textId="77777777" w:rsidR="00A14748" w:rsidRPr="00A14748" w:rsidRDefault="00A14748" w:rsidP="0048270D">
            <w:pPr>
              <w:ind w:firstLineChars="0" w:firstLine="0"/>
              <w:rPr>
                <w:color w:val="000000" w:themeColor="text1"/>
              </w:rPr>
            </w:pPr>
            <w:r w:rsidRPr="00A14748">
              <w:rPr>
                <w:rFonts w:hint="eastAsia"/>
              </w:rPr>
              <w:t>9106007880130000004</w:t>
            </w:r>
            <w:r w:rsidRPr="00A14748">
              <w:rPr>
                <w:rFonts w:hint="eastAsia"/>
                <w:color w:val="000000" w:themeColor="text1"/>
              </w:rPr>
              <w:t>1</w:t>
            </w:r>
          </w:p>
        </w:tc>
      </w:tr>
      <w:tr w:rsidR="00A14748" w:rsidRPr="00A14748" w14:paraId="2F0516EF" w14:textId="77777777" w:rsidTr="00A14748">
        <w:tc>
          <w:tcPr>
            <w:tcW w:w="1101" w:type="dxa"/>
          </w:tcPr>
          <w:p w14:paraId="7F5A0854"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民生</w:t>
            </w:r>
          </w:p>
        </w:tc>
        <w:tc>
          <w:tcPr>
            <w:tcW w:w="4536" w:type="dxa"/>
          </w:tcPr>
          <w:p w14:paraId="3BFE8A1C" w14:textId="59B4EC04" w:rsidR="00A14748" w:rsidRPr="00A14748" w:rsidRDefault="00A14748" w:rsidP="0048270D">
            <w:pPr>
              <w:ind w:firstLineChars="0" w:firstLine="0"/>
              <w:rPr>
                <w:color w:val="000000" w:themeColor="text1"/>
              </w:rPr>
            </w:pPr>
            <w:r w:rsidRPr="00A14748">
              <w:rPr>
                <w:rFonts w:hint="eastAsia"/>
                <w:color w:val="000000" w:themeColor="text1"/>
              </w:rPr>
              <w:t>699931164|704995130</w:t>
            </w:r>
          </w:p>
        </w:tc>
      </w:tr>
      <w:tr w:rsidR="00A14748" w:rsidRPr="00A14748" w14:paraId="65E1FB48" w14:textId="77777777" w:rsidTr="00A14748">
        <w:tc>
          <w:tcPr>
            <w:tcW w:w="1101" w:type="dxa"/>
          </w:tcPr>
          <w:p w14:paraId="714DA297"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中国银行</w:t>
            </w:r>
          </w:p>
        </w:tc>
        <w:tc>
          <w:tcPr>
            <w:tcW w:w="4536" w:type="dxa"/>
          </w:tcPr>
          <w:p w14:paraId="4A637DE8" w14:textId="275096C6" w:rsidR="00A14748" w:rsidRPr="00A14748" w:rsidRDefault="00A14748" w:rsidP="0048270D">
            <w:pPr>
              <w:ind w:firstLineChars="0" w:firstLine="0"/>
              <w:rPr>
                <w:color w:val="000000" w:themeColor="text1"/>
              </w:rPr>
            </w:pPr>
            <w:r w:rsidRPr="00A14748">
              <w:rPr>
                <w:color w:val="000000" w:themeColor="text1"/>
              </w:rPr>
              <w:t>377974988708</w:t>
            </w:r>
            <w:r w:rsidRPr="00A14748">
              <w:rPr>
                <w:rFonts w:hint="eastAsia"/>
                <w:color w:val="000000" w:themeColor="text1"/>
              </w:rPr>
              <w:t>|340266444846</w:t>
            </w:r>
          </w:p>
        </w:tc>
      </w:tr>
      <w:tr w:rsidR="00A14748" w:rsidRPr="00A14748" w14:paraId="329B172B" w14:textId="77777777" w:rsidTr="00A14748">
        <w:tc>
          <w:tcPr>
            <w:tcW w:w="1101" w:type="dxa"/>
          </w:tcPr>
          <w:p w14:paraId="2971D65E"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招行</w:t>
            </w:r>
          </w:p>
        </w:tc>
        <w:tc>
          <w:tcPr>
            <w:tcW w:w="4536" w:type="dxa"/>
          </w:tcPr>
          <w:p w14:paraId="0F39AC7E" w14:textId="46E65AB4" w:rsidR="00A14748" w:rsidRPr="00A14748" w:rsidRDefault="00A14748" w:rsidP="0048270D">
            <w:pPr>
              <w:ind w:firstLineChars="0" w:firstLine="0"/>
              <w:rPr>
                <w:color w:val="000000" w:themeColor="text1"/>
              </w:rPr>
            </w:pPr>
            <w:r w:rsidRPr="00A14748">
              <w:rPr>
                <w:color w:val="000000" w:themeColor="text1"/>
              </w:rPr>
              <w:t>110928036310401</w:t>
            </w:r>
            <w:r w:rsidRPr="00A14748">
              <w:rPr>
                <w:rFonts w:hint="eastAsia"/>
                <w:color w:val="000000" w:themeColor="text1"/>
              </w:rPr>
              <w:t>|110928036310686</w:t>
            </w:r>
            <w:ins w:id="113" w:author="信美人寿相互保险社" w:date="2020-11-11T15:50:00Z">
              <w:r w:rsidR="00856536">
                <w:rPr>
                  <w:color w:val="000000" w:themeColor="text1"/>
                </w:rPr>
                <w:t>|</w:t>
              </w:r>
              <w:r w:rsidR="00856536" w:rsidRPr="00A14748">
                <w:rPr>
                  <w:color w:val="FF0000"/>
                </w:rPr>
                <w:t>110928036310904</w:t>
              </w:r>
            </w:ins>
          </w:p>
        </w:tc>
      </w:tr>
      <w:tr w:rsidR="00A14748" w:rsidRPr="00A14748" w14:paraId="34FB51DF" w14:textId="77777777" w:rsidTr="00A14748">
        <w:tc>
          <w:tcPr>
            <w:tcW w:w="1101" w:type="dxa"/>
          </w:tcPr>
          <w:p w14:paraId="02D4ABB6"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农行</w:t>
            </w:r>
          </w:p>
        </w:tc>
        <w:tc>
          <w:tcPr>
            <w:tcW w:w="4536" w:type="dxa"/>
          </w:tcPr>
          <w:p w14:paraId="33CC057D" w14:textId="391D30E4" w:rsidR="00A14748" w:rsidRPr="00A14748" w:rsidRDefault="00A14748" w:rsidP="0048270D">
            <w:pPr>
              <w:ind w:firstLineChars="0" w:firstLine="0"/>
              <w:rPr>
                <w:color w:val="000000" w:themeColor="text1"/>
              </w:rPr>
            </w:pPr>
            <w:r w:rsidRPr="00A14748">
              <w:rPr>
                <w:color w:val="000000" w:themeColor="text1"/>
              </w:rPr>
              <w:t>19030101040016594</w:t>
            </w:r>
            <w:r w:rsidRPr="00A14748">
              <w:rPr>
                <w:rFonts w:hint="eastAsia"/>
                <w:color w:val="000000" w:themeColor="text1"/>
              </w:rPr>
              <w:t>|</w:t>
            </w:r>
            <w:r w:rsidRPr="00A14748">
              <w:rPr>
                <w:color w:val="000000" w:themeColor="text1"/>
              </w:rPr>
              <w:t>19030101040016602</w:t>
            </w:r>
          </w:p>
        </w:tc>
      </w:tr>
      <w:tr w:rsidR="00A14748" w:rsidRPr="00A14748" w14:paraId="4B140022" w14:textId="77777777" w:rsidTr="00A14748">
        <w:tc>
          <w:tcPr>
            <w:tcW w:w="1101" w:type="dxa"/>
          </w:tcPr>
          <w:p w14:paraId="2880B11A" w14:textId="77777777" w:rsidR="00A14748" w:rsidRPr="00A14748" w:rsidRDefault="00A14748" w:rsidP="0048270D">
            <w:pPr>
              <w:ind w:firstLineChars="0" w:firstLine="0"/>
              <w:rPr>
                <w:rFonts w:hint="eastAsia"/>
                <w:color w:val="000000" w:themeColor="text1"/>
              </w:rPr>
            </w:pPr>
            <w:proofErr w:type="gramStart"/>
            <w:r w:rsidRPr="00A14748">
              <w:rPr>
                <w:rFonts w:hint="eastAsia"/>
                <w:color w:val="000000" w:themeColor="text1"/>
              </w:rPr>
              <w:t>网商</w:t>
            </w:r>
            <w:proofErr w:type="gramEnd"/>
          </w:p>
        </w:tc>
        <w:tc>
          <w:tcPr>
            <w:tcW w:w="4536" w:type="dxa"/>
          </w:tcPr>
          <w:p w14:paraId="6C170B28" w14:textId="77777777" w:rsidR="00A14748" w:rsidRPr="00A14748" w:rsidRDefault="00A14748" w:rsidP="0048270D">
            <w:pPr>
              <w:ind w:firstLineChars="0" w:firstLine="0"/>
              <w:rPr>
                <w:color w:val="000000" w:themeColor="text1"/>
              </w:rPr>
            </w:pPr>
            <w:r w:rsidRPr="00A14748">
              <w:rPr>
                <w:color w:val="000000" w:themeColor="text1"/>
              </w:rPr>
              <w:t>8888886613770637</w:t>
            </w:r>
            <w:r w:rsidRPr="00A14748">
              <w:rPr>
                <w:rFonts w:hint="eastAsia"/>
                <w:color w:val="000000" w:themeColor="text1"/>
              </w:rPr>
              <w:t>|</w:t>
            </w:r>
            <w:r w:rsidRPr="00A14748">
              <w:rPr>
                <w:color w:val="000000" w:themeColor="text1"/>
              </w:rPr>
              <w:t>888888685943532</w:t>
            </w:r>
          </w:p>
        </w:tc>
      </w:tr>
      <w:tr w:rsidR="00A14748" w:rsidRPr="00A14748" w14:paraId="359080A7" w14:textId="77777777" w:rsidTr="00A14748">
        <w:tc>
          <w:tcPr>
            <w:tcW w:w="1101" w:type="dxa"/>
          </w:tcPr>
          <w:p w14:paraId="5955E2E7"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建行</w:t>
            </w:r>
          </w:p>
        </w:tc>
        <w:tc>
          <w:tcPr>
            <w:tcW w:w="4536" w:type="dxa"/>
          </w:tcPr>
          <w:p w14:paraId="4EEEADDB" w14:textId="77777777" w:rsidR="00A14748" w:rsidRPr="00A14748" w:rsidRDefault="00A14748" w:rsidP="0048270D">
            <w:pPr>
              <w:ind w:firstLineChars="0" w:firstLine="0"/>
              <w:rPr>
                <w:color w:val="000000" w:themeColor="text1"/>
              </w:rPr>
            </w:pPr>
            <w:r w:rsidRPr="00A14748">
              <w:rPr>
                <w:rFonts w:hint="eastAsia"/>
                <w:color w:val="000000" w:themeColor="text1"/>
              </w:rPr>
              <w:t>11050161520000000220|11050161520000000221</w:t>
            </w:r>
          </w:p>
        </w:tc>
      </w:tr>
      <w:tr w:rsidR="00A14748" w:rsidRPr="00A14748" w14:paraId="0C99D775" w14:textId="77777777" w:rsidTr="00A14748">
        <w:tc>
          <w:tcPr>
            <w:tcW w:w="1101" w:type="dxa"/>
          </w:tcPr>
          <w:p w14:paraId="03A45532" w14:textId="77777777" w:rsidR="00A14748" w:rsidRPr="00A14748" w:rsidRDefault="00A14748" w:rsidP="0048270D">
            <w:pPr>
              <w:ind w:firstLineChars="0" w:firstLine="0"/>
              <w:rPr>
                <w:rFonts w:hint="eastAsia"/>
                <w:color w:val="000000" w:themeColor="text1"/>
              </w:rPr>
            </w:pPr>
            <w:r w:rsidRPr="00A14748">
              <w:rPr>
                <w:rFonts w:hint="eastAsia"/>
                <w:color w:val="000000" w:themeColor="text1"/>
              </w:rPr>
              <w:t>华夏</w:t>
            </w:r>
          </w:p>
        </w:tc>
        <w:tc>
          <w:tcPr>
            <w:tcW w:w="4536" w:type="dxa"/>
          </w:tcPr>
          <w:p w14:paraId="5265206D" w14:textId="77777777" w:rsidR="00A14748" w:rsidRPr="00A14748" w:rsidRDefault="00A14748" w:rsidP="0048270D">
            <w:pPr>
              <w:ind w:firstLineChars="0" w:firstLine="0"/>
              <w:rPr>
                <w:color w:val="000000" w:themeColor="text1"/>
              </w:rPr>
            </w:pPr>
            <w:r w:rsidRPr="00A14748">
              <w:rPr>
                <w:rFonts w:hint="eastAsia"/>
                <w:color w:val="000000" w:themeColor="text1"/>
              </w:rPr>
              <w:t>10259000000876715|10259000000877378</w:t>
            </w:r>
          </w:p>
        </w:tc>
      </w:tr>
      <w:tr w:rsidR="00A14748" w:rsidRPr="00A14748" w14:paraId="59734E7B" w14:textId="77777777" w:rsidTr="00A14748">
        <w:tc>
          <w:tcPr>
            <w:tcW w:w="1101" w:type="dxa"/>
          </w:tcPr>
          <w:p w14:paraId="04EB5F87" w14:textId="77777777" w:rsidR="00A14748" w:rsidRPr="00A14748" w:rsidRDefault="00A14748" w:rsidP="0048270D">
            <w:pPr>
              <w:ind w:firstLineChars="0" w:firstLine="0"/>
              <w:rPr>
                <w:rFonts w:hint="eastAsia"/>
                <w:color w:val="FF0000"/>
              </w:rPr>
            </w:pPr>
            <w:r w:rsidRPr="00A14748">
              <w:rPr>
                <w:rFonts w:hint="eastAsia"/>
                <w:color w:val="FF0000"/>
              </w:rPr>
              <w:t>兴业银行</w:t>
            </w:r>
          </w:p>
        </w:tc>
        <w:tc>
          <w:tcPr>
            <w:tcW w:w="4536" w:type="dxa"/>
          </w:tcPr>
          <w:p w14:paraId="54BC5E1D" w14:textId="0C4B2027" w:rsidR="00A14748" w:rsidRPr="00A14748" w:rsidRDefault="00A14748" w:rsidP="0048270D">
            <w:pPr>
              <w:ind w:firstLineChars="0" w:firstLine="0"/>
              <w:rPr>
                <w:color w:val="FF0000"/>
              </w:rPr>
            </w:pPr>
            <w:r w:rsidRPr="00A14748">
              <w:rPr>
                <w:rFonts w:hint="eastAsia"/>
                <w:color w:val="FF0000"/>
              </w:rPr>
              <w:t>321060100100292196|321060100100292229</w:t>
            </w:r>
          </w:p>
        </w:tc>
      </w:tr>
      <w:tr w:rsidR="00A14748" w:rsidRPr="00A14748" w14:paraId="563F9AB5" w14:textId="77777777" w:rsidTr="00A14748">
        <w:tc>
          <w:tcPr>
            <w:tcW w:w="1101" w:type="dxa"/>
          </w:tcPr>
          <w:p w14:paraId="3796BD9E" w14:textId="77777777" w:rsidR="00A14748" w:rsidRPr="00A14748" w:rsidRDefault="00A14748" w:rsidP="0048270D">
            <w:pPr>
              <w:ind w:firstLineChars="0" w:firstLine="0"/>
              <w:rPr>
                <w:rFonts w:hint="eastAsia"/>
                <w:color w:val="FF0000"/>
              </w:rPr>
            </w:pPr>
            <w:r w:rsidRPr="00A14748">
              <w:rPr>
                <w:rFonts w:hint="eastAsia"/>
                <w:color w:val="FF0000"/>
              </w:rPr>
              <w:t>民生银行</w:t>
            </w:r>
          </w:p>
        </w:tc>
        <w:tc>
          <w:tcPr>
            <w:tcW w:w="4536" w:type="dxa"/>
          </w:tcPr>
          <w:p w14:paraId="2CF536AF" w14:textId="220DF3B5" w:rsidR="00A14748" w:rsidRPr="00A14748" w:rsidRDefault="00A14748" w:rsidP="0048270D">
            <w:pPr>
              <w:ind w:firstLineChars="0" w:firstLine="0"/>
              <w:rPr>
                <w:color w:val="FF0000"/>
              </w:rPr>
            </w:pPr>
            <w:r w:rsidRPr="00A14748">
              <w:rPr>
                <w:rFonts w:hint="eastAsia"/>
                <w:color w:val="FF0000"/>
              </w:rPr>
              <w:t>631715707</w:t>
            </w:r>
          </w:p>
        </w:tc>
      </w:tr>
    </w:tbl>
    <w:p w14:paraId="504EDFF0" w14:textId="77777777" w:rsidR="00C761FD" w:rsidRDefault="009217B5" w:rsidP="00B228FD">
      <w:pPr>
        <w:ind w:firstLine="360"/>
        <w:rPr>
          <w:color w:val="000000" w:themeColor="text1"/>
        </w:rPr>
      </w:pPr>
      <w:r>
        <w:rPr>
          <w:rFonts w:hint="eastAsia"/>
          <w:b/>
          <w:color w:val="000000" w:themeColor="text1"/>
        </w:rPr>
        <w:t>【按对账码】</w:t>
      </w:r>
    </w:p>
    <w:p w14:paraId="7CF1D419" w14:textId="77777777" w:rsidR="00C761FD" w:rsidRDefault="009217B5" w:rsidP="00B228FD">
      <w:pPr>
        <w:ind w:firstLineChars="0" w:firstLine="0"/>
        <w:rPr>
          <w:color w:val="000000" w:themeColor="text1"/>
        </w:rPr>
      </w:pPr>
      <w:r>
        <w:rPr>
          <w:rFonts w:hint="eastAsia"/>
          <w:color w:val="000000" w:themeColor="text1"/>
        </w:rPr>
        <w:t>银行账单对账码与</w:t>
      </w:r>
      <w:r>
        <w:rPr>
          <w:rFonts w:hint="eastAsia"/>
          <w:color w:val="000000" w:themeColor="text1"/>
        </w:rPr>
        <w:t>SAP</w:t>
      </w:r>
      <w:r>
        <w:rPr>
          <w:rFonts w:hint="eastAsia"/>
          <w:color w:val="000000" w:themeColor="text1"/>
        </w:rPr>
        <w:t>对账码一致且</w:t>
      </w:r>
      <w:r>
        <w:rPr>
          <w:rFonts w:hint="eastAsia"/>
          <w:color w:val="000000" w:themeColor="text1"/>
        </w:rPr>
        <w:t xml:space="preserve"> </w:t>
      </w:r>
      <w:r>
        <w:rPr>
          <w:rFonts w:hint="eastAsia"/>
          <w:i/>
          <w:iCs/>
          <w:color w:val="000000" w:themeColor="text1"/>
        </w:rPr>
        <w:t>银行账单收入金额与</w:t>
      </w:r>
      <w:r>
        <w:rPr>
          <w:rFonts w:hint="eastAsia"/>
          <w:i/>
          <w:iCs/>
          <w:color w:val="000000" w:themeColor="text1"/>
        </w:rPr>
        <w:t>SAP</w:t>
      </w:r>
      <w:r>
        <w:rPr>
          <w:rFonts w:hint="eastAsia"/>
          <w:i/>
          <w:iCs/>
          <w:color w:val="000000" w:themeColor="text1"/>
        </w:rPr>
        <w:t>借方发生额（收）</w:t>
      </w:r>
      <w:r>
        <w:rPr>
          <w:rFonts w:hint="eastAsia"/>
          <w:i/>
          <w:iCs/>
          <w:color w:val="000000" w:themeColor="text1"/>
        </w:rPr>
        <w:t xml:space="preserve"> </w:t>
      </w:r>
      <w:r>
        <w:rPr>
          <w:rFonts w:hint="eastAsia"/>
          <w:color w:val="000000" w:themeColor="text1"/>
        </w:rPr>
        <w:t xml:space="preserve">/ </w:t>
      </w:r>
      <w:r>
        <w:rPr>
          <w:rFonts w:hint="eastAsia"/>
          <w:i/>
          <w:iCs/>
          <w:color w:val="000000" w:themeColor="text1"/>
        </w:rPr>
        <w:t>银行账单支出金额与</w:t>
      </w:r>
      <w:r>
        <w:rPr>
          <w:rFonts w:hint="eastAsia"/>
          <w:i/>
          <w:iCs/>
          <w:color w:val="000000" w:themeColor="text1"/>
        </w:rPr>
        <w:t>SAP</w:t>
      </w:r>
      <w:r>
        <w:rPr>
          <w:rFonts w:hint="eastAsia"/>
          <w:i/>
          <w:iCs/>
          <w:color w:val="000000" w:themeColor="text1"/>
        </w:rPr>
        <w:t>贷方发生额（支）一致</w:t>
      </w:r>
      <w:r>
        <w:rPr>
          <w:rFonts w:hint="eastAsia"/>
          <w:i/>
          <w:iCs/>
          <w:color w:val="000000" w:themeColor="text1"/>
        </w:rPr>
        <w:t xml:space="preserve"> </w:t>
      </w:r>
      <w:r>
        <w:rPr>
          <w:rFonts w:hint="eastAsia"/>
          <w:color w:val="000000" w:themeColor="text1"/>
        </w:rPr>
        <w:t>时标记为已对账已平账，否则标记为已对账未平账。</w:t>
      </w:r>
    </w:p>
    <w:p w14:paraId="6462C215" w14:textId="77777777" w:rsidR="00C761FD" w:rsidRDefault="009217B5" w:rsidP="00A14748">
      <w:pPr>
        <w:pStyle w:val="2"/>
        <w:numPr>
          <w:ilvl w:val="0"/>
          <w:numId w:val="0"/>
        </w:numPr>
      </w:pPr>
      <w:r>
        <w:rPr>
          <w:rFonts w:hint="eastAsia"/>
        </w:rPr>
        <w:t>4.4 Y1</w:t>
      </w:r>
      <w:r>
        <w:rPr>
          <w:rFonts w:hint="eastAsia"/>
        </w:rPr>
        <w:t>对</w:t>
      </w:r>
      <w:proofErr w:type="gramStart"/>
      <w:r>
        <w:rPr>
          <w:rFonts w:hint="eastAsia"/>
        </w:rPr>
        <w:t>账</w:t>
      </w:r>
      <w:proofErr w:type="gramEnd"/>
      <w:r>
        <w:rPr>
          <w:rFonts w:hint="eastAsia"/>
        </w:rPr>
        <w:t>规则</w:t>
      </w:r>
    </w:p>
    <w:p w14:paraId="3BBC9B56" w14:textId="77777777" w:rsidR="00C761FD" w:rsidRDefault="009217B5" w:rsidP="00B228FD">
      <w:pPr>
        <w:pStyle w:val="3"/>
        <w:ind w:firstLine="422"/>
      </w:pPr>
      <w:r>
        <w:rPr>
          <w:rFonts w:hint="eastAsia"/>
        </w:rPr>
        <w:t xml:space="preserve">4.4.1 </w:t>
      </w:r>
      <w:r>
        <w:rPr>
          <w:rFonts w:hint="eastAsia"/>
        </w:rPr>
        <w:t>通用对账规则</w:t>
      </w:r>
    </w:p>
    <w:p w14:paraId="4DA007CF" w14:textId="77777777" w:rsidR="00C761FD" w:rsidRDefault="009217B5" w:rsidP="00B228FD">
      <w:pPr>
        <w:pStyle w:val="4"/>
        <w:ind w:firstLine="738"/>
      </w:pPr>
      <w:r>
        <w:rPr>
          <w:rFonts w:hint="eastAsia"/>
        </w:rPr>
        <w:t>按三要素</w:t>
      </w:r>
    </w:p>
    <w:p w14:paraId="0F587AAD" w14:textId="77777777" w:rsidR="00C761FD" w:rsidRDefault="009217B5" w:rsidP="00B228FD">
      <w:pPr>
        <w:ind w:firstLineChars="100" w:firstLine="180"/>
        <w:rPr>
          <w:b/>
          <w:bCs/>
        </w:rPr>
      </w:pPr>
      <w:r>
        <w:rPr>
          <w:rFonts w:hint="eastAsia"/>
          <w:b/>
          <w:bCs/>
        </w:rPr>
        <w:t>【对账账户】</w:t>
      </w:r>
      <w:r>
        <w:rPr>
          <w:rFonts w:hint="eastAsia"/>
          <w:b/>
          <w:bCs/>
        </w:rPr>
        <w:t xml:space="preserve"> </w:t>
      </w:r>
      <w:r>
        <w:rPr>
          <w:rFonts w:hint="eastAsia"/>
        </w:rPr>
        <w:t>网商银行</w:t>
      </w:r>
      <w:r>
        <w:rPr>
          <w:rFonts w:hint="eastAsia"/>
        </w:rPr>
        <w:t>8888886859435325</w:t>
      </w:r>
    </w:p>
    <w:p w14:paraId="5066F698" w14:textId="77777777" w:rsidR="00C761FD" w:rsidRDefault="009217B5" w:rsidP="00B228FD">
      <w:pPr>
        <w:ind w:firstLineChars="111"/>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190F0475" w14:textId="77777777" w:rsidR="00C761FD" w:rsidRDefault="009217B5" w:rsidP="00B228FD">
      <w:pPr>
        <w:pStyle w:val="4"/>
        <w:ind w:firstLine="738"/>
      </w:pPr>
      <w:r>
        <w:rPr>
          <w:rFonts w:hint="eastAsia"/>
        </w:rPr>
        <w:lastRenderedPageBreak/>
        <w:t>按明细</w:t>
      </w:r>
      <w:r>
        <w:rPr>
          <w:rFonts w:hint="eastAsia"/>
        </w:rPr>
        <w:t>&lt;</w:t>
      </w:r>
      <w:r>
        <w:rPr>
          <w:rFonts w:hint="eastAsia"/>
        </w:rPr>
        <w:t>支付宝账单</w:t>
      </w:r>
      <w:r>
        <w:rPr>
          <w:rFonts w:hint="eastAsia"/>
        </w:rPr>
        <w:t>&gt;</w:t>
      </w:r>
    </w:p>
    <w:p w14:paraId="702AAACF" w14:textId="77777777" w:rsidR="00C761FD" w:rsidRDefault="009217B5" w:rsidP="00B228FD">
      <w:pPr>
        <w:ind w:firstLine="360"/>
      </w:pPr>
      <w:r>
        <w:rPr>
          <w:rFonts w:hint="eastAsia"/>
        </w:rPr>
        <w:t>【对账账户】：</w:t>
      </w:r>
      <w:hyperlink r:id="rId10" w:history="1">
        <w:r>
          <w:rPr>
            <w:rFonts w:hint="eastAsia"/>
          </w:rPr>
          <w:t>fkxtpayment@trustlife.com</w:t>
        </w:r>
      </w:hyperlink>
    </w:p>
    <w:p w14:paraId="2FE7AAC8" w14:textId="77777777" w:rsidR="00C761FD" w:rsidRDefault="009217B5" w:rsidP="00B228FD">
      <w:pPr>
        <w:ind w:firstLine="360"/>
      </w:pPr>
      <w:r>
        <w:rPr>
          <w:rFonts w:hint="eastAsia"/>
        </w:rPr>
        <w:t>【按明细对账】流水表的机构交易流水号字段值</w:t>
      </w:r>
      <w:r>
        <w:rPr>
          <w:rFonts w:hint="eastAsia"/>
        </w:rPr>
        <w:t xml:space="preserve"> =</w:t>
      </w:r>
      <w:r>
        <w:t xml:space="preserve"> </w:t>
      </w:r>
      <w:r>
        <w:rPr>
          <w:rFonts w:hint="eastAsia"/>
        </w:rPr>
        <w:t>账单中商户订单号字段值</w:t>
      </w:r>
      <w:r>
        <w:rPr>
          <w:rFonts w:hint="eastAsia"/>
        </w:rPr>
        <w:t xml:space="preserve"> </w:t>
      </w:r>
      <w:r>
        <w:t>&amp;</w:t>
      </w:r>
      <w:r>
        <w:rPr>
          <w:rFonts w:hint="eastAsia"/>
        </w:rPr>
        <w:t>流水表的交易金额字段值</w:t>
      </w:r>
      <w:r>
        <w:rPr>
          <w:rFonts w:hint="eastAsia"/>
        </w:rPr>
        <w:t xml:space="preserve"> =</w:t>
      </w:r>
      <w:r>
        <w:t xml:space="preserve"> </w:t>
      </w:r>
      <w:r>
        <w:rPr>
          <w:rFonts w:hint="eastAsia"/>
        </w:rPr>
        <w:t>账单中支出金额（</w:t>
      </w:r>
      <w:r>
        <w:rPr>
          <w:rFonts w:hint="eastAsia"/>
        </w:rPr>
        <w:t>-</w:t>
      </w:r>
      <w:r>
        <w:rPr>
          <w:rFonts w:hint="eastAsia"/>
        </w:rPr>
        <w:t>元）字段值匹配是否一致</w:t>
      </w:r>
      <w:r>
        <w:rPr>
          <w:rFonts w:hint="eastAsia"/>
        </w:rPr>
        <w:t>,</w:t>
      </w:r>
      <w:r>
        <w:rPr>
          <w:rFonts w:hint="eastAsia"/>
        </w:rPr>
        <w:t>若一致记为对账已经平账，匹配不一致则标记为已对账未平账</w:t>
      </w:r>
    </w:p>
    <w:p w14:paraId="658F7D91" w14:textId="77777777" w:rsidR="00C761FD" w:rsidRDefault="009217B5" w:rsidP="00B228FD">
      <w:pPr>
        <w:ind w:firstLine="360"/>
      </w:pPr>
      <w:r>
        <w:rPr>
          <w:rFonts w:hint="eastAsia"/>
        </w:rPr>
        <w:t>其他说明：</w:t>
      </w:r>
      <w:hyperlink r:id="rId11" w:history="1">
        <w:r>
          <w:rPr>
            <w:rFonts w:hint="eastAsia"/>
          </w:rPr>
          <w:t>fkxtpayment@trustlife.com</w:t>
        </w:r>
      </w:hyperlink>
      <w:r>
        <w:rPr>
          <w:rFonts w:hint="eastAsia"/>
        </w:rPr>
        <w:t>账单中‘备注’字段</w:t>
      </w:r>
      <w:r>
        <w:rPr>
          <w:rFonts w:hint="eastAsia"/>
        </w:rPr>
        <w:t>=</w:t>
      </w:r>
      <w:r>
        <w:rPr>
          <w:rFonts w:hint="eastAsia"/>
        </w:rPr>
        <w:t>‘信美相互付款’，‘业务类型’字段</w:t>
      </w:r>
      <w:r>
        <w:rPr>
          <w:rFonts w:hint="eastAsia"/>
        </w:rPr>
        <w:t>=</w:t>
      </w:r>
      <w:r>
        <w:rPr>
          <w:rFonts w:hint="eastAsia"/>
        </w:rPr>
        <w:t>‘批量代发到账户’</w:t>
      </w:r>
    </w:p>
    <w:p w14:paraId="4CD10562" w14:textId="77777777" w:rsidR="00C761FD" w:rsidRDefault="009217B5" w:rsidP="00B228FD">
      <w:pPr>
        <w:pStyle w:val="4"/>
        <w:ind w:firstLine="738"/>
      </w:pPr>
      <w:r>
        <w:rPr>
          <w:rFonts w:hint="eastAsia"/>
        </w:rPr>
        <w:t>按批次号</w:t>
      </w:r>
      <w:r>
        <w:rPr>
          <w:rFonts w:hint="eastAsia"/>
        </w:rPr>
        <w:t>-</w:t>
      </w:r>
      <w:r>
        <w:rPr>
          <w:rFonts w:hint="eastAsia"/>
        </w:rPr>
        <w:t>通联</w:t>
      </w:r>
    </w:p>
    <w:p w14:paraId="09C8550D" w14:textId="77777777" w:rsidR="00C761FD" w:rsidRDefault="009217B5" w:rsidP="009217B5">
      <w:pPr>
        <w:ind w:firstLine="360"/>
      </w:pPr>
      <w:r>
        <w:rPr>
          <w:rFonts w:hint="eastAsia"/>
          <w:b/>
          <w:bCs/>
        </w:rPr>
        <w:t>【对账账户】</w:t>
      </w:r>
      <w:r>
        <w:rPr>
          <w:rFonts w:hint="eastAsia"/>
          <w:b/>
          <w:bCs/>
        </w:rPr>
        <w:t xml:space="preserve"> </w:t>
      </w:r>
      <w:r>
        <w:rPr>
          <w:rFonts w:hint="eastAsia"/>
        </w:rPr>
        <w:t>通联商户号</w:t>
      </w:r>
      <w:r>
        <w:rPr>
          <w:rFonts w:hint="eastAsia"/>
        </w:rPr>
        <w:t>200100000021707</w:t>
      </w:r>
    </w:p>
    <w:p w14:paraId="65737C08" w14:textId="77777777" w:rsidR="00C761FD" w:rsidRDefault="009217B5" w:rsidP="009217B5">
      <w:pPr>
        <w:ind w:firstLine="360"/>
      </w:pPr>
      <w:r>
        <w:rPr>
          <w:rFonts w:hint="eastAsia"/>
          <w:b/>
          <w:color w:val="000000" w:themeColor="text1"/>
        </w:rPr>
        <w:t>【按批次号对账】</w:t>
      </w:r>
    </w:p>
    <w:p w14:paraId="1A6A3479" w14:textId="77777777" w:rsidR="00C761FD" w:rsidRDefault="009217B5">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776BB934" w14:textId="77777777" w:rsidR="00C761FD" w:rsidRDefault="009217B5">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t>账单交易类型为‘代付’的发生额</w:t>
      </w:r>
      <w:r>
        <w:rPr>
          <w:rFonts w:hint="eastAsia"/>
        </w:rPr>
        <w:t xml:space="preserve"> </w:t>
      </w:r>
    </w:p>
    <w:p w14:paraId="7AAD0961" w14:textId="77777777" w:rsidR="00C761FD" w:rsidRDefault="009217B5">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5B4DDA6E" w14:textId="77777777" w:rsidR="00C761FD" w:rsidRDefault="009217B5">
      <w:pPr>
        <w:ind w:firstLine="360"/>
      </w:pPr>
      <w:r>
        <w:rPr>
          <w:rFonts w:hint="eastAsia"/>
        </w:rPr>
        <w:t>其他说明：失败部分交易需进行滚动对账。</w:t>
      </w:r>
    </w:p>
    <w:p w14:paraId="54C1821B" w14:textId="77777777" w:rsidR="00C761FD" w:rsidRDefault="009217B5">
      <w:pPr>
        <w:ind w:firstLine="360"/>
      </w:pPr>
      <w:r>
        <w:rPr>
          <w:rFonts w:hint="eastAsia"/>
        </w:rPr>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1EA91EFA" w14:textId="77777777" w:rsidR="00C761FD" w:rsidRDefault="009217B5" w:rsidP="00B228FD">
      <w:pPr>
        <w:pStyle w:val="1"/>
        <w:ind w:firstLine="420"/>
      </w:pPr>
      <w:r>
        <w:rPr>
          <w:rFonts w:hint="eastAsia"/>
        </w:rPr>
        <w:t>五【</w:t>
      </w:r>
      <w:r w:rsidR="00AD0F35">
        <w:rPr>
          <w:rFonts w:hint="eastAsia"/>
        </w:rPr>
        <w:t>其他</w:t>
      </w:r>
      <w:r>
        <w:rPr>
          <w:rFonts w:hint="eastAsia"/>
        </w:rPr>
        <w:t>】</w:t>
      </w:r>
    </w:p>
    <w:p w14:paraId="59161624" w14:textId="77777777" w:rsidR="00C761FD" w:rsidRDefault="00AD0F35" w:rsidP="001C5501">
      <w:pPr>
        <w:ind w:firstLine="360"/>
      </w:pPr>
      <w:r>
        <w:rPr>
          <w:rFonts w:hint="eastAsia"/>
        </w:rPr>
        <w:t>已平账管理、余额调节表管理、银行存款</w:t>
      </w:r>
      <w:r w:rsidR="001C5501">
        <w:rPr>
          <w:rFonts w:hint="eastAsia"/>
        </w:rPr>
        <w:t>日记账功能增加账户类型、账户号。</w:t>
      </w:r>
    </w:p>
    <w:p w14:paraId="3F5C3B32" w14:textId="77777777" w:rsidR="00C761FD" w:rsidRDefault="00C761FD">
      <w:pPr>
        <w:ind w:firstLine="360"/>
      </w:pPr>
    </w:p>
    <w:sectPr w:rsidR="00C761F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21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CF1BE" w14:textId="77777777" w:rsidR="007B7FCE" w:rsidRDefault="007B7FCE" w:rsidP="009217B5">
      <w:pPr>
        <w:ind w:firstLine="360"/>
      </w:pPr>
      <w:r>
        <w:separator/>
      </w:r>
    </w:p>
  </w:endnote>
  <w:endnote w:type="continuationSeparator" w:id="0">
    <w:p w14:paraId="597D747B" w14:textId="77777777" w:rsidR="007B7FCE" w:rsidRDefault="007B7FCE" w:rsidP="009217B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04CED" w14:textId="77777777" w:rsidR="007B7FCE" w:rsidRDefault="007B7FC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9D86E" w14:textId="77777777" w:rsidR="007B7FCE" w:rsidRDefault="007B7FC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3A95" w14:textId="77777777" w:rsidR="007B7FCE" w:rsidRDefault="007B7FC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A039E" w14:textId="77777777" w:rsidR="007B7FCE" w:rsidRDefault="007B7FCE" w:rsidP="009217B5">
      <w:pPr>
        <w:ind w:firstLine="360"/>
      </w:pPr>
      <w:r>
        <w:separator/>
      </w:r>
    </w:p>
  </w:footnote>
  <w:footnote w:type="continuationSeparator" w:id="0">
    <w:p w14:paraId="01A4490B" w14:textId="77777777" w:rsidR="007B7FCE" w:rsidRDefault="007B7FCE" w:rsidP="009217B5">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96ED" w14:textId="77777777" w:rsidR="007B7FCE" w:rsidRDefault="007B7FCE">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A8AD" w14:textId="77777777" w:rsidR="007B7FCE" w:rsidRDefault="007B7FCE">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DE1FA" w14:textId="77777777" w:rsidR="007B7FCE" w:rsidRDefault="007B7FCE">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56008F"/>
    <w:multiLevelType w:val="singleLevel"/>
    <w:tmpl w:val="9256008F"/>
    <w:lvl w:ilvl="0">
      <w:start w:val="1"/>
      <w:numFmt w:val="bullet"/>
      <w:lvlText w:val=""/>
      <w:lvlJc w:val="left"/>
      <w:pPr>
        <w:ind w:left="420" w:hanging="420"/>
      </w:pPr>
      <w:rPr>
        <w:rFonts w:ascii="Wingdings" w:hAnsi="Wingdings" w:hint="default"/>
      </w:rPr>
    </w:lvl>
  </w:abstractNum>
  <w:abstractNum w:abstractNumId="1" w15:restartNumberingAfterBreak="0">
    <w:nsid w:val="E561B59E"/>
    <w:multiLevelType w:val="singleLevel"/>
    <w:tmpl w:val="E561B59E"/>
    <w:lvl w:ilvl="0">
      <w:start w:val="1"/>
      <w:numFmt w:val="decimalEnclosedCircleChinese"/>
      <w:suff w:val="nothing"/>
      <w:lvlText w:val="%1　"/>
      <w:lvlJc w:val="left"/>
      <w:pPr>
        <w:ind w:left="0" w:firstLine="400"/>
      </w:pPr>
      <w:rPr>
        <w:rFonts w:hint="eastAsia"/>
      </w:rPr>
    </w:lvl>
  </w:abstractNum>
  <w:abstractNum w:abstractNumId="2" w15:restartNumberingAfterBreak="0">
    <w:nsid w:val="02035FDF"/>
    <w:multiLevelType w:val="multilevel"/>
    <w:tmpl w:val="02035F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8E2966"/>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CD4348B"/>
    <w:multiLevelType w:val="hybridMultilevel"/>
    <w:tmpl w:val="E4F2DAA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7B2FF9"/>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402CC2C"/>
    <w:multiLevelType w:val="singleLevel"/>
    <w:tmpl w:val="2402CC2C"/>
    <w:lvl w:ilvl="0">
      <w:start w:val="1"/>
      <w:numFmt w:val="decimalEnclosedCircleChinese"/>
      <w:suff w:val="nothing"/>
      <w:lvlText w:val="%1　"/>
      <w:lvlJc w:val="left"/>
      <w:pPr>
        <w:ind w:left="0" w:firstLine="400"/>
      </w:pPr>
      <w:rPr>
        <w:rFonts w:hint="eastAsia"/>
      </w:rPr>
    </w:lvl>
  </w:abstractNum>
  <w:abstractNum w:abstractNumId="7" w15:restartNumberingAfterBreak="0">
    <w:nsid w:val="2E1D13E2"/>
    <w:multiLevelType w:val="singleLevel"/>
    <w:tmpl w:val="2E1D13E2"/>
    <w:lvl w:ilvl="0">
      <w:start w:val="1"/>
      <w:numFmt w:val="decimalEnclosedCircleChinese"/>
      <w:suff w:val="nothing"/>
      <w:lvlText w:val="%1　"/>
      <w:lvlJc w:val="left"/>
      <w:pPr>
        <w:ind w:left="0" w:firstLine="400"/>
      </w:pPr>
      <w:rPr>
        <w:rFonts w:hint="eastAsia"/>
      </w:rPr>
    </w:lvl>
  </w:abstractNum>
  <w:abstractNum w:abstractNumId="8" w15:restartNumberingAfterBreak="0">
    <w:nsid w:val="305265EE"/>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95C344"/>
    <w:multiLevelType w:val="singleLevel"/>
    <w:tmpl w:val="3495C344"/>
    <w:lvl w:ilvl="0">
      <w:start w:val="1"/>
      <w:numFmt w:val="decimalEnclosedCircleChinese"/>
      <w:suff w:val="nothing"/>
      <w:lvlText w:val="%1　"/>
      <w:lvlJc w:val="left"/>
      <w:pPr>
        <w:ind w:left="0" w:firstLine="400"/>
      </w:pPr>
      <w:rPr>
        <w:rFonts w:hint="eastAsia"/>
      </w:rPr>
    </w:lvl>
  </w:abstractNum>
  <w:abstractNum w:abstractNumId="10" w15:restartNumberingAfterBreak="0">
    <w:nsid w:val="3F770FB0"/>
    <w:multiLevelType w:val="singleLevel"/>
    <w:tmpl w:val="3F770FB0"/>
    <w:lvl w:ilvl="0">
      <w:start w:val="1"/>
      <w:numFmt w:val="bullet"/>
      <w:lvlText w:val=""/>
      <w:lvlJc w:val="left"/>
      <w:pPr>
        <w:ind w:left="420" w:hanging="420"/>
      </w:pPr>
      <w:rPr>
        <w:rFonts w:ascii="Wingdings" w:hAnsi="Wingdings" w:hint="default"/>
      </w:rPr>
    </w:lvl>
  </w:abstractNum>
  <w:abstractNum w:abstractNumId="11" w15:restartNumberingAfterBreak="0">
    <w:nsid w:val="435D1926"/>
    <w:multiLevelType w:val="singleLevel"/>
    <w:tmpl w:val="435D1926"/>
    <w:lvl w:ilvl="0">
      <w:start w:val="1"/>
      <w:numFmt w:val="bullet"/>
      <w:lvlText w:val=""/>
      <w:lvlJc w:val="left"/>
      <w:pPr>
        <w:ind w:left="420" w:hanging="420"/>
      </w:pPr>
      <w:rPr>
        <w:rFonts w:ascii="Wingdings" w:hAnsi="Wingdings" w:hint="default"/>
      </w:rPr>
    </w:lvl>
  </w:abstractNum>
  <w:abstractNum w:abstractNumId="12" w15:restartNumberingAfterBreak="0">
    <w:nsid w:val="4C2738AC"/>
    <w:multiLevelType w:val="multilevel"/>
    <w:tmpl w:val="4C2738AC"/>
    <w:lvl w:ilvl="0">
      <w:start w:val="1"/>
      <w:numFmt w:val="decimal"/>
      <w:lvlText w:val="（%1）"/>
      <w:lvlJc w:val="left"/>
      <w:pPr>
        <w:ind w:left="1080" w:hanging="720"/>
      </w:pPr>
      <w:rPr>
        <w:rFonts w:hint="default"/>
      </w:rPr>
    </w:lvl>
    <w:lvl w:ilvl="1">
      <w:start w:val="1"/>
      <w:numFmt w:val="decimalEnclosedCircle"/>
      <w:lvlText w:val="%2"/>
      <w:lvlJc w:val="left"/>
      <w:pPr>
        <w:ind w:left="1140"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7FE7A26"/>
    <w:multiLevelType w:val="hybridMultilevel"/>
    <w:tmpl w:val="9EA0DB7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BC4B1DF"/>
    <w:multiLevelType w:val="singleLevel"/>
    <w:tmpl w:val="5BC4B1DF"/>
    <w:lvl w:ilvl="0">
      <w:start w:val="1"/>
      <w:numFmt w:val="decimalEnclosedCircleChinese"/>
      <w:suff w:val="nothing"/>
      <w:lvlText w:val="%1　"/>
      <w:lvlJc w:val="left"/>
      <w:pPr>
        <w:ind w:left="0" w:firstLine="400"/>
      </w:pPr>
      <w:rPr>
        <w:rFonts w:hint="eastAsia"/>
      </w:rPr>
    </w:lvl>
  </w:abstractNum>
  <w:abstractNum w:abstractNumId="15" w15:restartNumberingAfterBreak="0">
    <w:nsid w:val="5F62072C"/>
    <w:multiLevelType w:val="multilevel"/>
    <w:tmpl w:val="5F62072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0C6AA8"/>
    <w:multiLevelType w:val="multilevel"/>
    <w:tmpl w:val="600C6AA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66051524"/>
    <w:multiLevelType w:val="hybridMultilevel"/>
    <w:tmpl w:val="5EF6629A"/>
    <w:lvl w:ilvl="0" w:tplc="0409000F">
      <w:start w:val="1"/>
      <w:numFmt w:val="decimal"/>
      <w:lvlText w:val="%1."/>
      <w:lvlJc w:val="left"/>
      <w:pPr>
        <w:ind w:left="1158" w:hanging="420"/>
      </w:pPr>
    </w:lvl>
    <w:lvl w:ilvl="1" w:tplc="04090019" w:tentative="1">
      <w:start w:val="1"/>
      <w:numFmt w:val="lowerLetter"/>
      <w:lvlText w:val="%2)"/>
      <w:lvlJc w:val="left"/>
      <w:pPr>
        <w:ind w:left="1578" w:hanging="420"/>
      </w:pPr>
    </w:lvl>
    <w:lvl w:ilvl="2" w:tplc="0409001B" w:tentative="1">
      <w:start w:val="1"/>
      <w:numFmt w:val="lowerRoman"/>
      <w:lvlText w:val="%3."/>
      <w:lvlJc w:val="right"/>
      <w:pPr>
        <w:ind w:left="1998" w:hanging="420"/>
      </w:pPr>
    </w:lvl>
    <w:lvl w:ilvl="3" w:tplc="0409000F" w:tentative="1">
      <w:start w:val="1"/>
      <w:numFmt w:val="decimal"/>
      <w:lvlText w:val="%4."/>
      <w:lvlJc w:val="left"/>
      <w:pPr>
        <w:ind w:left="2418" w:hanging="420"/>
      </w:pPr>
    </w:lvl>
    <w:lvl w:ilvl="4" w:tplc="04090019" w:tentative="1">
      <w:start w:val="1"/>
      <w:numFmt w:val="lowerLetter"/>
      <w:lvlText w:val="%5)"/>
      <w:lvlJc w:val="left"/>
      <w:pPr>
        <w:ind w:left="2838" w:hanging="420"/>
      </w:pPr>
    </w:lvl>
    <w:lvl w:ilvl="5" w:tplc="0409001B" w:tentative="1">
      <w:start w:val="1"/>
      <w:numFmt w:val="lowerRoman"/>
      <w:lvlText w:val="%6."/>
      <w:lvlJc w:val="right"/>
      <w:pPr>
        <w:ind w:left="3258" w:hanging="420"/>
      </w:pPr>
    </w:lvl>
    <w:lvl w:ilvl="6" w:tplc="0409000F" w:tentative="1">
      <w:start w:val="1"/>
      <w:numFmt w:val="decimal"/>
      <w:lvlText w:val="%7."/>
      <w:lvlJc w:val="left"/>
      <w:pPr>
        <w:ind w:left="3678" w:hanging="420"/>
      </w:pPr>
    </w:lvl>
    <w:lvl w:ilvl="7" w:tplc="04090019" w:tentative="1">
      <w:start w:val="1"/>
      <w:numFmt w:val="lowerLetter"/>
      <w:lvlText w:val="%8)"/>
      <w:lvlJc w:val="left"/>
      <w:pPr>
        <w:ind w:left="4098" w:hanging="420"/>
      </w:pPr>
    </w:lvl>
    <w:lvl w:ilvl="8" w:tplc="0409001B" w:tentative="1">
      <w:start w:val="1"/>
      <w:numFmt w:val="lowerRoman"/>
      <w:lvlText w:val="%9."/>
      <w:lvlJc w:val="right"/>
      <w:pPr>
        <w:ind w:left="4518" w:hanging="420"/>
      </w:pPr>
    </w:lvl>
  </w:abstractNum>
  <w:num w:numId="1">
    <w:abstractNumId w:val="15"/>
  </w:num>
  <w:num w:numId="2">
    <w:abstractNumId w:val="2"/>
  </w:num>
  <w:num w:numId="3">
    <w:abstractNumId w:val="3"/>
  </w:num>
  <w:num w:numId="4">
    <w:abstractNumId w:val="16"/>
  </w:num>
  <w:num w:numId="5">
    <w:abstractNumId w:val="10"/>
  </w:num>
  <w:num w:numId="6">
    <w:abstractNumId w:val="0"/>
  </w:num>
  <w:num w:numId="7">
    <w:abstractNumId w:val="7"/>
  </w:num>
  <w:num w:numId="8">
    <w:abstractNumId w:val="11"/>
  </w:num>
  <w:num w:numId="9">
    <w:abstractNumId w:val="9"/>
  </w:num>
  <w:num w:numId="10">
    <w:abstractNumId w:val="12"/>
  </w:num>
  <w:num w:numId="11">
    <w:abstractNumId w:val="6"/>
  </w:num>
  <w:num w:numId="12">
    <w:abstractNumId w:val="1"/>
  </w:num>
  <w:num w:numId="13">
    <w:abstractNumId w:val="14"/>
  </w:num>
  <w:num w:numId="14">
    <w:abstractNumId w:val="8"/>
  </w:num>
  <w:num w:numId="15">
    <w:abstractNumId w:val="5"/>
  </w:num>
  <w:num w:numId="16">
    <w:abstractNumId w:val="4"/>
  </w:num>
  <w:num w:numId="17">
    <w:abstractNumId w:val="13"/>
  </w:num>
  <w:num w:numId="18">
    <w:abstractNumId w:val="17"/>
  </w:num>
  <w:num w:numId="19">
    <w:abstractNumId w:val="15"/>
  </w:num>
  <w:num w:numId="20">
    <w:abstractNumId w:val="15"/>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rils">
    <w15:presenceInfo w15:providerId="None" w15:userId="Aprils"/>
  </w15:person>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114"/>
    <w:rsid w:val="0000199B"/>
    <w:rsid w:val="00002F65"/>
    <w:rsid w:val="00005341"/>
    <w:rsid w:val="00005951"/>
    <w:rsid w:val="000061AB"/>
    <w:rsid w:val="00007263"/>
    <w:rsid w:val="00010EB1"/>
    <w:rsid w:val="000112F3"/>
    <w:rsid w:val="00011E5E"/>
    <w:rsid w:val="00013AE4"/>
    <w:rsid w:val="0001446F"/>
    <w:rsid w:val="000202F8"/>
    <w:rsid w:val="00021B88"/>
    <w:rsid w:val="00022209"/>
    <w:rsid w:val="00023734"/>
    <w:rsid w:val="00023A7E"/>
    <w:rsid w:val="00026553"/>
    <w:rsid w:val="000315F9"/>
    <w:rsid w:val="00032290"/>
    <w:rsid w:val="00034F9B"/>
    <w:rsid w:val="00036001"/>
    <w:rsid w:val="00036566"/>
    <w:rsid w:val="00041E99"/>
    <w:rsid w:val="00041FC2"/>
    <w:rsid w:val="00043A43"/>
    <w:rsid w:val="00045A27"/>
    <w:rsid w:val="000465F0"/>
    <w:rsid w:val="00046968"/>
    <w:rsid w:val="000470B3"/>
    <w:rsid w:val="000475F5"/>
    <w:rsid w:val="000477FA"/>
    <w:rsid w:val="00047848"/>
    <w:rsid w:val="0005093B"/>
    <w:rsid w:val="00051AAD"/>
    <w:rsid w:val="00052453"/>
    <w:rsid w:val="0005619D"/>
    <w:rsid w:val="000563A1"/>
    <w:rsid w:val="0005657B"/>
    <w:rsid w:val="00057114"/>
    <w:rsid w:val="000617BE"/>
    <w:rsid w:val="0006248E"/>
    <w:rsid w:val="0006255F"/>
    <w:rsid w:val="00063BFE"/>
    <w:rsid w:val="000650B8"/>
    <w:rsid w:val="00067445"/>
    <w:rsid w:val="00070FF0"/>
    <w:rsid w:val="00073ACC"/>
    <w:rsid w:val="00080CC9"/>
    <w:rsid w:val="00081842"/>
    <w:rsid w:val="00081A4A"/>
    <w:rsid w:val="00082F74"/>
    <w:rsid w:val="000834A8"/>
    <w:rsid w:val="000857C3"/>
    <w:rsid w:val="00090218"/>
    <w:rsid w:val="000908E0"/>
    <w:rsid w:val="00090DFD"/>
    <w:rsid w:val="00091384"/>
    <w:rsid w:val="00095A7F"/>
    <w:rsid w:val="00095AA0"/>
    <w:rsid w:val="000A1107"/>
    <w:rsid w:val="000A1D05"/>
    <w:rsid w:val="000A52EF"/>
    <w:rsid w:val="000A6828"/>
    <w:rsid w:val="000A6E9C"/>
    <w:rsid w:val="000B01E4"/>
    <w:rsid w:val="000B2A5A"/>
    <w:rsid w:val="000B2E2D"/>
    <w:rsid w:val="000B2F99"/>
    <w:rsid w:val="000B38BA"/>
    <w:rsid w:val="000B3F4D"/>
    <w:rsid w:val="000B57B1"/>
    <w:rsid w:val="000B7DAD"/>
    <w:rsid w:val="000C017A"/>
    <w:rsid w:val="000C3C96"/>
    <w:rsid w:val="000C4432"/>
    <w:rsid w:val="000C56EF"/>
    <w:rsid w:val="000C5A8E"/>
    <w:rsid w:val="000D03E1"/>
    <w:rsid w:val="000D32A9"/>
    <w:rsid w:val="000D424A"/>
    <w:rsid w:val="000D64BF"/>
    <w:rsid w:val="000D6911"/>
    <w:rsid w:val="000D6B92"/>
    <w:rsid w:val="000E1A75"/>
    <w:rsid w:val="000E3481"/>
    <w:rsid w:val="000E3A73"/>
    <w:rsid w:val="000E4380"/>
    <w:rsid w:val="000E6C7E"/>
    <w:rsid w:val="000E71CE"/>
    <w:rsid w:val="000F01B2"/>
    <w:rsid w:val="000F0D8F"/>
    <w:rsid w:val="000F1670"/>
    <w:rsid w:val="000F2FD4"/>
    <w:rsid w:val="00103945"/>
    <w:rsid w:val="0010482B"/>
    <w:rsid w:val="00106FDB"/>
    <w:rsid w:val="001072C7"/>
    <w:rsid w:val="001074A7"/>
    <w:rsid w:val="00107BA9"/>
    <w:rsid w:val="00107DCD"/>
    <w:rsid w:val="001100F7"/>
    <w:rsid w:val="00111343"/>
    <w:rsid w:val="0011207A"/>
    <w:rsid w:val="00114701"/>
    <w:rsid w:val="00114CF1"/>
    <w:rsid w:val="00114FA8"/>
    <w:rsid w:val="00116671"/>
    <w:rsid w:val="00116771"/>
    <w:rsid w:val="001217B5"/>
    <w:rsid w:val="001239F5"/>
    <w:rsid w:val="00123E27"/>
    <w:rsid w:val="00124476"/>
    <w:rsid w:val="00124944"/>
    <w:rsid w:val="001249E9"/>
    <w:rsid w:val="00126B34"/>
    <w:rsid w:val="00127E76"/>
    <w:rsid w:val="0013041A"/>
    <w:rsid w:val="00130720"/>
    <w:rsid w:val="001369CF"/>
    <w:rsid w:val="001376C4"/>
    <w:rsid w:val="00137D7E"/>
    <w:rsid w:val="00143275"/>
    <w:rsid w:val="001452DA"/>
    <w:rsid w:val="00146A99"/>
    <w:rsid w:val="0015020E"/>
    <w:rsid w:val="0015114C"/>
    <w:rsid w:val="001517F9"/>
    <w:rsid w:val="00152675"/>
    <w:rsid w:val="00154033"/>
    <w:rsid w:val="00155530"/>
    <w:rsid w:val="001562C5"/>
    <w:rsid w:val="001565DF"/>
    <w:rsid w:val="001574E5"/>
    <w:rsid w:val="00160D44"/>
    <w:rsid w:val="00161E65"/>
    <w:rsid w:val="00161FB4"/>
    <w:rsid w:val="00165AE0"/>
    <w:rsid w:val="0016675F"/>
    <w:rsid w:val="00170A02"/>
    <w:rsid w:val="00172F18"/>
    <w:rsid w:val="00173D57"/>
    <w:rsid w:val="00174108"/>
    <w:rsid w:val="001771D3"/>
    <w:rsid w:val="00177740"/>
    <w:rsid w:val="00177A84"/>
    <w:rsid w:val="0018141F"/>
    <w:rsid w:val="001830C3"/>
    <w:rsid w:val="001851B5"/>
    <w:rsid w:val="00190D8B"/>
    <w:rsid w:val="00190E35"/>
    <w:rsid w:val="0019267F"/>
    <w:rsid w:val="001943A8"/>
    <w:rsid w:val="001950D1"/>
    <w:rsid w:val="001960F0"/>
    <w:rsid w:val="00197D49"/>
    <w:rsid w:val="001A01D4"/>
    <w:rsid w:val="001A0E66"/>
    <w:rsid w:val="001A1419"/>
    <w:rsid w:val="001A1523"/>
    <w:rsid w:val="001A16FD"/>
    <w:rsid w:val="001A2187"/>
    <w:rsid w:val="001A25DD"/>
    <w:rsid w:val="001A6BC1"/>
    <w:rsid w:val="001B0C4E"/>
    <w:rsid w:val="001B1261"/>
    <w:rsid w:val="001B2054"/>
    <w:rsid w:val="001B3EB7"/>
    <w:rsid w:val="001B4EF0"/>
    <w:rsid w:val="001B6C1B"/>
    <w:rsid w:val="001B732B"/>
    <w:rsid w:val="001B7C01"/>
    <w:rsid w:val="001C183F"/>
    <w:rsid w:val="001C268E"/>
    <w:rsid w:val="001C413D"/>
    <w:rsid w:val="001C5501"/>
    <w:rsid w:val="001C5D91"/>
    <w:rsid w:val="001C7C75"/>
    <w:rsid w:val="001D082C"/>
    <w:rsid w:val="001D0F4E"/>
    <w:rsid w:val="001D1F28"/>
    <w:rsid w:val="001D3164"/>
    <w:rsid w:val="001D334F"/>
    <w:rsid w:val="001D52CA"/>
    <w:rsid w:val="001D5309"/>
    <w:rsid w:val="001D553B"/>
    <w:rsid w:val="001D6209"/>
    <w:rsid w:val="001D6A9C"/>
    <w:rsid w:val="001D6D96"/>
    <w:rsid w:val="001D7D93"/>
    <w:rsid w:val="001E0864"/>
    <w:rsid w:val="001E0F74"/>
    <w:rsid w:val="001E35AE"/>
    <w:rsid w:val="001E3BE7"/>
    <w:rsid w:val="001E46D1"/>
    <w:rsid w:val="001E4C1B"/>
    <w:rsid w:val="001E76D0"/>
    <w:rsid w:val="001F2056"/>
    <w:rsid w:val="001F2465"/>
    <w:rsid w:val="001F350C"/>
    <w:rsid w:val="001F3D8A"/>
    <w:rsid w:val="001F3E31"/>
    <w:rsid w:val="001F5EC8"/>
    <w:rsid w:val="002004A7"/>
    <w:rsid w:val="00201D96"/>
    <w:rsid w:val="00202076"/>
    <w:rsid w:val="00203784"/>
    <w:rsid w:val="00203861"/>
    <w:rsid w:val="00204592"/>
    <w:rsid w:val="00204981"/>
    <w:rsid w:val="0021232F"/>
    <w:rsid w:val="00212A8B"/>
    <w:rsid w:val="00214BA9"/>
    <w:rsid w:val="00214BF8"/>
    <w:rsid w:val="00215594"/>
    <w:rsid w:val="00216845"/>
    <w:rsid w:val="00216862"/>
    <w:rsid w:val="00216AEC"/>
    <w:rsid w:val="00220DAB"/>
    <w:rsid w:val="00220FDA"/>
    <w:rsid w:val="002214CE"/>
    <w:rsid w:val="002217EF"/>
    <w:rsid w:val="00223BFE"/>
    <w:rsid w:val="00227A34"/>
    <w:rsid w:val="002353B2"/>
    <w:rsid w:val="002356A1"/>
    <w:rsid w:val="00235731"/>
    <w:rsid w:val="00240211"/>
    <w:rsid w:val="00240E4F"/>
    <w:rsid w:val="0024226C"/>
    <w:rsid w:val="0024267A"/>
    <w:rsid w:val="002426F3"/>
    <w:rsid w:val="00243CDD"/>
    <w:rsid w:val="00243DD4"/>
    <w:rsid w:val="002440E0"/>
    <w:rsid w:val="00244D19"/>
    <w:rsid w:val="002450B0"/>
    <w:rsid w:val="002463FC"/>
    <w:rsid w:val="0024671F"/>
    <w:rsid w:val="0024697A"/>
    <w:rsid w:val="00253935"/>
    <w:rsid w:val="00254843"/>
    <w:rsid w:val="00256562"/>
    <w:rsid w:val="002612C3"/>
    <w:rsid w:val="002627DF"/>
    <w:rsid w:val="0026281B"/>
    <w:rsid w:val="00263FDF"/>
    <w:rsid w:val="00264798"/>
    <w:rsid w:val="00267B8A"/>
    <w:rsid w:val="00271760"/>
    <w:rsid w:val="00272846"/>
    <w:rsid w:val="002733A4"/>
    <w:rsid w:val="0027490D"/>
    <w:rsid w:val="002766F6"/>
    <w:rsid w:val="002778A2"/>
    <w:rsid w:val="002811D8"/>
    <w:rsid w:val="00281298"/>
    <w:rsid w:val="0028149A"/>
    <w:rsid w:val="0028531B"/>
    <w:rsid w:val="00290EDC"/>
    <w:rsid w:val="00291347"/>
    <w:rsid w:val="00293D10"/>
    <w:rsid w:val="00293F3A"/>
    <w:rsid w:val="00294EEC"/>
    <w:rsid w:val="00297FA7"/>
    <w:rsid w:val="002A0962"/>
    <w:rsid w:val="002A0A71"/>
    <w:rsid w:val="002A394C"/>
    <w:rsid w:val="002A69A4"/>
    <w:rsid w:val="002A76BB"/>
    <w:rsid w:val="002A79A4"/>
    <w:rsid w:val="002B0757"/>
    <w:rsid w:val="002B0EAF"/>
    <w:rsid w:val="002B0FED"/>
    <w:rsid w:val="002B1770"/>
    <w:rsid w:val="002B21E0"/>
    <w:rsid w:val="002B236A"/>
    <w:rsid w:val="002B3EFD"/>
    <w:rsid w:val="002B4FB2"/>
    <w:rsid w:val="002B60F5"/>
    <w:rsid w:val="002C20AB"/>
    <w:rsid w:val="002C253A"/>
    <w:rsid w:val="002C2DBB"/>
    <w:rsid w:val="002C63BC"/>
    <w:rsid w:val="002C77E7"/>
    <w:rsid w:val="002D2B0B"/>
    <w:rsid w:val="002D2B13"/>
    <w:rsid w:val="002D32D8"/>
    <w:rsid w:val="002D4E1A"/>
    <w:rsid w:val="002D51D5"/>
    <w:rsid w:val="002D569E"/>
    <w:rsid w:val="002D6B91"/>
    <w:rsid w:val="002E2E46"/>
    <w:rsid w:val="002E5072"/>
    <w:rsid w:val="002E5FCA"/>
    <w:rsid w:val="002E7E5B"/>
    <w:rsid w:val="002F013A"/>
    <w:rsid w:val="002F4E2C"/>
    <w:rsid w:val="002F691E"/>
    <w:rsid w:val="002F6CCE"/>
    <w:rsid w:val="002F707F"/>
    <w:rsid w:val="00300BFE"/>
    <w:rsid w:val="00301F44"/>
    <w:rsid w:val="003038E6"/>
    <w:rsid w:val="003046C2"/>
    <w:rsid w:val="003058F6"/>
    <w:rsid w:val="00306FB0"/>
    <w:rsid w:val="00310B58"/>
    <w:rsid w:val="003127FC"/>
    <w:rsid w:val="00312ECC"/>
    <w:rsid w:val="00313429"/>
    <w:rsid w:val="003149B0"/>
    <w:rsid w:val="00317096"/>
    <w:rsid w:val="00320651"/>
    <w:rsid w:val="00323268"/>
    <w:rsid w:val="0032423C"/>
    <w:rsid w:val="00325645"/>
    <w:rsid w:val="00327218"/>
    <w:rsid w:val="00327679"/>
    <w:rsid w:val="00327A70"/>
    <w:rsid w:val="0033065D"/>
    <w:rsid w:val="00331C1B"/>
    <w:rsid w:val="00332439"/>
    <w:rsid w:val="00333C41"/>
    <w:rsid w:val="003423F8"/>
    <w:rsid w:val="003437A0"/>
    <w:rsid w:val="00344086"/>
    <w:rsid w:val="00344D34"/>
    <w:rsid w:val="0034592D"/>
    <w:rsid w:val="0034754E"/>
    <w:rsid w:val="00350638"/>
    <w:rsid w:val="003536BD"/>
    <w:rsid w:val="003536D5"/>
    <w:rsid w:val="003544B0"/>
    <w:rsid w:val="0035604C"/>
    <w:rsid w:val="00356C87"/>
    <w:rsid w:val="00357635"/>
    <w:rsid w:val="003606F6"/>
    <w:rsid w:val="00361606"/>
    <w:rsid w:val="003620F0"/>
    <w:rsid w:val="00362372"/>
    <w:rsid w:val="003626D2"/>
    <w:rsid w:val="003627F0"/>
    <w:rsid w:val="00363766"/>
    <w:rsid w:val="00364380"/>
    <w:rsid w:val="00364717"/>
    <w:rsid w:val="00365EE5"/>
    <w:rsid w:val="003678A7"/>
    <w:rsid w:val="00371057"/>
    <w:rsid w:val="00372911"/>
    <w:rsid w:val="00372FDD"/>
    <w:rsid w:val="003736BA"/>
    <w:rsid w:val="00373789"/>
    <w:rsid w:val="00373F56"/>
    <w:rsid w:val="00374EC9"/>
    <w:rsid w:val="003750FB"/>
    <w:rsid w:val="00376167"/>
    <w:rsid w:val="00376666"/>
    <w:rsid w:val="00376FFC"/>
    <w:rsid w:val="00380420"/>
    <w:rsid w:val="0038166A"/>
    <w:rsid w:val="00381EFE"/>
    <w:rsid w:val="00382A92"/>
    <w:rsid w:val="0038434B"/>
    <w:rsid w:val="00385600"/>
    <w:rsid w:val="003857CF"/>
    <w:rsid w:val="00385F0E"/>
    <w:rsid w:val="00386B1B"/>
    <w:rsid w:val="00390ECC"/>
    <w:rsid w:val="00391201"/>
    <w:rsid w:val="0039142F"/>
    <w:rsid w:val="003926CF"/>
    <w:rsid w:val="00394685"/>
    <w:rsid w:val="003952DE"/>
    <w:rsid w:val="0039684D"/>
    <w:rsid w:val="00397D0F"/>
    <w:rsid w:val="003A1073"/>
    <w:rsid w:val="003A16CF"/>
    <w:rsid w:val="003A1B5E"/>
    <w:rsid w:val="003A2B77"/>
    <w:rsid w:val="003A3C4A"/>
    <w:rsid w:val="003A3E15"/>
    <w:rsid w:val="003A4237"/>
    <w:rsid w:val="003A681D"/>
    <w:rsid w:val="003A70F8"/>
    <w:rsid w:val="003B27F2"/>
    <w:rsid w:val="003B53FA"/>
    <w:rsid w:val="003B5769"/>
    <w:rsid w:val="003B5963"/>
    <w:rsid w:val="003B5D03"/>
    <w:rsid w:val="003B6DBA"/>
    <w:rsid w:val="003C1422"/>
    <w:rsid w:val="003C22CB"/>
    <w:rsid w:val="003C2FD9"/>
    <w:rsid w:val="003C3422"/>
    <w:rsid w:val="003C3446"/>
    <w:rsid w:val="003C621B"/>
    <w:rsid w:val="003C6CF8"/>
    <w:rsid w:val="003C6D61"/>
    <w:rsid w:val="003D25ED"/>
    <w:rsid w:val="003D276C"/>
    <w:rsid w:val="003D2A64"/>
    <w:rsid w:val="003D2E2F"/>
    <w:rsid w:val="003D56F0"/>
    <w:rsid w:val="003D772F"/>
    <w:rsid w:val="003E42E1"/>
    <w:rsid w:val="003E4F32"/>
    <w:rsid w:val="003E5FEA"/>
    <w:rsid w:val="003E6674"/>
    <w:rsid w:val="003F093E"/>
    <w:rsid w:val="003F0E0E"/>
    <w:rsid w:val="003F147F"/>
    <w:rsid w:val="003F16E9"/>
    <w:rsid w:val="003F2308"/>
    <w:rsid w:val="003F479D"/>
    <w:rsid w:val="003F5E54"/>
    <w:rsid w:val="003F6BC6"/>
    <w:rsid w:val="00403C49"/>
    <w:rsid w:val="004040CE"/>
    <w:rsid w:val="004061BD"/>
    <w:rsid w:val="004107E6"/>
    <w:rsid w:val="00414011"/>
    <w:rsid w:val="0041464E"/>
    <w:rsid w:val="0041605D"/>
    <w:rsid w:val="00420AF5"/>
    <w:rsid w:val="00420CDF"/>
    <w:rsid w:val="00421A79"/>
    <w:rsid w:val="004252CB"/>
    <w:rsid w:val="004300C3"/>
    <w:rsid w:val="0043223B"/>
    <w:rsid w:val="004334A5"/>
    <w:rsid w:val="00433F31"/>
    <w:rsid w:val="004349B3"/>
    <w:rsid w:val="00434D0C"/>
    <w:rsid w:val="004376C1"/>
    <w:rsid w:val="00437969"/>
    <w:rsid w:val="004426CD"/>
    <w:rsid w:val="00442853"/>
    <w:rsid w:val="00442C7A"/>
    <w:rsid w:val="00443B65"/>
    <w:rsid w:val="004454C6"/>
    <w:rsid w:val="00447295"/>
    <w:rsid w:val="00447C57"/>
    <w:rsid w:val="004500AA"/>
    <w:rsid w:val="004514A7"/>
    <w:rsid w:val="00451C2A"/>
    <w:rsid w:val="00452477"/>
    <w:rsid w:val="004566F6"/>
    <w:rsid w:val="00460F1A"/>
    <w:rsid w:val="004626EC"/>
    <w:rsid w:val="00462B82"/>
    <w:rsid w:val="004631B8"/>
    <w:rsid w:val="004631CA"/>
    <w:rsid w:val="004642EF"/>
    <w:rsid w:val="004662D3"/>
    <w:rsid w:val="00467394"/>
    <w:rsid w:val="00475921"/>
    <w:rsid w:val="00475AF3"/>
    <w:rsid w:val="004807F4"/>
    <w:rsid w:val="004818D3"/>
    <w:rsid w:val="00484302"/>
    <w:rsid w:val="004844F1"/>
    <w:rsid w:val="00485D37"/>
    <w:rsid w:val="00486200"/>
    <w:rsid w:val="004865D5"/>
    <w:rsid w:val="0048779F"/>
    <w:rsid w:val="00491E5A"/>
    <w:rsid w:val="004959D7"/>
    <w:rsid w:val="0049617A"/>
    <w:rsid w:val="004962C0"/>
    <w:rsid w:val="0049654F"/>
    <w:rsid w:val="004A1C82"/>
    <w:rsid w:val="004A288C"/>
    <w:rsid w:val="004A28F6"/>
    <w:rsid w:val="004A2B35"/>
    <w:rsid w:val="004A44CB"/>
    <w:rsid w:val="004A4708"/>
    <w:rsid w:val="004A5643"/>
    <w:rsid w:val="004A5694"/>
    <w:rsid w:val="004A75DF"/>
    <w:rsid w:val="004A7A7F"/>
    <w:rsid w:val="004B2D41"/>
    <w:rsid w:val="004B35EF"/>
    <w:rsid w:val="004B430F"/>
    <w:rsid w:val="004B44B3"/>
    <w:rsid w:val="004B5DB6"/>
    <w:rsid w:val="004B6685"/>
    <w:rsid w:val="004B769E"/>
    <w:rsid w:val="004C2500"/>
    <w:rsid w:val="004C2659"/>
    <w:rsid w:val="004C58F6"/>
    <w:rsid w:val="004C5AB2"/>
    <w:rsid w:val="004C7A56"/>
    <w:rsid w:val="004C7C86"/>
    <w:rsid w:val="004D06A9"/>
    <w:rsid w:val="004D1CE0"/>
    <w:rsid w:val="004D28DE"/>
    <w:rsid w:val="004D3062"/>
    <w:rsid w:val="004D32A7"/>
    <w:rsid w:val="004D38DF"/>
    <w:rsid w:val="004D4142"/>
    <w:rsid w:val="004D645F"/>
    <w:rsid w:val="004E0051"/>
    <w:rsid w:val="004E0719"/>
    <w:rsid w:val="004E1356"/>
    <w:rsid w:val="004E1614"/>
    <w:rsid w:val="004E1997"/>
    <w:rsid w:val="004E2918"/>
    <w:rsid w:val="004E56A4"/>
    <w:rsid w:val="004E6D90"/>
    <w:rsid w:val="004E75E4"/>
    <w:rsid w:val="004F0F34"/>
    <w:rsid w:val="004F2040"/>
    <w:rsid w:val="004F31F7"/>
    <w:rsid w:val="004F578C"/>
    <w:rsid w:val="004F5C68"/>
    <w:rsid w:val="005002EA"/>
    <w:rsid w:val="00501BA0"/>
    <w:rsid w:val="00501C2E"/>
    <w:rsid w:val="00503A2C"/>
    <w:rsid w:val="0050511D"/>
    <w:rsid w:val="00505F82"/>
    <w:rsid w:val="005071DD"/>
    <w:rsid w:val="00511498"/>
    <w:rsid w:val="00511A15"/>
    <w:rsid w:val="005123C9"/>
    <w:rsid w:val="00515B68"/>
    <w:rsid w:val="005163A2"/>
    <w:rsid w:val="00517C66"/>
    <w:rsid w:val="00517CF3"/>
    <w:rsid w:val="00520503"/>
    <w:rsid w:val="00520D7C"/>
    <w:rsid w:val="00522CEC"/>
    <w:rsid w:val="0052525B"/>
    <w:rsid w:val="005259BE"/>
    <w:rsid w:val="00525B1A"/>
    <w:rsid w:val="0052681A"/>
    <w:rsid w:val="00526C08"/>
    <w:rsid w:val="00526F43"/>
    <w:rsid w:val="00527678"/>
    <w:rsid w:val="00527BDF"/>
    <w:rsid w:val="0053293C"/>
    <w:rsid w:val="005333BF"/>
    <w:rsid w:val="005349FF"/>
    <w:rsid w:val="00535335"/>
    <w:rsid w:val="00535B64"/>
    <w:rsid w:val="00535C41"/>
    <w:rsid w:val="005363EC"/>
    <w:rsid w:val="005368D1"/>
    <w:rsid w:val="005376FB"/>
    <w:rsid w:val="005379AF"/>
    <w:rsid w:val="00540051"/>
    <w:rsid w:val="005420E4"/>
    <w:rsid w:val="005451F6"/>
    <w:rsid w:val="00545A26"/>
    <w:rsid w:val="00546060"/>
    <w:rsid w:val="00553957"/>
    <w:rsid w:val="00553A43"/>
    <w:rsid w:val="005557E2"/>
    <w:rsid w:val="00556454"/>
    <w:rsid w:val="0056099D"/>
    <w:rsid w:val="00561496"/>
    <w:rsid w:val="00563F33"/>
    <w:rsid w:val="0056454A"/>
    <w:rsid w:val="005648B2"/>
    <w:rsid w:val="00566657"/>
    <w:rsid w:val="005700FC"/>
    <w:rsid w:val="005726D1"/>
    <w:rsid w:val="00573B85"/>
    <w:rsid w:val="00574529"/>
    <w:rsid w:val="00576C48"/>
    <w:rsid w:val="00577AAB"/>
    <w:rsid w:val="0058034B"/>
    <w:rsid w:val="00581E8F"/>
    <w:rsid w:val="00581F53"/>
    <w:rsid w:val="00582E18"/>
    <w:rsid w:val="00582F19"/>
    <w:rsid w:val="00583398"/>
    <w:rsid w:val="00587AD4"/>
    <w:rsid w:val="00587FE3"/>
    <w:rsid w:val="005920DD"/>
    <w:rsid w:val="00594627"/>
    <w:rsid w:val="00594F75"/>
    <w:rsid w:val="00595171"/>
    <w:rsid w:val="00595720"/>
    <w:rsid w:val="0059613D"/>
    <w:rsid w:val="005A1799"/>
    <w:rsid w:val="005A1EB5"/>
    <w:rsid w:val="005A3A6C"/>
    <w:rsid w:val="005A453D"/>
    <w:rsid w:val="005A4CA9"/>
    <w:rsid w:val="005A4E07"/>
    <w:rsid w:val="005A60A0"/>
    <w:rsid w:val="005A6360"/>
    <w:rsid w:val="005A6F0D"/>
    <w:rsid w:val="005B109D"/>
    <w:rsid w:val="005B1E53"/>
    <w:rsid w:val="005B1F50"/>
    <w:rsid w:val="005B34E4"/>
    <w:rsid w:val="005B48D2"/>
    <w:rsid w:val="005B61DE"/>
    <w:rsid w:val="005B62CD"/>
    <w:rsid w:val="005B695C"/>
    <w:rsid w:val="005B6DAB"/>
    <w:rsid w:val="005C072A"/>
    <w:rsid w:val="005C0AF2"/>
    <w:rsid w:val="005C3B12"/>
    <w:rsid w:val="005C5AA2"/>
    <w:rsid w:val="005D22F4"/>
    <w:rsid w:val="005D230A"/>
    <w:rsid w:val="005D293D"/>
    <w:rsid w:val="005D29C4"/>
    <w:rsid w:val="005D2EE9"/>
    <w:rsid w:val="005D59EB"/>
    <w:rsid w:val="005E25DE"/>
    <w:rsid w:val="005E65E5"/>
    <w:rsid w:val="005E755B"/>
    <w:rsid w:val="005F12E7"/>
    <w:rsid w:val="005F278D"/>
    <w:rsid w:val="005F44BD"/>
    <w:rsid w:val="005F51D8"/>
    <w:rsid w:val="005F576B"/>
    <w:rsid w:val="005F68C5"/>
    <w:rsid w:val="005F7540"/>
    <w:rsid w:val="0060104B"/>
    <w:rsid w:val="00601353"/>
    <w:rsid w:val="00602558"/>
    <w:rsid w:val="00603177"/>
    <w:rsid w:val="00604580"/>
    <w:rsid w:val="006054B4"/>
    <w:rsid w:val="00605608"/>
    <w:rsid w:val="0060633E"/>
    <w:rsid w:val="00606981"/>
    <w:rsid w:val="00607118"/>
    <w:rsid w:val="00607AC7"/>
    <w:rsid w:val="006104C1"/>
    <w:rsid w:val="00612299"/>
    <w:rsid w:val="0061258F"/>
    <w:rsid w:val="00613456"/>
    <w:rsid w:val="006137FB"/>
    <w:rsid w:val="006140AD"/>
    <w:rsid w:val="00616BA2"/>
    <w:rsid w:val="00621E28"/>
    <w:rsid w:val="006224D5"/>
    <w:rsid w:val="00622730"/>
    <w:rsid w:val="00622A87"/>
    <w:rsid w:val="006240BF"/>
    <w:rsid w:val="006241D3"/>
    <w:rsid w:val="00625655"/>
    <w:rsid w:val="0062709D"/>
    <w:rsid w:val="00627107"/>
    <w:rsid w:val="0062783B"/>
    <w:rsid w:val="00627CFA"/>
    <w:rsid w:val="006329D1"/>
    <w:rsid w:val="00633BB6"/>
    <w:rsid w:val="00633C46"/>
    <w:rsid w:val="006354AE"/>
    <w:rsid w:val="00635E40"/>
    <w:rsid w:val="00636913"/>
    <w:rsid w:val="006402E2"/>
    <w:rsid w:val="006424C3"/>
    <w:rsid w:val="006432F5"/>
    <w:rsid w:val="00643D39"/>
    <w:rsid w:val="006442FF"/>
    <w:rsid w:val="006446DB"/>
    <w:rsid w:val="00645AD6"/>
    <w:rsid w:val="00645C83"/>
    <w:rsid w:val="00646C76"/>
    <w:rsid w:val="0064788E"/>
    <w:rsid w:val="00650F1D"/>
    <w:rsid w:val="0065160D"/>
    <w:rsid w:val="006529D4"/>
    <w:rsid w:val="00653F86"/>
    <w:rsid w:val="0065450A"/>
    <w:rsid w:val="0065584F"/>
    <w:rsid w:val="00656FF8"/>
    <w:rsid w:val="00663598"/>
    <w:rsid w:val="00663EE3"/>
    <w:rsid w:val="00664821"/>
    <w:rsid w:val="006650EE"/>
    <w:rsid w:val="00665371"/>
    <w:rsid w:val="00665A73"/>
    <w:rsid w:val="00665D29"/>
    <w:rsid w:val="006663D4"/>
    <w:rsid w:val="00667115"/>
    <w:rsid w:val="00667793"/>
    <w:rsid w:val="006709A3"/>
    <w:rsid w:val="006742FD"/>
    <w:rsid w:val="006748FA"/>
    <w:rsid w:val="0067524A"/>
    <w:rsid w:val="00675977"/>
    <w:rsid w:val="00683F75"/>
    <w:rsid w:val="00683F88"/>
    <w:rsid w:val="0068583C"/>
    <w:rsid w:val="0068651D"/>
    <w:rsid w:val="006874A0"/>
    <w:rsid w:val="006919F0"/>
    <w:rsid w:val="00692134"/>
    <w:rsid w:val="00695674"/>
    <w:rsid w:val="006A185A"/>
    <w:rsid w:val="006A1959"/>
    <w:rsid w:val="006A1E69"/>
    <w:rsid w:val="006A39C5"/>
    <w:rsid w:val="006A3B57"/>
    <w:rsid w:val="006A7D0B"/>
    <w:rsid w:val="006B25D8"/>
    <w:rsid w:val="006B302A"/>
    <w:rsid w:val="006B4701"/>
    <w:rsid w:val="006B65AE"/>
    <w:rsid w:val="006B75DC"/>
    <w:rsid w:val="006C0C12"/>
    <w:rsid w:val="006C35FC"/>
    <w:rsid w:val="006C4467"/>
    <w:rsid w:val="006C639F"/>
    <w:rsid w:val="006C6AE1"/>
    <w:rsid w:val="006D0607"/>
    <w:rsid w:val="006D07FC"/>
    <w:rsid w:val="006D0AB4"/>
    <w:rsid w:val="006D100F"/>
    <w:rsid w:val="006D2BA1"/>
    <w:rsid w:val="006D2E97"/>
    <w:rsid w:val="006D53BA"/>
    <w:rsid w:val="006D5442"/>
    <w:rsid w:val="006D5C36"/>
    <w:rsid w:val="006D643B"/>
    <w:rsid w:val="006E3516"/>
    <w:rsid w:val="006E48CE"/>
    <w:rsid w:val="006E72CA"/>
    <w:rsid w:val="006F0084"/>
    <w:rsid w:val="006F1841"/>
    <w:rsid w:val="006F1B08"/>
    <w:rsid w:val="006F543C"/>
    <w:rsid w:val="006F60B0"/>
    <w:rsid w:val="006F6B54"/>
    <w:rsid w:val="007016B7"/>
    <w:rsid w:val="00701ABC"/>
    <w:rsid w:val="00701F64"/>
    <w:rsid w:val="007030BE"/>
    <w:rsid w:val="0070474B"/>
    <w:rsid w:val="007048CC"/>
    <w:rsid w:val="007050F1"/>
    <w:rsid w:val="0070558C"/>
    <w:rsid w:val="00705C37"/>
    <w:rsid w:val="00707C0B"/>
    <w:rsid w:val="00711BD3"/>
    <w:rsid w:val="0071291F"/>
    <w:rsid w:val="00714003"/>
    <w:rsid w:val="00714D78"/>
    <w:rsid w:val="00715172"/>
    <w:rsid w:val="0072027C"/>
    <w:rsid w:val="007215B8"/>
    <w:rsid w:val="00723529"/>
    <w:rsid w:val="00724C72"/>
    <w:rsid w:val="00724CE0"/>
    <w:rsid w:val="00726069"/>
    <w:rsid w:val="0072700F"/>
    <w:rsid w:val="0073153A"/>
    <w:rsid w:val="00732131"/>
    <w:rsid w:val="007333EA"/>
    <w:rsid w:val="0073699C"/>
    <w:rsid w:val="0073767B"/>
    <w:rsid w:val="007438A2"/>
    <w:rsid w:val="00743B05"/>
    <w:rsid w:val="007440F8"/>
    <w:rsid w:val="0074425A"/>
    <w:rsid w:val="00745255"/>
    <w:rsid w:val="0074639E"/>
    <w:rsid w:val="007501C4"/>
    <w:rsid w:val="00751BA8"/>
    <w:rsid w:val="00753F47"/>
    <w:rsid w:val="007543E1"/>
    <w:rsid w:val="0075468D"/>
    <w:rsid w:val="00754E3A"/>
    <w:rsid w:val="0075592D"/>
    <w:rsid w:val="0076111D"/>
    <w:rsid w:val="00761246"/>
    <w:rsid w:val="00761E7E"/>
    <w:rsid w:val="00763FAB"/>
    <w:rsid w:val="00764222"/>
    <w:rsid w:val="007650B6"/>
    <w:rsid w:val="0077015A"/>
    <w:rsid w:val="00771116"/>
    <w:rsid w:val="007720CD"/>
    <w:rsid w:val="00772137"/>
    <w:rsid w:val="007724E5"/>
    <w:rsid w:val="00772C89"/>
    <w:rsid w:val="00772E3E"/>
    <w:rsid w:val="00776E5A"/>
    <w:rsid w:val="007802A3"/>
    <w:rsid w:val="00781C22"/>
    <w:rsid w:val="00783B6A"/>
    <w:rsid w:val="007865DC"/>
    <w:rsid w:val="00787AE5"/>
    <w:rsid w:val="00787F56"/>
    <w:rsid w:val="0079002F"/>
    <w:rsid w:val="007909C4"/>
    <w:rsid w:val="00791E88"/>
    <w:rsid w:val="007946D2"/>
    <w:rsid w:val="007954E7"/>
    <w:rsid w:val="007969CF"/>
    <w:rsid w:val="007A26EA"/>
    <w:rsid w:val="007A2E14"/>
    <w:rsid w:val="007A2F0A"/>
    <w:rsid w:val="007A50CF"/>
    <w:rsid w:val="007A52C2"/>
    <w:rsid w:val="007A767C"/>
    <w:rsid w:val="007B2C8B"/>
    <w:rsid w:val="007B4D5B"/>
    <w:rsid w:val="007B51C1"/>
    <w:rsid w:val="007B608C"/>
    <w:rsid w:val="007B7FCE"/>
    <w:rsid w:val="007C13E6"/>
    <w:rsid w:val="007C15DF"/>
    <w:rsid w:val="007C1CE8"/>
    <w:rsid w:val="007C1D77"/>
    <w:rsid w:val="007C2DE8"/>
    <w:rsid w:val="007C30E8"/>
    <w:rsid w:val="007C3B38"/>
    <w:rsid w:val="007C6DCF"/>
    <w:rsid w:val="007D195D"/>
    <w:rsid w:val="007D2B5C"/>
    <w:rsid w:val="007D46BE"/>
    <w:rsid w:val="007D6421"/>
    <w:rsid w:val="007D685A"/>
    <w:rsid w:val="007D720B"/>
    <w:rsid w:val="007E1034"/>
    <w:rsid w:val="007E1ADA"/>
    <w:rsid w:val="007E2043"/>
    <w:rsid w:val="007E3642"/>
    <w:rsid w:val="007E4C1F"/>
    <w:rsid w:val="007E5B63"/>
    <w:rsid w:val="007E75F3"/>
    <w:rsid w:val="007F0663"/>
    <w:rsid w:val="007F5F52"/>
    <w:rsid w:val="00801EBA"/>
    <w:rsid w:val="00803CDF"/>
    <w:rsid w:val="00804C29"/>
    <w:rsid w:val="0080645D"/>
    <w:rsid w:val="0081276D"/>
    <w:rsid w:val="008142D7"/>
    <w:rsid w:val="008176C4"/>
    <w:rsid w:val="00817EEC"/>
    <w:rsid w:val="00821D56"/>
    <w:rsid w:val="0082291E"/>
    <w:rsid w:val="008235B1"/>
    <w:rsid w:val="00830B24"/>
    <w:rsid w:val="00831A0B"/>
    <w:rsid w:val="00832B70"/>
    <w:rsid w:val="00832EE9"/>
    <w:rsid w:val="008346B1"/>
    <w:rsid w:val="00836928"/>
    <w:rsid w:val="00840822"/>
    <w:rsid w:val="008410F2"/>
    <w:rsid w:val="008411D2"/>
    <w:rsid w:val="00841856"/>
    <w:rsid w:val="00842793"/>
    <w:rsid w:val="008431E7"/>
    <w:rsid w:val="008439BD"/>
    <w:rsid w:val="00843D2A"/>
    <w:rsid w:val="00850129"/>
    <w:rsid w:val="00850B04"/>
    <w:rsid w:val="00851816"/>
    <w:rsid w:val="00852BDC"/>
    <w:rsid w:val="00854E03"/>
    <w:rsid w:val="008552AE"/>
    <w:rsid w:val="00855CD6"/>
    <w:rsid w:val="00855DE5"/>
    <w:rsid w:val="00856536"/>
    <w:rsid w:val="0086201E"/>
    <w:rsid w:val="00862D11"/>
    <w:rsid w:val="00862FC7"/>
    <w:rsid w:val="00865667"/>
    <w:rsid w:val="00867317"/>
    <w:rsid w:val="00867482"/>
    <w:rsid w:val="00867936"/>
    <w:rsid w:val="00871AB5"/>
    <w:rsid w:val="00872084"/>
    <w:rsid w:val="008720A9"/>
    <w:rsid w:val="008756B8"/>
    <w:rsid w:val="00875AFB"/>
    <w:rsid w:val="00875ED6"/>
    <w:rsid w:val="008808C7"/>
    <w:rsid w:val="00881564"/>
    <w:rsid w:val="00883B3E"/>
    <w:rsid w:val="008858CE"/>
    <w:rsid w:val="008859EE"/>
    <w:rsid w:val="00885C3F"/>
    <w:rsid w:val="008861D6"/>
    <w:rsid w:val="0088702D"/>
    <w:rsid w:val="00892515"/>
    <w:rsid w:val="00892792"/>
    <w:rsid w:val="0089328F"/>
    <w:rsid w:val="00894FAC"/>
    <w:rsid w:val="00895B4C"/>
    <w:rsid w:val="0089601F"/>
    <w:rsid w:val="008A1C23"/>
    <w:rsid w:val="008A1CFB"/>
    <w:rsid w:val="008A25A8"/>
    <w:rsid w:val="008A4128"/>
    <w:rsid w:val="008A4FCB"/>
    <w:rsid w:val="008A769E"/>
    <w:rsid w:val="008A7B2A"/>
    <w:rsid w:val="008B07EF"/>
    <w:rsid w:val="008B21F3"/>
    <w:rsid w:val="008B2E3E"/>
    <w:rsid w:val="008B363D"/>
    <w:rsid w:val="008B417E"/>
    <w:rsid w:val="008B4BD5"/>
    <w:rsid w:val="008B55F0"/>
    <w:rsid w:val="008B5E9C"/>
    <w:rsid w:val="008B60BA"/>
    <w:rsid w:val="008B6D64"/>
    <w:rsid w:val="008C0BB6"/>
    <w:rsid w:val="008C1CF0"/>
    <w:rsid w:val="008C1EF5"/>
    <w:rsid w:val="008C22E3"/>
    <w:rsid w:val="008C2E3E"/>
    <w:rsid w:val="008C3F5D"/>
    <w:rsid w:val="008C543B"/>
    <w:rsid w:val="008C5D0B"/>
    <w:rsid w:val="008C5EC0"/>
    <w:rsid w:val="008D22BC"/>
    <w:rsid w:val="008D38BC"/>
    <w:rsid w:val="008D5ECB"/>
    <w:rsid w:val="008D7F99"/>
    <w:rsid w:val="008E12AE"/>
    <w:rsid w:val="008E3753"/>
    <w:rsid w:val="008E5B20"/>
    <w:rsid w:val="008E6430"/>
    <w:rsid w:val="008E6A80"/>
    <w:rsid w:val="008E6F70"/>
    <w:rsid w:val="008E7212"/>
    <w:rsid w:val="008F0FB3"/>
    <w:rsid w:val="008F1F70"/>
    <w:rsid w:val="008F48DA"/>
    <w:rsid w:val="008F6E00"/>
    <w:rsid w:val="008F7A60"/>
    <w:rsid w:val="00900BB7"/>
    <w:rsid w:val="009013B8"/>
    <w:rsid w:val="00903ACD"/>
    <w:rsid w:val="0090633E"/>
    <w:rsid w:val="00910B0D"/>
    <w:rsid w:val="00912040"/>
    <w:rsid w:val="00912DE6"/>
    <w:rsid w:val="00912F6F"/>
    <w:rsid w:val="00913F0F"/>
    <w:rsid w:val="00914904"/>
    <w:rsid w:val="00915D10"/>
    <w:rsid w:val="00916398"/>
    <w:rsid w:val="009200D9"/>
    <w:rsid w:val="009209DD"/>
    <w:rsid w:val="00920F02"/>
    <w:rsid w:val="009217B5"/>
    <w:rsid w:val="00921F7D"/>
    <w:rsid w:val="00926EA4"/>
    <w:rsid w:val="00927945"/>
    <w:rsid w:val="00927F67"/>
    <w:rsid w:val="0093264E"/>
    <w:rsid w:val="0093419C"/>
    <w:rsid w:val="00935525"/>
    <w:rsid w:val="00940500"/>
    <w:rsid w:val="00941074"/>
    <w:rsid w:val="009428A9"/>
    <w:rsid w:val="009433B9"/>
    <w:rsid w:val="0094445E"/>
    <w:rsid w:val="009523CA"/>
    <w:rsid w:val="00952442"/>
    <w:rsid w:val="00952DB3"/>
    <w:rsid w:val="009548A9"/>
    <w:rsid w:val="00955531"/>
    <w:rsid w:val="009575BF"/>
    <w:rsid w:val="0096375C"/>
    <w:rsid w:val="0096404F"/>
    <w:rsid w:val="009649FC"/>
    <w:rsid w:val="00964FB5"/>
    <w:rsid w:val="00965432"/>
    <w:rsid w:val="00966F37"/>
    <w:rsid w:val="00967344"/>
    <w:rsid w:val="00967557"/>
    <w:rsid w:val="00967558"/>
    <w:rsid w:val="00976323"/>
    <w:rsid w:val="00977681"/>
    <w:rsid w:val="00980E42"/>
    <w:rsid w:val="00984104"/>
    <w:rsid w:val="0098460C"/>
    <w:rsid w:val="00985FFE"/>
    <w:rsid w:val="00986859"/>
    <w:rsid w:val="00986DCF"/>
    <w:rsid w:val="00986FFB"/>
    <w:rsid w:val="00987712"/>
    <w:rsid w:val="00990398"/>
    <w:rsid w:val="0099069F"/>
    <w:rsid w:val="00993E56"/>
    <w:rsid w:val="00996676"/>
    <w:rsid w:val="00996A3C"/>
    <w:rsid w:val="009A0581"/>
    <w:rsid w:val="009A155D"/>
    <w:rsid w:val="009A1851"/>
    <w:rsid w:val="009A3893"/>
    <w:rsid w:val="009A4421"/>
    <w:rsid w:val="009A4AD5"/>
    <w:rsid w:val="009A7C4E"/>
    <w:rsid w:val="009B114B"/>
    <w:rsid w:val="009B285F"/>
    <w:rsid w:val="009B412F"/>
    <w:rsid w:val="009B4ECD"/>
    <w:rsid w:val="009B77FF"/>
    <w:rsid w:val="009C276A"/>
    <w:rsid w:val="009C30B8"/>
    <w:rsid w:val="009C36F2"/>
    <w:rsid w:val="009C6ED8"/>
    <w:rsid w:val="009C750D"/>
    <w:rsid w:val="009C7EFC"/>
    <w:rsid w:val="009D3966"/>
    <w:rsid w:val="009D7333"/>
    <w:rsid w:val="009E3443"/>
    <w:rsid w:val="009E5B36"/>
    <w:rsid w:val="009E6B1D"/>
    <w:rsid w:val="009E6E10"/>
    <w:rsid w:val="009E769D"/>
    <w:rsid w:val="00A00035"/>
    <w:rsid w:val="00A00D0A"/>
    <w:rsid w:val="00A01F42"/>
    <w:rsid w:val="00A02FBF"/>
    <w:rsid w:val="00A07DB6"/>
    <w:rsid w:val="00A104E4"/>
    <w:rsid w:val="00A125AF"/>
    <w:rsid w:val="00A12CA5"/>
    <w:rsid w:val="00A13368"/>
    <w:rsid w:val="00A14421"/>
    <w:rsid w:val="00A14748"/>
    <w:rsid w:val="00A159CB"/>
    <w:rsid w:val="00A163F2"/>
    <w:rsid w:val="00A17451"/>
    <w:rsid w:val="00A17B5E"/>
    <w:rsid w:val="00A20396"/>
    <w:rsid w:val="00A207FC"/>
    <w:rsid w:val="00A20976"/>
    <w:rsid w:val="00A251AF"/>
    <w:rsid w:val="00A251FB"/>
    <w:rsid w:val="00A25B17"/>
    <w:rsid w:val="00A307F8"/>
    <w:rsid w:val="00A31A41"/>
    <w:rsid w:val="00A3448F"/>
    <w:rsid w:val="00A35470"/>
    <w:rsid w:val="00A35FD7"/>
    <w:rsid w:val="00A36460"/>
    <w:rsid w:val="00A3735D"/>
    <w:rsid w:val="00A37AA8"/>
    <w:rsid w:val="00A40F22"/>
    <w:rsid w:val="00A44D71"/>
    <w:rsid w:val="00A463D1"/>
    <w:rsid w:val="00A515E3"/>
    <w:rsid w:val="00A530C2"/>
    <w:rsid w:val="00A53A6C"/>
    <w:rsid w:val="00A53CCE"/>
    <w:rsid w:val="00A54939"/>
    <w:rsid w:val="00A60F94"/>
    <w:rsid w:val="00A613E0"/>
    <w:rsid w:val="00A6173D"/>
    <w:rsid w:val="00A62785"/>
    <w:rsid w:val="00A62B04"/>
    <w:rsid w:val="00A63BB1"/>
    <w:rsid w:val="00A642B8"/>
    <w:rsid w:val="00A64412"/>
    <w:rsid w:val="00A64ED8"/>
    <w:rsid w:val="00A65311"/>
    <w:rsid w:val="00A66C60"/>
    <w:rsid w:val="00A70A24"/>
    <w:rsid w:val="00A70B67"/>
    <w:rsid w:val="00A7138E"/>
    <w:rsid w:val="00A72B7F"/>
    <w:rsid w:val="00A72CA0"/>
    <w:rsid w:val="00A7415A"/>
    <w:rsid w:val="00A7473C"/>
    <w:rsid w:val="00A76505"/>
    <w:rsid w:val="00A7733A"/>
    <w:rsid w:val="00A80753"/>
    <w:rsid w:val="00A82452"/>
    <w:rsid w:val="00A8292F"/>
    <w:rsid w:val="00A830F2"/>
    <w:rsid w:val="00A844B0"/>
    <w:rsid w:val="00A858EC"/>
    <w:rsid w:val="00A85C2E"/>
    <w:rsid w:val="00A85F41"/>
    <w:rsid w:val="00A8641D"/>
    <w:rsid w:val="00A86FA1"/>
    <w:rsid w:val="00A8783E"/>
    <w:rsid w:val="00A93F13"/>
    <w:rsid w:val="00A941F9"/>
    <w:rsid w:val="00A94F10"/>
    <w:rsid w:val="00A9667D"/>
    <w:rsid w:val="00A96BD3"/>
    <w:rsid w:val="00A96D29"/>
    <w:rsid w:val="00AA063B"/>
    <w:rsid w:val="00AA2121"/>
    <w:rsid w:val="00AA353E"/>
    <w:rsid w:val="00AA5D81"/>
    <w:rsid w:val="00AA6369"/>
    <w:rsid w:val="00AA6787"/>
    <w:rsid w:val="00AA7078"/>
    <w:rsid w:val="00AB1D1A"/>
    <w:rsid w:val="00AB1EFF"/>
    <w:rsid w:val="00AB321B"/>
    <w:rsid w:val="00AB4E4F"/>
    <w:rsid w:val="00AC0720"/>
    <w:rsid w:val="00AC18CE"/>
    <w:rsid w:val="00AC18D0"/>
    <w:rsid w:val="00AC1BFA"/>
    <w:rsid w:val="00AC2070"/>
    <w:rsid w:val="00AC29ED"/>
    <w:rsid w:val="00AC7312"/>
    <w:rsid w:val="00AD0F35"/>
    <w:rsid w:val="00AD21BA"/>
    <w:rsid w:val="00AD2A6B"/>
    <w:rsid w:val="00AD36AE"/>
    <w:rsid w:val="00AD5FF6"/>
    <w:rsid w:val="00AD6570"/>
    <w:rsid w:val="00AE087A"/>
    <w:rsid w:val="00AE1E0A"/>
    <w:rsid w:val="00AE28C7"/>
    <w:rsid w:val="00AE4483"/>
    <w:rsid w:val="00AE4C7A"/>
    <w:rsid w:val="00AE59C8"/>
    <w:rsid w:val="00AE6A20"/>
    <w:rsid w:val="00AE6E45"/>
    <w:rsid w:val="00AF0927"/>
    <w:rsid w:val="00AF2281"/>
    <w:rsid w:val="00AF6414"/>
    <w:rsid w:val="00AF732F"/>
    <w:rsid w:val="00AF7ED3"/>
    <w:rsid w:val="00B00415"/>
    <w:rsid w:val="00B030BF"/>
    <w:rsid w:val="00B05522"/>
    <w:rsid w:val="00B07491"/>
    <w:rsid w:val="00B07882"/>
    <w:rsid w:val="00B12E2A"/>
    <w:rsid w:val="00B153FF"/>
    <w:rsid w:val="00B164A3"/>
    <w:rsid w:val="00B1694D"/>
    <w:rsid w:val="00B172BB"/>
    <w:rsid w:val="00B20B7B"/>
    <w:rsid w:val="00B20E10"/>
    <w:rsid w:val="00B21764"/>
    <w:rsid w:val="00B21CEC"/>
    <w:rsid w:val="00B228FD"/>
    <w:rsid w:val="00B25ECE"/>
    <w:rsid w:val="00B276D0"/>
    <w:rsid w:val="00B30061"/>
    <w:rsid w:val="00B305CD"/>
    <w:rsid w:val="00B309A9"/>
    <w:rsid w:val="00B30AA1"/>
    <w:rsid w:val="00B31ECA"/>
    <w:rsid w:val="00B33114"/>
    <w:rsid w:val="00B33251"/>
    <w:rsid w:val="00B33987"/>
    <w:rsid w:val="00B34D93"/>
    <w:rsid w:val="00B3536D"/>
    <w:rsid w:val="00B35B0B"/>
    <w:rsid w:val="00B37C14"/>
    <w:rsid w:val="00B41419"/>
    <w:rsid w:val="00B4142E"/>
    <w:rsid w:val="00B47774"/>
    <w:rsid w:val="00B50F5B"/>
    <w:rsid w:val="00B5184F"/>
    <w:rsid w:val="00B5392E"/>
    <w:rsid w:val="00B53D35"/>
    <w:rsid w:val="00B5585D"/>
    <w:rsid w:val="00B55907"/>
    <w:rsid w:val="00B55AC5"/>
    <w:rsid w:val="00B55D22"/>
    <w:rsid w:val="00B5798B"/>
    <w:rsid w:val="00B61C1C"/>
    <w:rsid w:val="00B67A3D"/>
    <w:rsid w:val="00B67D36"/>
    <w:rsid w:val="00B72FEA"/>
    <w:rsid w:val="00B753DE"/>
    <w:rsid w:val="00B754DF"/>
    <w:rsid w:val="00B75BC6"/>
    <w:rsid w:val="00B7678C"/>
    <w:rsid w:val="00B77224"/>
    <w:rsid w:val="00B813E8"/>
    <w:rsid w:val="00B81FA1"/>
    <w:rsid w:val="00B85A35"/>
    <w:rsid w:val="00B86492"/>
    <w:rsid w:val="00B90DD2"/>
    <w:rsid w:val="00B96DCD"/>
    <w:rsid w:val="00BA134A"/>
    <w:rsid w:val="00BA1CE3"/>
    <w:rsid w:val="00BA3410"/>
    <w:rsid w:val="00BA6110"/>
    <w:rsid w:val="00BA674E"/>
    <w:rsid w:val="00BA6922"/>
    <w:rsid w:val="00BA6986"/>
    <w:rsid w:val="00BA7C9E"/>
    <w:rsid w:val="00BB05CE"/>
    <w:rsid w:val="00BB3739"/>
    <w:rsid w:val="00BB3C76"/>
    <w:rsid w:val="00BB7A90"/>
    <w:rsid w:val="00BB7DF9"/>
    <w:rsid w:val="00BC14E6"/>
    <w:rsid w:val="00BC17F4"/>
    <w:rsid w:val="00BC5DA5"/>
    <w:rsid w:val="00BC63FB"/>
    <w:rsid w:val="00BD40AC"/>
    <w:rsid w:val="00BD592B"/>
    <w:rsid w:val="00BD59A7"/>
    <w:rsid w:val="00BD6BA4"/>
    <w:rsid w:val="00BE00B9"/>
    <w:rsid w:val="00BE0403"/>
    <w:rsid w:val="00BE0F76"/>
    <w:rsid w:val="00BE427D"/>
    <w:rsid w:val="00BE4C5F"/>
    <w:rsid w:val="00BE7221"/>
    <w:rsid w:val="00BF186B"/>
    <w:rsid w:val="00BF300A"/>
    <w:rsid w:val="00BF3343"/>
    <w:rsid w:val="00BF3C9A"/>
    <w:rsid w:val="00BF5934"/>
    <w:rsid w:val="00C014A0"/>
    <w:rsid w:val="00C02144"/>
    <w:rsid w:val="00C02367"/>
    <w:rsid w:val="00C02459"/>
    <w:rsid w:val="00C03C52"/>
    <w:rsid w:val="00C04260"/>
    <w:rsid w:val="00C04DF6"/>
    <w:rsid w:val="00C05D91"/>
    <w:rsid w:val="00C11F5E"/>
    <w:rsid w:val="00C136EE"/>
    <w:rsid w:val="00C13DD1"/>
    <w:rsid w:val="00C15AFF"/>
    <w:rsid w:val="00C1672D"/>
    <w:rsid w:val="00C1746A"/>
    <w:rsid w:val="00C203C2"/>
    <w:rsid w:val="00C20942"/>
    <w:rsid w:val="00C21FF0"/>
    <w:rsid w:val="00C22244"/>
    <w:rsid w:val="00C23E0E"/>
    <w:rsid w:val="00C24034"/>
    <w:rsid w:val="00C24C8B"/>
    <w:rsid w:val="00C25DA7"/>
    <w:rsid w:val="00C2606B"/>
    <w:rsid w:val="00C275BF"/>
    <w:rsid w:val="00C3128C"/>
    <w:rsid w:val="00C31A4E"/>
    <w:rsid w:val="00C36172"/>
    <w:rsid w:val="00C36203"/>
    <w:rsid w:val="00C36728"/>
    <w:rsid w:val="00C41B52"/>
    <w:rsid w:val="00C425C6"/>
    <w:rsid w:val="00C42FC9"/>
    <w:rsid w:val="00C43774"/>
    <w:rsid w:val="00C4495B"/>
    <w:rsid w:val="00C4500C"/>
    <w:rsid w:val="00C45605"/>
    <w:rsid w:val="00C4580F"/>
    <w:rsid w:val="00C5164A"/>
    <w:rsid w:val="00C53A77"/>
    <w:rsid w:val="00C55056"/>
    <w:rsid w:val="00C60BE9"/>
    <w:rsid w:val="00C61605"/>
    <w:rsid w:val="00C64B61"/>
    <w:rsid w:val="00C65CF9"/>
    <w:rsid w:val="00C663B3"/>
    <w:rsid w:val="00C66893"/>
    <w:rsid w:val="00C669BC"/>
    <w:rsid w:val="00C670BF"/>
    <w:rsid w:val="00C673EB"/>
    <w:rsid w:val="00C675CF"/>
    <w:rsid w:val="00C6780A"/>
    <w:rsid w:val="00C74005"/>
    <w:rsid w:val="00C761FD"/>
    <w:rsid w:val="00C8238E"/>
    <w:rsid w:val="00C833EC"/>
    <w:rsid w:val="00C8450C"/>
    <w:rsid w:val="00C84778"/>
    <w:rsid w:val="00C855DA"/>
    <w:rsid w:val="00C858D0"/>
    <w:rsid w:val="00C9336E"/>
    <w:rsid w:val="00C935A5"/>
    <w:rsid w:val="00C935C5"/>
    <w:rsid w:val="00CA09CC"/>
    <w:rsid w:val="00CA0D44"/>
    <w:rsid w:val="00CA3F98"/>
    <w:rsid w:val="00CA417E"/>
    <w:rsid w:val="00CA5F1A"/>
    <w:rsid w:val="00CA6331"/>
    <w:rsid w:val="00CB3963"/>
    <w:rsid w:val="00CB4A9A"/>
    <w:rsid w:val="00CB5DD0"/>
    <w:rsid w:val="00CB610A"/>
    <w:rsid w:val="00CB6901"/>
    <w:rsid w:val="00CB6FBB"/>
    <w:rsid w:val="00CC00F4"/>
    <w:rsid w:val="00CC06B0"/>
    <w:rsid w:val="00CC175F"/>
    <w:rsid w:val="00CC38E9"/>
    <w:rsid w:val="00CC42B1"/>
    <w:rsid w:val="00CC4734"/>
    <w:rsid w:val="00CC6643"/>
    <w:rsid w:val="00CC7012"/>
    <w:rsid w:val="00CD2750"/>
    <w:rsid w:val="00CD3036"/>
    <w:rsid w:val="00CD3101"/>
    <w:rsid w:val="00CD3F7A"/>
    <w:rsid w:val="00CD4078"/>
    <w:rsid w:val="00CD5904"/>
    <w:rsid w:val="00CD65E6"/>
    <w:rsid w:val="00CD7752"/>
    <w:rsid w:val="00CD7A28"/>
    <w:rsid w:val="00CE0D8F"/>
    <w:rsid w:val="00CE36F9"/>
    <w:rsid w:val="00CE4668"/>
    <w:rsid w:val="00CE5581"/>
    <w:rsid w:val="00CE78D6"/>
    <w:rsid w:val="00CF0F63"/>
    <w:rsid w:val="00CF6867"/>
    <w:rsid w:val="00CF6AB9"/>
    <w:rsid w:val="00D00748"/>
    <w:rsid w:val="00D00E93"/>
    <w:rsid w:val="00D01082"/>
    <w:rsid w:val="00D01117"/>
    <w:rsid w:val="00D01803"/>
    <w:rsid w:val="00D0651D"/>
    <w:rsid w:val="00D06C72"/>
    <w:rsid w:val="00D07C0B"/>
    <w:rsid w:val="00D15541"/>
    <w:rsid w:val="00D163E6"/>
    <w:rsid w:val="00D16CE2"/>
    <w:rsid w:val="00D21D63"/>
    <w:rsid w:val="00D21E56"/>
    <w:rsid w:val="00D23C79"/>
    <w:rsid w:val="00D2423D"/>
    <w:rsid w:val="00D25FA2"/>
    <w:rsid w:val="00D26A4A"/>
    <w:rsid w:val="00D2708E"/>
    <w:rsid w:val="00D27984"/>
    <w:rsid w:val="00D27B13"/>
    <w:rsid w:val="00D30848"/>
    <w:rsid w:val="00D30C25"/>
    <w:rsid w:val="00D3244B"/>
    <w:rsid w:val="00D32B42"/>
    <w:rsid w:val="00D3402E"/>
    <w:rsid w:val="00D34B5A"/>
    <w:rsid w:val="00D419DE"/>
    <w:rsid w:val="00D448AB"/>
    <w:rsid w:val="00D460C4"/>
    <w:rsid w:val="00D46F23"/>
    <w:rsid w:val="00D50818"/>
    <w:rsid w:val="00D51DB2"/>
    <w:rsid w:val="00D51DD0"/>
    <w:rsid w:val="00D52219"/>
    <w:rsid w:val="00D53E2C"/>
    <w:rsid w:val="00D55FC2"/>
    <w:rsid w:val="00D571FA"/>
    <w:rsid w:val="00D61E12"/>
    <w:rsid w:val="00D62E83"/>
    <w:rsid w:val="00D62EDB"/>
    <w:rsid w:val="00D63A76"/>
    <w:rsid w:val="00D6505A"/>
    <w:rsid w:val="00D652DD"/>
    <w:rsid w:val="00D65BD0"/>
    <w:rsid w:val="00D65D63"/>
    <w:rsid w:val="00D65EDF"/>
    <w:rsid w:val="00D66875"/>
    <w:rsid w:val="00D67CEF"/>
    <w:rsid w:val="00D70989"/>
    <w:rsid w:val="00D70A32"/>
    <w:rsid w:val="00D74658"/>
    <w:rsid w:val="00D809AA"/>
    <w:rsid w:val="00D8195C"/>
    <w:rsid w:val="00D81FAF"/>
    <w:rsid w:val="00D821A1"/>
    <w:rsid w:val="00D823BE"/>
    <w:rsid w:val="00D83D78"/>
    <w:rsid w:val="00D937A8"/>
    <w:rsid w:val="00D93B3A"/>
    <w:rsid w:val="00D965A4"/>
    <w:rsid w:val="00D97B0C"/>
    <w:rsid w:val="00D97BAC"/>
    <w:rsid w:val="00DA0807"/>
    <w:rsid w:val="00DA0ACC"/>
    <w:rsid w:val="00DA1776"/>
    <w:rsid w:val="00DA439F"/>
    <w:rsid w:val="00DA6139"/>
    <w:rsid w:val="00DA7002"/>
    <w:rsid w:val="00DA7F32"/>
    <w:rsid w:val="00DB077A"/>
    <w:rsid w:val="00DB5355"/>
    <w:rsid w:val="00DB5903"/>
    <w:rsid w:val="00DB6D85"/>
    <w:rsid w:val="00DC26E0"/>
    <w:rsid w:val="00DC3408"/>
    <w:rsid w:val="00DC421B"/>
    <w:rsid w:val="00DC46E6"/>
    <w:rsid w:val="00DC51A3"/>
    <w:rsid w:val="00DC58D6"/>
    <w:rsid w:val="00DC7E2B"/>
    <w:rsid w:val="00DD04C5"/>
    <w:rsid w:val="00DD1A42"/>
    <w:rsid w:val="00DD3CCF"/>
    <w:rsid w:val="00DD5885"/>
    <w:rsid w:val="00DD5AEC"/>
    <w:rsid w:val="00DD615E"/>
    <w:rsid w:val="00DD699C"/>
    <w:rsid w:val="00DD7AE0"/>
    <w:rsid w:val="00DE7B99"/>
    <w:rsid w:val="00DF0463"/>
    <w:rsid w:val="00DF1DD0"/>
    <w:rsid w:val="00DF31AB"/>
    <w:rsid w:val="00DF3A05"/>
    <w:rsid w:val="00DF6F38"/>
    <w:rsid w:val="00E014E7"/>
    <w:rsid w:val="00E036E5"/>
    <w:rsid w:val="00E0414B"/>
    <w:rsid w:val="00E078B2"/>
    <w:rsid w:val="00E1251E"/>
    <w:rsid w:val="00E168AB"/>
    <w:rsid w:val="00E20CEA"/>
    <w:rsid w:val="00E21734"/>
    <w:rsid w:val="00E225C2"/>
    <w:rsid w:val="00E22B96"/>
    <w:rsid w:val="00E23CEA"/>
    <w:rsid w:val="00E23E0B"/>
    <w:rsid w:val="00E24CE1"/>
    <w:rsid w:val="00E24EB8"/>
    <w:rsid w:val="00E266E7"/>
    <w:rsid w:val="00E27392"/>
    <w:rsid w:val="00E33421"/>
    <w:rsid w:val="00E337A4"/>
    <w:rsid w:val="00E33ABE"/>
    <w:rsid w:val="00E34EDC"/>
    <w:rsid w:val="00E357C0"/>
    <w:rsid w:val="00E359E1"/>
    <w:rsid w:val="00E35CFE"/>
    <w:rsid w:val="00E362D0"/>
    <w:rsid w:val="00E370CB"/>
    <w:rsid w:val="00E424E5"/>
    <w:rsid w:val="00E43D67"/>
    <w:rsid w:val="00E4575B"/>
    <w:rsid w:val="00E45838"/>
    <w:rsid w:val="00E46DAB"/>
    <w:rsid w:val="00E477D8"/>
    <w:rsid w:val="00E47DD3"/>
    <w:rsid w:val="00E50462"/>
    <w:rsid w:val="00E50482"/>
    <w:rsid w:val="00E51E4E"/>
    <w:rsid w:val="00E54BF8"/>
    <w:rsid w:val="00E607C0"/>
    <w:rsid w:val="00E60B73"/>
    <w:rsid w:val="00E61A4E"/>
    <w:rsid w:val="00E6282B"/>
    <w:rsid w:val="00E62D7D"/>
    <w:rsid w:val="00E632B8"/>
    <w:rsid w:val="00E63595"/>
    <w:rsid w:val="00E645C3"/>
    <w:rsid w:val="00E71D34"/>
    <w:rsid w:val="00E71FB8"/>
    <w:rsid w:val="00E7254E"/>
    <w:rsid w:val="00E7260E"/>
    <w:rsid w:val="00E73130"/>
    <w:rsid w:val="00E752B8"/>
    <w:rsid w:val="00E7676E"/>
    <w:rsid w:val="00E77DCE"/>
    <w:rsid w:val="00E817E5"/>
    <w:rsid w:val="00E84FE3"/>
    <w:rsid w:val="00E863D3"/>
    <w:rsid w:val="00E87803"/>
    <w:rsid w:val="00E91101"/>
    <w:rsid w:val="00E919F2"/>
    <w:rsid w:val="00E92469"/>
    <w:rsid w:val="00E92540"/>
    <w:rsid w:val="00E936A6"/>
    <w:rsid w:val="00E94D5C"/>
    <w:rsid w:val="00E95F36"/>
    <w:rsid w:val="00E96890"/>
    <w:rsid w:val="00E96BA5"/>
    <w:rsid w:val="00E97024"/>
    <w:rsid w:val="00E97124"/>
    <w:rsid w:val="00EA0C91"/>
    <w:rsid w:val="00EA1A36"/>
    <w:rsid w:val="00EA29F8"/>
    <w:rsid w:val="00EA2A9B"/>
    <w:rsid w:val="00EA3023"/>
    <w:rsid w:val="00EA35A4"/>
    <w:rsid w:val="00EA5413"/>
    <w:rsid w:val="00EA54C9"/>
    <w:rsid w:val="00EA63E0"/>
    <w:rsid w:val="00EA76B3"/>
    <w:rsid w:val="00EB0BFE"/>
    <w:rsid w:val="00EB0F68"/>
    <w:rsid w:val="00EB14B9"/>
    <w:rsid w:val="00EB1BCC"/>
    <w:rsid w:val="00EB2CB1"/>
    <w:rsid w:val="00EB3315"/>
    <w:rsid w:val="00EB4C1F"/>
    <w:rsid w:val="00EB5925"/>
    <w:rsid w:val="00EB7583"/>
    <w:rsid w:val="00EC017F"/>
    <w:rsid w:val="00EC1939"/>
    <w:rsid w:val="00EC292F"/>
    <w:rsid w:val="00EC5493"/>
    <w:rsid w:val="00EC59C2"/>
    <w:rsid w:val="00EC68AA"/>
    <w:rsid w:val="00ED0436"/>
    <w:rsid w:val="00ED102F"/>
    <w:rsid w:val="00ED1D13"/>
    <w:rsid w:val="00ED1E85"/>
    <w:rsid w:val="00ED29EE"/>
    <w:rsid w:val="00ED42C5"/>
    <w:rsid w:val="00EE0D13"/>
    <w:rsid w:val="00EE2B02"/>
    <w:rsid w:val="00EE312D"/>
    <w:rsid w:val="00EE3857"/>
    <w:rsid w:val="00EE3878"/>
    <w:rsid w:val="00EE4AE1"/>
    <w:rsid w:val="00EF057A"/>
    <w:rsid w:val="00EF1339"/>
    <w:rsid w:val="00EF2B18"/>
    <w:rsid w:val="00EF3254"/>
    <w:rsid w:val="00EF50C7"/>
    <w:rsid w:val="00EF630D"/>
    <w:rsid w:val="00EF7CAE"/>
    <w:rsid w:val="00F01493"/>
    <w:rsid w:val="00F023F4"/>
    <w:rsid w:val="00F03817"/>
    <w:rsid w:val="00F06064"/>
    <w:rsid w:val="00F06067"/>
    <w:rsid w:val="00F07C44"/>
    <w:rsid w:val="00F10BE8"/>
    <w:rsid w:val="00F11048"/>
    <w:rsid w:val="00F11324"/>
    <w:rsid w:val="00F13BC6"/>
    <w:rsid w:val="00F146D4"/>
    <w:rsid w:val="00F1685E"/>
    <w:rsid w:val="00F17D30"/>
    <w:rsid w:val="00F22A63"/>
    <w:rsid w:val="00F2363E"/>
    <w:rsid w:val="00F26C6F"/>
    <w:rsid w:val="00F3284F"/>
    <w:rsid w:val="00F33D82"/>
    <w:rsid w:val="00F348DB"/>
    <w:rsid w:val="00F36767"/>
    <w:rsid w:val="00F36E3C"/>
    <w:rsid w:val="00F37DC9"/>
    <w:rsid w:val="00F417CB"/>
    <w:rsid w:val="00F43084"/>
    <w:rsid w:val="00F437AE"/>
    <w:rsid w:val="00F43B12"/>
    <w:rsid w:val="00F44922"/>
    <w:rsid w:val="00F449EC"/>
    <w:rsid w:val="00F46205"/>
    <w:rsid w:val="00F4725B"/>
    <w:rsid w:val="00F515AF"/>
    <w:rsid w:val="00F51901"/>
    <w:rsid w:val="00F52CC0"/>
    <w:rsid w:val="00F5413E"/>
    <w:rsid w:val="00F54755"/>
    <w:rsid w:val="00F56D61"/>
    <w:rsid w:val="00F6025F"/>
    <w:rsid w:val="00F61198"/>
    <w:rsid w:val="00F627DA"/>
    <w:rsid w:val="00F62B1F"/>
    <w:rsid w:val="00F63552"/>
    <w:rsid w:val="00F6647C"/>
    <w:rsid w:val="00F66814"/>
    <w:rsid w:val="00F70871"/>
    <w:rsid w:val="00F720AF"/>
    <w:rsid w:val="00F74837"/>
    <w:rsid w:val="00F748F0"/>
    <w:rsid w:val="00F74C8C"/>
    <w:rsid w:val="00F7587B"/>
    <w:rsid w:val="00F776BB"/>
    <w:rsid w:val="00F802FA"/>
    <w:rsid w:val="00F81A67"/>
    <w:rsid w:val="00F83354"/>
    <w:rsid w:val="00F843D2"/>
    <w:rsid w:val="00F867FA"/>
    <w:rsid w:val="00F91268"/>
    <w:rsid w:val="00F9209A"/>
    <w:rsid w:val="00F92506"/>
    <w:rsid w:val="00F94A8E"/>
    <w:rsid w:val="00F94BFC"/>
    <w:rsid w:val="00F950A7"/>
    <w:rsid w:val="00F95241"/>
    <w:rsid w:val="00F962C5"/>
    <w:rsid w:val="00F96737"/>
    <w:rsid w:val="00FA0EBE"/>
    <w:rsid w:val="00FA0F18"/>
    <w:rsid w:val="00FA4EAE"/>
    <w:rsid w:val="00FA5E09"/>
    <w:rsid w:val="00FA7833"/>
    <w:rsid w:val="00FB15C7"/>
    <w:rsid w:val="00FB246F"/>
    <w:rsid w:val="00FB30E0"/>
    <w:rsid w:val="00FB3E01"/>
    <w:rsid w:val="00FB63B3"/>
    <w:rsid w:val="00FC0B42"/>
    <w:rsid w:val="00FC29C5"/>
    <w:rsid w:val="00FC33F8"/>
    <w:rsid w:val="00FC35D7"/>
    <w:rsid w:val="00FC37E0"/>
    <w:rsid w:val="00FC45CE"/>
    <w:rsid w:val="00FC5806"/>
    <w:rsid w:val="00FC5E72"/>
    <w:rsid w:val="00FC6EB8"/>
    <w:rsid w:val="00FC7B3E"/>
    <w:rsid w:val="00FC7BFD"/>
    <w:rsid w:val="00FC7CBD"/>
    <w:rsid w:val="00FD0210"/>
    <w:rsid w:val="00FD09A0"/>
    <w:rsid w:val="00FD16A0"/>
    <w:rsid w:val="00FD23C6"/>
    <w:rsid w:val="00FD2A03"/>
    <w:rsid w:val="00FD2A3A"/>
    <w:rsid w:val="00FD2F53"/>
    <w:rsid w:val="00FD324D"/>
    <w:rsid w:val="00FD5131"/>
    <w:rsid w:val="00FD60CF"/>
    <w:rsid w:val="00FE0193"/>
    <w:rsid w:val="00FE1014"/>
    <w:rsid w:val="00FE1A0A"/>
    <w:rsid w:val="00FE1F7D"/>
    <w:rsid w:val="00FE26DE"/>
    <w:rsid w:val="00FE406E"/>
    <w:rsid w:val="00FE5E16"/>
    <w:rsid w:val="00FE73FA"/>
    <w:rsid w:val="00FF00E3"/>
    <w:rsid w:val="00FF0947"/>
    <w:rsid w:val="00FF3A23"/>
    <w:rsid w:val="00FF3ABF"/>
    <w:rsid w:val="00FF4B0B"/>
    <w:rsid w:val="00FF53C4"/>
    <w:rsid w:val="00FF57C5"/>
    <w:rsid w:val="00FF68AC"/>
    <w:rsid w:val="00FF6D22"/>
    <w:rsid w:val="00FF6E7E"/>
    <w:rsid w:val="01336EAB"/>
    <w:rsid w:val="015C431E"/>
    <w:rsid w:val="020C6960"/>
    <w:rsid w:val="02422D3D"/>
    <w:rsid w:val="0322407F"/>
    <w:rsid w:val="034E4941"/>
    <w:rsid w:val="03825352"/>
    <w:rsid w:val="04852C04"/>
    <w:rsid w:val="05485559"/>
    <w:rsid w:val="05BA2418"/>
    <w:rsid w:val="0651557F"/>
    <w:rsid w:val="0758532D"/>
    <w:rsid w:val="097F03EB"/>
    <w:rsid w:val="0A27200E"/>
    <w:rsid w:val="0B4462E8"/>
    <w:rsid w:val="0B680D3F"/>
    <w:rsid w:val="0BF5793D"/>
    <w:rsid w:val="0C5B41DA"/>
    <w:rsid w:val="0C8A1150"/>
    <w:rsid w:val="0D2243C5"/>
    <w:rsid w:val="0D9E150A"/>
    <w:rsid w:val="0EB13899"/>
    <w:rsid w:val="10D40E3B"/>
    <w:rsid w:val="12531179"/>
    <w:rsid w:val="13632533"/>
    <w:rsid w:val="1384359B"/>
    <w:rsid w:val="13DB1FAA"/>
    <w:rsid w:val="140719D7"/>
    <w:rsid w:val="14500B12"/>
    <w:rsid w:val="163A0832"/>
    <w:rsid w:val="179C2D25"/>
    <w:rsid w:val="17A05D8F"/>
    <w:rsid w:val="18AC4250"/>
    <w:rsid w:val="18D66737"/>
    <w:rsid w:val="18EC1458"/>
    <w:rsid w:val="194E7056"/>
    <w:rsid w:val="195A6045"/>
    <w:rsid w:val="19E840D7"/>
    <w:rsid w:val="1B570324"/>
    <w:rsid w:val="1BD438E8"/>
    <w:rsid w:val="1C6A1A64"/>
    <w:rsid w:val="1DD953B9"/>
    <w:rsid w:val="1DF85ED2"/>
    <w:rsid w:val="1FBE10C6"/>
    <w:rsid w:val="1FDD0137"/>
    <w:rsid w:val="20D37A06"/>
    <w:rsid w:val="21624392"/>
    <w:rsid w:val="21A129F3"/>
    <w:rsid w:val="227A64F1"/>
    <w:rsid w:val="242358D1"/>
    <w:rsid w:val="27B47BA0"/>
    <w:rsid w:val="2849680A"/>
    <w:rsid w:val="28B57B39"/>
    <w:rsid w:val="29A06A12"/>
    <w:rsid w:val="2AC216FC"/>
    <w:rsid w:val="2AE47C95"/>
    <w:rsid w:val="2C3A7D9A"/>
    <w:rsid w:val="2C930AC8"/>
    <w:rsid w:val="2D103CE4"/>
    <w:rsid w:val="2EAE6FFA"/>
    <w:rsid w:val="2FA73C87"/>
    <w:rsid w:val="30490AB9"/>
    <w:rsid w:val="30513DCE"/>
    <w:rsid w:val="305F230B"/>
    <w:rsid w:val="30EA030E"/>
    <w:rsid w:val="30FB711B"/>
    <w:rsid w:val="31CB6B36"/>
    <w:rsid w:val="31D84F29"/>
    <w:rsid w:val="330323D4"/>
    <w:rsid w:val="34737438"/>
    <w:rsid w:val="348D5B86"/>
    <w:rsid w:val="34CA7794"/>
    <w:rsid w:val="36347531"/>
    <w:rsid w:val="368B1725"/>
    <w:rsid w:val="36CD4F77"/>
    <w:rsid w:val="36D34E5E"/>
    <w:rsid w:val="377718DC"/>
    <w:rsid w:val="378D5C2B"/>
    <w:rsid w:val="390262B7"/>
    <w:rsid w:val="39375107"/>
    <w:rsid w:val="39976761"/>
    <w:rsid w:val="39A77C62"/>
    <w:rsid w:val="39DC3566"/>
    <w:rsid w:val="39DF6922"/>
    <w:rsid w:val="3B0E0BF6"/>
    <w:rsid w:val="3BF434E5"/>
    <w:rsid w:val="3CE655DD"/>
    <w:rsid w:val="3DB2721C"/>
    <w:rsid w:val="3F2E2659"/>
    <w:rsid w:val="403C416B"/>
    <w:rsid w:val="407608D0"/>
    <w:rsid w:val="43455ADD"/>
    <w:rsid w:val="460F1299"/>
    <w:rsid w:val="46754A75"/>
    <w:rsid w:val="4834162F"/>
    <w:rsid w:val="497436FB"/>
    <w:rsid w:val="497D1AB1"/>
    <w:rsid w:val="499324F2"/>
    <w:rsid w:val="49A41928"/>
    <w:rsid w:val="4A6F3E42"/>
    <w:rsid w:val="4B4F55B5"/>
    <w:rsid w:val="4BD16A9A"/>
    <w:rsid w:val="4C3E0F8C"/>
    <w:rsid w:val="4C865576"/>
    <w:rsid w:val="4E7041FE"/>
    <w:rsid w:val="4E8D3F78"/>
    <w:rsid w:val="4EBE1DFE"/>
    <w:rsid w:val="4FF76E55"/>
    <w:rsid w:val="4FFC3C66"/>
    <w:rsid w:val="513821D2"/>
    <w:rsid w:val="51D7064D"/>
    <w:rsid w:val="5216131B"/>
    <w:rsid w:val="52355061"/>
    <w:rsid w:val="52A706FD"/>
    <w:rsid w:val="53B61CB2"/>
    <w:rsid w:val="54CF5B87"/>
    <w:rsid w:val="5630687A"/>
    <w:rsid w:val="566537B2"/>
    <w:rsid w:val="57B36157"/>
    <w:rsid w:val="583E2AE5"/>
    <w:rsid w:val="58BB10B9"/>
    <w:rsid w:val="58EB72C4"/>
    <w:rsid w:val="59C237F1"/>
    <w:rsid w:val="5A5C6A29"/>
    <w:rsid w:val="5A785EEB"/>
    <w:rsid w:val="5B347C0B"/>
    <w:rsid w:val="5B796A95"/>
    <w:rsid w:val="5BF85F3D"/>
    <w:rsid w:val="5CF57741"/>
    <w:rsid w:val="5CF840AB"/>
    <w:rsid w:val="5D2558A5"/>
    <w:rsid w:val="5D3D5D5E"/>
    <w:rsid w:val="5DB62408"/>
    <w:rsid w:val="5E0D61B5"/>
    <w:rsid w:val="5E5259B1"/>
    <w:rsid w:val="5F493DAE"/>
    <w:rsid w:val="5FD00DDC"/>
    <w:rsid w:val="609756E2"/>
    <w:rsid w:val="609D3382"/>
    <w:rsid w:val="61F84347"/>
    <w:rsid w:val="62FB4D44"/>
    <w:rsid w:val="63257DCC"/>
    <w:rsid w:val="6351149F"/>
    <w:rsid w:val="63E461BE"/>
    <w:rsid w:val="64DC18BB"/>
    <w:rsid w:val="651F4D69"/>
    <w:rsid w:val="656368D7"/>
    <w:rsid w:val="66121662"/>
    <w:rsid w:val="67937A74"/>
    <w:rsid w:val="68D95D76"/>
    <w:rsid w:val="69DA31ED"/>
    <w:rsid w:val="6A0B0228"/>
    <w:rsid w:val="6A43735C"/>
    <w:rsid w:val="6A90335D"/>
    <w:rsid w:val="6A981D21"/>
    <w:rsid w:val="6AA837B7"/>
    <w:rsid w:val="6D0366D7"/>
    <w:rsid w:val="6D6A2B9C"/>
    <w:rsid w:val="6D925021"/>
    <w:rsid w:val="70EC10E1"/>
    <w:rsid w:val="711418ED"/>
    <w:rsid w:val="725069EB"/>
    <w:rsid w:val="72A65E03"/>
    <w:rsid w:val="74226C88"/>
    <w:rsid w:val="749A03B7"/>
    <w:rsid w:val="74A00D0B"/>
    <w:rsid w:val="74A5784B"/>
    <w:rsid w:val="74F26D0C"/>
    <w:rsid w:val="75070B3A"/>
    <w:rsid w:val="759C5296"/>
    <w:rsid w:val="783649B2"/>
    <w:rsid w:val="788A75D4"/>
    <w:rsid w:val="79063129"/>
    <w:rsid w:val="7909203C"/>
    <w:rsid w:val="79230BA5"/>
    <w:rsid w:val="7B1313CF"/>
    <w:rsid w:val="7B5A6504"/>
    <w:rsid w:val="7B631742"/>
    <w:rsid w:val="7B7E7E52"/>
    <w:rsid w:val="7D1C1A2F"/>
    <w:rsid w:val="7D80351F"/>
    <w:rsid w:val="7DE3247F"/>
    <w:rsid w:val="7E36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221544"/>
  <w15:docId w15:val="{E9575825-7463-4172-B284-09A8B2EA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微软雅黑" w:hAnsiTheme="minorHAnsi" w:cstheme="minorBidi"/>
      <w:kern w:val="2"/>
      <w:sz w:val="1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A14748"/>
    <w:pPr>
      <w:keepNext/>
      <w:keepLines/>
      <w:numPr>
        <w:numId w:val="1"/>
      </w:numPr>
      <w:spacing w:before="260" w:after="260" w:line="415" w:lineRule="auto"/>
      <w:ind w:firstLineChars="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Cs w:val="18"/>
    </w:rPr>
  </w:style>
  <w:style w:type="paragraph" w:styleId="a9">
    <w:name w:val="footer"/>
    <w:basedOn w:val="a"/>
    <w:link w:val="aa"/>
    <w:uiPriority w:val="99"/>
    <w:unhideWhenUsed/>
    <w:qFormat/>
    <w:pPr>
      <w:tabs>
        <w:tab w:val="center" w:pos="4153"/>
        <w:tab w:val="right" w:pos="8306"/>
      </w:tabs>
      <w:snapToGrid w:val="0"/>
      <w:jc w:val="left"/>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Cs w:val="18"/>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3">
    <w:name w:val="List Paragraph"/>
    <w:basedOn w:val="a"/>
    <w:uiPriority w:val="34"/>
    <w:qFormat/>
    <w:pPr>
      <w:ind w:firstLine="420"/>
    </w:pPr>
  </w:style>
  <w:style w:type="character" w:customStyle="1" w:styleId="a6">
    <w:name w:val="日期 字符"/>
    <w:basedOn w:val="a0"/>
    <w:link w:val="a5"/>
    <w:uiPriority w:val="99"/>
    <w:semiHidden/>
    <w:qFormat/>
  </w:style>
  <w:style w:type="character" w:customStyle="1" w:styleId="10">
    <w:name w:val="标题 1 字符"/>
    <w:basedOn w:val="a0"/>
    <w:link w:val="1"/>
    <w:uiPriority w:val="9"/>
    <w:qFormat/>
    <w:rPr>
      <w:rFonts w:eastAsia="微软雅黑"/>
      <w:b/>
      <w:bCs/>
      <w:kern w:val="44"/>
      <w:szCs w:val="44"/>
    </w:rPr>
  </w:style>
  <w:style w:type="character" w:customStyle="1" w:styleId="20">
    <w:name w:val="标题 2 字符"/>
    <w:basedOn w:val="a0"/>
    <w:link w:val="2"/>
    <w:uiPriority w:val="9"/>
    <w:qFormat/>
    <w:rsid w:val="00A14748"/>
    <w:rPr>
      <w:rFonts w:asciiTheme="majorHAnsi" w:eastAsia="微软雅黑" w:hAnsiTheme="majorHAnsi" w:cstheme="majorBidi"/>
      <w:b/>
      <w:bCs/>
      <w:kern w:val="2"/>
      <w:sz w:val="21"/>
      <w:szCs w:val="32"/>
    </w:rPr>
  </w:style>
  <w:style w:type="character" w:customStyle="1" w:styleId="30">
    <w:name w:val="标题 3 字符"/>
    <w:basedOn w:val="a0"/>
    <w:link w:val="3"/>
    <w:uiPriority w:val="9"/>
    <w:qFormat/>
    <w:rPr>
      <w:rFonts w:eastAsia="黑体"/>
      <w:b/>
      <w:bCs/>
      <w:szCs w:val="32"/>
    </w:rPr>
  </w:style>
  <w:style w:type="character" w:customStyle="1" w:styleId="a8">
    <w:name w:val="批注框文本 字符"/>
    <w:basedOn w:val="a0"/>
    <w:link w:val="a7"/>
    <w:uiPriority w:val="99"/>
    <w:semiHidden/>
    <w:qFormat/>
    <w:rPr>
      <w:sz w:val="18"/>
      <w:szCs w:val="18"/>
    </w:rPr>
  </w:style>
  <w:style w:type="character" w:customStyle="1" w:styleId="40">
    <w:name w:val="标题 4 字符"/>
    <w:basedOn w:val="a0"/>
    <w:link w:val="4"/>
    <w:uiPriority w:val="9"/>
    <w:qFormat/>
    <w:rPr>
      <w:rFonts w:asciiTheme="majorHAnsi" w:eastAsia="黑体" w:hAnsiTheme="majorHAnsi" w:cstheme="majorBidi"/>
      <w:b/>
      <w:bCs/>
      <w:szCs w:val="28"/>
    </w:rPr>
  </w:style>
  <w:style w:type="character" w:customStyle="1" w:styleId="11">
    <w:name w:val="未处理的提及1"/>
    <w:basedOn w:val="a0"/>
    <w:uiPriority w:val="99"/>
    <w:semiHidden/>
    <w:unhideWhenUsed/>
    <w:qFormat/>
    <w:rPr>
      <w:color w:val="808080"/>
      <w:shd w:val="clear" w:color="auto" w:fill="E6E6E6"/>
    </w:r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50">
    <w:name w:val="标题 5 字符"/>
    <w:basedOn w:val="a0"/>
    <w:link w:val="5"/>
    <w:uiPriority w:val="9"/>
    <w:qFormat/>
    <w:rPr>
      <w:rFonts w:eastAsia="微软雅黑"/>
      <w:b/>
      <w:bCs/>
      <w:sz w:val="18"/>
      <w:szCs w:val="28"/>
    </w:rPr>
  </w:style>
  <w:style w:type="character" w:customStyle="1" w:styleId="a4">
    <w:name w:val="批注文字 字符"/>
    <w:basedOn w:val="a0"/>
    <w:link w:val="a3"/>
    <w:uiPriority w:val="99"/>
    <w:semiHidden/>
    <w:qFormat/>
    <w:rPr>
      <w:rFonts w:eastAsia="微软雅黑"/>
      <w:sz w:val="18"/>
    </w:rPr>
  </w:style>
  <w:style w:type="character" w:customStyle="1" w:styleId="ae">
    <w:name w:val="批注主题 字符"/>
    <w:basedOn w:val="a4"/>
    <w:link w:val="ad"/>
    <w:uiPriority w:val="99"/>
    <w:semiHidden/>
    <w:qFormat/>
    <w:rPr>
      <w:rFonts w:eastAsia="微软雅黑"/>
      <w:b/>
      <w:bCs/>
      <w:sz w:val="18"/>
    </w:rPr>
  </w:style>
  <w:style w:type="paragraph" w:customStyle="1" w:styleId="12">
    <w:name w:val="修订版本号1"/>
    <w:hidden/>
    <w:uiPriority w:val="99"/>
    <w:semiHidden/>
    <w:qFormat/>
    <w:rPr>
      <w:rFonts w:asciiTheme="minorHAnsi" w:eastAsia="微软雅黑" w:hAnsiTheme="minorHAnsi" w:cstheme="minorBidi"/>
      <w:kern w:val="2"/>
      <w:sz w:val="18"/>
      <w:szCs w:val="22"/>
    </w:rPr>
  </w:style>
  <w:style w:type="paragraph" w:styleId="af4">
    <w:name w:val="Document Map"/>
    <w:basedOn w:val="a"/>
    <w:link w:val="af5"/>
    <w:uiPriority w:val="99"/>
    <w:semiHidden/>
    <w:unhideWhenUsed/>
    <w:rsid w:val="00A60F94"/>
    <w:rPr>
      <w:rFonts w:ascii="Heiti SC Light" w:eastAsia="Heiti SC Light"/>
      <w:sz w:val="24"/>
      <w:szCs w:val="24"/>
    </w:rPr>
  </w:style>
  <w:style w:type="character" w:customStyle="1" w:styleId="af5">
    <w:name w:val="文档结构图 字符"/>
    <w:basedOn w:val="a0"/>
    <w:link w:val="af4"/>
    <w:uiPriority w:val="99"/>
    <w:semiHidden/>
    <w:rsid w:val="00A60F94"/>
    <w:rPr>
      <w:rFonts w:ascii="Heiti SC Light" w:eastAsia="Heiti SC Light"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805">
      <w:bodyDiv w:val="1"/>
      <w:marLeft w:val="0"/>
      <w:marRight w:val="0"/>
      <w:marTop w:val="0"/>
      <w:marBottom w:val="0"/>
      <w:divBdr>
        <w:top w:val="none" w:sz="0" w:space="0" w:color="auto"/>
        <w:left w:val="none" w:sz="0" w:space="0" w:color="auto"/>
        <w:bottom w:val="none" w:sz="0" w:space="0" w:color="auto"/>
        <w:right w:val="none" w:sz="0" w:space="0" w:color="auto"/>
      </w:divBdr>
    </w:div>
    <w:div w:id="89116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kxtpayment@trustlif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fkxtpayment@trustlife.com"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98C28E4-A1B2-49C9-A775-B7A805CA78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1859</Words>
  <Characters>10599</Characters>
  <Application>Microsoft Office Word</Application>
  <DocSecurity>0</DocSecurity>
  <Lines>88</Lines>
  <Paragraphs>24</Paragraphs>
  <ScaleCrop>false</ScaleCrop>
  <Company>航旅纵横</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张晶</dc:creator>
  <cp:lastModifiedBy>信美人寿相互保险社</cp:lastModifiedBy>
  <cp:revision>2</cp:revision>
  <dcterms:created xsi:type="dcterms:W3CDTF">2020-11-11T07:52:00Z</dcterms:created>
  <dcterms:modified xsi:type="dcterms:W3CDTF">2020-11-11T07:52:00Z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