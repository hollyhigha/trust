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hint="eastAsia" w:ascii="微软雅黑" w:hAnsi="微软雅黑" w:eastAsia="微软雅黑"/>
          <w:b/>
          <w:sz w:val="28"/>
          <w:lang w:eastAsia="zh-CN"/>
        </w:rPr>
      </w:pPr>
    </w:p>
    <w:p>
      <w:pPr>
        <w:ind w:left="-25" w:leftChars="-14"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银行退票业务_财务部分</w:t>
      </w:r>
    </w:p>
    <w:p>
      <w:pPr>
        <w:ind w:left="-25" w:leftChars="-14"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  <w:rPr>
          <w:rFonts w:ascii="微软雅黑" w:hAnsi="微软雅黑"/>
        </w:rPr>
      </w:pPr>
      <w:r>
        <w:rPr>
          <w:rFonts w:hint="eastAsia" w:ascii="微软雅黑" w:hAnsi="微软雅黑"/>
        </w:rPr>
        <w:t>【版本日志</w:t>
      </w:r>
      <w:r>
        <w:rPr>
          <w:rFonts w:ascii="微软雅黑" w:hAnsi="微软雅黑"/>
        </w:rPr>
        <w:t>】</w:t>
      </w:r>
    </w:p>
    <w:tbl>
      <w:tblPr>
        <w:tblStyle w:val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112"/>
        <w:gridCol w:w="1555"/>
        <w:gridCol w:w="4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版本</w:t>
            </w:r>
          </w:p>
        </w:tc>
        <w:tc>
          <w:tcPr>
            <w:tcW w:w="1112" w:type="dxa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更新人</w:t>
            </w:r>
          </w:p>
        </w:tc>
        <w:tc>
          <w:tcPr>
            <w:tcW w:w="1555" w:type="dxa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更新日期</w:t>
            </w:r>
          </w:p>
        </w:tc>
        <w:tc>
          <w:tcPr>
            <w:tcW w:w="4740" w:type="dxa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V 1.0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穆聪</w:t>
            </w:r>
          </w:p>
        </w:tc>
        <w:tc>
          <w:tcPr>
            <w:tcW w:w="1555" w:type="dxa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default" w:ascii="微软雅黑" w:hAnsi="微软雅黑" w:eastAsia="微软雅黑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Cs w:val="18"/>
              </w:rPr>
              <w:t>2019-9-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24</w:t>
            </w:r>
          </w:p>
        </w:tc>
        <w:tc>
          <w:tcPr>
            <w:tcW w:w="4740" w:type="dxa"/>
            <w:vAlign w:val="center"/>
          </w:tcPr>
          <w:p>
            <w:pPr>
              <w:pStyle w:val="36"/>
              <w:adjustRightInd w:val="0"/>
              <w:snapToGrid w:val="0"/>
              <w:ind w:firstLine="0" w:firstLineChars="0"/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1.创建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default" w:ascii="微软雅黑" w:hAnsi="微软雅黑" w:eastAsia="微软雅黑"/>
                <w:color w:val="C00000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C00000"/>
                <w:szCs w:val="18"/>
              </w:rPr>
              <w:t>V 1.0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 w:eastAsia="微软雅黑"/>
                <w:color w:val="C00000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C00000"/>
                <w:szCs w:val="18"/>
                <w:lang w:eastAsia="zh-CN"/>
              </w:rPr>
              <w:t>穆聪</w:t>
            </w:r>
          </w:p>
        </w:tc>
        <w:tc>
          <w:tcPr>
            <w:tcW w:w="1555" w:type="dxa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default" w:ascii="微软雅黑" w:hAnsi="微软雅黑" w:eastAsia="微软雅黑"/>
                <w:color w:val="C00000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C00000"/>
                <w:szCs w:val="18"/>
                <w:lang w:val="en-US" w:eastAsia="zh-CN"/>
              </w:rPr>
              <w:t>2019-12-4</w:t>
            </w:r>
          </w:p>
        </w:tc>
        <w:tc>
          <w:tcPr>
            <w:tcW w:w="4740" w:type="dxa"/>
            <w:vAlign w:val="center"/>
          </w:tcPr>
          <w:p>
            <w:pPr>
              <w:pStyle w:val="36"/>
              <w:adjustRightInd w:val="0"/>
              <w:snapToGrid w:val="0"/>
              <w:ind w:firstLine="0" w:firstLineChars="0"/>
              <w:rPr>
                <w:rFonts w:hint="default" w:ascii="微软雅黑" w:hAnsi="微软雅黑" w:eastAsia="微软雅黑"/>
                <w:color w:val="C00000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C00000"/>
                <w:szCs w:val="18"/>
                <w:lang w:eastAsia="zh-CN"/>
              </w:rPr>
              <w:t>财务要求取消退票交易任务处理，系统对退票交易校验通过的数据直接告知业务系统，无需财务部门人工处理。</w:t>
            </w: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  <w:rPr>
          <w:rFonts w:ascii="微软雅黑" w:hAnsi="微软雅黑"/>
        </w:rPr>
      </w:pPr>
      <w:r>
        <w:rPr>
          <w:rFonts w:hint="eastAsia" w:ascii="微软雅黑" w:hAnsi="微软雅黑"/>
        </w:rPr>
        <w:t>【背景和目标】</w:t>
      </w:r>
    </w:p>
    <w:p>
      <w:pPr>
        <w:ind w:firstLine="360"/>
        <w:rPr>
          <w:del w:id="0" w:author="Nina" w:date="2019-12-04T09:07:57Z"/>
          <w:rFonts w:hint="eastAsia" w:ascii="微软雅黑" w:hAnsi="微软雅黑"/>
          <w:szCs w:val="18"/>
          <w:lang w:eastAsia="zh-CN"/>
        </w:rPr>
      </w:pPr>
      <w:r>
        <w:rPr>
          <w:rFonts w:hint="eastAsia" w:ascii="微软雅黑" w:hAnsi="微软雅黑"/>
          <w:szCs w:val="18"/>
        </w:rPr>
        <w:t>信美的付款业务通过三方付款通道将付款请求提交给银行处理后，第三方付款通道告知信美付款成功，间隔一段时间后，银行通知三方付款渠道</w:t>
      </w:r>
      <w:r>
        <w:rPr>
          <w:rFonts w:hint="eastAsia" w:ascii="微软雅黑" w:hAnsi="微软雅黑"/>
          <w:szCs w:val="18"/>
          <w:lang w:eastAsia="zh-CN"/>
        </w:rPr>
        <w:t>此交易发生退票；信美</w:t>
      </w:r>
      <w:del w:id="1" w:author="Nina" w:date="2019-12-04T09:07:57Z">
        <w:r>
          <w:rPr>
            <w:rFonts w:hint="eastAsia" w:ascii="微软雅黑" w:hAnsi="微软雅黑"/>
            <w:szCs w:val="18"/>
            <w:lang w:eastAsia="zh-CN"/>
          </w:rPr>
          <w:delText>对退票交易进行线下核实后，人工修改交易数据及付款信息，再次发起交易；</w:delText>
        </w:r>
      </w:del>
    </w:p>
    <w:p>
      <w:pPr>
        <w:ind w:firstLine="360"/>
        <w:rPr>
          <w:rFonts w:hint="eastAsia" w:ascii="微软雅黑" w:hAnsi="微软雅黑"/>
          <w:szCs w:val="18"/>
          <w:lang w:eastAsia="zh-CN"/>
        </w:rPr>
      </w:pPr>
      <w:del w:id="2" w:author="Nina" w:date="2019-12-04T09:07:57Z">
        <w:r>
          <w:rPr>
            <w:rFonts w:hint="eastAsia" w:ascii="微软雅黑" w:hAnsi="微软雅黑"/>
            <w:szCs w:val="18"/>
            <w:lang w:eastAsia="zh-CN"/>
          </w:rPr>
          <w:delText>现需通过系统对接退票业务，财务审核退票交易后，</w:delText>
        </w:r>
      </w:del>
      <w:r>
        <w:rPr>
          <w:rFonts w:hint="eastAsia" w:ascii="微软雅黑" w:hAnsi="微软雅黑"/>
          <w:szCs w:val="18"/>
          <w:lang w:eastAsia="zh-CN"/>
        </w:rPr>
        <w:t>将退票交易提供給各业务系统，各业务系统修改支付状态，更新记账情况；</w:t>
      </w:r>
    </w:p>
    <w:p>
      <w:pPr>
        <w:ind w:firstLine="360"/>
        <w:rPr>
          <w:rFonts w:hint="eastAsia" w:ascii="微软雅黑" w:hAnsi="微软雅黑"/>
          <w:szCs w:val="18"/>
          <w:lang w:eastAsia="zh-CN"/>
        </w:rPr>
      </w:pPr>
      <w:r>
        <w:rPr>
          <w:rFonts w:hint="eastAsia" w:ascii="微软雅黑" w:hAnsi="微软雅黑"/>
          <w:szCs w:val="18"/>
          <w:lang w:eastAsia="zh-CN"/>
        </w:rPr>
        <w:t>本文档实现范围：发生退票交易</w:t>
      </w:r>
      <w:del w:id="3" w:author="Nina" w:date="2019-12-04T09:08:26Z">
        <w:r>
          <w:rPr>
            <w:rFonts w:hint="eastAsia" w:ascii="微软雅黑" w:hAnsi="微软雅黑"/>
            <w:szCs w:val="18"/>
            <w:lang w:eastAsia="zh-CN"/>
          </w:rPr>
          <w:delText>财务审核</w:delText>
        </w:r>
      </w:del>
      <w:r>
        <w:rPr>
          <w:rFonts w:hint="eastAsia" w:ascii="微软雅黑" w:hAnsi="微软雅黑"/>
          <w:szCs w:val="18"/>
          <w:lang w:eastAsia="zh-CN"/>
        </w:rPr>
        <w:t>后，系统进行账务冲销。退票交易付款信息修改由相应付费模块进行独立的需求分析，不在本文档中进行说明。</w:t>
      </w:r>
    </w:p>
    <w:p>
      <w:pPr>
        <w:pStyle w:val="2"/>
        <w:numPr>
          <w:ilvl w:val="0"/>
          <w:numId w:val="3"/>
        </w:numPr>
      </w:pPr>
      <w:r>
        <w:rPr>
          <w:rFonts w:hint="eastAsia" w:ascii="微软雅黑" w:hAnsi="微软雅黑"/>
        </w:rPr>
        <w:t>【产品概述】</w:t>
      </w:r>
    </w:p>
    <w:p>
      <w:pPr>
        <w:pStyle w:val="3"/>
        <w:numPr>
          <w:ilvl w:val="1"/>
          <w:numId w:val="3"/>
        </w:numPr>
        <w:ind w:left="747" w:right="180"/>
        <w:rPr>
          <w:rFonts w:ascii="微软雅黑" w:hAnsi="微软雅黑"/>
        </w:rPr>
      </w:pPr>
      <w:r>
        <w:rPr>
          <w:rFonts w:hint="eastAsia" w:ascii="微软雅黑" w:hAnsi="微软雅黑"/>
        </w:rPr>
        <w:t>整体流程</w:t>
      </w:r>
    </w:p>
    <w:p>
      <w:pPr>
        <w:ind w:firstLine="360"/>
        <w:rPr>
          <w:rFonts w:hint="eastAsia"/>
        </w:rPr>
      </w:pPr>
      <w:r>
        <w:rPr>
          <w:rFonts w:hint="eastAsia"/>
        </w:rPr>
        <w:object>
          <v:shape id="_x0000_i1025" o:spt="75" type="#_x0000_t75" style="height:295.65pt;width:414.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>
      <w:pPr>
        <w:pStyle w:val="3"/>
        <w:numPr>
          <w:ilvl w:val="1"/>
          <w:numId w:val="3"/>
        </w:numPr>
        <w:ind w:left="747" w:right="180"/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功能范围 </w:t>
      </w:r>
    </w:p>
    <w:tbl>
      <w:tblPr>
        <w:tblStyle w:val="29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1874"/>
        <w:gridCol w:w="2092"/>
        <w:gridCol w:w="2910"/>
        <w:gridCol w:w="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721" w:type="dxa"/>
            <w:shd w:val="clear" w:color="auto" w:fill="5B9BD5" w:themeFill="accent1"/>
          </w:tcPr>
          <w:p>
            <w:pPr>
              <w:ind w:firstLine="0" w:firstLine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编号</w:t>
            </w:r>
          </w:p>
        </w:tc>
        <w:tc>
          <w:tcPr>
            <w:tcW w:w="1874" w:type="dxa"/>
            <w:shd w:val="clear" w:color="auto" w:fill="5B9BD5" w:themeFill="accent1"/>
          </w:tcPr>
          <w:p>
            <w:pPr>
              <w:ind w:firstLine="360"/>
              <w:jc w:val="center"/>
              <w:rPr>
                <w:rFonts w:hint="eastAsia" w:eastAsia="微软雅黑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系统</w:t>
            </w:r>
          </w:p>
        </w:tc>
        <w:tc>
          <w:tcPr>
            <w:tcW w:w="2092" w:type="dxa"/>
            <w:shd w:val="clear" w:color="auto" w:fill="5B9BD5" w:themeFill="accent1"/>
          </w:tcPr>
          <w:p>
            <w:pPr>
              <w:ind w:firstLine="36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功能模块</w:t>
            </w:r>
          </w:p>
        </w:tc>
        <w:tc>
          <w:tcPr>
            <w:tcW w:w="2910" w:type="dxa"/>
            <w:shd w:val="clear" w:color="auto" w:fill="5B9BD5" w:themeFill="accent1"/>
          </w:tcPr>
          <w:p>
            <w:pPr>
              <w:ind w:firstLine="36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功能点</w:t>
            </w:r>
          </w:p>
        </w:tc>
        <w:tc>
          <w:tcPr>
            <w:tcW w:w="924" w:type="dxa"/>
            <w:shd w:val="clear" w:color="auto" w:fill="5B9BD5" w:themeFill="accent1"/>
          </w:tcPr>
          <w:p>
            <w:pPr>
              <w:ind w:left="0" w:leftChars="0" w:firstLine="0" w:firstLineChars="0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721" w:type="dxa"/>
            <w:vMerge w:val="restart"/>
            <w:shd w:val="clear" w:color="auto" w:fill="auto"/>
            <w:vAlign w:val="center"/>
          </w:tcPr>
          <w:p>
            <w:pPr>
              <w:ind w:firstLine="0" w:firstLineChars="0"/>
              <w:rPr>
                <w:rFonts w:eastAsiaTheme="minor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4" w:type="dxa"/>
            <w:vMerge w:val="restart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支付网关</w:t>
            </w:r>
          </w:p>
        </w:tc>
        <w:tc>
          <w:tcPr>
            <w:tcW w:w="2092" w:type="dxa"/>
            <w:vMerge w:val="restart"/>
            <w:shd w:val="clear" w:color="auto" w:fill="auto"/>
            <w:vAlign w:val="center"/>
          </w:tcPr>
          <w:p>
            <w:pPr>
              <w:ind w:firstLine="0" w:firstLineChars="0"/>
              <w:rPr>
                <w:rFonts w:eastAsiaTheme="minor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退票接口对接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保融-融汇通-退票接口接入</w:t>
            </w:r>
          </w:p>
        </w:tc>
        <w:tc>
          <w:tcPr>
            <w:tcW w:w="924" w:type="dxa"/>
            <w:shd w:val="clear" w:color="auto" w:fill="auto"/>
            <w:vAlign w:val="center"/>
          </w:tcPr>
          <w:p>
            <w:pPr>
              <w:tabs>
                <w:tab w:val="left" w:pos="260"/>
                <w:tab w:val="center" w:pos="571"/>
              </w:tabs>
              <w:ind w:firstLine="360"/>
              <w:jc w:val="left"/>
              <w:rPr>
                <w:rFonts w:eastAsiaTheme="minor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21" w:type="dxa"/>
            <w:vMerge w:val="continue"/>
            <w:shd w:val="clear" w:color="auto" w:fill="auto"/>
            <w:vAlign w:val="center"/>
          </w:tcPr>
          <w:p>
            <w:pPr>
              <w:ind w:firstLine="360"/>
              <w:jc w:val="center"/>
              <w:rPr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74" w:type="dxa"/>
            <w:vMerge w:val="continue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eastAsiaTheme="minor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92" w:type="dxa"/>
            <w:vMerge w:val="continue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eastAsiaTheme="minor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网商银行-退票接口接入</w:t>
            </w:r>
          </w:p>
        </w:tc>
        <w:tc>
          <w:tcPr>
            <w:tcW w:w="924" w:type="dxa"/>
            <w:shd w:val="clear" w:color="auto" w:fill="auto"/>
            <w:vAlign w:val="center"/>
          </w:tcPr>
          <w:p>
            <w:pPr>
              <w:ind w:firstLine="360"/>
              <w:rPr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21" w:type="dxa"/>
            <w:vMerge w:val="continue"/>
            <w:shd w:val="clear" w:color="auto" w:fill="auto"/>
            <w:vAlign w:val="center"/>
          </w:tcPr>
          <w:p>
            <w:pPr>
              <w:ind w:firstLine="360"/>
              <w:jc w:val="center"/>
              <w:rPr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74" w:type="dxa"/>
            <w:vMerge w:val="continue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eastAsiaTheme="minor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92" w:type="dxa"/>
            <w:vMerge w:val="continue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eastAsiaTheme="minor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通联-退票接口接入</w:t>
            </w:r>
          </w:p>
        </w:tc>
        <w:tc>
          <w:tcPr>
            <w:tcW w:w="924" w:type="dxa"/>
            <w:shd w:val="clear" w:color="auto" w:fill="auto"/>
            <w:vAlign w:val="center"/>
          </w:tcPr>
          <w:p>
            <w:pPr>
              <w:ind w:firstLine="360"/>
              <w:rPr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1" w:type="dxa"/>
            <w:vMerge w:val="restart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eastAsiaTheme="minorEastAsia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4" w:type="dxa"/>
            <w:vMerge w:val="restart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eastAsia="微软雅黑"/>
                <w:color w:val="000000" w:themeColor="text1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收付费管理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eastAsia="微软雅黑" w:asciiTheme="minorHAnsi" w:hAnsiTheme="minorHAnsi" w:cstheme="minorBidi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del w:id="4" w:author="Nina" w:date="2019-12-04T09:09:04Z">
              <w:r>
                <w:rPr>
                  <w:rFonts w:hint="eastAsia"/>
                  <w:color w:val="000000" w:themeColor="text1"/>
                  <w:szCs w:val="18"/>
                  <w:lang w:eastAsia="zh-CN"/>
                  <w14:textFill>
                    <w14:solidFill>
                      <w14:schemeClr w14:val="tx1"/>
                    </w14:solidFill>
                  </w14:textFill>
                </w:rPr>
                <w:delText>退票交易任务查询</w:delText>
              </w:r>
            </w:del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eastAsia="微软雅黑" w:asciiTheme="minorHAnsi" w:hAnsiTheme="minorHAnsi" w:cstheme="minorBidi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del w:id="5" w:author="Nina" w:date="2019-12-04T09:09:04Z">
              <w:r>
                <w:rPr>
                  <w:rFonts w:hint="eastAsia"/>
                  <w:color w:val="000000" w:themeColor="text1"/>
                  <w:szCs w:val="18"/>
                  <w:lang w:eastAsia="zh-CN"/>
                  <w14:textFill>
                    <w14:solidFill>
                      <w14:schemeClr w14:val="tx1"/>
                    </w14:solidFill>
                  </w14:textFill>
                </w:rPr>
                <w:delText>查询退票交易处理任务</w:delText>
              </w:r>
            </w:del>
          </w:p>
        </w:tc>
        <w:tc>
          <w:tcPr>
            <w:tcW w:w="924" w:type="dxa"/>
            <w:shd w:val="clear" w:color="auto" w:fill="auto"/>
            <w:vAlign w:val="center"/>
          </w:tcPr>
          <w:p>
            <w:pPr>
              <w:ind w:firstLine="360"/>
              <w:rPr>
                <w:rFonts w:hint="default" w:eastAsia="微软雅黑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del w:id="6" w:author="Nina" w:date="2019-12-04T09:09:04Z">
              <w:r>
                <w:rPr>
                  <w:rFonts w:hint="eastAsia"/>
                  <w:color w:val="000000" w:themeColor="text1"/>
                  <w:szCs w:val="18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w:delText>P0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721" w:type="dxa"/>
            <w:vMerge w:val="continue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eastAsiaTheme="minor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74" w:type="dxa"/>
            <w:vMerge w:val="continue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/>
                <w:color w:val="000000" w:themeColor="text1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收付费交易查询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eastAsia="微软雅黑"/>
                <w:color w:val="000000" w:themeColor="text1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支持查询退票交易</w:t>
            </w:r>
          </w:p>
        </w:tc>
        <w:tc>
          <w:tcPr>
            <w:tcW w:w="924" w:type="dxa"/>
            <w:shd w:val="clear" w:color="auto" w:fill="auto"/>
            <w:vAlign w:val="center"/>
          </w:tcPr>
          <w:p>
            <w:pPr>
              <w:ind w:firstLine="360" w:firstLineChars="200"/>
              <w:rPr>
                <w:rFonts w:hint="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721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eastAsiaTheme="minor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default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核心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eastAsia="微软雅黑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保全</w:t>
            </w:r>
            <w:r>
              <w:rPr>
                <w:rFonts w:hint="eastAsia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/理赔/续期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eastAsia="微软雅黑"/>
                <w:color w:val="000000" w:themeColor="text1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更新交易</w:t>
            </w:r>
            <w:r>
              <w:rPr>
                <w:rFonts w:hint="eastAsia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color w:val="000000" w:themeColor="text1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冲销原付款交易数据</w:t>
            </w:r>
          </w:p>
        </w:tc>
        <w:tc>
          <w:tcPr>
            <w:tcW w:w="924" w:type="dxa"/>
            <w:shd w:val="clear" w:color="auto" w:fill="auto"/>
            <w:vAlign w:val="center"/>
          </w:tcPr>
          <w:p>
            <w:pPr>
              <w:ind w:firstLine="360"/>
              <w:rPr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721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eastAsiaTheme="minorEastAsia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GL2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/>
                <w:color w:val="000000" w:themeColor="text1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账务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eastAsia="微软雅黑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退票交易</w:t>
            </w:r>
            <w:r>
              <w:rPr>
                <w:rFonts w:hint="eastAsia"/>
                <w:color w:val="000000" w:themeColor="text1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账务处理</w:t>
            </w:r>
          </w:p>
        </w:tc>
        <w:tc>
          <w:tcPr>
            <w:tcW w:w="924" w:type="dxa"/>
            <w:shd w:val="clear" w:color="auto" w:fill="auto"/>
            <w:vAlign w:val="center"/>
          </w:tcPr>
          <w:p>
            <w:pPr>
              <w:ind w:firstLine="360"/>
              <w:rPr>
                <w:rFonts w:hint="default" w:eastAsia="微软雅黑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721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default" w:eastAsiaTheme="minorEastAsia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7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费控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/>
                <w:color w:val="000000" w:themeColor="text1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费控报销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eastAsia="微软雅黑"/>
                <w:color w:val="000000" w:themeColor="text1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费控报销付款</w:t>
            </w:r>
          </w:p>
        </w:tc>
        <w:tc>
          <w:tcPr>
            <w:tcW w:w="924" w:type="dxa"/>
            <w:shd w:val="clear" w:color="auto" w:fill="auto"/>
            <w:vAlign w:val="center"/>
          </w:tcPr>
          <w:p>
            <w:pPr>
              <w:ind w:firstLine="360"/>
              <w:rPr>
                <w:rFonts w:hint="default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P0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除外条件：发生退票交易的对账财务自行手动对账。</w:t>
      </w:r>
    </w:p>
    <w:p>
      <w:pPr>
        <w:pStyle w:val="2"/>
        <w:numPr>
          <w:ilvl w:val="0"/>
          <w:numId w:val="3"/>
        </w:numPr>
      </w:pPr>
      <w:r>
        <w:rPr>
          <w:rFonts w:hint="eastAsia" w:ascii="微软雅黑" w:hAnsi="微软雅黑"/>
        </w:rPr>
        <w:t>【产品详述】</w:t>
      </w:r>
    </w:p>
    <w:p>
      <w:pPr>
        <w:pStyle w:val="3"/>
        <w:numPr>
          <w:ilvl w:val="1"/>
          <w:numId w:val="3"/>
        </w:numPr>
        <w:ind w:left="426" w:right="180" w:hanging="426"/>
        <w:rPr>
          <w:rFonts w:ascii="微软雅黑" w:hAnsi="微软雅黑"/>
        </w:rPr>
      </w:pPr>
      <w:r>
        <w:rPr>
          <w:rFonts w:hint="eastAsia" w:ascii="微软雅黑" w:hAnsi="微软雅黑"/>
        </w:rPr>
        <w:t>支付网关-付款渠道退票接口接入</w:t>
      </w:r>
    </w:p>
    <w:p>
      <w:pPr>
        <w:pStyle w:val="4"/>
        <w:numPr>
          <w:ilvl w:val="2"/>
          <w:numId w:val="0"/>
        </w:numPr>
        <w:ind w:left="178" w:right="180" w:hanging="179" w:hangingChars="85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3.1.1功能简述</w:t>
      </w:r>
    </w:p>
    <w:p>
      <w:pPr>
        <w:ind w:firstLine="360"/>
        <w:rPr>
          <w:rFonts w:hint="default" w:ascii="宋体" w:hAnsi="宋体" w:eastAsia="宋体"/>
          <w:szCs w:val="18"/>
          <w:lang w:val="en-US" w:eastAsia="zh-CN"/>
        </w:rPr>
      </w:pPr>
      <w:r>
        <w:rPr>
          <w:rFonts w:hint="eastAsia" w:ascii="宋体" w:hAnsi="宋体" w:eastAsia="宋体"/>
          <w:szCs w:val="18"/>
          <w:lang w:eastAsia="zh-CN"/>
        </w:rPr>
        <w:t>支付网关获取到三方渠道退票交易时，与支付成功交易进行核对，核对无问题推送给</w:t>
      </w:r>
      <w:r>
        <w:rPr>
          <w:rFonts w:hint="eastAsia" w:ascii="宋体" w:hAnsi="宋体" w:eastAsia="宋体"/>
          <w:szCs w:val="18"/>
          <w:lang w:val="en-US" w:eastAsia="zh-CN"/>
        </w:rPr>
        <w:t>FMT进行业务处理。</w:t>
      </w:r>
    </w:p>
    <w:p>
      <w:pPr>
        <w:ind w:firstLine="360"/>
        <w:rPr>
          <w:rFonts w:hint="eastAsia" w:ascii="宋体" w:hAnsi="宋体" w:eastAsia="宋体"/>
          <w:b/>
          <w:bCs/>
          <w:szCs w:val="18"/>
          <w:lang w:eastAsia="zh-CN"/>
        </w:rPr>
      </w:pPr>
    </w:p>
    <w:p>
      <w:pPr>
        <w:numPr>
          <w:ilvl w:val="0"/>
          <w:numId w:val="4"/>
        </w:numPr>
        <w:ind w:left="425" w:leftChars="0" w:hanging="65" w:firstLineChars="0"/>
        <w:rPr>
          <w:rFonts w:hint="eastAsia" w:ascii="宋体" w:hAnsi="宋体" w:eastAsia="宋体"/>
          <w:b/>
          <w:bCs/>
          <w:szCs w:val="18"/>
          <w:lang w:eastAsia="zh-CN"/>
        </w:rPr>
      </w:pPr>
      <w:r>
        <w:rPr>
          <w:rFonts w:hint="eastAsia" w:ascii="宋体" w:hAnsi="宋体" w:eastAsia="宋体"/>
          <w:b/>
          <w:bCs/>
          <w:szCs w:val="18"/>
          <w:lang w:eastAsia="zh-CN"/>
        </w:rPr>
        <w:t>退票接入接口</w:t>
      </w:r>
    </w:p>
    <w:p>
      <w:pPr>
        <w:numPr>
          <w:ilvl w:val="0"/>
          <w:numId w:val="5"/>
        </w:numPr>
        <w:ind w:left="0" w:leftChars="0" w:firstLine="360" w:firstLineChars="200"/>
        <w:rPr>
          <w:rFonts w:ascii="宋体" w:hAnsi="宋体" w:eastAsia="宋体"/>
          <w:szCs w:val="18"/>
        </w:rPr>
      </w:pPr>
      <w:r>
        <w:rPr>
          <w:rFonts w:hint="eastAsia" w:ascii="宋体" w:hAnsi="宋体" w:eastAsia="宋体"/>
          <w:szCs w:val="18"/>
        </w:rPr>
        <w:t>融汇通-退票接口接入</w:t>
      </w:r>
    </w:p>
    <w:p>
      <w:pPr>
        <w:ind w:firstLine="360"/>
        <w:rPr>
          <w:rFonts w:ascii="宋体" w:hAnsi="宋体" w:eastAsia="宋体"/>
          <w:szCs w:val="18"/>
        </w:rPr>
      </w:pPr>
      <w:r>
        <w:rPr>
          <w:rFonts w:hint="eastAsia" w:ascii="宋体" w:hAnsi="宋体" w:eastAsia="宋体"/>
          <w:szCs w:val="18"/>
        </w:rPr>
        <w:t>《企业-保融系统对接技术方案V4.20.docx》第3.2.10批量代付查询退票_请求&amp;3.2.11批量代付查询退票_响应章节</w:t>
      </w:r>
    </w:p>
    <w:p>
      <w:pPr>
        <w:ind w:firstLine="360"/>
        <w:rPr>
          <w:rFonts w:ascii="宋体" w:hAnsi="宋体" w:eastAsia="宋体"/>
          <w:szCs w:val="18"/>
        </w:rPr>
      </w:pPr>
    </w:p>
    <w:p>
      <w:pPr>
        <w:numPr>
          <w:ilvl w:val="0"/>
          <w:numId w:val="5"/>
        </w:numPr>
        <w:ind w:left="0" w:leftChars="0" w:firstLine="360" w:firstLineChars="200"/>
        <w:rPr>
          <w:rFonts w:ascii="宋体" w:hAnsi="宋体" w:eastAsia="宋体"/>
          <w:szCs w:val="18"/>
        </w:rPr>
      </w:pPr>
      <w:r>
        <w:rPr>
          <w:rFonts w:hint="eastAsia" w:ascii="宋体" w:hAnsi="宋体" w:eastAsia="宋体"/>
          <w:szCs w:val="18"/>
        </w:rPr>
        <w:t>通联-退票接口接入</w:t>
      </w:r>
    </w:p>
    <w:p>
      <w:pPr>
        <w:ind w:left="420" w:firstLine="0" w:firstLineChars="0"/>
        <w:rPr>
          <w:rFonts w:hint="eastAsia" w:ascii="宋体" w:hAnsi="宋体" w:eastAsia="宋体"/>
          <w:szCs w:val="18"/>
        </w:rPr>
      </w:pPr>
      <w:r>
        <w:rPr>
          <w:rFonts w:hint="eastAsia" w:ascii="宋体" w:hAnsi="宋体" w:eastAsia="宋体"/>
          <w:szCs w:val="18"/>
        </w:rPr>
        <w:t>文档地址：</w:t>
      </w:r>
      <w:r>
        <w:rPr>
          <w:rFonts w:ascii="宋体" w:hAnsi="宋体" w:eastAsia="宋体"/>
          <w:szCs w:val="18"/>
        </w:rPr>
        <w:t xml:space="preserve"> </w:t>
      </w:r>
      <w:r>
        <w:rPr>
          <w:rFonts w:hint="eastAsia" w:ascii="宋体" w:hAnsi="宋体" w:eastAsia="宋体"/>
          <w:szCs w:val="18"/>
        </w:rPr>
        <w:t xml:space="preserve"> </w:t>
      </w:r>
      <w:r>
        <w:rPr>
          <w:rFonts w:hint="eastAsia" w:ascii="宋体" w:hAnsi="宋体" w:eastAsia="宋体"/>
          <w:szCs w:val="18"/>
        </w:rPr>
        <w:fldChar w:fldCharType="begin"/>
      </w:r>
      <w:r>
        <w:rPr>
          <w:rFonts w:hint="eastAsia" w:ascii="宋体" w:hAnsi="宋体" w:eastAsia="宋体"/>
          <w:szCs w:val="18"/>
        </w:rPr>
        <w:instrText xml:space="preserve"> HYPERLINK "https://tlt.allinpay.com/apidoc/#3101" </w:instrText>
      </w:r>
      <w:r>
        <w:rPr>
          <w:rFonts w:hint="eastAsia" w:ascii="宋体" w:hAnsi="宋体" w:eastAsia="宋体"/>
          <w:szCs w:val="18"/>
        </w:rPr>
        <w:fldChar w:fldCharType="separate"/>
      </w:r>
      <w:r>
        <w:rPr>
          <w:rFonts w:hint="eastAsia" w:ascii="宋体" w:hAnsi="宋体" w:eastAsia="宋体"/>
          <w:szCs w:val="18"/>
        </w:rPr>
        <w:t>https://tlt.allinpay.com/apidoc/#3101</w:t>
      </w:r>
      <w:r>
        <w:rPr>
          <w:rFonts w:hint="eastAsia" w:ascii="宋体" w:hAnsi="宋体" w:eastAsia="宋体"/>
          <w:szCs w:val="18"/>
        </w:rPr>
        <w:fldChar w:fldCharType="end"/>
      </w:r>
      <w:r>
        <w:rPr>
          <w:rFonts w:hint="eastAsia" w:ascii="宋体" w:hAnsi="宋体" w:eastAsia="宋体"/>
          <w:szCs w:val="18"/>
        </w:rPr>
        <w:t xml:space="preserve">  对应章节--3.10.1退票通知</w:t>
      </w:r>
    </w:p>
    <w:p>
      <w:pPr>
        <w:ind w:firstLine="0" w:firstLineChars="0"/>
        <w:rPr>
          <w:rFonts w:ascii="宋体" w:hAnsi="宋体" w:eastAsia="宋体"/>
          <w:szCs w:val="18"/>
        </w:rPr>
      </w:pPr>
    </w:p>
    <w:p>
      <w:pPr>
        <w:numPr>
          <w:ilvl w:val="0"/>
          <w:numId w:val="5"/>
        </w:numPr>
        <w:ind w:left="0" w:leftChars="0" w:firstLine="360" w:firstLineChars="200"/>
        <w:rPr>
          <w:rFonts w:ascii="宋体" w:hAnsi="宋体" w:eastAsia="宋体"/>
          <w:szCs w:val="18"/>
        </w:rPr>
      </w:pPr>
      <w:r>
        <w:rPr>
          <w:rFonts w:hint="eastAsia" w:ascii="宋体" w:hAnsi="宋体" w:eastAsia="宋体"/>
          <w:szCs w:val="18"/>
        </w:rPr>
        <w:t>网商银行-退汇明细查询</w:t>
      </w:r>
    </w:p>
    <w:p>
      <w:pPr>
        <w:ind w:firstLine="360"/>
        <w:rPr>
          <w:rFonts w:ascii="宋体" w:hAnsi="宋体" w:eastAsia="宋体"/>
          <w:szCs w:val="18"/>
        </w:rPr>
      </w:pPr>
      <w:r>
        <w:rPr>
          <w:rFonts w:hint="eastAsia" w:ascii="宋体" w:hAnsi="宋体" w:eastAsia="宋体"/>
          <w:szCs w:val="18"/>
        </w:rPr>
        <w:t>接口名称：退汇明细查询&lt;ant. ebank.reexchange.record.query&gt;</w:t>
      </w:r>
    </w:p>
    <w:p>
      <w:pPr>
        <w:ind w:firstLine="360"/>
        <w:rPr>
          <w:rFonts w:ascii="宋体" w:hAnsi="宋体" w:eastAsia="宋体"/>
          <w:szCs w:val="18"/>
        </w:rPr>
      </w:pPr>
    </w:p>
    <w:p>
      <w:pPr>
        <w:ind w:firstLine="360"/>
        <w:rPr>
          <w:rFonts w:hint="eastAsia" w:ascii="宋体" w:hAnsi="宋体" w:eastAsia="宋体"/>
          <w:i/>
          <w:iCs/>
          <w:color w:val="0000FF"/>
          <w:szCs w:val="18"/>
          <w:lang w:val="en-US" w:eastAsia="zh-CN"/>
        </w:rPr>
      </w:pPr>
    </w:p>
    <w:p>
      <w:pPr>
        <w:numPr>
          <w:ilvl w:val="0"/>
          <w:numId w:val="4"/>
        </w:numPr>
        <w:ind w:left="425" w:leftChars="0" w:hanging="65" w:firstLineChars="0"/>
        <w:rPr>
          <w:rFonts w:hint="eastAsia" w:ascii="宋体" w:hAnsi="宋体" w:eastAsia="宋体"/>
          <w:b/>
          <w:bCs/>
          <w:szCs w:val="18"/>
          <w:lang w:val="en-US" w:eastAsia="zh-CN"/>
        </w:rPr>
      </w:pPr>
      <w:r>
        <w:rPr>
          <w:rFonts w:hint="eastAsia" w:ascii="宋体" w:hAnsi="宋体" w:eastAsia="宋体"/>
          <w:b/>
          <w:bCs/>
          <w:szCs w:val="18"/>
          <w:lang w:val="en-US" w:eastAsia="zh-CN"/>
        </w:rPr>
        <w:t>其他说明（此部分判断放在收付费还是支付网关以系分情况为准）</w:t>
      </w:r>
    </w:p>
    <w:p>
      <w:pPr>
        <w:ind w:firstLine="360"/>
        <w:rPr>
          <w:rFonts w:hint="eastAsia" w:ascii="宋体" w:hAnsi="宋体" w:eastAsia="宋体"/>
          <w:b w:val="0"/>
          <w:bCs w:val="0"/>
          <w:szCs w:val="1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Cs w:val="18"/>
          <w:lang w:val="en-US" w:eastAsia="zh-CN"/>
        </w:rPr>
        <w:t>退票交易可以关联到支付成功的交易，且退票金额与交易金额、退票账号与原交易收款方账号一致，将退票相关信息推送FMT；</w:t>
      </w:r>
    </w:p>
    <w:p>
      <w:pPr>
        <w:ind w:firstLine="360"/>
        <w:rPr>
          <w:rFonts w:hint="eastAsia" w:ascii="宋体" w:hAnsi="宋体" w:eastAsia="宋体"/>
          <w:b w:val="0"/>
          <w:bCs w:val="0"/>
          <w:szCs w:val="1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Cs w:val="18"/>
          <w:lang w:val="en-US" w:eastAsia="zh-CN"/>
        </w:rPr>
        <w:t>退票交易关联不到支付成功的交易，或与交易金额、原交易收款方账号不一致进行预警，人为介入处理&lt;咨询上游原因&gt;。</w:t>
      </w:r>
    </w:p>
    <w:p>
      <w:pPr>
        <w:ind w:firstLine="360"/>
        <w:rPr>
          <w:rFonts w:hint="default" w:ascii="宋体" w:hAnsi="宋体" w:eastAsia="宋体"/>
          <w:b w:val="0"/>
          <w:bCs w:val="0"/>
          <w:szCs w:val="1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Cs w:val="18"/>
          <w:lang w:val="en-US" w:eastAsia="zh-CN"/>
        </w:rPr>
        <w:t>退票交易查询建议T+1查询当前日期7天内的交易；</w:t>
      </w:r>
    </w:p>
    <w:p>
      <w:pPr>
        <w:pStyle w:val="3"/>
        <w:numPr>
          <w:ilvl w:val="1"/>
          <w:numId w:val="3"/>
        </w:numPr>
        <w:ind w:left="426" w:right="180" w:hanging="426"/>
        <w:rPr>
          <w:rFonts w:ascii="微软雅黑" w:hAnsi="微软雅黑"/>
        </w:rPr>
      </w:pPr>
      <w:r>
        <w:rPr>
          <w:rFonts w:hint="eastAsia" w:ascii="微软雅黑" w:hAnsi="微软雅黑"/>
        </w:rPr>
        <w:t>退票交易（FMT）</w:t>
      </w:r>
    </w:p>
    <w:p>
      <w:pPr>
        <w:ind w:left="0" w:leftChars="0" w:firstLine="180" w:firstLineChars="1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财务人员根据‘财务支付问题应急群（生产环境）’钉钉群通知，在</w:t>
      </w:r>
      <w:ins w:id="7" w:author="Nina" w:date="2019-12-04T09:12:35Z">
        <w:r>
          <w:rPr>
            <w:rFonts w:hint="eastAsia" w:ascii="宋体" w:hAnsi="宋体" w:eastAsia="宋体" w:cs="宋体"/>
            <w:lang w:val="en-US" w:eastAsia="zh-CN"/>
          </w:rPr>
          <w:t>收付费</w:t>
        </w:r>
      </w:ins>
      <w:ins w:id="8" w:author="Nina" w:date="2019-12-04T09:12:36Z">
        <w:r>
          <w:rPr>
            <w:rFonts w:hint="eastAsia" w:ascii="宋体" w:hAnsi="宋体" w:eastAsia="宋体" w:cs="宋体"/>
            <w:lang w:val="en-US" w:eastAsia="zh-CN"/>
          </w:rPr>
          <w:t>交易</w:t>
        </w:r>
      </w:ins>
      <w:ins w:id="9" w:author="Nina" w:date="2019-12-04T09:12:49Z">
        <w:r>
          <w:rPr>
            <w:rFonts w:hint="eastAsia" w:ascii="宋体" w:hAnsi="宋体" w:eastAsia="宋体" w:cs="宋体"/>
            <w:lang w:val="en-US" w:eastAsia="zh-CN"/>
          </w:rPr>
          <w:t>查询</w:t>
        </w:r>
      </w:ins>
      <w:ins w:id="10" w:author="Nina" w:date="2019-12-04T09:12:50Z">
        <w:r>
          <w:rPr>
            <w:rFonts w:hint="eastAsia" w:ascii="宋体" w:hAnsi="宋体" w:eastAsia="宋体" w:cs="宋体"/>
            <w:lang w:val="en-US" w:eastAsia="zh-CN"/>
          </w:rPr>
          <w:t>中</w:t>
        </w:r>
      </w:ins>
      <w:ins w:id="11" w:author="Nina" w:date="2019-12-04T09:12:52Z">
        <w:r>
          <w:rPr>
            <w:rFonts w:hint="eastAsia" w:ascii="宋体" w:hAnsi="宋体" w:eastAsia="宋体" w:cs="宋体"/>
            <w:lang w:val="en-US" w:eastAsia="zh-CN"/>
          </w:rPr>
          <w:t>查看</w:t>
        </w:r>
      </w:ins>
      <w:r>
        <w:rPr>
          <w:rFonts w:hint="eastAsia" w:ascii="宋体" w:hAnsi="宋体" w:eastAsia="宋体" w:cs="宋体"/>
          <w:lang w:val="en-US" w:eastAsia="zh-CN"/>
        </w:rPr>
        <w:t>退票交易</w:t>
      </w:r>
      <w:del w:id="12" w:author="Nina" w:date="2019-12-04T09:13:00Z">
        <w:r>
          <w:rPr>
            <w:rFonts w:hint="eastAsia" w:ascii="宋体" w:hAnsi="宋体" w:eastAsia="宋体" w:cs="宋体"/>
            <w:lang w:val="en-US" w:eastAsia="zh-CN"/>
          </w:rPr>
          <w:delText>任务查询中核对退票发生交易的资金是否到账</w:delText>
        </w:r>
      </w:del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ind w:firstLine="360"/>
        <w:rPr>
          <w:del w:id="13" w:author="Nina" w:date="2019-12-04T09:13:16Z"/>
        </w:rPr>
      </w:pPr>
      <w:del w:id="14" w:author="Nina" w:date="2019-12-04T09:13:16Z">
        <w:r>
          <w:rPr>
            <w:rFonts w:hint="eastAsia"/>
            <w:b/>
            <w:bCs/>
          </w:rPr>
          <w:delText>新增菜单</w:delText>
        </w:r>
      </w:del>
    </w:p>
    <w:p>
      <w:pPr>
        <w:ind w:firstLine="360"/>
        <w:rPr>
          <w:del w:id="15" w:author="Nina" w:date="2019-12-04T09:13:16Z"/>
          <w:rFonts w:hint="eastAsia" w:ascii="宋体" w:hAnsi="宋体" w:eastAsia="宋体" w:cs="宋体"/>
        </w:rPr>
      </w:pPr>
      <w:del w:id="16" w:author="Nina" w:date="2019-12-04T09:13:16Z">
        <w:r>
          <w:rPr>
            <w:rFonts w:hint="eastAsia" w:ascii="宋体" w:hAnsi="宋体" w:eastAsia="宋体" w:cs="宋体"/>
            <w:lang w:eastAsia="zh-CN"/>
          </w:rPr>
          <w:delText>新增二级菜单信息如下：</w:delText>
        </w:r>
      </w:del>
    </w:p>
    <w:tbl>
      <w:tblPr>
        <w:tblStyle w:val="29"/>
        <w:tblpPr w:leftFromText="180" w:rightFromText="180" w:vertAnchor="text" w:horzAnchor="page" w:tblpX="2198" w:tblpY="104"/>
        <w:tblOverlap w:val="never"/>
        <w:tblW w:w="31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7" w:author="Nina" w:date="2019-12-04T09:13:16Z"/>
        </w:trPr>
        <w:tc>
          <w:tcPr>
            <w:tcW w:w="1210" w:type="dxa"/>
            <w:shd w:val="clear" w:color="auto" w:fill="B4C6E7" w:themeFill="accent5" w:themeFillTint="66"/>
          </w:tcPr>
          <w:p>
            <w:pPr>
              <w:ind w:left="0" w:leftChars="0" w:firstLine="0" w:firstLineChars="0"/>
              <w:rPr>
                <w:del w:id="18" w:author="Nina" w:date="2019-12-04T09:13:16Z"/>
                <w:rFonts w:hint="eastAsia" w:eastAsia="微软雅黑"/>
                <w:vertAlign w:val="baseline"/>
                <w:lang w:eastAsia="zh-CN"/>
              </w:rPr>
            </w:pPr>
            <w:del w:id="19" w:author="Nina" w:date="2019-12-04T09:13:16Z">
              <w:r>
                <w:rPr>
                  <w:rFonts w:hint="eastAsia"/>
                  <w:vertAlign w:val="baseline"/>
                  <w:lang w:eastAsia="zh-CN"/>
                </w:rPr>
                <w:delText>一级菜单</w:delText>
              </w:r>
            </w:del>
          </w:p>
        </w:tc>
        <w:tc>
          <w:tcPr>
            <w:tcW w:w="1941" w:type="dxa"/>
            <w:shd w:val="clear" w:color="auto" w:fill="B4C6E7" w:themeFill="accent5" w:themeFillTint="66"/>
          </w:tcPr>
          <w:p>
            <w:pPr>
              <w:ind w:left="0" w:leftChars="0" w:firstLine="0" w:firstLineChars="0"/>
              <w:rPr>
                <w:del w:id="20" w:author="Nina" w:date="2019-12-04T09:13:16Z"/>
                <w:rFonts w:hint="eastAsia" w:eastAsia="微软雅黑"/>
                <w:vertAlign w:val="baseline"/>
                <w:lang w:eastAsia="zh-CN"/>
              </w:rPr>
            </w:pPr>
            <w:del w:id="21" w:author="Nina" w:date="2019-12-04T09:13:16Z">
              <w:r>
                <w:rPr>
                  <w:rFonts w:hint="eastAsia"/>
                  <w:vertAlign w:val="baseline"/>
                  <w:lang w:eastAsia="zh-CN"/>
                </w:rPr>
                <w:delText>二级菜单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  <w:del w:id="22" w:author="Nina" w:date="2019-12-04T09:13:16Z"/>
        </w:trPr>
        <w:tc>
          <w:tcPr>
            <w:tcW w:w="1210" w:type="dxa"/>
            <w:vMerge w:val="restart"/>
            <w:vAlign w:val="center"/>
          </w:tcPr>
          <w:p>
            <w:pPr>
              <w:ind w:left="0" w:leftChars="0" w:firstLine="0" w:firstLineChars="0"/>
              <w:rPr>
                <w:del w:id="23" w:author="Nina" w:date="2019-12-04T09:13:16Z"/>
                <w:rFonts w:hint="eastAsia" w:eastAsia="微软雅黑"/>
                <w:vertAlign w:val="baseline"/>
                <w:lang w:eastAsia="zh-CN"/>
              </w:rPr>
            </w:pPr>
            <w:del w:id="24" w:author="Nina" w:date="2019-12-04T09:13:16Z">
              <w:r>
                <w:rPr>
                  <w:rFonts w:hint="eastAsia"/>
                  <w:vertAlign w:val="baseline"/>
                  <w:lang w:eastAsia="zh-CN"/>
                </w:rPr>
                <w:delText>收付费管理</w:delText>
              </w:r>
            </w:del>
          </w:p>
        </w:tc>
        <w:tc>
          <w:tcPr>
            <w:tcW w:w="1941" w:type="dxa"/>
            <w:vMerge w:val="restart"/>
            <w:vAlign w:val="center"/>
          </w:tcPr>
          <w:p>
            <w:pPr>
              <w:ind w:left="0" w:leftChars="0" w:firstLine="0" w:firstLineChars="0"/>
              <w:rPr>
                <w:del w:id="25" w:author="Nina" w:date="2019-12-04T09:13:16Z"/>
                <w:rFonts w:hint="eastAsia"/>
                <w:vertAlign w:val="baseline"/>
                <w:lang w:eastAsia="zh-CN"/>
              </w:rPr>
            </w:pPr>
            <w:del w:id="26" w:author="Nina" w:date="2019-12-04T09:13:16Z">
              <w:r>
                <w:rPr>
                  <w:rFonts w:hint="eastAsia"/>
                  <w:vertAlign w:val="baseline"/>
                  <w:lang w:eastAsia="zh-CN"/>
                </w:rPr>
                <w:delText>退票交易任务查询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del w:id="27" w:author="Nina" w:date="2019-12-04T09:13:16Z"/>
        </w:trPr>
        <w:tc>
          <w:tcPr>
            <w:tcW w:w="1210" w:type="dxa"/>
            <w:vMerge w:val="continue"/>
            <w:vAlign w:val="center"/>
          </w:tcPr>
          <w:p>
            <w:pPr>
              <w:rPr>
                <w:del w:id="28" w:author="Nina" w:date="2019-12-04T09:13:16Z"/>
                <w:vertAlign w:val="baseline"/>
              </w:rPr>
            </w:pPr>
          </w:p>
        </w:tc>
        <w:tc>
          <w:tcPr>
            <w:tcW w:w="1941" w:type="dxa"/>
            <w:vMerge w:val="continue"/>
            <w:vAlign w:val="center"/>
          </w:tcPr>
          <w:p>
            <w:pPr>
              <w:rPr>
                <w:del w:id="29" w:author="Nina" w:date="2019-12-04T09:13:16Z"/>
                <w:vertAlign w:val="baseline"/>
              </w:rPr>
            </w:pPr>
          </w:p>
        </w:tc>
      </w:tr>
    </w:tbl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left="0" w:leftChars="0" w:firstLine="0" w:firstLineChars="0"/>
      </w:pPr>
    </w:p>
    <w:p>
      <w:pPr>
        <w:ind w:firstLine="360"/>
        <w:rPr>
          <w:rFonts w:hint="eastAsia" w:ascii="宋体" w:hAnsi="宋体" w:eastAsia="宋体" w:cs="宋体"/>
        </w:rPr>
      </w:pPr>
      <w:del w:id="30" w:author="Nina" w:date="2019-12-04T09:13:17Z">
        <w:r>
          <w:rPr/>
          <w:drawing>
            <wp:inline distT="0" distB="0" distL="114300" distR="114300">
              <wp:extent cx="1981200" cy="2286000"/>
              <wp:effectExtent l="0" t="0" r="0" b="0"/>
              <wp:docPr id="2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8"/>
                      <pic:cNvPicPr>
                        <a:picLocks noChangeAspect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81200" cy="228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pStyle w:val="4"/>
        <w:numPr>
          <w:ilvl w:val="2"/>
          <w:numId w:val="0"/>
        </w:numPr>
        <w:bidi w:val="0"/>
        <w:ind w:right="180" w:rightChars="100"/>
        <w:rPr>
          <w:del w:id="32" w:author="Nina" w:date="2019-12-04T09:22:00Z"/>
        </w:rPr>
      </w:pPr>
      <w:del w:id="33" w:author="Nina" w:date="2019-12-04T09:22:00Z">
        <w:r>
          <w:rPr>
            <w:rFonts w:hint="eastAsia" w:ascii="微软雅黑" w:hAnsi="微软雅黑" w:eastAsia="微软雅黑" w:cs="微软雅黑"/>
            <w:b/>
            <w:bCs/>
            <w:lang w:val="en-US" w:eastAsia="zh-CN"/>
          </w:rPr>
          <w:delText>3.2.1</w:delText>
        </w:r>
      </w:del>
      <w:del w:id="34" w:author="Nina" w:date="2019-12-04T09:22:00Z">
        <w:r>
          <w:rPr>
            <w:rFonts w:hint="eastAsia" w:ascii="微软雅黑" w:hAnsi="微软雅黑" w:eastAsia="微软雅黑" w:cs="微软雅黑"/>
            <w:b/>
            <w:bCs/>
            <w:lang w:eastAsia="zh-CN"/>
          </w:rPr>
          <w:delText>任务状态流程</w:delText>
        </w:r>
      </w:del>
    </w:p>
    <w:p>
      <w:pPr>
        <w:pStyle w:val="4"/>
        <w:numPr>
          <w:ilvl w:val="2"/>
          <w:numId w:val="0"/>
        </w:numPr>
        <w:bidi w:val="0"/>
        <w:ind w:right="180" w:rightChars="100"/>
        <w:rPr>
          <w:del w:id="35" w:author="Nina" w:date="2019-12-04T09:22:00Z"/>
        </w:rPr>
      </w:pPr>
      <w:del w:id="36" w:author="Nina" w:date="2019-12-04T09:22:00Z">
        <w:r>
          <w:rPr>
            <w:rFonts w:hint="eastAsia" w:ascii="微软雅黑" w:hAnsi="微软雅黑" w:eastAsia="微软雅黑" w:cs="微软雅黑"/>
            <w:b/>
            <w:bCs/>
            <w:lang w:val="en-US" w:eastAsia="zh-CN"/>
          </w:rPr>
          <w:delText>3.2.1</w:delText>
        </w:r>
      </w:del>
      <w:del w:id="37" w:author="Nina" w:date="2019-12-04T09:22:00Z">
        <w:r>
          <w:rPr>
            <w:rFonts w:hint="eastAsia" w:ascii="微软雅黑" w:hAnsi="微软雅黑" w:eastAsia="微软雅黑" w:cs="微软雅黑"/>
            <w:b/>
            <w:bCs/>
            <w:lang w:eastAsia="zh-CN"/>
          </w:rPr>
          <w:delText>用例</w:delText>
        </w:r>
      </w:del>
      <w:del w:id="38" w:author="Nina" w:date="2019-12-04T09:22:00Z">
        <w:r>
          <w:rPr>
            <w:rFonts w:hint="eastAsia" w:ascii="微软雅黑" w:hAnsi="微软雅黑" w:eastAsia="微软雅黑" w:cs="微软雅黑"/>
            <w:b/>
            <w:bCs/>
            <w:lang w:val="en-US" w:eastAsia="zh-CN"/>
          </w:rPr>
          <w:delText xml:space="preserve"> </w:delText>
        </w:r>
      </w:del>
    </w:p>
    <w:p>
      <w:pPr>
        <w:ind w:firstLine="360"/>
      </w:pPr>
      <w:del w:id="39" w:author="Nina" w:date="2019-12-04T09:13:23Z"/>
      <w:del w:id="40" w:author="Nina" w:date="2019-12-04T09:13:23Z"/>
      <w:del w:id="41" w:author="Nina" w:date="2019-12-04T09:13:23Z"/>
      <w:del w:id="42" w:author="Nina" w:date="2019-12-04T09:13:23Z">
        <w:r>
          <w:rPr/>
          <w:object>
            <v:shape id="_x0000_i1026" o:spt="75" type="#_x0000_t75" style="height:97.5pt;width:279.75pt;" o:ole="t" filled="f" o:preferrelative="t" stroked="f" coordsize="21600,21600">
              <v:path/>
              <v:fill on="f" focussize="0,0"/>
              <v:stroke on="f"/>
              <v:imagedata r:id="rId14" o:title=""/>
              <o:lock v:ext="edit" aspectratio="f"/>
              <w10:wrap type="none"/>
              <w10:anchorlock/>
            </v:shape>
            <o:OLEObject Type="Embed" ProgID="Visio.Drawing.15" ShapeID="_x0000_i1026" DrawAspect="Content" ObjectID="_1468075726" r:id="rId13">
              <o:LockedField>false</o:LockedField>
            </o:OLEObject>
          </w:object>
        </w:r>
      </w:del>
      <w:del w:id="44" w:author="Nina" w:date="2019-12-04T09:13:23Z"/>
    </w:p>
    <w:p>
      <w:pPr>
        <w:pStyle w:val="4"/>
        <w:numPr>
          <w:ilvl w:val="2"/>
          <w:numId w:val="0"/>
        </w:numPr>
        <w:ind w:left="178" w:right="180" w:hanging="179" w:hangingChars="85"/>
        <w:rPr>
          <w:rFonts w:hint="eastAsia" w:ascii="微软雅黑" w:hAnsi="微软雅黑" w:eastAsia="微软雅黑"/>
          <w:b/>
          <w:bCs/>
          <w:lang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3.2.2</w:t>
      </w:r>
      <w:r>
        <w:rPr>
          <w:rFonts w:hint="eastAsia" w:ascii="微软雅黑" w:hAnsi="微软雅黑" w:eastAsia="微软雅黑"/>
          <w:b/>
          <w:bCs/>
          <w:lang w:eastAsia="zh-CN"/>
        </w:rPr>
        <w:t xml:space="preserve">退票交易通知 </w:t>
      </w:r>
    </w:p>
    <w:p>
      <w:pPr>
        <w:ind w:firstLine="36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接收到支付网关、资金管理系统（保融）退票交易，发送钉钉消息推送至‘财务支付问题应急群（生产环境）’</w:t>
      </w:r>
    </w:p>
    <w:p>
      <w:pPr>
        <w:ind w:firstLine="360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推送参数</w:t>
      </w:r>
    </w:p>
    <w:p>
      <w:pPr>
        <w:numPr>
          <w:ilvl w:val="0"/>
          <w:numId w:val="0"/>
        </w:numPr>
        <w:ind w:leftChars="2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参数1：</w:t>
      </w:r>
      <w:r>
        <w:rPr>
          <w:rFonts w:hint="eastAsia" w:ascii="宋体" w:hAnsi="宋体" w:eastAsia="宋体" w:cs="宋体"/>
          <w:lang w:eastAsia="zh-CN"/>
        </w:rPr>
        <w:t>银行退票时间：格式</w:t>
      </w:r>
      <w:r>
        <w:rPr>
          <w:rFonts w:hint="eastAsia" w:ascii="宋体" w:hAnsi="宋体" w:eastAsia="宋体" w:cs="宋体"/>
          <w:lang w:val="en-US" w:eastAsia="zh-CN"/>
        </w:rPr>
        <w:t xml:space="preserve">YYYY-MM-DD </w:t>
      </w:r>
    </w:p>
    <w:p>
      <w:pPr>
        <w:numPr>
          <w:ilvl w:val="0"/>
          <w:numId w:val="0"/>
        </w:numPr>
        <w:ind w:leftChars="2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参数2：业务类型(bizType)：</w:t>
      </w:r>
      <w:r>
        <w:rPr>
          <w:rFonts w:hint="eastAsia" w:ascii="宋体" w:hAnsi="宋体" w:eastAsia="宋体" w:cs="宋体"/>
        </w:rPr>
        <w:t>保全</w:t>
      </w:r>
      <w:r>
        <w:rPr>
          <w:rFonts w:hint="eastAsia" w:ascii="宋体" w:hAnsi="宋体" w:eastAsia="宋体" w:cs="宋体"/>
          <w:lang w:val="en-US" w:eastAsia="zh-CN"/>
        </w:rPr>
        <w:t>/</w:t>
      </w:r>
      <w:r>
        <w:rPr>
          <w:rFonts w:hint="eastAsia" w:ascii="宋体" w:hAnsi="宋体" w:eastAsia="宋体" w:cs="宋体"/>
        </w:rPr>
        <w:t>理赔</w:t>
      </w:r>
      <w:r>
        <w:rPr>
          <w:rFonts w:hint="eastAsia" w:ascii="宋体" w:hAnsi="宋体" w:eastAsia="宋体" w:cs="宋体"/>
          <w:lang w:val="en-US" w:eastAsia="zh-CN"/>
        </w:rPr>
        <w:t>/</w:t>
      </w:r>
      <w:r>
        <w:rPr>
          <w:rFonts w:hint="eastAsia" w:ascii="宋体" w:hAnsi="宋体" w:eastAsia="宋体" w:cs="宋体"/>
        </w:rPr>
        <w:t>费控</w:t>
      </w:r>
      <w:r>
        <w:rPr>
          <w:rFonts w:hint="eastAsia" w:ascii="宋体" w:hAnsi="宋体" w:eastAsia="宋体" w:cs="宋体"/>
          <w:lang w:val="en-US" w:eastAsia="zh-CN"/>
        </w:rPr>
        <w:t>/续期</w:t>
      </w:r>
    </w:p>
    <w:p>
      <w:pPr>
        <w:numPr>
          <w:ilvl w:val="0"/>
          <w:numId w:val="0"/>
        </w:numPr>
        <w:ind w:leftChars="2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参数3：业务号码:bizNo的值</w:t>
      </w:r>
    </w:p>
    <w:p>
      <w:pPr>
        <w:numPr>
          <w:ilvl w:val="0"/>
          <w:numId w:val="0"/>
        </w:numPr>
        <w:ind w:leftChars="2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参数4：银行退票原因</w:t>
      </w:r>
    </w:p>
    <w:p>
      <w:pPr>
        <w:numPr>
          <w:ilvl w:val="0"/>
          <w:numId w:val="0"/>
        </w:numPr>
        <w:ind w:left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参数5：银行退票金额</w:t>
      </w:r>
    </w:p>
    <w:p>
      <w:pPr>
        <w:ind w:firstLine="360"/>
        <w:rPr>
          <w:rFonts w:hint="eastAsia" w:ascii="宋体" w:hAnsi="宋体" w:eastAsia="宋体" w:cs="宋体"/>
          <w:lang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消息模板 </w:t>
      </w:r>
      <w:r>
        <w:rPr>
          <w:rFonts w:hint="eastAsia" w:ascii="宋体" w:hAnsi="宋体" w:eastAsia="宋体" w:cs="宋体"/>
          <w:lang w:val="en-US" w:eastAsia="zh-CN"/>
        </w:rPr>
        <w:t>参数1</w:t>
      </w:r>
      <w:r>
        <w:rPr>
          <w:rFonts w:hint="eastAsia" w:ascii="宋体" w:hAnsi="宋体" w:eastAsia="宋体" w:cs="宋体"/>
        </w:rPr>
        <w:t>+</w:t>
      </w:r>
      <w:r>
        <w:rPr>
          <w:rFonts w:hint="eastAsia" w:ascii="宋体" w:hAnsi="宋体" w:eastAsia="宋体" w:cs="宋体"/>
          <w:lang w:val="en-US" w:eastAsia="zh-CN"/>
        </w:rPr>
        <w:t>参数2</w:t>
      </w:r>
      <w:r>
        <w:rPr>
          <w:rFonts w:hint="eastAsia" w:ascii="宋体" w:hAnsi="宋体" w:eastAsia="宋体" w:cs="宋体"/>
        </w:rPr>
        <w:t>+业务号码</w:t>
      </w:r>
      <w:r>
        <w:rPr>
          <w:rFonts w:hint="eastAsia" w:ascii="宋体" w:hAnsi="宋体" w:eastAsia="宋体" w:cs="宋体"/>
          <w:lang w:val="en-US" w:eastAsia="zh-CN"/>
        </w:rPr>
        <w:t>：+参数3</w:t>
      </w:r>
      <w:r>
        <w:rPr>
          <w:rFonts w:hint="eastAsia" w:ascii="宋体" w:hAnsi="宋体" w:eastAsia="宋体" w:cs="宋体"/>
        </w:rPr>
        <w:t>+</w:t>
      </w:r>
      <w:r>
        <w:rPr>
          <w:rFonts w:hint="eastAsia" w:ascii="宋体" w:hAnsi="宋体" w:eastAsia="宋体" w:cs="宋体"/>
          <w:lang w:val="en-US" w:eastAsia="zh-CN"/>
        </w:rPr>
        <w:t>参数4</w:t>
      </w:r>
      <w:r>
        <w:rPr>
          <w:rFonts w:hint="eastAsia" w:ascii="宋体" w:hAnsi="宋体" w:eastAsia="宋体" w:cs="宋体"/>
        </w:rPr>
        <w:t>+</w:t>
      </w:r>
      <w:r>
        <w:rPr>
          <w:rFonts w:hint="eastAsia" w:ascii="宋体" w:hAnsi="宋体" w:eastAsia="宋体" w:cs="宋体"/>
          <w:lang w:eastAsia="zh-CN"/>
        </w:rPr>
        <w:t>产生退票交易</w:t>
      </w:r>
      <w:r>
        <w:rPr>
          <w:rFonts w:hint="eastAsia" w:ascii="宋体" w:hAnsi="宋体" w:eastAsia="宋体" w:cs="宋体"/>
          <w:lang w:val="en-US" w:eastAsia="zh-CN"/>
        </w:rPr>
        <w:t>+参数5；</w:t>
      </w:r>
      <w:r>
        <w:rPr>
          <w:rFonts w:hint="eastAsia" w:ascii="宋体" w:hAnsi="宋体" w:eastAsia="宋体" w:cs="宋体"/>
          <w:lang w:eastAsia="zh-CN"/>
        </w:rPr>
        <w:t>举例：</w:t>
      </w:r>
      <w:r>
        <w:rPr>
          <w:rFonts w:hint="eastAsia" w:ascii="宋体" w:hAnsi="宋体" w:eastAsia="宋体" w:cs="宋体"/>
        </w:rPr>
        <w:t>2019</w:t>
      </w:r>
      <w:r>
        <w:rPr>
          <w:rFonts w:hint="eastAsia" w:ascii="宋体" w:hAnsi="宋体" w:eastAsia="宋体" w:cs="宋体"/>
          <w:lang w:val="en-US" w:eastAsia="zh-CN"/>
        </w:rPr>
        <w:t>-</w:t>
      </w:r>
      <w:r>
        <w:rPr>
          <w:rFonts w:hint="eastAsia" w:ascii="宋体" w:hAnsi="宋体" w:eastAsia="宋体" w:cs="宋体"/>
        </w:rPr>
        <w:t>07</w:t>
      </w:r>
      <w:r>
        <w:rPr>
          <w:rFonts w:hint="eastAsia" w:ascii="宋体" w:hAnsi="宋体" w:eastAsia="宋体" w:cs="宋体"/>
          <w:lang w:val="en-US" w:eastAsia="zh-CN"/>
        </w:rPr>
        <w:t>-</w:t>
      </w:r>
      <w:r>
        <w:rPr>
          <w:rFonts w:hint="eastAsia" w:ascii="宋体" w:hAnsi="宋体" w:eastAsia="宋体" w:cs="宋体"/>
        </w:rPr>
        <w:t>05</w:t>
      </w:r>
      <w:r>
        <w:rPr>
          <w:rFonts w:hint="eastAsia" w:ascii="宋体" w:hAnsi="宋体" w:eastAsia="宋体" w:cs="宋体"/>
          <w:lang w:val="en-US" w:eastAsia="zh-CN"/>
        </w:rPr>
        <w:t xml:space="preserve"> 13:54:54 费控业务号码：</w:t>
      </w:r>
      <w:r>
        <w:rPr>
          <w:rFonts w:hint="eastAsia" w:ascii="宋体" w:hAnsi="宋体" w:eastAsia="宋体" w:cs="宋体"/>
        </w:rPr>
        <w:t>12345678客户账号错误</w:t>
      </w:r>
      <w:r>
        <w:rPr>
          <w:rFonts w:hint="eastAsia" w:ascii="宋体" w:hAnsi="宋体" w:eastAsia="宋体" w:cs="宋体"/>
          <w:lang w:eastAsia="zh-CN"/>
        </w:rPr>
        <w:t>产生退票交易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8000元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pStyle w:val="4"/>
        <w:numPr>
          <w:ilvl w:val="2"/>
          <w:numId w:val="0"/>
        </w:numPr>
        <w:ind w:left="178" w:right="180" w:hanging="179" w:hangingChars="85"/>
        <w:rPr>
          <w:del w:id="45" w:author="Nina" w:date="2019-12-04T09:14:02Z"/>
          <w:rFonts w:hint="eastAsia" w:ascii="微软雅黑" w:hAnsi="微软雅黑" w:eastAsia="微软雅黑"/>
          <w:b/>
          <w:bCs/>
          <w:lang w:val="en-US" w:eastAsia="zh-CN"/>
        </w:rPr>
      </w:pPr>
      <w:del w:id="46" w:author="Nina" w:date="2019-12-04T09:14:02Z">
        <w:r>
          <w:rPr>
            <w:rFonts w:hint="eastAsia" w:ascii="微软雅黑" w:hAnsi="微软雅黑" w:eastAsia="微软雅黑"/>
            <w:b/>
            <w:bCs/>
            <w:lang w:val="en-US" w:eastAsia="zh-CN"/>
          </w:rPr>
          <w:delText>3.</w:delText>
        </w:r>
      </w:del>
      <w:del w:id="47" w:author="Nina" w:date="2019-12-04T09:22:34Z">
        <w:r>
          <w:rPr>
            <w:rFonts w:hint="eastAsia" w:ascii="微软雅黑" w:hAnsi="微软雅黑" w:eastAsia="微软雅黑"/>
            <w:b/>
            <w:bCs/>
            <w:lang w:val="en-US" w:eastAsia="zh-CN"/>
          </w:rPr>
          <w:delText>2.3</w:delText>
        </w:r>
      </w:del>
      <w:del w:id="48" w:author="Nina" w:date="2019-12-04T09:14:02Z">
        <w:r>
          <w:rPr>
            <w:rFonts w:hint="eastAsia" w:ascii="微软雅黑" w:hAnsi="微软雅黑" w:eastAsia="微软雅黑"/>
            <w:b/>
            <w:bCs/>
          </w:rPr>
          <w:delText>退票交易</w:delText>
        </w:r>
      </w:del>
      <w:del w:id="49" w:author="Nina" w:date="2019-12-04T09:14:02Z">
        <w:r>
          <w:rPr>
            <w:rFonts w:hint="eastAsia" w:ascii="微软雅黑" w:hAnsi="微软雅黑" w:eastAsia="微软雅黑"/>
            <w:b/>
            <w:bCs/>
            <w:lang w:eastAsia="zh-CN"/>
          </w:rPr>
          <w:delText>任务查询</w:delText>
        </w:r>
      </w:del>
    </w:p>
    <w:p>
      <w:pPr>
        <w:pStyle w:val="6"/>
        <w:bidi w:val="0"/>
        <w:rPr>
          <w:del w:id="50" w:author="Nina" w:date="2019-12-04T09:14:02Z"/>
          <w:rFonts w:hint="eastAsia"/>
          <w:lang w:eastAsia="zh-CN"/>
        </w:rPr>
      </w:pPr>
      <w:del w:id="51" w:author="Nina" w:date="2019-12-04T09:14:02Z">
        <w:r>
          <w:rPr>
            <w:rFonts w:hint="eastAsia"/>
            <w:lang w:val="en-US" w:eastAsia="zh-CN"/>
          </w:rPr>
          <w:delText>3.2</w:delText>
        </w:r>
      </w:del>
      <w:del w:id="52" w:author="Nina" w:date="2019-12-04T09:22:37Z">
        <w:r>
          <w:rPr>
            <w:rFonts w:hint="eastAsia"/>
            <w:lang w:val="en-US" w:eastAsia="zh-CN"/>
          </w:rPr>
          <w:delText>.3.</w:delText>
        </w:r>
      </w:del>
      <w:del w:id="53" w:author="Nina" w:date="2019-12-04T09:14:02Z">
        <w:r>
          <w:rPr>
            <w:rFonts w:hint="eastAsia"/>
            <w:lang w:val="en-US" w:eastAsia="zh-CN"/>
          </w:rPr>
          <w:delText>1</w:delText>
        </w:r>
      </w:del>
      <w:del w:id="54" w:author="Nina" w:date="2019-12-04T09:14:02Z">
        <w:r>
          <w:rPr>
            <w:rFonts w:hint="eastAsia"/>
            <w:lang w:eastAsia="zh-CN"/>
          </w:rPr>
          <w:delText>页面原型</w:delText>
        </w:r>
      </w:del>
    </w:p>
    <w:p>
      <w:pPr>
        <w:numPr>
          <w:ilvl w:val="0"/>
          <w:numId w:val="6"/>
        </w:numPr>
        <w:ind w:left="420" w:leftChars="0" w:hanging="60" w:firstLineChars="0"/>
        <w:rPr>
          <w:del w:id="55" w:author="Nina" w:date="2019-12-04T09:14:02Z"/>
          <w:rFonts w:hint="eastAsia"/>
          <w:lang w:eastAsia="zh-CN"/>
        </w:rPr>
      </w:pPr>
      <w:del w:id="56" w:author="Nina" w:date="2019-12-04T09:14:02Z">
        <w:r>
          <w:rPr>
            <w:rFonts w:hint="eastAsia"/>
            <w:lang w:eastAsia="zh-CN"/>
          </w:rPr>
          <w:delText>查询页面</w:delText>
        </w:r>
      </w:del>
    </w:p>
    <w:p>
      <w:pPr>
        <w:rPr>
          <w:del w:id="57" w:author="Nina" w:date="2019-12-04T09:14:02Z"/>
        </w:rPr>
      </w:pPr>
    </w:p>
    <w:p>
      <w:pPr>
        <w:rPr>
          <w:del w:id="58" w:author="Nina" w:date="2019-12-04T09:14:02Z"/>
        </w:rPr>
      </w:pPr>
      <w:del w:id="59" w:author="Nina" w:date="2019-12-04T09:14:02Z">
        <w:r>
          <w:rPr/>
          <w:drawing>
            <wp:inline distT="0" distB="0" distL="114300" distR="114300">
              <wp:extent cx="5271135" cy="1778000"/>
              <wp:effectExtent l="0" t="0" r="5715" b="12700"/>
              <wp:docPr id="1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图片 5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1135" cy="177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numPr>
          <w:ilvl w:val="0"/>
          <w:numId w:val="6"/>
        </w:numPr>
        <w:ind w:left="420" w:leftChars="0" w:hanging="60" w:firstLineChars="0"/>
        <w:rPr>
          <w:del w:id="61" w:author="Nina" w:date="2019-12-04T09:14:02Z"/>
          <w:rFonts w:hint="eastAsia"/>
          <w:lang w:eastAsia="zh-CN"/>
        </w:rPr>
      </w:pPr>
      <w:del w:id="62" w:author="Nina" w:date="2019-12-04T09:14:02Z">
        <w:r>
          <w:rPr>
            <w:rFonts w:hint="eastAsia"/>
            <w:lang w:eastAsia="zh-CN"/>
          </w:rPr>
          <w:delText>退票交易任务核对</w:delText>
        </w:r>
      </w:del>
    </w:p>
    <w:p>
      <w:pPr>
        <w:rPr>
          <w:del w:id="63" w:author="Nina" w:date="2019-12-04T09:14:02Z"/>
        </w:rPr>
      </w:pPr>
      <w:del w:id="64" w:author="Nina" w:date="2019-12-04T09:14:02Z">
        <w:r>
          <w:rPr/>
          <w:drawing>
            <wp:inline distT="0" distB="0" distL="114300" distR="114300">
              <wp:extent cx="5273040" cy="2247265"/>
              <wp:effectExtent l="0" t="0" r="3810" b="635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3"/>
                      <pic:cNvPicPr>
                        <a:picLocks noChangeAspect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3040" cy="2247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pStyle w:val="6"/>
        <w:bidi w:val="0"/>
        <w:rPr>
          <w:del w:id="66" w:author="Nina" w:date="2019-12-04T09:14:02Z"/>
          <w:rFonts w:hint="eastAsia"/>
          <w:lang w:val="en-US" w:eastAsia="zh-CN"/>
        </w:rPr>
      </w:pPr>
      <w:del w:id="67" w:author="Nina" w:date="2019-12-04T09:14:02Z">
        <w:r>
          <w:rPr>
            <w:rFonts w:hint="eastAsia"/>
            <w:lang w:val="en-US" w:eastAsia="zh-CN"/>
          </w:rPr>
          <w:delText>3.2</w:delText>
        </w:r>
      </w:del>
      <w:del w:id="68" w:author="Nina" w:date="2019-12-04T09:22:41Z">
        <w:r>
          <w:rPr>
            <w:rFonts w:hint="eastAsia"/>
            <w:lang w:val="en-US" w:eastAsia="zh-CN"/>
          </w:rPr>
          <w:delText>.3.</w:delText>
        </w:r>
      </w:del>
      <w:del w:id="69" w:author="Nina" w:date="2019-12-04T09:14:02Z">
        <w:r>
          <w:rPr>
            <w:rFonts w:hint="eastAsia"/>
            <w:lang w:val="en-US" w:eastAsia="zh-CN"/>
          </w:rPr>
          <w:delText>2规则说明</w:delText>
        </w:r>
      </w:del>
    </w:p>
    <w:tbl>
      <w:tblPr>
        <w:tblStyle w:val="29"/>
        <w:tblW w:w="8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7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70" w:author="Nina" w:date="2019-12-04T09:14:02Z"/>
        </w:trPr>
        <w:tc>
          <w:tcPr>
            <w:tcW w:w="1378" w:type="dxa"/>
            <w:shd w:val="clear" w:color="auto" w:fill="B4C6E7" w:themeFill="accent5" w:themeFillTint="66"/>
          </w:tcPr>
          <w:p>
            <w:pPr>
              <w:ind w:left="0" w:leftChars="0" w:firstLine="0" w:firstLineChars="0"/>
              <w:rPr>
                <w:del w:id="71" w:author="Nina" w:date="2019-12-04T09:14:02Z"/>
                <w:rFonts w:hint="eastAsia" w:ascii="宋体" w:hAnsi="宋体" w:eastAsia="宋体" w:cs="宋体"/>
                <w:strike w:val="0"/>
                <w:dstrike w:val="0"/>
                <w:vertAlign w:val="baseline"/>
                <w:lang w:eastAsia="zh-CN"/>
              </w:rPr>
            </w:pPr>
            <w:del w:id="72" w:author="Nina" w:date="2019-12-04T09:14:02Z">
              <w:r>
                <w:rPr>
                  <w:rFonts w:hint="eastAsia" w:ascii="宋体" w:hAnsi="宋体" w:eastAsia="宋体" w:cs="宋体"/>
                  <w:strike w:val="0"/>
                  <w:dstrike w:val="0"/>
                  <w:vertAlign w:val="baseline"/>
                  <w:lang w:eastAsia="zh-CN"/>
                </w:rPr>
                <w:delText>任务状态</w:delText>
              </w:r>
            </w:del>
          </w:p>
        </w:tc>
        <w:tc>
          <w:tcPr>
            <w:tcW w:w="7100" w:type="dxa"/>
            <w:shd w:val="clear" w:color="auto" w:fill="B4C6E7" w:themeFill="accent5" w:themeFillTint="66"/>
          </w:tcPr>
          <w:p>
            <w:pPr>
              <w:ind w:left="0" w:leftChars="0" w:firstLine="0" w:firstLineChars="0"/>
              <w:rPr>
                <w:del w:id="73" w:author="Nina" w:date="2019-12-04T09:14:02Z"/>
                <w:rFonts w:hint="eastAsia" w:ascii="宋体" w:hAnsi="宋体" w:eastAsia="宋体" w:cs="宋体"/>
                <w:strike w:val="0"/>
                <w:dstrike w:val="0"/>
                <w:vertAlign w:val="baseline"/>
                <w:lang w:eastAsia="zh-CN"/>
              </w:rPr>
            </w:pPr>
            <w:del w:id="74" w:author="Nina" w:date="2019-12-04T09:14:02Z">
              <w:r>
                <w:rPr>
                  <w:rFonts w:hint="eastAsia" w:ascii="宋体" w:hAnsi="宋体" w:eastAsia="宋体" w:cs="宋体"/>
                  <w:strike w:val="0"/>
                  <w:dstrike w:val="0"/>
                  <w:vertAlign w:val="baseline"/>
                  <w:lang w:eastAsia="zh-CN"/>
                </w:rPr>
                <w:delText>状态说明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75" w:author="Nina" w:date="2019-12-04T09:14:02Z"/>
        </w:trPr>
        <w:tc>
          <w:tcPr>
            <w:tcW w:w="1378" w:type="dxa"/>
            <w:shd w:val="clear" w:color="auto" w:fill="FFFFFF" w:themeFill="background1"/>
          </w:tcPr>
          <w:p>
            <w:pPr>
              <w:ind w:left="0" w:leftChars="0" w:firstLine="0" w:firstLineChars="0"/>
              <w:rPr>
                <w:del w:id="76" w:author="Nina" w:date="2019-12-04T09:14:02Z"/>
                <w:rFonts w:hint="eastAsia" w:ascii="宋体" w:hAnsi="宋体" w:eastAsia="宋体" w:cs="宋体"/>
                <w:strike w:val="0"/>
                <w:dstrike w:val="0"/>
                <w:vertAlign w:val="baseline"/>
                <w:lang w:eastAsia="zh-CN"/>
              </w:rPr>
            </w:pPr>
            <w:del w:id="77" w:author="Nina" w:date="2019-12-04T09:14:02Z">
              <w:r>
                <w:rPr>
                  <w:rFonts w:hint="eastAsia" w:ascii="宋体" w:hAnsi="宋体" w:eastAsia="宋体" w:cs="宋体"/>
                  <w:strike w:val="0"/>
                  <w:dstrike w:val="0"/>
                  <w:vertAlign w:val="baseline"/>
                  <w:lang w:eastAsia="zh-CN"/>
                </w:rPr>
                <w:delText>待处理</w:delText>
              </w:r>
            </w:del>
          </w:p>
        </w:tc>
        <w:tc>
          <w:tcPr>
            <w:tcW w:w="710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ind w:leftChars="0"/>
              <w:rPr>
                <w:del w:id="78" w:author="Nina" w:date="2019-12-04T09:14:02Z"/>
                <w:rFonts w:hint="default" w:ascii="宋体" w:hAnsi="宋体" w:eastAsia="宋体" w:cs="宋体"/>
                <w:strike w:val="0"/>
                <w:dstrike w:val="0"/>
                <w:vertAlign w:val="baseline"/>
                <w:lang w:val="en-US" w:eastAsia="zh-CN"/>
              </w:rPr>
            </w:pPr>
            <w:del w:id="79" w:author="Nina" w:date="2019-12-04T09:14:02Z">
              <w:r>
                <w:rPr>
                  <w:rFonts w:hint="eastAsia" w:ascii="宋体" w:hAnsi="宋体" w:eastAsia="宋体" w:cs="宋体"/>
                  <w:strike w:val="0"/>
                  <w:dstrike w:val="0"/>
                  <w:vertAlign w:val="baseline"/>
                  <w:lang w:eastAsia="zh-CN"/>
                </w:rPr>
                <w:delText>支付网关、资金管理系统推送的退票交易数据，未经财务处理；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del w:id="80" w:author="Nina" w:date="2019-12-04T09:14:02Z"/>
        </w:trPr>
        <w:tc>
          <w:tcPr>
            <w:tcW w:w="1378" w:type="dxa"/>
            <w:vAlign w:val="center"/>
          </w:tcPr>
          <w:p>
            <w:pPr>
              <w:ind w:left="0" w:leftChars="0" w:firstLine="0" w:firstLineChars="0"/>
              <w:jc w:val="both"/>
              <w:rPr>
                <w:del w:id="81" w:author="Nina" w:date="2019-12-04T09:14:02Z"/>
                <w:rFonts w:hint="eastAsia" w:ascii="宋体" w:hAnsi="宋体" w:eastAsia="宋体" w:cs="宋体"/>
                <w:strike w:val="0"/>
                <w:dstrike w:val="0"/>
                <w:vertAlign w:val="baseline"/>
                <w:lang w:eastAsia="zh-CN"/>
              </w:rPr>
            </w:pPr>
            <w:del w:id="82" w:author="Nina" w:date="2019-12-04T09:14:02Z">
              <w:r>
                <w:rPr>
                  <w:rFonts w:hint="eastAsia" w:ascii="宋体" w:hAnsi="宋体" w:eastAsia="宋体" w:cs="宋体"/>
                  <w:strike w:val="0"/>
                  <w:dstrike w:val="0"/>
                  <w:vertAlign w:val="baseline"/>
                  <w:lang w:eastAsia="zh-CN"/>
                </w:rPr>
                <w:delText>已处理</w:delText>
              </w:r>
            </w:del>
          </w:p>
        </w:tc>
        <w:tc>
          <w:tcPr>
            <w:tcW w:w="7100" w:type="dxa"/>
            <w:vAlign w:val="center"/>
          </w:tcPr>
          <w:p>
            <w:pPr>
              <w:ind w:left="0" w:leftChars="0" w:firstLine="0" w:firstLineChars="0"/>
              <w:rPr>
                <w:del w:id="83" w:author="Nina" w:date="2019-12-04T09:14:02Z"/>
                <w:rFonts w:hint="default" w:ascii="宋体" w:hAnsi="宋体" w:eastAsia="宋体" w:cs="宋体"/>
                <w:strike w:val="0"/>
                <w:dstrike w:val="0"/>
                <w:vertAlign w:val="baseline"/>
                <w:lang w:val="en-US" w:eastAsia="zh-CN"/>
              </w:rPr>
            </w:pPr>
            <w:del w:id="84" w:author="Nina" w:date="2019-12-04T09:14:02Z">
              <w:r>
                <w:rPr>
                  <w:rFonts w:hint="eastAsia" w:ascii="宋体" w:hAnsi="宋体" w:eastAsia="宋体" w:cs="宋体"/>
                  <w:strike w:val="0"/>
                  <w:dstrike w:val="0"/>
                  <w:vertAlign w:val="baseline"/>
                  <w:lang w:eastAsia="zh-CN"/>
                </w:rPr>
                <w:delText>财务</w:delText>
              </w:r>
            </w:del>
            <w:del w:id="85" w:author="Nina" w:date="2019-12-04T09:14:02Z">
              <w:r>
                <w:rPr>
                  <w:rFonts w:hint="eastAsia" w:ascii="宋体" w:hAnsi="宋体" w:eastAsia="宋体" w:cs="宋体"/>
                  <w:strike w:val="0"/>
                  <w:dstrike w:val="0"/>
                  <w:vertAlign w:val="baseline"/>
                  <w:lang w:val="en-US" w:eastAsia="zh-CN"/>
                </w:rPr>
                <w:delText>对退票数据核对处理完成；</w:delText>
              </w:r>
            </w:del>
          </w:p>
        </w:tc>
      </w:tr>
    </w:tbl>
    <w:p>
      <w:pPr>
        <w:rPr>
          <w:del w:id="86" w:author="Nina" w:date="2019-12-04T09:14:02Z"/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360" w:firstLineChars="200"/>
        <w:rPr>
          <w:del w:id="87" w:author="Nina" w:date="2019-12-04T09:14:02Z"/>
          <w:rFonts w:hint="eastAsia"/>
          <w:b/>
          <w:bCs/>
          <w:lang w:val="en-US" w:eastAsia="zh-CN"/>
        </w:rPr>
      </w:pPr>
      <w:del w:id="88" w:author="Nina" w:date="2019-12-04T09:14:02Z">
        <w:r>
          <w:rPr>
            <w:rFonts w:hint="eastAsia"/>
            <w:b/>
            <w:bCs/>
            <w:lang w:val="en-US" w:eastAsia="zh-CN"/>
          </w:rPr>
          <w:delText>查询页面</w:delText>
        </w:r>
      </w:del>
    </w:p>
    <w:p>
      <w:pPr>
        <w:rPr>
          <w:del w:id="89" w:author="Nina" w:date="2019-12-04T09:14:02Z"/>
          <w:rFonts w:hint="eastAsia" w:ascii="宋体" w:hAnsi="宋体" w:eastAsia="宋体" w:cs="宋体"/>
          <w:lang w:val="en-US" w:eastAsia="zh-CN"/>
        </w:rPr>
      </w:pPr>
      <w:del w:id="90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初始化数据按照银行退票时间倒叙展示退票交易任务处理的数据；</w:delText>
        </w:r>
      </w:del>
    </w:p>
    <w:p>
      <w:pPr>
        <w:numPr>
          <w:ilvl w:val="0"/>
          <w:numId w:val="8"/>
        </w:numPr>
        <w:bidi w:val="0"/>
        <w:ind w:left="0" w:leftChars="0" w:firstLine="360" w:firstLineChars="0"/>
        <w:rPr>
          <w:del w:id="91" w:author="Nina" w:date="2019-12-04T09:14:02Z"/>
          <w:rFonts w:hint="eastAsia"/>
          <w:b/>
          <w:bCs/>
          <w:lang w:val="en-US" w:eastAsia="zh-CN"/>
        </w:rPr>
      </w:pPr>
      <w:del w:id="92" w:author="Nina" w:date="2019-12-04T09:14:02Z">
        <w:r>
          <w:rPr>
            <w:rFonts w:hint="eastAsia"/>
            <w:b/>
            <w:bCs/>
            <w:lang w:val="en-US" w:eastAsia="zh-CN"/>
          </w:rPr>
          <w:delText>查询条件</w:delText>
        </w:r>
      </w:del>
    </w:p>
    <w:p>
      <w:pPr>
        <w:rPr>
          <w:del w:id="93" w:author="Nina" w:date="2019-12-04T09:14:02Z"/>
          <w:rFonts w:hint="eastAsia" w:ascii="宋体" w:hAnsi="宋体" w:eastAsia="宋体" w:cs="宋体"/>
          <w:lang w:val="en-US" w:eastAsia="zh-CN"/>
        </w:rPr>
      </w:pPr>
      <w:del w:id="94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收款账号：收款人账号，精确查询；</w:delText>
        </w:r>
      </w:del>
    </w:p>
    <w:p>
      <w:pPr>
        <w:rPr>
          <w:del w:id="95" w:author="Nina" w:date="2019-12-04T09:14:02Z"/>
          <w:rFonts w:hint="eastAsia" w:ascii="宋体" w:hAnsi="宋体" w:eastAsia="宋体" w:cs="宋体"/>
          <w:lang w:val="en-US" w:eastAsia="zh-CN"/>
        </w:rPr>
      </w:pPr>
      <w:del w:id="96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收款户名：收款账户的姓名，精确查询；</w:delText>
        </w:r>
      </w:del>
    </w:p>
    <w:p>
      <w:pPr>
        <w:rPr>
          <w:del w:id="97" w:author="Nina" w:date="2019-12-04T09:14:02Z"/>
          <w:rFonts w:hint="default" w:ascii="宋体" w:hAnsi="宋体" w:eastAsia="宋体" w:cs="宋体"/>
          <w:lang w:val="en-US" w:eastAsia="zh-CN"/>
        </w:rPr>
      </w:pPr>
      <w:del w:id="98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退票日期：银行退票时间，查连续10天内的数据；</w:delText>
        </w:r>
      </w:del>
    </w:p>
    <w:p>
      <w:pPr>
        <w:rPr>
          <w:del w:id="99" w:author="Nina" w:date="2019-12-04T09:14:02Z"/>
          <w:rFonts w:hint="eastAsia" w:ascii="宋体" w:hAnsi="宋体" w:eastAsia="宋体" w:cs="宋体"/>
          <w:lang w:val="en-US" w:eastAsia="zh-CN"/>
        </w:rPr>
      </w:pPr>
      <w:del w:id="100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任务状态：默认值 全部；取值：全部/待处理/已处理。</w:delText>
        </w:r>
      </w:del>
    </w:p>
    <w:p>
      <w:pPr>
        <w:numPr>
          <w:ilvl w:val="0"/>
          <w:numId w:val="8"/>
        </w:numPr>
        <w:bidi w:val="0"/>
        <w:ind w:left="0" w:leftChars="0" w:firstLine="360" w:firstLineChars="0"/>
        <w:rPr>
          <w:del w:id="101" w:author="Nina" w:date="2019-12-04T09:14:02Z"/>
          <w:rFonts w:hint="eastAsia"/>
          <w:b/>
          <w:bCs/>
          <w:lang w:val="en-US" w:eastAsia="zh-CN"/>
        </w:rPr>
      </w:pPr>
      <w:del w:id="102" w:author="Nina" w:date="2019-12-04T09:14:02Z">
        <w:r>
          <w:rPr>
            <w:rFonts w:hint="eastAsia"/>
            <w:b/>
            <w:bCs/>
            <w:lang w:val="en-US" w:eastAsia="zh-CN"/>
          </w:rPr>
          <w:delText>查询结果</w:delText>
        </w:r>
      </w:del>
    </w:p>
    <w:p>
      <w:pPr>
        <w:rPr>
          <w:del w:id="103" w:author="Nina" w:date="2019-12-04T09:14:02Z"/>
          <w:rFonts w:hint="eastAsia" w:ascii="宋体" w:hAnsi="宋体" w:eastAsia="宋体" w:cs="宋体"/>
          <w:lang w:val="en-US" w:eastAsia="zh-CN"/>
        </w:rPr>
      </w:pPr>
      <w:del w:id="104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业务类型：业务的类型</w:delText>
        </w:r>
      </w:del>
    </w:p>
    <w:p>
      <w:pPr>
        <w:rPr>
          <w:del w:id="105" w:author="Nina" w:date="2019-12-04T09:14:02Z"/>
          <w:rFonts w:hint="eastAsia" w:ascii="宋体" w:hAnsi="宋体" w:eastAsia="宋体" w:cs="宋体"/>
          <w:lang w:val="en-US" w:eastAsia="zh-CN"/>
        </w:rPr>
      </w:pPr>
      <w:del w:id="106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业务号码：业务发起的唯一标记</w:delText>
        </w:r>
      </w:del>
    </w:p>
    <w:p>
      <w:pPr>
        <w:rPr>
          <w:del w:id="107" w:author="Nina" w:date="2019-12-04T09:14:02Z"/>
          <w:rFonts w:hint="eastAsia" w:ascii="宋体" w:hAnsi="宋体" w:eastAsia="宋体" w:cs="宋体"/>
          <w:lang w:val="en-US" w:eastAsia="zh-CN"/>
        </w:rPr>
      </w:pPr>
      <w:del w:id="108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收款户名：收款账户的户名</w:delText>
        </w:r>
      </w:del>
    </w:p>
    <w:p>
      <w:pPr>
        <w:rPr>
          <w:del w:id="109" w:author="Nina" w:date="2019-12-04T09:14:02Z"/>
          <w:rFonts w:hint="eastAsia" w:ascii="宋体" w:hAnsi="宋体" w:eastAsia="宋体" w:cs="宋体"/>
          <w:lang w:val="en-US" w:eastAsia="zh-CN"/>
        </w:rPr>
      </w:pPr>
      <w:del w:id="110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收款账号：收款账户的账号</w:delText>
        </w:r>
      </w:del>
    </w:p>
    <w:p>
      <w:pPr>
        <w:rPr>
          <w:del w:id="111" w:author="Nina" w:date="2019-12-04T09:14:02Z"/>
          <w:rFonts w:hint="eastAsia" w:ascii="宋体" w:hAnsi="宋体" w:eastAsia="宋体" w:cs="宋体"/>
          <w:lang w:val="en-US" w:eastAsia="zh-CN"/>
        </w:rPr>
      </w:pPr>
      <w:del w:id="112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收款户银行：收款账户的所属银行</w:delText>
        </w:r>
      </w:del>
    </w:p>
    <w:p>
      <w:pPr>
        <w:rPr>
          <w:del w:id="113" w:author="Nina" w:date="2019-12-04T09:14:02Z"/>
          <w:rFonts w:hint="eastAsia" w:ascii="宋体" w:hAnsi="宋体" w:eastAsia="宋体" w:cs="宋体"/>
          <w:lang w:val="en-US" w:eastAsia="zh-CN"/>
        </w:rPr>
      </w:pPr>
      <w:del w:id="114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交易状态：退票交易的状态</w:delText>
        </w:r>
      </w:del>
    </w:p>
    <w:p>
      <w:pPr>
        <w:rPr>
          <w:del w:id="115" w:author="Nina" w:date="2019-12-04T09:14:02Z"/>
          <w:rFonts w:hint="default" w:ascii="宋体" w:hAnsi="宋体" w:eastAsia="宋体" w:cs="宋体"/>
          <w:lang w:val="en-US" w:eastAsia="zh-CN"/>
        </w:rPr>
      </w:pPr>
      <w:del w:id="116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银行退票时间：银行退票的时间，格式：YYYY-MM—DD HH:mm:ss</w:delText>
        </w:r>
      </w:del>
    </w:p>
    <w:p>
      <w:pPr>
        <w:rPr>
          <w:del w:id="117" w:author="Nina" w:date="2019-12-04T09:14:02Z"/>
          <w:rFonts w:hint="eastAsia" w:ascii="宋体" w:hAnsi="宋体" w:eastAsia="宋体" w:cs="宋体"/>
          <w:lang w:val="en-US" w:eastAsia="zh-CN"/>
        </w:rPr>
      </w:pPr>
      <w:del w:id="118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银行退票原因：银行退票返回的原因</w:delText>
        </w:r>
      </w:del>
    </w:p>
    <w:p>
      <w:pPr>
        <w:rPr>
          <w:del w:id="119" w:author="Nina" w:date="2019-12-04T09:14:02Z"/>
          <w:rFonts w:hint="eastAsia" w:ascii="宋体" w:hAnsi="宋体" w:eastAsia="宋体" w:cs="宋体"/>
          <w:lang w:val="en-US" w:eastAsia="zh-CN"/>
        </w:rPr>
      </w:pPr>
      <w:del w:id="120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任务状态：任务的状态</w:delText>
        </w:r>
      </w:del>
    </w:p>
    <w:p>
      <w:pPr>
        <w:rPr>
          <w:del w:id="121" w:author="Nina" w:date="2019-12-04T09:14:02Z"/>
          <w:rFonts w:hint="eastAsia" w:ascii="宋体" w:hAnsi="宋体" w:eastAsia="宋体" w:cs="宋体"/>
          <w:lang w:val="en-US" w:eastAsia="zh-CN"/>
        </w:rPr>
      </w:pPr>
      <w:del w:id="122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操作：展示‘处理’/‘查看’字样</w:delText>
        </w:r>
      </w:del>
    </w:p>
    <w:p>
      <w:pPr>
        <w:rPr>
          <w:del w:id="123" w:author="Nina" w:date="2019-12-04T09:14:02Z"/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7"/>
        </w:numPr>
        <w:ind w:left="0" w:leftChars="0" w:firstLine="360" w:firstLineChars="200"/>
        <w:rPr>
          <w:del w:id="124" w:author="Nina" w:date="2019-12-04T09:14:02Z"/>
          <w:rFonts w:hint="eastAsia"/>
          <w:b/>
          <w:bCs/>
          <w:lang w:val="en-US" w:eastAsia="zh-CN"/>
        </w:rPr>
      </w:pPr>
      <w:del w:id="125" w:author="Nina" w:date="2019-12-04T09:14:02Z">
        <w:r>
          <w:rPr>
            <w:rFonts w:hint="eastAsia"/>
            <w:b/>
            <w:bCs/>
            <w:lang w:val="en-US" w:eastAsia="zh-CN"/>
          </w:rPr>
          <w:delText xml:space="preserve">退票交易任务核对   </w:delText>
        </w:r>
      </w:del>
    </w:p>
    <w:p>
      <w:pPr>
        <w:numPr>
          <w:ilvl w:val="0"/>
          <w:numId w:val="0"/>
        </w:numPr>
        <w:ind w:left="0" w:leftChars="0" w:firstLine="360" w:firstLineChars="200"/>
        <w:rPr>
          <w:del w:id="126" w:author="Nina" w:date="2019-12-04T09:14:02Z"/>
          <w:rFonts w:hint="eastAsia" w:ascii="宋体" w:hAnsi="宋体" w:eastAsia="宋体" w:cs="宋体"/>
          <w:lang w:val="en-US" w:eastAsia="zh-CN"/>
        </w:rPr>
      </w:pPr>
      <w:del w:id="127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点击查询结果操作列‘处理’字样，进入3.2.4.1章节，处理退票交易数据。</w:delText>
        </w:r>
      </w:del>
    </w:p>
    <w:p>
      <w:pPr>
        <w:numPr>
          <w:ilvl w:val="0"/>
          <w:numId w:val="9"/>
        </w:numPr>
        <w:ind w:left="0" w:leftChars="0" w:firstLine="360" w:firstLineChars="0"/>
        <w:rPr>
          <w:del w:id="128" w:author="Nina" w:date="2019-12-04T09:14:02Z"/>
          <w:rFonts w:hint="eastAsia" w:ascii="宋体" w:hAnsi="宋体" w:eastAsia="宋体" w:cs="宋体"/>
          <w:b/>
          <w:bCs/>
          <w:lang w:val="en-US" w:eastAsia="zh-CN"/>
        </w:rPr>
      </w:pPr>
      <w:del w:id="129" w:author="Nina" w:date="2019-12-04T09:14:02Z">
        <w:r>
          <w:rPr>
            <w:rFonts w:hint="eastAsia" w:ascii="宋体" w:hAnsi="宋体" w:eastAsia="宋体" w:cs="宋体"/>
            <w:b/>
            <w:bCs/>
            <w:lang w:val="en-US" w:eastAsia="zh-CN"/>
          </w:rPr>
          <w:delText>退票交易信息字段说明</w:delText>
        </w:r>
      </w:del>
    </w:p>
    <w:p>
      <w:pPr>
        <w:rPr>
          <w:del w:id="130" w:author="Nina" w:date="2019-12-04T09:14:02Z"/>
          <w:rFonts w:hint="eastAsia" w:ascii="宋体" w:hAnsi="宋体" w:eastAsia="宋体" w:cs="宋体"/>
          <w:lang w:val="en-US" w:eastAsia="zh-CN"/>
        </w:rPr>
      </w:pPr>
      <w:del w:id="131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业务类型：退票关联原交易的业务类型，如保全、费控等；</w:delText>
        </w:r>
      </w:del>
    </w:p>
    <w:p>
      <w:pPr>
        <w:rPr>
          <w:del w:id="132" w:author="Nina" w:date="2019-12-04T09:14:02Z"/>
          <w:rFonts w:hint="default" w:ascii="宋体" w:hAnsi="宋体" w:eastAsia="宋体" w:cs="宋体"/>
          <w:lang w:val="en-US" w:eastAsia="zh-CN"/>
        </w:rPr>
      </w:pPr>
      <w:del w:id="133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业务号码：原交易的业务发起的唯一标记；</w:delText>
        </w:r>
      </w:del>
    </w:p>
    <w:p>
      <w:pPr>
        <w:rPr>
          <w:del w:id="134" w:author="Nina" w:date="2019-12-04T09:14:02Z"/>
          <w:rFonts w:hint="eastAsia" w:ascii="宋体" w:hAnsi="宋体" w:eastAsia="宋体" w:cs="宋体"/>
          <w:lang w:val="en-US" w:eastAsia="zh-CN"/>
        </w:rPr>
      </w:pPr>
      <w:del w:id="135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收款账户名：原交易的收款账户的账户名；</w:delText>
        </w:r>
      </w:del>
    </w:p>
    <w:p>
      <w:pPr>
        <w:rPr>
          <w:del w:id="136" w:author="Nina" w:date="2019-12-04T09:14:02Z"/>
          <w:rFonts w:hint="eastAsia" w:ascii="宋体" w:hAnsi="宋体" w:eastAsia="宋体" w:cs="宋体"/>
          <w:lang w:val="en-US" w:eastAsia="zh-CN"/>
        </w:rPr>
      </w:pPr>
      <w:del w:id="137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收款账号：原交易的收款账号；</w:delText>
        </w:r>
      </w:del>
    </w:p>
    <w:p>
      <w:pPr>
        <w:rPr>
          <w:del w:id="138" w:author="Nina" w:date="2019-12-04T09:14:02Z"/>
          <w:rFonts w:hint="eastAsia" w:ascii="宋体" w:hAnsi="宋体" w:eastAsia="宋体" w:cs="宋体"/>
          <w:lang w:val="en-US" w:eastAsia="zh-CN"/>
        </w:rPr>
      </w:pPr>
      <w:del w:id="139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收款户银行：原交易的收款账号所属银行&lt;如支付宝账号展示支付宝即可&gt;；</w:delText>
        </w:r>
      </w:del>
    </w:p>
    <w:p>
      <w:pPr>
        <w:rPr>
          <w:del w:id="140" w:author="Nina" w:date="2019-12-04T09:14:02Z"/>
          <w:rFonts w:hint="eastAsia" w:ascii="宋体" w:hAnsi="宋体" w:eastAsia="宋体" w:cs="宋体"/>
          <w:lang w:val="en-US" w:eastAsia="zh-CN"/>
        </w:rPr>
      </w:pPr>
      <w:del w:id="141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交易状态：交易退票的状态；</w:delText>
        </w:r>
      </w:del>
    </w:p>
    <w:p>
      <w:pPr>
        <w:rPr>
          <w:del w:id="142" w:author="Nina" w:date="2019-12-04T09:14:02Z"/>
          <w:rFonts w:hint="eastAsia" w:ascii="宋体" w:hAnsi="宋体" w:eastAsia="宋体" w:cs="宋体"/>
          <w:lang w:val="en-US" w:eastAsia="zh-CN"/>
        </w:rPr>
      </w:pPr>
      <w:del w:id="143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 xml:space="preserve">支付完成时间：交易支付成功时完成时间（回盘时间） YYYY-MM—DD HH:mm:ss </w:delText>
        </w:r>
      </w:del>
    </w:p>
    <w:p>
      <w:pPr>
        <w:rPr>
          <w:del w:id="144" w:author="Nina" w:date="2019-12-04T09:14:02Z"/>
          <w:rFonts w:hint="default" w:ascii="宋体" w:hAnsi="宋体" w:eastAsia="宋体" w:cs="宋体"/>
          <w:lang w:val="en-US" w:eastAsia="zh-CN"/>
        </w:rPr>
      </w:pPr>
      <w:del w:id="145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银行退票金额：银行退票的金额；</w:delText>
        </w:r>
      </w:del>
    </w:p>
    <w:p>
      <w:pPr>
        <w:rPr>
          <w:del w:id="146" w:author="Nina" w:date="2019-12-04T09:14:02Z"/>
          <w:rFonts w:hint="default" w:ascii="宋体" w:hAnsi="宋体" w:eastAsia="宋体" w:cs="宋体"/>
          <w:lang w:val="en-US" w:eastAsia="zh-CN"/>
        </w:rPr>
      </w:pPr>
      <w:del w:id="147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退票时间：银行退票的时间，格式：YYYY-MM—DD HH:mm:ss</w:delText>
        </w:r>
      </w:del>
    </w:p>
    <w:p>
      <w:pPr>
        <w:rPr>
          <w:del w:id="148" w:author="Nina" w:date="2019-12-04T09:14:02Z"/>
          <w:rFonts w:hint="eastAsia" w:ascii="宋体" w:hAnsi="宋体" w:eastAsia="宋体" w:cs="宋体"/>
          <w:lang w:val="en-US" w:eastAsia="zh-CN"/>
        </w:rPr>
      </w:pPr>
      <w:del w:id="149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银行退票原因：银行退票返回的原因</w:delText>
        </w:r>
      </w:del>
    </w:p>
    <w:p>
      <w:pPr>
        <w:rPr>
          <w:del w:id="150" w:author="Nina" w:date="2019-12-04T09:14:02Z"/>
          <w:rFonts w:hint="eastAsia" w:ascii="宋体" w:hAnsi="宋体" w:eastAsia="宋体" w:cs="宋体"/>
          <w:lang w:val="en-US" w:eastAsia="zh-CN"/>
        </w:rPr>
      </w:pPr>
      <w:del w:id="151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上传附件：非必填最多上传1个，上传附件大小最多为10M，格式不限定；</w:delText>
        </w:r>
      </w:del>
    </w:p>
    <w:p>
      <w:pPr>
        <w:rPr>
          <w:del w:id="152" w:author="Nina" w:date="2019-12-04T09:14:02Z"/>
          <w:rFonts w:hint="default" w:ascii="宋体" w:hAnsi="宋体" w:eastAsia="宋体" w:cs="宋体"/>
          <w:lang w:val="en-US" w:eastAsia="zh-CN"/>
        </w:rPr>
      </w:pPr>
      <w:del w:id="153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备注：非必填，最多可输入10个汉字长度；</w:delText>
        </w:r>
      </w:del>
    </w:p>
    <w:p>
      <w:pPr>
        <w:numPr>
          <w:ilvl w:val="0"/>
          <w:numId w:val="9"/>
        </w:numPr>
        <w:ind w:left="0" w:leftChars="0" w:firstLine="360" w:firstLineChars="0"/>
        <w:rPr>
          <w:del w:id="154" w:author="Nina" w:date="2019-12-04T09:14:02Z"/>
          <w:rFonts w:hint="eastAsia" w:ascii="宋体" w:hAnsi="宋体" w:eastAsia="宋体" w:cs="宋体"/>
          <w:b/>
          <w:bCs/>
          <w:lang w:val="en-US" w:eastAsia="zh-CN"/>
        </w:rPr>
      </w:pPr>
      <w:del w:id="155" w:author="Nina" w:date="2019-12-04T09:14:02Z">
        <w:r>
          <w:rPr>
            <w:rFonts w:hint="eastAsia" w:ascii="宋体" w:hAnsi="宋体" w:eastAsia="宋体" w:cs="宋体"/>
            <w:b/>
            <w:bCs/>
            <w:lang w:val="en-US" w:eastAsia="zh-CN"/>
          </w:rPr>
          <w:delText>退票交易信息提交规则说明</w:delText>
        </w:r>
      </w:del>
    </w:p>
    <w:p>
      <w:pPr>
        <w:rPr>
          <w:del w:id="156" w:author="Nina" w:date="2019-12-04T09:14:02Z"/>
          <w:rFonts w:hint="eastAsia" w:ascii="宋体" w:hAnsi="宋体" w:eastAsia="宋体" w:cs="宋体"/>
          <w:lang w:val="en-US" w:eastAsia="zh-CN"/>
        </w:rPr>
      </w:pPr>
      <w:del w:id="157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点返回，当前数据不保存返回查询页面；</w:delText>
        </w:r>
      </w:del>
    </w:p>
    <w:p>
      <w:pPr>
        <w:rPr>
          <w:del w:id="158" w:author="Nina" w:date="2019-12-04T09:14:02Z"/>
          <w:rFonts w:hint="eastAsia" w:ascii="宋体" w:hAnsi="宋体" w:eastAsia="宋体" w:cs="宋体"/>
          <w:lang w:val="en-US" w:eastAsia="zh-CN"/>
        </w:rPr>
      </w:pPr>
      <w:del w:id="159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点击提交，任务状态由‘待处理’变更为‘已处理’；跳转至查询页面；</w:delText>
        </w:r>
      </w:del>
    </w:p>
    <w:p>
      <w:pPr>
        <w:rPr>
          <w:del w:id="160" w:author="Nina" w:date="2019-12-04T09:14:02Z"/>
          <w:rFonts w:hint="eastAsia" w:ascii="宋体" w:hAnsi="宋体" w:eastAsia="宋体" w:cs="宋体"/>
          <w:lang w:val="en-US" w:eastAsia="zh-CN"/>
        </w:rPr>
      </w:pPr>
      <w:del w:id="161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保存操作记录：操作时间、操作人</w:delText>
        </w:r>
      </w:del>
    </w:p>
    <w:p>
      <w:pPr>
        <w:rPr>
          <w:del w:id="162" w:author="Nina" w:date="2019-12-04T09:14:02Z"/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7"/>
        </w:numPr>
        <w:ind w:left="0" w:leftChars="0" w:firstLine="360" w:firstLineChars="200"/>
        <w:rPr>
          <w:del w:id="163" w:author="Nina" w:date="2019-12-04T09:14:02Z"/>
          <w:rFonts w:hint="eastAsia" w:ascii="宋体" w:hAnsi="宋体" w:eastAsia="宋体" w:cs="宋体"/>
          <w:lang w:val="en-US" w:eastAsia="zh-CN"/>
        </w:rPr>
      </w:pPr>
      <w:del w:id="164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查看</w:delText>
        </w:r>
      </w:del>
    </w:p>
    <w:p>
      <w:pPr>
        <w:rPr>
          <w:del w:id="165" w:author="Nina" w:date="2019-12-04T09:14:02Z"/>
          <w:rFonts w:hint="eastAsia" w:ascii="宋体" w:hAnsi="宋体" w:eastAsia="宋体" w:cs="宋体"/>
          <w:lang w:val="en-US" w:eastAsia="zh-CN"/>
        </w:rPr>
      </w:pPr>
      <w:del w:id="166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点击查询结果操作列‘查看’字样，可查看具体退票交易任务信息内容；点击返回按钮返回查询列表；</w:delText>
        </w:r>
      </w:del>
    </w:p>
    <w:p>
      <w:pPr>
        <w:rPr>
          <w:del w:id="167" w:author="Nina" w:date="2019-12-04T09:14:02Z"/>
          <w:rFonts w:hint="eastAsia" w:ascii="宋体" w:hAnsi="宋体" w:eastAsia="宋体" w:cs="宋体"/>
          <w:lang w:val="en-US" w:eastAsia="zh-CN"/>
        </w:rPr>
      </w:pPr>
      <w:del w:id="168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业务类型、业务号码、收款账户名、收款账号、收款户银行、交易状态、支付完成时间、银行退票金额、退票时间、银行退票原因 字段的取值与‘</w:delText>
        </w:r>
      </w:del>
      <w:del w:id="169" w:author="Nina" w:date="2019-12-04T09:14:02Z">
        <w:r>
          <w:rPr>
            <w:rFonts w:hint="eastAsia" w:ascii="宋体" w:hAnsi="宋体" w:eastAsia="宋体" w:cs="宋体"/>
            <w:b/>
            <w:bCs/>
            <w:lang w:val="en-US" w:eastAsia="zh-CN"/>
          </w:rPr>
          <w:delText>退票交易信息字段说明’中各字段取值一致</w:delText>
        </w:r>
      </w:del>
      <w:del w:id="170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；</w:delText>
        </w:r>
      </w:del>
    </w:p>
    <w:p>
      <w:pPr>
        <w:rPr>
          <w:del w:id="171" w:author="Nina" w:date="2019-12-04T09:14:02Z"/>
          <w:rFonts w:hint="eastAsia" w:ascii="宋体" w:hAnsi="宋体" w:eastAsia="宋体" w:cs="宋体"/>
          <w:lang w:val="en-US" w:eastAsia="zh-CN"/>
        </w:rPr>
      </w:pPr>
      <w:del w:id="172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附件：点击‘查看’字样，重新打开浏览器页面，展示附件信息；</w:delText>
        </w:r>
      </w:del>
    </w:p>
    <w:p>
      <w:pPr>
        <w:rPr>
          <w:del w:id="173" w:author="Nina" w:date="2019-12-04T09:14:02Z"/>
          <w:rFonts w:hint="default" w:ascii="宋体" w:hAnsi="宋体" w:eastAsia="宋体" w:cs="宋体"/>
          <w:lang w:val="en-US" w:eastAsia="zh-CN"/>
        </w:rPr>
      </w:pPr>
      <w:del w:id="174" w:author="Nina" w:date="2019-12-04T09:14:02Z">
        <w:r>
          <w:rPr>
            <w:rFonts w:hint="eastAsia" w:ascii="宋体" w:hAnsi="宋体" w:eastAsia="宋体" w:cs="宋体"/>
            <w:lang w:val="en-US" w:eastAsia="zh-CN"/>
          </w:rPr>
          <w:delText>备注：展示退票交易任务核对中备注填写的信息。</w:delText>
        </w:r>
      </w:del>
    </w:p>
    <w:p>
      <w:pPr>
        <w:rPr>
          <w:del w:id="175" w:author="Nina" w:date="2019-12-04T09:14:02Z"/>
          <w:rFonts w:hint="eastAsia" w:ascii="宋体" w:hAnsi="宋体" w:eastAsia="宋体" w:cs="宋体"/>
          <w:lang w:val="en-US" w:eastAsia="zh-CN"/>
        </w:rPr>
      </w:pPr>
    </w:p>
    <w:p>
      <w:pPr>
        <w:rPr>
          <w:del w:id="176" w:author="Nina" w:date="2019-12-04T09:14:02Z"/>
          <w:rFonts w:hint="eastAsia" w:ascii="宋体" w:hAnsi="宋体" w:eastAsia="宋体" w:cs="宋体"/>
          <w:lang w:val="en-US" w:eastAsia="zh-CN"/>
        </w:rPr>
      </w:pPr>
    </w:p>
    <w:p>
      <w:pPr>
        <w:ind w:left="0" w:leftChars="0" w:firstLine="0" w:firstLineChars="0"/>
        <w:rPr>
          <w:del w:id="177" w:author="Nina" w:date="2019-12-04T09:14:02Z"/>
          <w:rFonts w:hint="eastAsia" w:ascii="宋体" w:hAnsi="宋体" w:eastAsia="宋体" w:cs="宋体"/>
          <w:lang w:val="en-US" w:eastAsia="zh-CN"/>
        </w:rPr>
      </w:pPr>
      <w:del w:id="178" w:author="Nina" w:date="2019-12-04T09:22:46Z">
        <w:bookmarkStart w:id="2" w:name="_GoBack"/>
        <w:bookmarkEnd w:id="2"/>
        <w:r>
          <w:rPr/>
          <w:drawing>
            <wp:inline distT="0" distB="0" distL="114300" distR="114300">
              <wp:extent cx="5273040" cy="2247265"/>
              <wp:effectExtent l="0" t="0" r="3810" b="635"/>
              <wp:docPr id="6" name="图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12"/>
                      <pic:cNvPicPr>
                        <a:picLocks noChangeAspect="1"/>
                      </pic:cNvPicPr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3040" cy="2247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pStyle w:val="3"/>
        <w:numPr>
          <w:ilvl w:val="1"/>
          <w:numId w:val="0"/>
        </w:numPr>
        <w:bidi w:val="0"/>
        <w:ind w:right="180" w:righ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3.3收付费交易查询（FMT）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交易状态取值增加退票；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支持退票交易查询（银行退票原因展示在银行返回信息列中）。</w:t>
      </w:r>
    </w:p>
    <w:p>
      <w:pPr>
        <w:pStyle w:val="3"/>
        <w:numPr>
          <w:ilvl w:val="1"/>
          <w:numId w:val="0"/>
        </w:numPr>
        <w:bidi w:val="0"/>
        <w:spacing w:line="360" w:lineRule="auto"/>
        <w:ind w:right="18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3.4账务处理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保全/续期/理赔模块针对退票的业务需要告知GL2记账；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费控模块对退票业务账务进行处理。</w:t>
      </w:r>
    </w:p>
    <w:p>
      <w:pPr>
        <w:pStyle w:val="3"/>
        <w:numPr>
          <w:ilvl w:val="1"/>
          <w:numId w:val="0"/>
        </w:numPr>
        <w:bidi w:val="0"/>
        <w:ind w:right="18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3.6业务系统处理</w:t>
      </w:r>
    </w:p>
    <w:p>
      <w:pPr>
        <w:numPr>
          <w:ilvl w:val="0"/>
          <w:numId w:val="10"/>
        </w:numPr>
        <w:ind w:left="0" w:leftChars="0" w:firstLine="36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保全模块接收到退票复核通过的数据，更新费用状态为待确认，冲销原付款数据，通知GL2记账。</w:t>
      </w:r>
    </w:p>
    <w:p>
      <w:pPr>
        <w:numPr>
          <w:ilvl w:val="0"/>
          <w:numId w:val="10"/>
        </w:numPr>
        <w:ind w:left="0" w:leftChars="0" w:firstLine="36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理赔模块接收到退票复核通过的数据，更新费用状态为待确认，冲销原付款数据，通知GL2记账。</w:t>
      </w:r>
    </w:p>
    <w:p>
      <w:pPr>
        <w:numPr>
          <w:ilvl w:val="0"/>
          <w:numId w:val="10"/>
        </w:numPr>
        <w:ind w:left="0" w:leftChars="0" w:firstLine="360" w:firstLineChars="20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费控模块接收到退票复核通过的数据，付款交易处理记账处理。</w:t>
      </w:r>
    </w:p>
    <w:p>
      <w:pPr>
        <w:rPr>
          <w:rFonts w:hint="eastAsia" w:ascii="宋体" w:hAnsi="宋体" w:eastAsia="宋体" w:cs="宋体"/>
          <w:i/>
          <w:iCs/>
          <w:color w:val="0000FF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若各业务系统未实现与收付费模块对接线上退票处理流程，当出现退票交易时，处理方案沿用线下人工审批手动处理方案。</w:t>
      </w:r>
    </w:p>
    <w:p>
      <w:pPr>
        <w:pStyle w:val="36"/>
        <w:keepNext/>
        <w:keepLines/>
        <w:numPr>
          <w:ilvl w:val="1"/>
          <w:numId w:val="11"/>
        </w:numPr>
        <w:spacing w:before="260" w:after="260" w:line="415" w:lineRule="auto"/>
        <w:ind w:firstLineChars="0"/>
        <w:outlineLvl w:val="2"/>
        <w:rPr>
          <w:rFonts w:eastAsia="黑体"/>
          <w:b/>
          <w:bCs/>
          <w:vanish/>
          <w:sz w:val="21"/>
          <w:szCs w:val="32"/>
        </w:rPr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 xml:space="preserve">【非功能需求】 </w:t>
      </w:r>
    </w:p>
    <w:p>
      <w:pPr>
        <w:pStyle w:val="3"/>
        <w:numPr>
          <w:ilvl w:val="1"/>
          <w:numId w:val="3"/>
        </w:numPr>
        <w:ind w:left="747" w:right="180"/>
      </w:pPr>
      <w:r>
        <w:rPr>
          <w:rFonts w:hint="eastAsia"/>
        </w:rPr>
        <w:t>数据统计需求</w:t>
      </w:r>
    </w:p>
    <w:p>
      <w:pPr>
        <w:ind w:firstLine="360"/>
        <w:rPr>
          <w:rFonts w:ascii="楷体" w:hAnsi="楷体" w:eastAsia="楷体" w:cs="Arial"/>
          <w:i/>
          <w:color w:val="767171" w:themeColor="background2" w:themeShade="80"/>
          <w:u w:val="single"/>
        </w:rPr>
      </w:pPr>
      <w:r>
        <w:rPr>
          <w:rFonts w:hint="eastAsia" w:ascii="楷体" w:hAnsi="楷体" w:eastAsia="楷体" w:cs="Arial"/>
          <w:i/>
          <w:color w:val="767171" w:themeColor="background2" w:themeShade="80"/>
          <w:u w:val="single"/>
        </w:rPr>
        <w:t>[描述方案中数据获取方式，如数据埋点，监控或分析的指标和逻辑，如：PV、点击、登录数等。]</w:t>
      </w:r>
    </w:p>
    <w:p>
      <w:pPr>
        <w:ind w:firstLine="360"/>
      </w:pPr>
      <w:r>
        <w:rPr>
          <w:rFonts w:hint="eastAsia"/>
        </w:rPr>
        <w:t>暂无</w:t>
      </w:r>
    </w:p>
    <w:p>
      <w:pPr>
        <w:pStyle w:val="3"/>
        <w:numPr>
          <w:ilvl w:val="1"/>
          <w:numId w:val="3"/>
        </w:numPr>
        <w:ind w:left="747" w:right="180"/>
      </w:pPr>
      <w:r>
        <w:rPr>
          <w:rFonts w:hint="eastAsia"/>
        </w:rPr>
        <w:t>数据安全需求</w:t>
      </w:r>
    </w:p>
    <w:p>
      <w:pPr>
        <w:ind w:firstLine="360"/>
        <w:rPr>
          <w:rFonts w:ascii="楷体" w:hAnsi="楷体" w:eastAsia="楷体" w:cs="Arial"/>
          <w:i/>
          <w:color w:val="767171" w:themeColor="background2" w:themeShade="80"/>
          <w:u w:val="single"/>
        </w:rPr>
      </w:pPr>
      <w:r>
        <w:rPr>
          <w:rFonts w:hint="eastAsia" w:ascii="楷体" w:hAnsi="楷体" w:eastAsia="楷体" w:cs="Arial"/>
          <w:i/>
          <w:color w:val="767171" w:themeColor="background2" w:themeShade="80"/>
          <w:u w:val="single"/>
        </w:rPr>
        <w:t>[描述数据等特殊脱敏规则、数据安全需求等。]</w:t>
      </w:r>
    </w:p>
    <w:p>
      <w:pPr>
        <w:ind w:firstLine="360"/>
      </w:pPr>
      <w:r>
        <w:rPr>
          <w:rFonts w:hint="eastAsia"/>
        </w:rPr>
        <w:t>暂无</w:t>
      </w:r>
    </w:p>
    <w:p>
      <w:pPr>
        <w:pStyle w:val="3"/>
        <w:numPr>
          <w:ilvl w:val="1"/>
          <w:numId w:val="3"/>
        </w:numPr>
        <w:ind w:left="747" w:right="180"/>
      </w:pPr>
      <w:r>
        <w:rPr>
          <w:rFonts w:hint="eastAsia"/>
        </w:rPr>
        <w:t>性能需求</w:t>
      </w:r>
    </w:p>
    <w:p>
      <w:pPr>
        <w:ind w:firstLine="360"/>
        <w:rPr>
          <w:rFonts w:ascii="楷体" w:hAnsi="楷体" w:eastAsia="楷体" w:cs="Arial"/>
          <w:i/>
          <w:color w:val="767171" w:themeColor="background2" w:themeShade="80"/>
          <w:u w:val="single"/>
        </w:rPr>
      </w:pPr>
      <w:r>
        <w:rPr>
          <w:rFonts w:hint="eastAsia" w:ascii="楷体" w:hAnsi="楷体" w:eastAsia="楷体" w:cs="Arial"/>
          <w:i/>
          <w:color w:val="767171" w:themeColor="background2" w:themeShade="80"/>
          <w:u w:val="single"/>
        </w:rPr>
        <w:t>[如果产品对性能要特殊需求，请详细描述，如：大致响应时间、最大并发数等。]</w:t>
      </w:r>
    </w:p>
    <w:p>
      <w:pPr>
        <w:ind w:firstLine="360"/>
      </w:pPr>
      <w:r>
        <w:rPr>
          <w:rFonts w:hint="eastAsia"/>
        </w:rPr>
        <w:t>暂无</w:t>
      </w:r>
    </w:p>
    <w:p>
      <w:pPr>
        <w:pStyle w:val="3"/>
        <w:numPr>
          <w:ilvl w:val="1"/>
          <w:numId w:val="3"/>
        </w:numPr>
        <w:ind w:left="747" w:right="180"/>
      </w:pPr>
      <w:r>
        <w:rPr>
          <w:rFonts w:hint="eastAsia"/>
        </w:rPr>
        <w:t>其他非功能需求</w:t>
      </w:r>
    </w:p>
    <w:p>
      <w:pPr>
        <w:ind w:firstLine="360"/>
      </w:pPr>
      <w:r>
        <w:rPr>
          <w:rFonts w:hint="eastAsia" w:ascii="楷体" w:hAnsi="楷体" w:eastAsia="楷体" w:cs="Arial"/>
          <w:i/>
          <w:color w:val="767171" w:themeColor="background2" w:themeShade="80"/>
          <w:u w:val="single"/>
        </w:rPr>
        <w:t>[如果产品有其他非功能需求，请详细描述，如：兼容性需求，兼容IE8、Chrome、iOS等。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【权限说明】</w:t>
      </w:r>
    </w:p>
    <w:p>
      <w:pPr>
        <w:ind w:firstLine="36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新增菜单，财务操作者进行申请后配置。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【关键测试点】</w:t>
      </w:r>
    </w:p>
    <w:tbl>
      <w:tblPr>
        <w:tblStyle w:val="29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973"/>
        <w:gridCol w:w="1973"/>
        <w:gridCol w:w="3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</w:p>
        </w:tc>
        <w:tc>
          <w:tcPr>
            <w:tcW w:w="1973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</w:p>
        </w:tc>
        <w:tc>
          <w:tcPr>
            <w:tcW w:w="1973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</w:p>
        </w:tc>
        <w:tc>
          <w:tcPr>
            <w:tcW w:w="3197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Align w:val="center"/>
          </w:tcPr>
          <w:p>
            <w:pPr>
              <w:ind w:firstLine="0" w:firstLineChars="0"/>
            </w:pPr>
          </w:p>
        </w:tc>
        <w:tc>
          <w:tcPr>
            <w:tcW w:w="1973" w:type="dxa"/>
          </w:tcPr>
          <w:p>
            <w:pPr>
              <w:ind w:firstLine="0" w:firstLineChars="0"/>
              <w:jc w:val="left"/>
            </w:pPr>
          </w:p>
        </w:tc>
        <w:tc>
          <w:tcPr>
            <w:tcW w:w="1973" w:type="dxa"/>
          </w:tcPr>
          <w:p>
            <w:pPr>
              <w:pStyle w:val="36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3197" w:type="dxa"/>
          </w:tcPr>
          <w:p>
            <w:pPr>
              <w:pStyle w:val="36"/>
              <w:numPr>
                <w:ilvl w:val="0"/>
                <w:numId w:val="13"/>
              </w:numPr>
              <w:ind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</w:tcPr>
          <w:p>
            <w:pPr>
              <w:ind w:firstLine="0" w:firstLineChars="0"/>
            </w:pPr>
          </w:p>
        </w:tc>
        <w:tc>
          <w:tcPr>
            <w:tcW w:w="1973" w:type="dxa"/>
          </w:tcPr>
          <w:p>
            <w:pPr>
              <w:ind w:firstLine="0" w:firstLineChars="0"/>
              <w:jc w:val="left"/>
            </w:pPr>
          </w:p>
        </w:tc>
        <w:tc>
          <w:tcPr>
            <w:tcW w:w="1973" w:type="dxa"/>
          </w:tcPr>
          <w:p>
            <w:pPr>
              <w:pStyle w:val="36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3197" w:type="dxa"/>
          </w:tcPr>
          <w:p>
            <w:pPr>
              <w:pStyle w:val="36"/>
              <w:numPr>
                <w:ilvl w:val="0"/>
                <w:numId w:val="13"/>
              </w:numPr>
              <w:ind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</w:tcPr>
          <w:p>
            <w:pPr>
              <w:ind w:firstLine="0" w:firstLineChars="0"/>
            </w:pPr>
          </w:p>
        </w:tc>
        <w:tc>
          <w:tcPr>
            <w:tcW w:w="1973" w:type="dxa"/>
          </w:tcPr>
          <w:p>
            <w:pPr>
              <w:ind w:firstLine="0" w:firstLineChars="0"/>
              <w:jc w:val="left"/>
            </w:pPr>
          </w:p>
        </w:tc>
        <w:tc>
          <w:tcPr>
            <w:tcW w:w="1973" w:type="dxa"/>
          </w:tcPr>
          <w:p>
            <w:pPr>
              <w:pStyle w:val="36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3197" w:type="dxa"/>
          </w:tcPr>
          <w:p>
            <w:pPr>
              <w:pStyle w:val="36"/>
              <w:numPr>
                <w:ilvl w:val="0"/>
                <w:numId w:val="13"/>
              </w:numPr>
              <w:ind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</w:tcPr>
          <w:p>
            <w:pPr>
              <w:ind w:firstLine="0" w:firstLineChars="0"/>
            </w:pPr>
          </w:p>
        </w:tc>
        <w:tc>
          <w:tcPr>
            <w:tcW w:w="1973" w:type="dxa"/>
          </w:tcPr>
          <w:p>
            <w:pPr>
              <w:ind w:firstLine="0" w:firstLineChars="0"/>
              <w:jc w:val="left"/>
            </w:pPr>
          </w:p>
        </w:tc>
        <w:tc>
          <w:tcPr>
            <w:tcW w:w="1973" w:type="dxa"/>
          </w:tcPr>
          <w:p>
            <w:pPr>
              <w:pStyle w:val="36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3197" w:type="dxa"/>
          </w:tcPr>
          <w:p>
            <w:pPr>
              <w:pStyle w:val="36"/>
              <w:numPr>
                <w:ilvl w:val="0"/>
                <w:numId w:val="13"/>
              </w:numPr>
              <w:ind w:firstLineChars="0"/>
            </w:pPr>
          </w:p>
        </w:tc>
      </w:tr>
    </w:tbl>
    <w:p>
      <w:pPr>
        <w:ind w:firstLine="0" w:firstLineChars="0"/>
      </w:pPr>
    </w:p>
    <w:p>
      <w:pPr>
        <w:pStyle w:val="2"/>
        <w:numPr>
          <w:ilvl w:val="0"/>
          <w:numId w:val="3"/>
        </w:numPr>
      </w:pPr>
      <w:bookmarkStart w:id="0" w:name="_Toc510951156"/>
      <w:r>
        <w:rPr>
          <w:rFonts w:hint="eastAsia"/>
        </w:rPr>
        <w:t>【风险</w:t>
      </w:r>
      <w:bookmarkEnd w:id="0"/>
      <w:r>
        <w:rPr>
          <w:rFonts w:hint="eastAsia"/>
        </w:rPr>
        <w:t>点、除外条件及应对】</w:t>
      </w:r>
    </w:p>
    <w:p>
      <w:pPr>
        <w:ind w:firstLine="360"/>
      </w:pPr>
      <w:r>
        <w:rPr>
          <w:rFonts w:hint="eastAsia"/>
          <w:highlight w:val="yellow"/>
        </w:rPr>
        <w:t>选填</w:t>
      </w:r>
    </w:p>
    <w:p>
      <w:pPr>
        <w:ind w:firstLine="360"/>
        <w:rPr>
          <w:rFonts w:ascii="楷体" w:hAnsi="楷体" w:eastAsia="楷体" w:cs="Arial"/>
          <w:i/>
          <w:color w:val="767171" w:themeColor="background2" w:themeShade="80"/>
          <w:u w:val="single"/>
        </w:rPr>
      </w:pPr>
      <w:r>
        <w:rPr>
          <w:rFonts w:hint="eastAsia" w:ascii="楷体" w:hAnsi="楷体" w:eastAsia="楷体" w:cs="Arial"/>
          <w:i/>
          <w:color w:val="767171" w:themeColor="background2" w:themeShade="80"/>
          <w:u w:val="single"/>
        </w:rPr>
        <w:t>【说明目前产品方案下的主要风险点、可暂不考虑的除外条件、影响事项及范围，并明确这些风险点或除外条件的兜底规避方案。】</w:t>
      </w:r>
    </w:p>
    <w:tbl>
      <w:tblPr>
        <w:tblStyle w:val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291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风险点</w:t>
            </w:r>
            <w:r>
              <w:t>/</w:t>
            </w:r>
            <w:r>
              <w:rPr>
                <w:rFonts w:hint="eastAsia"/>
              </w:rPr>
              <w:t>除外条件</w:t>
            </w:r>
          </w:p>
        </w:tc>
        <w:tc>
          <w:tcPr>
            <w:tcW w:w="2914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影响范围</w:t>
            </w:r>
          </w:p>
        </w:tc>
        <w:tc>
          <w:tcPr>
            <w:tcW w:w="3345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应对方案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ind w:firstLine="360"/>
            </w:pPr>
          </w:p>
        </w:tc>
        <w:tc>
          <w:tcPr>
            <w:tcW w:w="2914" w:type="dxa"/>
          </w:tcPr>
          <w:p>
            <w:pPr>
              <w:ind w:firstLine="360"/>
            </w:pPr>
          </w:p>
        </w:tc>
        <w:tc>
          <w:tcPr>
            <w:tcW w:w="3345" w:type="dxa"/>
          </w:tcPr>
          <w:p>
            <w:pPr>
              <w:ind w:firstLine="3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ind w:firstLine="360"/>
            </w:pPr>
          </w:p>
        </w:tc>
        <w:tc>
          <w:tcPr>
            <w:tcW w:w="2914" w:type="dxa"/>
          </w:tcPr>
          <w:p>
            <w:pPr>
              <w:ind w:firstLine="360"/>
            </w:pPr>
          </w:p>
        </w:tc>
        <w:tc>
          <w:tcPr>
            <w:tcW w:w="3345" w:type="dxa"/>
          </w:tcPr>
          <w:p>
            <w:pPr>
              <w:ind w:firstLine="360"/>
            </w:pPr>
          </w:p>
        </w:tc>
      </w:tr>
    </w:tbl>
    <w:p>
      <w:pPr>
        <w:ind w:firstLine="0" w:firstLineChars="0"/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【相关文档】</w:t>
      </w:r>
    </w:p>
    <w:p>
      <w:pPr>
        <w:ind w:firstLine="360"/>
      </w:pPr>
      <w:bookmarkStart w:id="1" w:name="_MON_1618066661"/>
      <w:bookmarkEnd w:id="1"/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BE0D9"/>
    <w:multiLevelType w:val="singleLevel"/>
    <w:tmpl w:val="82DBE0D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9B495D05"/>
    <w:multiLevelType w:val="singleLevel"/>
    <w:tmpl w:val="9B495D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936C3F4"/>
    <w:multiLevelType w:val="singleLevel"/>
    <w:tmpl w:val="A936C3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455F97F"/>
    <w:multiLevelType w:val="singleLevel"/>
    <w:tmpl w:val="B455F97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DD186641"/>
    <w:multiLevelType w:val="singleLevel"/>
    <w:tmpl w:val="DD1866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859F7AC"/>
    <w:multiLevelType w:val="singleLevel"/>
    <w:tmpl w:val="E859F7A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2211196C"/>
    <w:multiLevelType w:val="multilevel"/>
    <w:tmpl w:val="221119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3.5.%3"/>
      <w:lvlJc w:val="left"/>
      <w:pPr>
        <w:ind w:left="709" w:hanging="709"/>
      </w:pPr>
      <w:rPr>
        <w:rFonts w:hint="eastAsia"/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2B985D01"/>
    <w:multiLevelType w:val="singleLevel"/>
    <w:tmpl w:val="2B985D0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9506881"/>
    <w:multiLevelType w:val="multilevel"/>
    <w:tmpl w:val="39506881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3F9858A7"/>
    <w:multiLevelType w:val="multilevel"/>
    <w:tmpl w:val="3F9858A7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45493DE3"/>
    <w:multiLevelType w:val="multilevel"/>
    <w:tmpl w:val="45493DE3"/>
    <w:lvl w:ilvl="0" w:tentative="0">
      <w:start w:val="1"/>
      <w:numFmt w:val="bullet"/>
      <w:pStyle w:val="53"/>
      <w:lvlText w:val="•"/>
      <w:lvlJc w:val="left"/>
      <w:pPr>
        <w:tabs>
          <w:tab w:val="left" w:pos="0"/>
        </w:tabs>
        <w:ind w:left="360" w:hanging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62AB7D5F"/>
    <w:multiLevelType w:val="multilevel"/>
    <w:tmpl w:val="62AB7D5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lvlText w:val="3.4.1.%4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Nina">
    <w15:presenceInfo w15:providerId="WPS Office" w15:userId="3415496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14"/>
    <w:rsid w:val="00001D0A"/>
    <w:rsid w:val="000044A7"/>
    <w:rsid w:val="00005951"/>
    <w:rsid w:val="00005A7C"/>
    <w:rsid w:val="00007115"/>
    <w:rsid w:val="000101F3"/>
    <w:rsid w:val="000134B9"/>
    <w:rsid w:val="0001423B"/>
    <w:rsid w:val="00014C4C"/>
    <w:rsid w:val="000222DC"/>
    <w:rsid w:val="00022459"/>
    <w:rsid w:val="00022884"/>
    <w:rsid w:val="00023944"/>
    <w:rsid w:val="00024F6E"/>
    <w:rsid w:val="00025B92"/>
    <w:rsid w:val="00026479"/>
    <w:rsid w:val="00026553"/>
    <w:rsid w:val="000272AA"/>
    <w:rsid w:val="00030381"/>
    <w:rsid w:val="00030743"/>
    <w:rsid w:val="00034397"/>
    <w:rsid w:val="00034A17"/>
    <w:rsid w:val="0004346A"/>
    <w:rsid w:val="000460B3"/>
    <w:rsid w:val="00050251"/>
    <w:rsid w:val="00050D5C"/>
    <w:rsid w:val="00054F63"/>
    <w:rsid w:val="00055D8F"/>
    <w:rsid w:val="00057114"/>
    <w:rsid w:val="00063886"/>
    <w:rsid w:val="000666FC"/>
    <w:rsid w:val="000703A0"/>
    <w:rsid w:val="00071871"/>
    <w:rsid w:val="00075AAA"/>
    <w:rsid w:val="00075CDD"/>
    <w:rsid w:val="00077070"/>
    <w:rsid w:val="000778BE"/>
    <w:rsid w:val="00080922"/>
    <w:rsid w:val="000809A7"/>
    <w:rsid w:val="00082E5A"/>
    <w:rsid w:val="0008442C"/>
    <w:rsid w:val="00085604"/>
    <w:rsid w:val="000871F3"/>
    <w:rsid w:val="000907DF"/>
    <w:rsid w:val="00090829"/>
    <w:rsid w:val="00090DFD"/>
    <w:rsid w:val="000921E4"/>
    <w:rsid w:val="000931BC"/>
    <w:rsid w:val="000942A5"/>
    <w:rsid w:val="00094428"/>
    <w:rsid w:val="0009709B"/>
    <w:rsid w:val="000971B3"/>
    <w:rsid w:val="0009780C"/>
    <w:rsid w:val="000A0337"/>
    <w:rsid w:val="000A0390"/>
    <w:rsid w:val="000B06B4"/>
    <w:rsid w:val="000B137F"/>
    <w:rsid w:val="000B4145"/>
    <w:rsid w:val="000B4AB4"/>
    <w:rsid w:val="000B57B1"/>
    <w:rsid w:val="000B5E5F"/>
    <w:rsid w:val="000B63A0"/>
    <w:rsid w:val="000B63B4"/>
    <w:rsid w:val="000C0B56"/>
    <w:rsid w:val="000C0BF4"/>
    <w:rsid w:val="000C13A6"/>
    <w:rsid w:val="000C2D9A"/>
    <w:rsid w:val="000C39B1"/>
    <w:rsid w:val="000C4827"/>
    <w:rsid w:val="000C6371"/>
    <w:rsid w:val="000C690F"/>
    <w:rsid w:val="000C6AA4"/>
    <w:rsid w:val="000D3277"/>
    <w:rsid w:val="000D39A1"/>
    <w:rsid w:val="000D46DA"/>
    <w:rsid w:val="000D5D77"/>
    <w:rsid w:val="000E0055"/>
    <w:rsid w:val="000E13A5"/>
    <w:rsid w:val="000E1C71"/>
    <w:rsid w:val="000E3081"/>
    <w:rsid w:val="000E3A40"/>
    <w:rsid w:val="000E3EC5"/>
    <w:rsid w:val="000E641C"/>
    <w:rsid w:val="000E6882"/>
    <w:rsid w:val="000E699C"/>
    <w:rsid w:val="000E6A42"/>
    <w:rsid w:val="000E7058"/>
    <w:rsid w:val="000E791C"/>
    <w:rsid w:val="000F15A3"/>
    <w:rsid w:val="000F191E"/>
    <w:rsid w:val="000F4016"/>
    <w:rsid w:val="000F4CB5"/>
    <w:rsid w:val="000F4EBA"/>
    <w:rsid w:val="000F5094"/>
    <w:rsid w:val="000F6077"/>
    <w:rsid w:val="001001F4"/>
    <w:rsid w:val="001003F5"/>
    <w:rsid w:val="00100611"/>
    <w:rsid w:val="0010068D"/>
    <w:rsid w:val="001027EC"/>
    <w:rsid w:val="0010322E"/>
    <w:rsid w:val="00103EB7"/>
    <w:rsid w:val="00104466"/>
    <w:rsid w:val="00104E07"/>
    <w:rsid w:val="001056C9"/>
    <w:rsid w:val="00107102"/>
    <w:rsid w:val="001075D5"/>
    <w:rsid w:val="001105C8"/>
    <w:rsid w:val="00110F65"/>
    <w:rsid w:val="00112E14"/>
    <w:rsid w:val="00113594"/>
    <w:rsid w:val="001138FB"/>
    <w:rsid w:val="001152C1"/>
    <w:rsid w:val="00115357"/>
    <w:rsid w:val="00115C0E"/>
    <w:rsid w:val="0011798B"/>
    <w:rsid w:val="00122098"/>
    <w:rsid w:val="00124AAF"/>
    <w:rsid w:val="00125B71"/>
    <w:rsid w:val="0012720F"/>
    <w:rsid w:val="00127989"/>
    <w:rsid w:val="00127A1D"/>
    <w:rsid w:val="00130021"/>
    <w:rsid w:val="001325F4"/>
    <w:rsid w:val="00133359"/>
    <w:rsid w:val="00140441"/>
    <w:rsid w:val="0014172D"/>
    <w:rsid w:val="00142302"/>
    <w:rsid w:val="0014271B"/>
    <w:rsid w:val="001516B2"/>
    <w:rsid w:val="00155CB0"/>
    <w:rsid w:val="00155CB4"/>
    <w:rsid w:val="00156A10"/>
    <w:rsid w:val="00157D8C"/>
    <w:rsid w:val="0016006F"/>
    <w:rsid w:val="00160BFC"/>
    <w:rsid w:val="00160DDA"/>
    <w:rsid w:val="00160FD6"/>
    <w:rsid w:val="00161BCA"/>
    <w:rsid w:val="00161DC8"/>
    <w:rsid w:val="001627A2"/>
    <w:rsid w:val="00163375"/>
    <w:rsid w:val="0016555A"/>
    <w:rsid w:val="0016635F"/>
    <w:rsid w:val="001677DF"/>
    <w:rsid w:val="00167E5D"/>
    <w:rsid w:val="001719BF"/>
    <w:rsid w:val="00173931"/>
    <w:rsid w:val="001747CF"/>
    <w:rsid w:val="00175542"/>
    <w:rsid w:val="00177447"/>
    <w:rsid w:val="0018017F"/>
    <w:rsid w:val="001807DC"/>
    <w:rsid w:val="00180997"/>
    <w:rsid w:val="0018256B"/>
    <w:rsid w:val="0018332B"/>
    <w:rsid w:val="001838AF"/>
    <w:rsid w:val="00184670"/>
    <w:rsid w:val="00186154"/>
    <w:rsid w:val="00187C39"/>
    <w:rsid w:val="00187EE4"/>
    <w:rsid w:val="001906FF"/>
    <w:rsid w:val="00190A1A"/>
    <w:rsid w:val="00194C01"/>
    <w:rsid w:val="00195ADF"/>
    <w:rsid w:val="001960F0"/>
    <w:rsid w:val="001975D3"/>
    <w:rsid w:val="001A1A73"/>
    <w:rsid w:val="001A1B6E"/>
    <w:rsid w:val="001A1D6D"/>
    <w:rsid w:val="001A25DD"/>
    <w:rsid w:val="001A261B"/>
    <w:rsid w:val="001A2D44"/>
    <w:rsid w:val="001A56B9"/>
    <w:rsid w:val="001A68C5"/>
    <w:rsid w:val="001B1A00"/>
    <w:rsid w:val="001B1BCC"/>
    <w:rsid w:val="001B44AA"/>
    <w:rsid w:val="001B4E7E"/>
    <w:rsid w:val="001B6424"/>
    <w:rsid w:val="001B6D33"/>
    <w:rsid w:val="001B736E"/>
    <w:rsid w:val="001C4EF9"/>
    <w:rsid w:val="001C5BC2"/>
    <w:rsid w:val="001C5D91"/>
    <w:rsid w:val="001D0C06"/>
    <w:rsid w:val="001D5D59"/>
    <w:rsid w:val="001D7C90"/>
    <w:rsid w:val="001E002C"/>
    <w:rsid w:val="001E0B62"/>
    <w:rsid w:val="001E1964"/>
    <w:rsid w:val="001E32C3"/>
    <w:rsid w:val="001E4606"/>
    <w:rsid w:val="001E69CF"/>
    <w:rsid w:val="001E77DE"/>
    <w:rsid w:val="001F39A9"/>
    <w:rsid w:val="001F3D8A"/>
    <w:rsid w:val="001F4736"/>
    <w:rsid w:val="001F5EC8"/>
    <w:rsid w:val="001F6260"/>
    <w:rsid w:val="001F705A"/>
    <w:rsid w:val="001F7B87"/>
    <w:rsid w:val="002004A7"/>
    <w:rsid w:val="00200CD5"/>
    <w:rsid w:val="00201134"/>
    <w:rsid w:val="00203215"/>
    <w:rsid w:val="002055D8"/>
    <w:rsid w:val="00207AEE"/>
    <w:rsid w:val="00207DB6"/>
    <w:rsid w:val="002104CA"/>
    <w:rsid w:val="00212DF0"/>
    <w:rsid w:val="00216C16"/>
    <w:rsid w:val="00216D1E"/>
    <w:rsid w:val="00216F39"/>
    <w:rsid w:val="00217861"/>
    <w:rsid w:val="00217FF9"/>
    <w:rsid w:val="002201EF"/>
    <w:rsid w:val="00220DAB"/>
    <w:rsid w:val="00220FDA"/>
    <w:rsid w:val="00221571"/>
    <w:rsid w:val="00221669"/>
    <w:rsid w:val="002235AC"/>
    <w:rsid w:val="00225206"/>
    <w:rsid w:val="00226525"/>
    <w:rsid w:val="0022703C"/>
    <w:rsid w:val="002275DB"/>
    <w:rsid w:val="00231908"/>
    <w:rsid w:val="0023342C"/>
    <w:rsid w:val="002356A1"/>
    <w:rsid w:val="00236322"/>
    <w:rsid w:val="0023648D"/>
    <w:rsid w:val="00240A12"/>
    <w:rsid w:val="00240E71"/>
    <w:rsid w:val="00242432"/>
    <w:rsid w:val="00242C92"/>
    <w:rsid w:val="00242D44"/>
    <w:rsid w:val="00244BEA"/>
    <w:rsid w:val="002456DA"/>
    <w:rsid w:val="00250793"/>
    <w:rsid w:val="00251821"/>
    <w:rsid w:val="002519A1"/>
    <w:rsid w:val="0025227C"/>
    <w:rsid w:val="00252A30"/>
    <w:rsid w:val="00252E90"/>
    <w:rsid w:val="002535EE"/>
    <w:rsid w:val="00257BF0"/>
    <w:rsid w:val="002612F8"/>
    <w:rsid w:val="00265298"/>
    <w:rsid w:val="00267232"/>
    <w:rsid w:val="0027482F"/>
    <w:rsid w:val="0027490D"/>
    <w:rsid w:val="0027569F"/>
    <w:rsid w:val="002766C6"/>
    <w:rsid w:val="0027715A"/>
    <w:rsid w:val="0028015F"/>
    <w:rsid w:val="00280C6E"/>
    <w:rsid w:val="00281608"/>
    <w:rsid w:val="00283374"/>
    <w:rsid w:val="00286F0D"/>
    <w:rsid w:val="00290180"/>
    <w:rsid w:val="0029119E"/>
    <w:rsid w:val="00291329"/>
    <w:rsid w:val="002914F3"/>
    <w:rsid w:val="0029346E"/>
    <w:rsid w:val="00293721"/>
    <w:rsid w:val="00293F55"/>
    <w:rsid w:val="002955DF"/>
    <w:rsid w:val="00296725"/>
    <w:rsid w:val="002978A4"/>
    <w:rsid w:val="002A0955"/>
    <w:rsid w:val="002A11E0"/>
    <w:rsid w:val="002A1387"/>
    <w:rsid w:val="002A1FBA"/>
    <w:rsid w:val="002A3476"/>
    <w:rsid w:val="002A3988"/>
    <w:rsid w:val="002A3EEF"/>
    <w:rsid w:val="002A4F37"/>
    <w:rsid w:val="002A750F"/>
    <w:rsid w:val="002A775D"/>
    <w:rsid w:val="002B291C"/>
    <w:rsid w:val="002B3EFD"/>
    <w:rsid w:val="002B630C"/>
    <w:rsid w:val="002B676D"/>
    <w:rsid w:val="002B7B9C"/>
    <w:rsid w:val="002C00FF"/>
    <w:rsid w:val="002C07B6"/>
    <w:rsid w:val="002C13AB"/>
    <w:rsid w:val="002C4DD0"/>
    <w:rsid w:val="002C718E"/>
    <w:rsid w:val="002C77E7"/>
    <w:rsid w:val="002C783D"/>
    <w:rsid w:val="002D24C5"/>
    <w:rsid w:val="002D3CB4"/>
    <w:rsid w:val="002D49EE"/>
    <w:rsid w:val="002D6564"/>
    <w:rsid w:val="002D7E7B"/>
    <w:rsid w:val="002E0466"/>
    <w:rsid w:val="002E0617"/>
    <w:rsid w:val="002E079B"/>
    <w:rsid w:val="002E1240"/>
    <w:rsid w:val="002E15D8"/>
    <w:rsid w:val="002E2968"/>
    <w:rsid w:val="002E2EAB"/>
    <w:rsid w:val="002E3339"/>
    <w:rsid w:val="002E695C"/>
    <w:rsid w:val="002F0D57"/>
    <w:rsid w:val="002F1562"/>
    <w:rsid w:val="002F2C9C"/>
    <w:rsid w:val="002F7E84"/>
    <w:rsid w:val="00300231"/>
    <w:rsid w:val="0030094A"/>
    <w:rsid w:val="00300BFE"/>
    <w:rsid w:val="003018DA"/>
    <w:rsid w:val="00301A96"/>
    <w:rsid w:val="00303EA0"/>
    <w:rsid w:val="003042B5"/>
    <w:rsid w:val="003045EB"/>
    <w:rsid w:val="003049AE"/>
    <w:rsid w:val="00305EFB"/>
    <w:rsid w:val="00306378"/>
    <w:rsid w:val="003069A2"/>
    <w:rsid w:val="00306BCF"/>
    <w:rsid w:val="003117DD"/>
    <w:rsid w:val="00311AD8"/>
    <w:rsid w:val="003127FC"/>
    <w:rsid w:val="00312E01"/>
    <w:rsid w:val="00312FFF"/>
    <w:rsid w:val="00313D7F"/>
    <w:rsid w:val="00317800"/>
    <w:rsid w:val="00317C8B"/>
    <w:rsid w:val="00320F95"/>
    <w:rsid w:val="00322BE9"/>
    <w:rsid w:val="00323712"/>
    <w:rsid w:val="00325C00"/>
    <w:rsid w:val="003264FF"/>
    <w:rsid w:val="003309F8"/>
    <w:rsid w:val="00330FDD"/>
    <w:rsid w:val="003312FB"/>
    <w:rsid w:val="0033149D"/>
    <w:rsid w:val="00331500"/>
    <w:rsid w:val="00331CB2"/>
    <w:rsid w:val="003331C2"/>
    <w:rsid w:val="00333C73"/>
    <w:rsid w:val="00334AD5"/>
    <w:rsid w:val="00335F2A"/>
    <w:rsid w:val="003364A9"/>
    <w:rsid w:val="003373E7"/>
    <w:rsid w:val="00337AD2"/>
    <w:rsid w:val="00340683"/>
    <w:rsid w:val="003423F8"/>
    <w:rsid w:val="00343C1B"/>
    <w:rsid w:val="00345D7D"/>
    <w:rsid w:val="00347393"/>
    <w:rsid w:val="0034754E"/>
    <w:rsid w:val="00350638"/>
    <w:rsid w:val="003514C9"/>
    <w:rsid w:val="00352027"/>
    <w:rsid w:val="0035233B"/>
    <w:rsid w:val="0035512B"/>
    <w:rsid w:val="0035789E"/>
    <w:rsid w:val="003615F1"/>
    <w:rsid w:val="003621D9"/>
    <w:rsid w:val="00362372"/>
    <w:rsid w:val="003632C2"/>
    <w:rsid w:val="0036360E"/>
    <w:rsid w:val="003643ED"/>
    <w:rsid w:val="003653D9"/>
    <w:rsid w:val="003660E4"/>
    <w:rsid w:val="003669F3"/>
    <w:rsid w:val="00371688"/>
    <w:rsid w:val="00371A35"/>
    <w:rsid w:val="00371B37"/>
    <w:rsid w:val="00373A30"/>
    <w:rsid w:val="00380364"/>
    <w:rsid w:val="003809F7"/>
    <w:rsid w:val="0038370C"/>
    <w:rsid w:val="00384677"/>
    <w:rsid w:val="00384D15"/>
    <w:rsid w:val="00385003"/>
    <w:rsid w:val="00385717"/>
    <w:rsid w:val="00390C94"/>
    <w:rsid w:val="00391201"/>
    <w:rsid w:val="00391DD0"/>
    <w:rsid w:val="00392795"/>
    <w:rsid w:val="00394146"/>
    <w:rsid w:val="003A0FAC"/>
    <w:rsid w:val="003A16CF"/>
    <w:rsid w:val="003A371B"/>
    <w:rsid w:val="003A3C5C"/>
    <w:rsid w:val="003A46AE"/>
    <w:rsid w:val="003A4B53"/>
    <w:rsid w:val="003A60EC"/>
    <w:rsid w:val="003A6D55"/>
    <w:rsid w:val="003A7880"/>
    <w:rsid w:val="003B220B"/>
    <w:rsid w:val="003B30F1"/>
    <w:rsid w:val="003B3B56"/>
    <w:rsid w:val="003B5B84"/>
    <w:rsid w:val="003B5CDE"/>
    <w:rsid w:val="003B7D5C"/>
    <w:rsid w:val="003B7F8D"/>
    <w:rsid w:val="003C0ED3"/>
    <w:rsid w:val="003C1274"/>
    <w:rsid w:val="003C12D3"/>
    <w:rsid w:val="003C1422"/>
    <w:rsid w:val="003C2257"/>
    <w:rsid w:val="003C35B5"/>
    <w:rsid w:val="003C5F19"/>
    <w:rsid w:val="003D08B4"/>
    <w:rsid w:val="003D1036"/>
    <w:rsid w:val="003D33AF"/>
    <w:rsid w:val="003D43B5"/>
    <w:rsid w:val="003D4B66"/>
    <w:rsid w:val="003D4C66"/>
    <w:rsid w:val="003D7D9C"/>
    <w:rsid w:val="003E046F"/>
    <w:rsid w:val="003E070B"/>
    <w:rsid w:val="003E2A78"/>
    <w:rsid w:val="003E4106"/>
    <w:rsid w:val="003E4F35"/>
    <w:rsid w:val="003E6652"/>
    <w:rsid w:val="003E6674"/>
    <w:rsid w:val="003E69F1"/>
    <w:rsid w:val="003E7AA9"/>
    <w:rsid w:val="003F16E9"/>
    <w:rsid w:val="003F20EE"/>
    <w:rsid w:val="003F331D"/>
    <w:rsid w:val="003F3A52"/>
    <w:rsid w:val="003F3CD7"/>
    <w:rsid w:val="003F46AE"/>
    <w:rsid w:val="003F4E8C"/>
    <w:rsid w:val="003F609B"/>
    <w:rsid w:val="003F612F"/>
    <w:rsid w:val="003F6574"/>
    <w:rsid w:val="003F6B55"/>
    <w:rsid w:val="004012DF"/>
    <w:rsid w:val="004018C7"/>
    <w:rsid w:val="00401CC5"/>
    <w:rsid w:val="00404452"/>
    <w:rsid w:val="004045AF"/>
    <w:rsid w:val="0040463C"/>
    <w:rsid w:val="00404A60"/>
    <w:rsid w:val="004109B3"/>
    <w:rsid w:val="0041168E"/>
    <w:rsid w:val="00412BB0"/>
    <w:rsid w:val="00412CD4"/>
    <w:rsid w:val="004133F9"/>
    <w:rsid w:val="00415C8F"/>
    <w:rsid w:val="00416840"/>
    <w:rsid w:val="0042131F"/>
    <w:rsid w:val="0042151E"/>
    <w:rsid w:val="0042163E"/>
    <w:rsid w:val="00421904"/>
    <w:rsid w:val="004249AB"/>
    <w:rsid w:val="004249C9"/>
    <w:rsid w:val="00425FC6"/>
    <w:rsid w:val="004272A9"/>
    <w:rsid w:val="00431E8E"/>
    <w:rsid w:val="004334DC"/>
    <w:rsid w:val="004335A8"/>
    <w:rsid w:val="0043437A"/>
    <w:rsid w:val="0043439E"/>
    <w:rsid w:val="00437206"/>
    <w:rsid w:val="004376C1"/>
    <w:rsid w:val="0044044F"/>
    <w:rsid w:val="00441D35"/>
    <w:rsid w:val="00442092"/>
    <w:rsid w:val="00443CBF"/>
    <w:rsid w:val="004447A9"/>
    <w:rsid w:val="00445720"/>
    <w:rsid w:val="00446FEB"/>
    <w:rsid w:val="00447BBB"/>
    <w:rsid w:val="00451D68"/>
    <w:rsid w:val="00452C90"/>
    <w:rsid w:val="0045363A"/>
    <w:rsid w:val="00456763"/>
    <w:rsid w:val="00461953"/>
    <w:rsid w:val="00463183"/>
    <w:rsid w:val="00463B7C"/>
    <w:rsid w:val="00464E86"/>
    <w:rsid w:val="00466ED8"/>
    <w:rsid w:val="00467399"/>
    <w:rsid w:val="00471258"/>
    <w:rsid w:val="00474663"/>
    <w:rsid w:val="00476EFF"/>
    <w:rsid w:val="0047724E"/>
    <w:rsid w:val="004777A7"/>
    <w:rsid w:val="00480BD4"/>
    <w:rsid w:val="004817FF"/>
    <w:rsid w:val="00481AA1"/>
    <w:rsid w:val="004822F0"/>
    <w:rsid w:val="00485209"/>
    <w:rsid w:val="00485633"/>
    <w:rsid w:val="00485E89"/>
    <w:rsid w:val="00486883"/>
    <w:rsid w:val="00486D4F"/>
    <w:rsid w:val="00487566"/>
    <w:rsid w:val="00487616"/>
    <w:rsid w:val="00487F1B"/>
    <w:rsid w:val="004959D7"/>
    <w:rsid w:val="00496F7D"/>
    <w:rsid w:val="00497901"/>
    <w:rsid w:val="004A0BC0"/>
    <w:rsid w:val="004A2228"/>
    <w:rsid w:val="004A24A7"/>
    <w:rsid w:val="004A28F6"/>
    <w:rsid w:val="004A4529"/>
    <w:rsid w:val="004A4708"/>
    <w:rsid w:val="004A488B"/>
    <w:rsid w:val="004A4A3A"/>
    <w:rsid w:val="004A615E"/>
    <w:rsid w:val="004A75DF"/>
    <w:rsid w:val="004B0D8C"/>
    <w:rsid w:val="004B0F0E"/>
    <w:rsid w:val="004B1C88"/>
    <w:rsid w:val="004B2D41"/>
    <w:rsid w:val="004B471E"/>
    <w:rsid w:val="004B4832"/>
    <w:rsid w:val="004B4E8B"/>
    <w:rsid w:val="004B65F7"/>
    <w:rsid w:val="004C0FF9"/>
    <w:rsid w:val="004C4700"/>
    <w:rsid w:val="004C7AF2"/>
    <w:rsid w:val="004C7F5C"/>
    <w:rsid w:val="004D049C"/>
    <w:rsid w:val="004D2A2A"/>
    <w:rsid w:val="004D3F61"/>
    <w:rsid w:val="004D651F"/>
    <w:rsid w:val="004D6D19"/>
    <w:rsid w:val="004D6F4A"/>
    <w:rsid w:val="004D71BD"/>
    <w:rsid w:val="004E1614"/>
    <w:rsid w:val="004E21EC"/>
    <w:rsid w:val="004E2918"/>
    <w:rsid w:val="004E506D"/>
    <w:rsid w:val="004F2040"/>
    <w:rsid w:val="004F2462"/>
    <w:rsid w:val="004F3EEB"/>
    <w:rsid w:val="004F4BAF"/>
    <w:rsid w:val="004F64AE"/>
    <w:rsid w:val="004F6F0F"/>
    <w:rsid w:val="00500B99"/>
    <w:rsid w:val="005046D3"/>
    <w:rsid w:val="00505800"/>
    <w:rsid w:val="00505AF2"/>
    <w:rsid w:val="00505E1E"/>
    <w:rsid w:val="005062A1"/>
    <w:rsid w:val="005125C5"/>
    <w:rsid w:val="0051473B"/>
    <w:rsid w:val="00515526"/>
    <w:rsid w:val="00515723"/>
    <w:rsid w:val="0051582F"/>
    <w:rsid w:val="00515C43"/>
    <w:rsid w:val="00515FBF"/>
    <w:rsid w:val="0052083F"/>
    <w:rsid w:val="005208E3"/>
    <w:rsid w:val="00521744"/>
    <w:rsid w:val="00522D13"/>
    <w:rsid w:val="005230D9"/>
    <w:rsid w:val="00524861"/>
    <w:rsid w:val="00524EA5"/>
    <w:rsid w:val="005258DF"/>
    <w:rsid w:val="00526F43"/>
    <w:rsid w:val="0052758D"/>
    <w:rsid w:val="00527BE4"/>
    <w:rsid w:val="00530002"/>
    <w:rsid w:val="00530577"/>
    <w:rsid w:val="00531F78"/>
    <w:rsid w:val="0053293A"/>
    <w:rsid w:val="00532DDC"/>
    <w:rsid w:val="00534D4C"/>
    <w:rsid w:val="005368D1"/>
    <w:rsid w:val="00536AA7"/>
    <w:rsid w:val="005409E8"/>
    <w:rsid w:val="00542B38"/>
    <w:rsid w:val="005430B0"/>
    <w:rsid w:val="005435B8"/>
    <w:rsid w:val="00543A46"/>
    <w:rsid w:val="00543E27"/>
    <w:rsid w:val="005444CD"/>
    <w:rsid w:val="005451F6"/>
    <w:rsid w:val="00546060"/>
    <w:rsid w:val="005468CB"/>
    <w:rsid w:val="005472AE"/>
    <w:rsid w:val="005474E1"/>
    <w:rsid w:val="0054750E"/>
    <w:rsid w:val="005500D2"/>
    <w:rsid w:val="00552A2D"/>
    <w:rsid w:val="005543B7"/>
    <w:rsid w:val="005548A6"/>
    <w:rsid w:val="00556F0B"/>
    <w:rsid w:val="0055720F"/>
    <w:rsid w:val="005572CE"/>
    <w:rsid w:val="0056079D"/>
    <w:rsid w:val="00561496"/>
    <w:rsid w:val="00561558"/>
    <w:rsid w:val="00563490"/>
    <w:rsid w:val="005640E0"/>
    <w:rsid w:val="0056454A"/>
    <w:rsid w:val="005645A3"/>
    <w:rsid w:val="00565202"/>
    <w:rsid w:val="005671BF"/>
    <w:rsid w:val="00570C54"/>
    <w:rsid w:val="0057411E"/>
    <w:rsid w:val="00574702"/>
    <w:rsid w:val="005751ED"/>
    <w:rsid w:val="005760DC"/>
    <w:rsid w:val="00576C48"/>
    <w:rsid w:val="00577459"/>
    <w:rsid w:val="00577CE0"/>
    <w:rsid w:val="0058182B"/>
    <w:rsid w:val="00582E18"/>
    <w:rsid w:val="00583AA9"/>
    <w:rsid w:val="005852DE"/>
    <w:rsid w:val="00586046"/>
    <w:rsid w:val="00586D7C"/>
    <w:rsid w:val="005912D9"/>
    <w:rsid w:val="00592117"/>
    <w:rsid w:val="00594BF0"/>
    <w:rsid w:val="00595B0C"/>
    <w:rsid w:val="005978D1"/>
    <w:rsid w:val="00597D9C"/>
    <w:rsid w:val="005A0E93"/>
    <w:rsid w:val="005A13F8"/>
    <w:rsid w:val="005A4079"/>
    <w:rsid w:val="005A4B1A"/>
    <w:rsid w:val="005A4CA9"/>
    <w:rsid w:val="005A4FEE"/>
    <w:rsid w:val="005A653C"/>
    <w:rsid w:val="005A732A"/>
    <w:rsid w:val="005B109D"/>
    <w:rsid w:val="005B130C"/>
    <w:rsid w:val="005B47DB"/>
    <w:rsid w:val="005B4B12"/>
    <w:rsid w:val="005B5105"/>
    <w:rsid w:val="005B55B5"/>
    <w:rsid w:val="005B5FF8"/>
    <w:rsid w:val="005B701F"/>
    <w:rsid w:val="005B74ED"/>
    <w:rsid w:val="005B75E9"/>
    <w:rsid w:val="005B7AF5"/>
    <w:rsid w:val="005C072A"/>
    <w:rsid w:val="005C1B9B"/>
    <w:rsid w:val="005C2D7D"/>
    <w:rsid w:val="005C35FB"/>
    <w:rsid w:val="005D036B"/>
    <w:rsid w:val="005D1DEA"/>
    <w:rsid w:val="005D3190"/>
    <w:rsid w:val="005D3693"/>
    <w:rsid w:val="005D59EB"/>
    <w:rsid w:val="005E081F"/>
    <w:rsid w:val="005E28FF"/>
    <w:rsid w:val="005E32C6"/>
    <w:rsid w:val="005E3B36"/>
    <w:rsid w:val="005E4B23"/>
    <w:rsid w:val="005E5081"/>
    <w:rsid w:val="005E63AF"/>
    <w:rsid w:val="005F0E6F"/>
    <w:rsid w:val="005F158B"/>
    <w:rsid w:val="005F2C9A"/>
    <w:rsid w:val="005F6E39"/>
    <w:rsid w:val="005F7F58"/>
    <w:rsid w:val="00600562"/>
    <w:rsid w:val="00600B7B"/>
    <w:rsid w:val="006033D7"/>
    <w:rsid w:val="006053A0"/>
    <w:rsid w:val="00607A00"/>
    <w:rsid w:val="00607B28"/>
    <w:rsid w:val="00612F59"/>
    <w:rsid w:val="00613739"/>
    <w:rsid w:val="00616543"/>
    <w:rsid w:val="006210BE"/>
    <w:rsid w:val="00621274"/>
    <w:rsid w:val="00622DF6"/>
    <w:rsid w:val="006245A7"/>
    <w:rsid w:val="006252BB"/>
    <w:rsid w:val="00627617"/>
    <w:rsid w:val="00632AF3"/>
    <w:rsid w:val="00633E5F"/>
    <w:rsid w:val="00635B05"/>
    <w:rsid w:val="00635FFB"/>
    <w:rsid w:val="00637921"/>
    <w:rsid w:val="006406A6"/>
    <w:rsid w:val="006412B9"/>
    <w:rsid w:val="0064265F"/>
    <w:rsid w:val="006433EA"/>
    <w:rsid w:val="00643D39"/>
    <w:rsid w:val="00644471"/>
    <w:rsid w:val="0064599F"/>
    <w:rsid w:val="006512DE"/>
    <w:rsid w:val="0065205B"/>
    <w:rsid w:val="00652321"/>
    <w:rsid w:val="0065286C"/>
    <w:rsid w:val="00653738"/>
    <w:rsid w:val="0065377A"/>
    <w:rsid w:val="0065450A"/>
    <w:rsid w:val="00655C8F"/>
    <w:rsid w:val="00656302"/>
    <w:rsid w:val="0065649B"/>
    <w:rsid w:val="006619EC"/>
    <w:rsid w:val="00661C8D"/>
    <w:rsid w:val="006623A5"/>
    <w:rsid w:val="00663357"/>
    <w:rsid w:val="00663EE3"/>
    <w:rsid w:val="00664C7A"/>
    <w:rsid w:val="006653C3"/>
    <w:rsid w:val="00665444"/>
    <w:rsid w:val="006670CD"/>
    <w:rsid w:val="006672B7"/>
    <w:rsid w:val="00670776"/>
    <w:rsid w:val="00670B8B"/>
    <w:rsid w:val="006723A4"/>
    <w:rsid w:val="00672658"/>
    <w:rsid w:val="00673C89"/>
    <w:rsid w:val="006742FD"/>
    <w:rsid w:val="006747E2"/>
    <w:rsid w:val="006758DE"/>
    <w:rsid w:val="006758F2"/>
    <w:rsid w:val="006769E1"/>
    <w:rsid w:val="00677354"/>
    <w:rsid w:val="00680AF5"/>
    <w:rsid w:val="00683324"/>
    <w:rsid w:val="006834C8"/>
    <w:rsid w:val="00684292"/>
    <w:rsid w:val="0068651D"/>
    <w:rsid w:val="006874A0"/>
    <w:rsid w:val="0068760F"/>
    <w:rsid w:val="0069010E"/>
    <w:rsid w:val="00690A9C"/>
    <w:rsid w:val="00690D22"/>
    <w:rsid w:val="0069254C"/>
    <w:rsid w:val="00692B1C"/>
    <w:rsid w:val="00694319"/>
    <w:rsid w:val="006943EA"/>
    <w:rsid w:val="006948E2"/>
    <w:rsid w:val="006953B0"/>
    <w:rsid w:val="00695854"/>
    <w:rsid w:val="006960AE"/>
    <w:rsid w:val="006977FD"/>
    <w:rsid w:val="006A1E10"/>
    <w:rsid w:val="006A223D"/>
    <w:rsid w:val="006A3C9F"/>
    <w:rsid w:val="006A4FB0"/>
    <w:rsid w:val="006A7AB8"/>
    <w:rsid w:val="006B1CF0"/>
    <w:rsid w:val="006B26F3"/>
    <w:rsid w:val="006B3D9C"/>
    <w:rsid w:val="006B4670"/>
    <w:rsid w:val="006B48C9"/>
    <w:rsid w:val="006B497B"/>
    <w:rsid w:val="006B6EA8"/>
    <w:rsid w:val="006C0132"/>
    <w:rsid w:val="006C12AB"/>
    <w:rsid w:val="006C21A3"/>
    <w:rsid w:val="006C35FC"/>
    <w:rsid w:val="006C50D6"/>
    <w:rsid w:val="006C51D8"/>
    <w:rsid w:val="006C5EDA"/>
    <w:rsid w:val="006C60F7"/>
    <w:rsid w:val="006C6ABC"/>
    <w:rsid w:val="006D09BB"/>
    <w:rsid w:val="006D0BE0"/>
    <w:rsid w:val="006D14A2"/>
    <w:rsid w:val="006D380A"/>
    <w:rsid w:val="006D3843"/>
    <w:rsid w:val="006D4290"/>
    <w:rsid w:val="006D53BA"/>
    <w:rsid w:val="006D6CAA"/>
    <w:rsid w:val="006E2E9C"/>
    <w:rsid w:val="006E40ED"/>
    <w:rsid w:val="006F1D0E"/>
    <w:rsid w:val="006F291B"/>
    <w:rsid w:val="006F2F24"/>
    <w:rsid w:val="006F3185"/>
    <w:rsid w:val="006F346E"/>
    <w:rsid w:val="006F42B8"/>
    <w:rsid w:val="006F5DDE"/>
    <w:rsid w:val="006F6D41"/>
    <w:rsid w:val="007005EE"/>
    <w:rsid w:val="00700637"/>
    <w:rsid w:val="00700F87"/>
    <w:rsid w:val="007025BA"/>
    <w:rsid w:val="007050F1"/>
    <w:rsid w:val="0070569D"/>
    <w:rsid w:val="00706A63"/>
    <w:rsid w:val="00706C37"/>
    <w:rsid w:val="007071B0"/>
    <w:rsid w:val="00711ABF"/>
    <w:rsid w:val="00712108"/>
    <w:rsid w:val="00714D78"/>
    <w:rsid w:val="00714F12"/>
    <w:rsid w:val="007150F0"/>
    <w:rsid w:val="007204A2"/>
    <w:rsid w:val="00721751"/>
    <w:rsid w:val="00722D48"/>
    <w:rsid w:val="00724B62"/>
    <w:rsid w:val="007255D7"/>
    <w:rsid w:val="00726533"/>
    <w:rsid w:val="00727B2B"/>
    <w:rsid w:val="0073038C"/>
    <w:rsid w:val="0073126C"/>
    <w:rsid w:val="00731EF0"/>
    <w:rsid w:val="00733152"/>
    <w:rsid w:val="0073751A"/>
    <w:rsid w:val="00740913"/>
    <w:rsid w:val="00741133"/>
    <w:rsid w:val="00743B05"/>
    <w:rsid w:val="00747A0B"/>
    <w:rsid w:val="00747EA1"/>
    <w:rsid w:val="00750686"/>
    <w:rsid w:val="00751153"/>
    <w:rsid w:val="00751ADF"/>
    <w:rsid w:val="0075226F"/>
    <w:rsid w:val="0075354B"/>
    <w:rsid w:val="00753F47"/>
    <w:rsid w:val="00756524"/>
    <w:rsid w:val="00757321"/>
    <w:rsid w:val="007604A3"/>
    <w:rsid w:val="00760603"/>
    <w:rsid w:val="00760A6D"/>
    <w:rsid w:val="00761BB8"/>
    <w:rsid w:val="007636D4"/>
    <w:rsid w:val="00764357"/>
    <w:rsid w:val="0076699C"/>
    <w:rsid w:val="00770A1B"/>
    <w:rsid w:val="00771B54"/>
    <w:rsid w:val="007724E5"/>
    <w:rsid w:val="007734AB"/>
    <w:rsid w:val="007744EA"/>
    <w:rsid w:val="0077569D"/>
    <w:rsid w:val="00775DC5"/>
    <w:rsid w:val="00776898"/>
    <w:rsid w:val="00776C4F"/>
    <w:rsid w:val="00780513"/>
    <w:rsid w:val="00781D8C"/>
    <w:rsid w:val="00782E2D"/>
    <w:rsid w:val="00784367"/>
    <w:rsid w:val="007860B1"/>
    <w:rsid w:val="007865DC"/>
    <w:rsid w:val="007909C4"/>
    <w:rsid w:val="00793309"/>
    <w:rsid w:val="00793696"/>
    <w:rsid w:val="0079637A"/>
    <w:rsid w:val="00796D63"/>
    <w:rsid w:val="007A13E0"/>
    <w:rsid w:val="007A301F"/>
    <w:rsid w:val="007A30B3"/>
    <w:rsid w:val="007A6CF5"/>
    <w:rsid w:val="007B4D5B"/>
    <w:rsid w:val="007B4E28"/>
    <w:rsid w:val="007C1E80"/>
    <w:rsid w:val="007C267B"/>
    <w:rsid w:val="007C562E"/>
    <w:rsid w:val="007C5851"/>
    <w:rsid w:val="007C7883"/>
    <w:rsid w:val="007D06DE"/>
    <w:rsid w:val="007D6B59"/>
    <w:rsid w:val="007E0E8F"/>
    <w:rsid w:val="007E330D"/>
    <w:rsid w:val="007E3642"/>
    <w:rsid w:val="007E4097"/>
    <w:rsid w:val="007E4E71"/>
    <w:rsid w:val="007E63D6"/>
    <w:rsid w:val="007F0696"/>
    <w:rsid w:val="007F0C25"/>
    <w:rsid w:val="007F33A8"/>
    <w:rsid w:val="007F33C0"/>
    <w:rsid w:val="007F39E0"/>
    <w:rsid w:val="007F3FF9"/>
    <w:rsid w:val="007F46CC"/>
    <w:rsid w:val="007F5C4A"/>
    <w:rsid w:val="007F5DDB"/>
    <w:rsid w:val="007F667A"/>
    <w:rsid w:val="007F6AB6"/>
    <w:rsid w:val="00800954"/>
    <w:rsid w:val="008012C8"/>
    <w:rsid w:val="00801BE7"/>
    <w:rsid w:val="00801C47"/>
    <w:rsid w:val="00802643"/>
    <w:rsid w:val="00802F41"/>
    <w:rsid w:val="008036CB"/>
    <w:rsid w:val="008038D4"/>
    <w:rsid w:val="0080426F"/>
    <w:rsid w:val="008065F8"/>
    <w:rsid w:val="00806937"/>
    <w:rsid w:val="008073E5"/>
    <w:rsid w:val="008076D9"/>
    <w:rsid w:val="00807720"/>
    <w:rsid w:val="00810F4A"/>
    <w:rsid w:val="00812671"/>
    <w:rsid w:val="0081586F"/>
    <w:rsid w:val="00816A83"/>
    <w:rsid w:val="00816F43"/>
    <w:rsid w:val="00817086"/>
    <w:rsid w:val="00822E08"/>
    <w:rsid w:val="008235B1"/>
    <w:rsid w:val="0082451E"/>
    <w:rsid w:val="008250C8"/>
    <w:rsid w:val="008254D4"/>
    <w:rsid w:val="008262AF"/>
    <w:rsid w:val="00827EA6"/>
    <w:rsid w:val="00830022"/>
    <w:rsid w:val="00830AED"/>
    <w:rsid w:val="00832B42"/>
    <w:rsid w:val="00833047"/>
    <w:rsid w:val="00833E85"/>
    <w:rsid w:val="008346B1"/>
    <w:rsid w:val="00837D8C"/>
    <w:rsid w:val="00837DC3"/>
    <w:rsid w:val="008403F7"/>
    <w:rsid w:val="00840F07"/>
    <w:rsid w:val="008448FA"/>
    <w:rsid w:val="00845846"/>
    <w:rsid w:val="008459B1"/>
    <w:rsid w:val="008464F0"/>
    <w:rsid w:val="00846BBE"/>
    <w:rsid w:val="00850336"/>
    <w:rsid w:val="008529F1"/>
    <w:rsid w:val="0085457B"/>
    <w:rsid w:val="00854D63"/>
    <w:rsid w:val="00856030"/>
    <w:rsid w:val="00857906"/>
    <w:rsid w:val="0086037C"/>
    <w:rsid w:val="0086201E"/>
    <w:rsid w:val="0086390F"/>
    <w:rsid w:val="008665D1"/>
    <w:rsid w:val="00866685"/>
    <w:rsid w:val="0086682F"/>
    <w:rsid w:val="00866D67"/>
    <w:rsid w:val="00867482"/>
    <w:rsid w:val="00870654"/>
    <w:rsid w:val="008720A9"/>
    <w:rsid w:val="00873191"/>
    <w:rsid w:val="00875A28"/>
    <w:rsid w:val="0088007B"/>
    <w:rsid w:val="00882A40"/>
    <w:rsid w:val="00883B3E"/>
    <w:rsid w:val="00884F36"/>
    <w:rsid w:val="008861D6"/>
    <w:rsid w:val="00890F5D"/>
    <w:rsid w:val="008971FC"/>
    <w:rsid w:val="008A0401"/>
    <w:rsid w:val="008A3CC1"/>
    <w:rsid w:val="008A4827"/>
    <w:rsid w:val="008A5FB7"/>
    <w:rsid w:val="008A67FE"/>
    <w:rsid w:val="008A6E0C"/>
    <w:rsid w:val="008B0052"/>
    <w:rsid w:val="008B0079"/>
    <w:rsid w:val="008B02C6"/>
    <w:rsid w:val="008B061A"/>
    <w:rsid w:val="008B16ED"/>
    <w:rsid w:val="008B1E2B"/>
    <w:rsid w:val="008B21F3"/>
    <w:rsid w:val="008B2A58"/>
    <w:rsid w:val="008B2C46"/>
    <w:rsid w:val="008B357D"/>
    <w:rsid w:val="008B3C5A"/>
    <w:rsid w:val="008B48AB"/>
    <w:rsid w:val="008B5383"/>
    <w:rsid w:val="008B5B7C"/>
    <w:rsid w:val="008B5BF0"/>
    <w:rsid w:val="008B60BA"/>
    <w:rsid w:val="008B7ACA"/>
    <w:rsid w:val="008C1D06"/>
    <w:rsid w:val="008C1EF5"/>
    <w:rsid w:val="008C335F"/>
    <w:rsid w:val="008C3CA3"/>
    <w:rsid w:val="008C3EDA"/>
    <w:rsid w:val="008C4AFA"/>
    <w:rsid w:val="008C4C7D"/>
    <w:rsid w:val="008C7E16"/>
    <w:rsid w:val="008D31E9"/>
    <w:rsid w:val="008D6AD0"/>
    <w:rsid w:val="008E12AE"/>
    <w:rsid w:val="008E435D"/>
    <w:rsid w:val="008E5459"/>
    <w:rsid w:val="008E58A6"/>
    <w:rsid w:val="008E763E"/>
    <w:rsid w:val="008F0FB3"/>
    <w:rsid w:val="008F13B3"/>
    <w:rsid w:val="008F1A10"/>
    <w:rsid w:val="008F2704"/>
    <w:rsid w:val="008F4994"/>
    <w:rsid w:val="008F4AE8"/>
    <w:rsid w:val="008F6CA4"/>
    <w:rsid w:val="008F7831"/>
    <w:rsid w:val="008F794D"/>
    <w:rsid w:val="009020F3"/>
    <w:rsid w:val="009048D8"/>
    <w:rsid w:val="00904CCA"/>
    <w:rsid w:val="00907A60"/>
    <w:rsid w:val="00911461"/>
    <w:rsid w:val="00911B8D"/>
    <w:rsid w:val="00914330"/>
    <w:rsid w:val="00914B6E"/>
    <w:rsid w:val="009155D6"/>
    <w:rsid w:val="009158DC"/>
    <w:rsid w:val="00915ED1"/>
    <w:rsid w:val="00917150"/>
    <w:rsid w:val="00921995"/>
    <w:rsid w:val="00922E19"/>
    <w:rsid w:val="00924954"/>
    <w:rsid w:val="00924D21"/>
    <w:rsid w:val="00925C57"/>
    <w:rsid w:val="00926931"/>
    <w:rsid w:val="00927090"/>
    <w:rsid w:val="0093264E"/>
    <w:rsid w:val="0093485D"/>
    <w:rsid w:val="009348C0"/>
    <w:rsid w:val="0093726E"/>
    <w:rsid w:val="00937532"/>
    <w:rsid w:val="00941EFE"/>
    <w:rsid w:val="00945F9E"/>
    <w:rsid w:val="009463E4"/>
    <w:rsid w:val="00946F9D"/>
    <w:rsid w:val="0094740B"/>
    <w:rsid w:val="009508F0"/>
    <w:rsid w:val="009523CA"/>
    <w:rsid w:val="00952916"/>
    <w:rsid w:val="00955531"/>
    <w:rsid w:val="0095588A"/>
    <w:rsid w:val="00955E6E"/>
    <w:rsid w:val="00956157"/>
    <w:rsid w:val="00961067"/>
    <w:rsid w:val="009618C1"/>
    <w:rsid w:val="00962EAF"/>
    <w:rsid w:val="009648DA"/>
    <w:rsid w:val="0096680B"/>
    <w:rsid w:val="00967558"/>
    <w:rsid w:val="00974EA4"/>
    <w:rsid w:val="00975B57"/>
    <w:rsid w:val="00977064"/>
    <w:rsid w:val="009775C5"/>
    <w:rsid w:val="00977E72"/>
    <w:rsid w:val="00982A06"/>
    <w:rsid w:val="00982AB7"/>
    <w:rsid w:val="009830A7"/>
    <w:rsid w:val="00984104"/>
    <w:rsid w:val="0098460C"/>
    <w:rsid w:val="00984696"/>
    <w:rsid w:val="009865A1"/>
    <w:rsid w:val="0098663F"/>
    <w:rsid w:val="00986EF9"/>
    <w:rsid w:val="00987EF3"/>
    <w:rsid w:val="00991608"/>
    <w:rsid w:val="00991FD1"/>
    <w:rsid w:val="0099348E"/>
    <w:rsid w:val="00996B99"/>
    <w:rsid w:val="009A08E2"/>
    <w:rsid w:val="009A0F05"/>
    <w:rsid w:val="009A211C"/>
    <w:rsid w:val="009A2CEB"/>
    <w:rsid w:val="009A383F"/>
    <w:rsid w:val="009A4AA0"/>
    <w:rsid w:val="009A6921"/>
    <w:rsid w:val="009A70A7"/>
    <w:rsid w:val="009B053F"/>
    <w:rsid w:val="009B114B"/>
    <w:rsid w:val="009B1783"/>
    <w:rsid w:val="009B2A26"/>
    <w:rsid w:val="009B4590"/>
    <w:rsid w:val="009B5CB9"/>
    <w:rsid w:val="009C0975"/>
    <w:rsid w:val="009C1560"/>
    <w:rsid w:val="009C3187"/>
    <w:rsid w:val="009C353E"/>
    <w:rsid w:val="009C3638"/>
    <w:rsid w:val="009D023F"/>
    <w:rsid w:val="009D244A"/>
    <w:rsid w:val="009D3569"/>
    <w:rsid w:val="009D4298"/>
    <w:rsid w:val="009D4FF9"/>
    <w:rsid w:val="009D5D7B"/>
    <w:rsid w:val="009D7333"/>
    <w:rsid w:val="009E1AB9"/>
    <w:rsid w:val="009E46C4"/>
    <w:rsid w:val="009E583D"/>
    <w:rsid w:val="009E5B43"/>
    <w:rsid w:val="009E69B6"/>
    <w:rsid w:val="009F0B29"/>
    <w:rsid w:val="009F0B7C"/>
    <w:rsid w:val="009F1DE9"/>
    <w:rsid w:val="009F282B"/>
    <w:rsid w:val="00A004C7"/>
    <w:rsid w:val="00A00D0A"/>
    <w:rsid w:val="00A0148E"/>
    <w:rsid w:val="00A01B56"/>
    <w:rsid w:val="00A03D6A"/>
    <w:rsid w:val="00A0499C"/>
    <w:rsid w:val="00A054A8"/>
    <w:rsid w:val="00A07B6D"/>
    <w:rsid w:val="00A10CE6"/>
    <w:rsid w:val="00A115A7"/>
    <w:rsid w:val="00A11B8A"/>
    <w:rsid w:val="00A1278C"/>
    <w:rsid w:val="00A128F6"/>
    <w:rsid w:val="00A15D1A"/>
    <w:rsid w:val="00A20396"/>
    <w:rsid w:val="00A20730"/>
    <w:rsid w:val="00A21A14"/>
    <w:rsid w:val="00A21A28"/>
    <w:rsid w:val="00A2320F"/>
    <w:rsid w:val="00A235F0"/>
    <w:rsid w:val="00A24E3E"/>
    <w:rsid w:val="00A25ECF"/>
    <w:rsid w:val="00A26A25"/>
    <w:rsid w:val="00A300EB"/>
    <w:rsid w:val="00A31A41"/>
    <w:rsid w:val="00A323BB"/>
    <w:rsid w:val="00A33072"/>
    <w:rsid w:val="00A3329A"/>
    <w:rsid w:val="00A33B08"/>
    <w:rsid w:val="00A3493B"/>
    <w:rsid w:val="00A34B10"/>
    <w:rsid w:val="00A36460"/>
    <w:rsid w:val="00A36B59"/>
    <w:rsid w:val="00A4173C"/>
    <w:rsid w:val="00A41F02"/>
    <w:rsid w:val="00A44D92"/>
    <w:rsid w:val="00A471F6"/>
    <w:rsid w:val="00A51152"/>
    <w:rsid w:val="00A52174"/>
    <w:rsid w:val="00A527E8"/>
    <w:rsid w:val="00A530C2"/>
    <w:rsid w:val="00A542A9"/>
    <w:rsid w:val="00A549DE"/>
    <w:rsid w:val="00A54D09"/>
    <w:rsid w:val="00A550C8"/>
    <w:rsid w:val="00A613E0"/>
    <w:rsid w:val="00A6558F"/>
    <w:rsid w:val="00A65617"/>
    <w:rsid w:val="00A67CA0"/>
    <w:rsid w:val="00A70B67"/>
    <w:rsid w:val="00A71692"/>
    <w:rsid w:val="00A71BA6"/>
    <w:rsid w:val="00A73E7F"/>
    <w:rsid w:val="00A7733A"/>
    <w:rsid w:val="00A77378"/>
    <w:rsid w:val="00A809B2"/>
    <w:rsid w:val="00A81306"/>
    <w:rsid w:val="00A81F87"/>
    <w:rsid w:val="00A82224"/>
    <w:rsid w:val="00A83DED"/>
    <w:rsid w:val="00A841E5"/>
    <w:rsid w:val="00A858EC"/>
    <w:rsid w:val="00A864DF"/>
    <w:rsid w:val="00A86F88"/>
    <w:rsid w:val="00A87CC2"/>
    <w:rsid w:val="00A919AC"/>
    <w:rsid w:val="00A949A0"/>
    <w:rsid w:val="00A962B5"/>
    <w:rsid w:val="00A97966"/>
    <w:rsid w:val="00AA0329"/>
    <w:rsid w:val="00AA07ED"/>
    <w:rsid w:val="00AA09C5"/>
    <w:rsid w:val="00AA173E"/>
    <w:rsid w:val="00AA20BB"/>
    <w:rsid w:val="00AA319F"/>
    <w:rsid w:val="00AA454E"/>
    <w:rsid w:val="00AA6097"/>
    <w:rsid w:val="00AB0205"/>
    <w:rsid w:val="00AB0D44"/>
    <w:rsid w:val="00AB1304"/>
    <w:rsid w:val="00AB1EFF"/>
    <w:rsid w:val="00AB3626"/>
    <w:rsid w:val="00AB5D31"/>
    <w:rsid w:val="00AC1442"/>
    <w:rsid w:val="00AC158B"/>
    <w:rsid w:val="00AC195F"/>
    <w:rsid w:val="00AC3A12"/>
    <w:rsid w:val="00AC3ED0"/>
    <w:rsid w:val="00AC567E"/>
    <w:rsid w:val="00AD0B94"/>
    <w:rsid w:val="00AD21BA"/>
    <w:rsid w:val="00AD2554"/>
    <w:rsid w:val="00AD2C2E"/>
    <w:rsid w:val="00AD4FB0"/>
    <w:rsid w:val="00AD6807"/>
    <w:rsid w:val="00AD6B5B"/>
    <w:rsid w:val="00AE691B"/>
    <w:rsid w:val="00AE77F5"/>
    <w:rsid w:val="00AF075A"/>
    <w:rsid w:val="00AF1B62"/>
    <w:rsid w:val="00AF2555"/>
    <w:rsid w:val="00AF2599"/>
    <w:rsid w:val="00AF4A0D"/>
    <w:rsid w:val="00AF4D86"/>
    <w:rsid w:val="00AF54B5"/>
    <w:rsid w:val="00AF637C"/>
    <w:rsid w:val="00AF7DF2"/>
    <w:rsid w:val="00B00F1B"/>
    <w:rsid w:val="00B0242F"/>
    <w:rsid w:val="00B037B6"/>
    <w:rsid w:val="00B0407D"/>
    <w:rsid w:val="00B04A9C"/>
    <w:rsid w:val="00B05522"/>
    <w:rsid w:val="00B063C4"/>
    <w:rsid w:val="00B07882"/>
    <w:rsid w:val="00B11189"/>
    <w:rsid w:val="00B11424"/>
    <w:rsid w:val="00B12362"/>
    <w:rsid w:val="00B132CA"/>
    <w:rsid w:val="00B15277"/>
    <w:rsid w:val="00B153FF"/>
    <w:rsid w:val="00B1571B"/>
    <w:rsid w:val="00B161C5"/>
    <w:rsid w:val="00B16457"/>
    <w:rsid w:val="00B16C00"/>
    <w:rsid w:val="00B1791E"/>
    <w:rsid w:val="00B21AFD"/>
    <w:rsid w:val="00B21D28"/>
    <w:rsid w:val="00B300F8"/>
    <w:rsid w:val="00B309BA"/>
    <w:rsid w:val="00B3182F"/>
    <w:rsid w:val="00B32149"/>
    <w:rsid w:val="00B3307D"/>
    <w:rsid w:val="00B33987"/>
    <w:rsid w:val="00B33A1C"/>
    <w:rsid w:val="00B33D09"/>
    <w:rsid w:val="00B36159"/>
    <w:rsid w:val="00B362F7"/>
    <w:rsid w:val="00B43A4B"/>
    <w:rsid w:val="00B446FA"/>
    <w:rsid w:val="00B44E57"/>
    <w:rsid w:val="00B4703C"/>
    <w:rsid w:val="00B50F5B"/>
    <w:rsid w:val="00B5215A"/>
    <w:rsid w:val="00B54106"/>
    <w:rsid w:val="00B55566"/>
    <w:rsid w:val="00B55AC5"/>
    <w:rsid w:val="00B55D39"/>
    <w:rsid w:val="00B566B3"/>
    <w:rsid w:val="00B569C4"/>
    <w:rsid w:val="00B56AE6"/>
    <w:rsid w:val="00B56D1C"/>
    <w:rsid w:val="00B60712"/>
    <w:rsid w:val="00B61F31"/>
    <w:rsid w:val="00B64647"/>
    <w:rsid w:val="00B6472E"/>
    <w:rsid w:val="00B6706E"/>
    <w:rsid w:val="00B670B9"/>
    <w:rsid w:val="00B70145"/>
    <w:rsid w:val="00B71457"/>
    <w:rsid w:val="00B71EC4"/>
    <w:rsid w:val="00B76207"/>
    <w:rsid w:val="00B77692"/>
    <w:rsid w:val="00B77B5B"/>
    <w:rsid w:val="00B8123E"/>
    <w:rsid w:val="00B81322"/>
    <w:rsid w:val="00B841D7"/>
    <w:rsid w:val="00B846C0"/>
    <w:rsid w:val="00B85A08"/>
    <w:rsid w:val="00B85A35"/>
    <w:rsid w:val="00B86492"/>
    <w:rsid w:val="00B877DD"/>
    <w:rsid w:val="00B92435"/>
    <w:rsid w:val="00B93EBB"/>
    <w:rsid w:val="00B94ACE"/>
    <w:rsid w:val="00B94FB1"/>
    <w:rsid w:val="00B95CA8"/>
    <w:rsid w:val="00B95E11"/>
    <w:rsid w:val="00B96277"/>
    <w:rsid w:val="00BA1A38"/>
    <w:rsid w:val="00BA3374"/>
    <w:rsid w:val="00BA4D5B"/>
    <w:rsid w:val="00BB014E"/>
    <w:rsid w:val="00BB0EAB"/>
    <w:rsid w:val="00BB6252"/>
    <w:rsid w:val="00BC2396"/>
    <w:rsid w:val="00BC25D7"/>
    <w:rsid w:val="00BC3CF5"/>
    <w:rsid w:val="00BC4910"/>
    <w:rsid w:val="00BC4B1F"/>
    <w:rsid w:val="00BC7C01"/>
    <w:rsid w:val="00BD38D4"/>
    <w:rsid w:val="00BD40BD"/>
    <w:rsid w:val="00BD4DCE"/>
    <w:rsid w:val="00BD54C6"/>
    <w:rsid w:val="00BD7A95"/>
    <w:rsid w:val="00BE0403"/>
    <w:rsid w:val="00BE39EE"/>
    <w:rsid w:val="00BE4AFE"/>
    <w:rsid w:val="00BE4EB5"/>
    <w:rsid w:val="00BE6603"/>
    <w:rsid w:val="00BE6F7D"/>
    <w:rsid w:val="00BF229D"/>
    <w:rsid w:val="00BF36DD"/>
    <w:rsid w:val="00BF3D9F"/>
    <w:rsid w:val="00BF40BD"/>
    <w:rsid w:val="00BF44BA"/>
    <w:rsid w:val="00BF4DCD"/>
    <w:rsid w:val="00BF4F9D"/>
    <w:rsid w:val="00BF5A2D"/>
    <w:rsid w:val="00BF5E6E"/>
    <w:rsid w:val="00BF75CB"/>
    <w:rsid w:val="00C007A3"/>
    <w:rsid w:val="00C03783"/>
    <w:rsid w:val="00C03B32"/>
    <w:rsid w:val="00C04B12"/>
    <w:rsid w:val="00C05789"/>
    <w:rsid w:val="00C109D0"/>
    <w:rsid w:val="00C10A3E"/>
    <w:rsid w:val="00C10A41"/>
    <w:rsid w:val="00C111CF"/>
    <w:rsid w:val="00C12067"/>
    <w:rsid w:val="00C13DD1"/>
    <w:rsid w:val="00C1541E"/>
    <w:rsid w:val="00C15809"/>
    <w:rsid w:val="00C159D0"/>
    <w:rsid w:val="00C1746A"/>
    <w:rsid w:val="00C2043F"/>
    <w:rsid w:val="00C20942"/>
    <w:rsid w:val="00C20D94"/>
    <w:rsid w:val="00C22B75"/>
    <w:rsid w:val="00C2341B"/>
    <w:rsid w:val="00C23590"/>
    <w:rsid w:val="00C23809"/>
    <w:rsid w:val="00C2383B"/>
    <w:rsid w:val="00C25F3B"/>
    <w:rsid w:val="00C2628A"/>
    <w:rsid w:val="00C275BF"/>
    <w:rsid w:val="00C303B2"/>
    <w:rsid w:val="00C30A1A"/>
    <w:rsid w:val="00C3181E"/>
    <w:rsid w:val="00C31A4E"/>
    <w:rsid w:val="00C334DE"/>
    <w:rsid w:val="00C33FE2"/>
    <w:rsid w:val="00C34BED"/>
    <w:rsid w:val="00C352F3"/>
    <w:rsid w:val="00C3622A"/>
    <w:rsid w:val="00C36B85"/>
    <w:rsid w:val="00C40352"/>
    <w:rsid w:val="00C41249"/>
    <w:rsid w:val="00C4165A"/>
    <w:rsid w:val="00C4170D"/>
    <w:rsid w:val="00C42FC9"/>
    <w:rsid w:val="00C43482"/>
    <w:rsid w:val="00C442DB"/>
    <w:rsid w:val="00C44999"/>
    <w:rsid w:val="00C50063"/>
    <w:rsid w:val="00C51F7E"/>
    <w:rsid w:val="00C56995"/>
    <w:rsid w:val="00C5790D"/>
    <w:rsid w:val="00C61629"/>
    <w:rsid w:val="00C62068"/>
    <w:rsid w:val="00C6652E"/>
    <w:rsid w:val="00C67D2B"/>
    <w:rsid w:val="00C70C18"/>
    <w:rsid w:val="00C7201C"/>
    <w:rsid w:val="00C72522"/>
    <w:rsid w:val="00C72528"/>
    <w:rsid w:val="00C72556"/>
    <w:rsid w:val="00C72691"/>
    <w:rsid w:val="00C73508"/>
    <w:rsid w:val="00C75FB4"/>
    <w:rsid w:val="00C76FEE"/>
    <w:rsid w:val="00C77BAA"/>
    <w:rsid w:val="00C80580"/>
    <w:rsid w:val="00C80DD4"/>
    <w:rsid w:val="00C81469"/>
    <w:rsid w:val="00C819E3"/>
    <w:rsid w:val="00C82B4B"/>
    <w:rsid w:val="00C833EC"/>
    <w:rsid w:val="00C839BC"/>
    <w:rsid w:val="00C84035"/>
    <w:rsid w:val="00C847B6"/>
    <w:rsid w:val="00C85D1F"/>
    <w:rsid w:val="00C90598"/>
    <w:rsid w:val="00C90F6F"/>
    <w:rsid w:val="00C937A3"/>
    <w:rsid w:val="00C93F4D"/>
    <w:rsid w:val="00C94716"/>
    <w:rsid w:val="00C973CC"/>
    <w:rsid w:val="00CA03E7"/>
    <w:rsid w:val="00CA1899"/>
    <w:rsid w:val="00CA33DA"/>
    <w:rsid w:val="00CA445B"/>
    <w:rsid w:val="00CA5412"/>
    <w:rsid w:val="00CB135D"/>
    <w:rsid w:val="00CB1484"/>
    <w:rsid w:val="00CB19DF"/>
    <w:rsid w:val="00CB19F0"/>
    <w:rsid w:val="00CB3C95"/>
    <w:rsid w:val="00CB4206"/>
    <w:rsid w:val="00CB6716"/>
    <w:rsid w:val="00CB6A9E"/>
    <w:rsid w:val="00CB6FBB"/>
    <w:rsid w:val="00CC4C13"/>
    <w:rsid w:val="00CC5F72"/>
    <w:rsid w:val="00CC65FA"/>
    <w:rsid w:val="00CC6643"/>
    <w:rsid w:val="00CC6D2F"/>
    <w:rsid w:val="00CC7245"/>
    <w:rsid w:val="00CC74B6"/>
    <w:rsid w:val="00CD0755"/>
    <w:rsid w:val="00CD12D3"/>
    <w:rsid w:val="00CD1EE7"/>
    <w:rsid w:val="00CD22B6"/>
    <w:rsid w:val="00CD37D2"/>
    <w:rsid w:val="00CD3D8A"/>
    <w:rsid w:val="00CD4902"/>
    <w:rsid w:val="00CD5291"/>
    <w:rsid w:val="00CD5E48"/>
    <w:rsid w:val="00CD6674"/>
    <w:rsid w:val="00CD67F2"/>
    <w:rsid w:val="00CD73F1"/>
    <w:rsid w:val="00CE12EA"/>
    <w:rsid w:val="00CE57A0"/>
    <w:rsid w:val="00CE7473"/>
    <w:rsid w:val="00CF15E0"/>
    <w:rsid w:val="00CF161F"/>
    <w:rsid w:val="00CF1DDB"/>
    <w:rsid w:val="00CF242D"/>
    <w:rsid w:val="00CF43B4"/>
    <w:rsid w:val="00D00FD1"/>
    <w:rsid w:val="00D01803"/>
    <w:rsid w:val="00D0382E"/>
    <w:rsid w:val="00D04D8F"/>
    <w:rsid w:val="00D05817"/>
    <w:rsid w:val="00D109C1"/>
    <w:rsid w:val="00D14C27"/>
    <w:rsid w:val="00D1564F"/>
    <w:rsid w:val="00D177E3"/>
    <w:rsid w:val="00D17D62"/>
    <w:rsid w:val="00D2290A"/>
    <w:rsid w:val="00D22CB7"/>
    <w:rsid w:val="00D2506B"/>
    <w:rsid w:val="00D253A6"/>
    <w:rsid w:val="00D26A4A"/>
    <w:rsid w:val="00D2708E"/>
    <w:rsid w:val="00D27984"/>
    <w:rsid w:val="00D27B13"/>
    <w:rsid w:val="00D3005E"/>
    <w:rsid w:val="00D30C2B"/>
    <w:rsid w:val="00D312EE"/>
    <w:rsid w:val="00D31966"/>
    <w:rsid w:val="00D31C1E"/>
    <w:rsid w:val="00D3244B"/>
    <w:rsid w:val="00D3360B"/>
    <w:rsid w:val="00D34644"/>
    <w:rsid w:val="00D34CF4"/>
    <w:rsid w:val="00D34DB9"/>
    <w:rsid w:val="00D36194"/>
    <w:rsid w:val="00D404F1"/>
    <w:rsid w:val="00D406D4"/>
    <w:rsid w:val="00D414F2"/>
    <w:rsid w:val="00D428AD"/>
    <w:rsid w:val="00D43B2B"/>
    <w:rsid w:val="00D45C63"/>
    <w:rsid w:val="00D45FE6"/>
    <w:rsid w:val="00D51A3F"/>
    <w:rsid w:val="00D544B0"/>
    <w:rsid w:val="00D54EA1"/>
    <w:rsid w:val="00D55E57"/>
    <w:rsid w:val="00D56621"/>
    <w:rsid w:val="00D57311"/>
    <w:rsid w:val="00D60033"/>
    <w:rsid w:val="00D63A76"/>
    <w:rsid w:val="00D64C56"/>
    <w:rsid w:val="00D652D1"/>
    <w:rsid w:val="00D65D63"/>
    <w:rsid w:val="00D65EF2"/>
    <w:rsid w:val="00D66875"/>
    <w:rsid w:val="00D6703A"/>
    <w:rsid w:val="00D6739B"/>
    <w:rsid w:val="00D674A1"/>
    <w:rsid w:val="00D67EE5"/>
    <w:rsid w:val="00D70A32"/>
    <w:rsid w:val="00D7184D"/>
    <w:rsid w:val="00D71FF6"/>
    <w:rsid w:val="00D73932"/>
    <w:rsid w:val="00D742EC"/>
    <w:rsid w:val="00D80937"/>
    <w:rsid w:val="00D809AA"/>
    <w:rsid w:val="00D8196D"/>
    <w:rsid w:val="00D82B2E"/>
    <w:rsid w:val="00D86784"/>
    <w:rsid w:val="00D86A71"/>
    <w:rsid w:val="00D86DC5"/>
    <w:rsid w:val="00D87077"/>
    <w:rsid w:val="00D900A0"/>
    <w:rsid w:val="00D911D1"/>
    <w:rsid w:val="00D91438"/>
    <w:rsid w:val="00D915D7"/>
    <w:rsid w:val="00D92DCF"/>
    <w:rsid w:val="00D95FC1"/>
    <w:rsid w:val="00D96669"/>
    <w:rsid w:val="00DA0807"/>
    <w:rsid w:val="00DA1B95"/>
    <w:rsid w:val="00DA2177"/>
    <w:rsid w:val="00DA222B"/>
    <w:rsid w:val="00DA2B28"/>
    <w:rsid w:val="00DA42B8"/>
    <w:rsid w:val="00DA656A"/>
    <w:rsid w:val="00DA747F"/>
    <w:rsid w:val="00DB0650"/>
    <w:rsid w:val="00DB0EC2"/>
    <w:rsid w:val="00DB1E9D"/>
    <w:rsid w:val="00DB2FC3"/>
    <w:rsid w:val="00DB5237"/>
    <w:rsid w:val="00DB5A0D"/>
    <w:rsid w:val="00DB67AA"/>
    <w:rsid w:val="00DB74A8"/>
    <w:rsid w:val="00DC0D77"/>
    <w:rsid w:val="00DC1689"/>
    <w:rsid w:val="00DC3408"/>
    <w:rsid w:val="00DC5275"/>
    <w:rsid w:val="00DC703F"/>
    <w:rsid w:val="00DC73FC"/>
    <w:rsid w:val="00DD0433"/>
    <w:rsid w:val="00DD4BED"/>
    <w:rsid w:val="00DD4CC3"/>
    <w:rsid w:val="00DD57DA"/>
    <w:rsid w:val="00DD68F8"/>
    <w:rsid w:val="00DD75EC"/>
    <w:rsid w:val="00DE0293"/>
    <w:rsid w:val="00DE0BDB"/>
    <w:rsid w:val="00DE188C"/>
    <w:rsid w:val="00DE471B"/>
    <w:rsid w:val="00DE5222"/>
    <w:rsid w:val="00DE6BB1"/>
    <w:rsid w:val="00DE73DD"/>
    <w:rsid w:val="00DE7E0D"/>
    <w:rsid w:val="00DF0463"/>
    <w:rsid w:val="00DF144D"/>
    <w:rsid w:val="00DF198C"/>
    <w:rsid w:val="00DF1D3E"/>
    <w:rsid w:val="00DF1DA0"/>
    <w:rsid w:val="00DF1FC2"/>
    <w:rsid w:val="00E004CA"/>
    <w:rsid w:val="00E04C84"/>
    <w:rsid w:val="00E054D4"/>
    <w:rsid w:val="00E05FC2"/>
    <w:rsid w:val="00E060B7"/>
    <w:rsid w:val="00E07951"/>
    <w:rsid w:val="00E11B2E"/>
    <w:rsid w:val="00E13BCA"/>
    <w:rsid w:val="00E15569"/>
    <w:rsid w:val="00E168AB"/>
    <w:rsid w:val="00E21A10"/>
    <w:rsid w:val="00E228AB"/>
    <w:rsid w:val="00E237F7"/>
    <w:rsid w:val="00E24B17"/>
    <w:rsid w:val="00E252F3"/>
    <w:rsid w:val="00E30CDF"/>
    <w:rsid w:val="00E3292D"/>
    <w:rsid w:val="00E333ED"/>
    <w:rsid w:val="00E344B3"/>
    <w:rsid w:val="00E35C53"/>
    <w:rsid w:val="00E403EE"/>
    <w:rsid w:val="00E41020"/>
    <w:rsid w:val="00E44C1F"/>
    <w:rsid w:val="00E465C6"/>
    <w:rsid w:val="00E50482"/>
    <w:rsid w:val="00E51093"/>
    <w:rsid w:val="00E511DF"/>
    <w:rsid w:val="00E5339D"/>
    <w:rsid w:val="00E54BF8"/>
    <w:rsid w:val="00E550A4"/>
    <w:rsid w:val="00E55C6C"/>
    <w:rsid w:val="00E615FE"/>
    <w:rsid w:val="00E62086"/>
    <w:rsid w:val="00E621D8"/>
    <w:rsid w:val="00E6282B"/>
    <w:rsid w:val="00E649C0"/>
    <w:rsid w:val="00E65731"/>
    <w:rsid w:val="00E70FC4"/>
    <w:rsid w:val="00E7260E"/>
    <w:rsid w:val="00E74FAC"/>
    <w:rsid w:val="00E75466"/>
    <w:rsid w:val="00E76FAA"/>
    <w:rsid w:val="00E80B43"/>
    <w:rsid w:val="00E81FB0"/>
    <w:rsid w:val="00E8218C"/>
    <w:rsid w:val="00E822C5"/>
    <w:rsid w:val="00E829B7"/>
    <w:rsid w:val="00E84DA6"/>
    <w:rsid w:val="00E85FAD"/>
    <w:rsid w:val="00E87CE7"/>
    <w:rsid w:val="00E90169"/>
    <w:rsid w:val="00E91586"/>
    <w:rsid w:val="00E91682"/>
    <w:rsid w:val="00E92540"/>
    <w:rsid w:val="00E92C27"/>
    <w:rsid w:val="00E93101"/>
    <w:rsid w:val="00E93387"/>
    <w:rsid w:val="00E96890"/>
    <w:rsid w:val="00EA142B"/>
    <w:rsid w:val="00EA2258"/>
    <w:rsid w:val="00EA2F9A"/>
    <w:rsid w:val="00EA4E15"/>
    <w:rsid w:val="00EA50DE"/>
    <w:rsid w:val="00EA511E"/>
    <w:rsid w:val="00EA5655"/>
    <w:rsid w:val="00EA5749"/>
    <w:rsid w:val="00EA68E7"/>
    <w:rsid w:val="00EA6A84"/>
    <w:rsid w:val="00EA7305"/>
    <w:rsid w:val="00EA79B9"/>
    <w:rsid w:val="00EB0ECA"/>
    <w:rsid w:val="00EB376E"/>
    <w:rsid w:val="00EB4608"/>
    <w:rsid w:val="00EB473D"/>
    <w:rsid w:val="00EB5098"/>
    <w:rsid w:val="00EB606C"/>
    <w:rsid w:val="00EB7045"/>
    <w:rsid w:val="00EB727F"/>
    <w:rsid w:val="00EB7EAC"/>
    <w:rsid w:val="00EB7FA4"/>
    <w:rsid w:val="00EC01EE"/>
    <w:rsid w:val="00EC0E27"/>
    <w:rsid w:val="00EC1122"/>
    <w:rsid w:val="00EC2920"/>
    <w:rsid w:val="00EC59C5"/>
    <w:rsid w:val="00EC731A"/>
    <w:rsid w:val="00ED102F"/>
    <w:rsid w:val="00ED1142"/>
    <w:rsid w:val="00ED1BF5"/>
    <w:rsid w:val="00ED1D75"/>
    <w:rsid w:val="00ED1E90"/>
    <w:rsid w:val="00ED215F"/>
    <w:rsid w:val="00ED2AFF"/>
    <w:rsid w:val="00ED31B9"/>
    <w:rsid w:val="00ED37A2"/>
    <w:rsid w:val="00ED65F9"/>
    <w:rsid w:val="00EE0585"/>
    <w:rsid w:val="00EE13DA"/>
    <w:rsid w:val="00EE2220"/>
    <w:rsid w:val="00EE2C89"/>
    <w:rsid w:val="00EE33D3"/>
    <w:rsid w:val="00EE40E8"/>
    <w:rsid w:val="00EE7097"/>
    <w:rsid w:val="00EF0C21"/>
    <w:rsid w:val="00EF1238"/>
    <w:rsid w:val="00EF1666"/>
    <w:rsid w:val="00EF3254"/>
    <w:rsid w:val="00EF367D"/>
    <w:rsid w:val="00EF3B9F"/>
    <w:rsid w:val="00EF4D9F"/>
    <w:rsid w:val="00EF60AA"/>
    <w:rsid w:val="00F00A7C"/>
    <w:rsid w:val="00F017E9"/>
    <w:rsid w:val="00F01D9A"/>
    <w:rsid w:val="00F02310"/>
    <w:rsid w:val="00F04AFF"/>
    <w:rsid w:val="00F05261"/>
    <w:rsid w:val="00F05B99"/>
    <w:rsid w:val="00F06064"/>
    <w:rsid w:val="00F0666C"/>
    <w:rsid w:val="00F0673C"/>
    <w:rsid w:val="00F06FF8"/>
    <w:rsid w:val="00F10CF5"/>
    <w:rsid w:val="00F13C58"/>
    <w:rsid w:val="00F14801"/>
    <w:rsid w:val="00F166F1"/>
    <w:rsid w:val="00F17A8B"/>
    <w:rsid w:val="00F222B0"/>
    <w:rsid w:val="00F25215"/>
    <w:rsid w:val="00F25738"/>
    <w:rsid w:val="00F25DD7"/>
    <w:rsid w:val="00F31C91"/>
    <w:rsid w:val="00F32234"/>
    <w:rsid w:val="00F33BDA"/>
    <w:rsid w:val="00F33DDF"/>
    <w:rsid w:val="00F36AF4"/>
    <w:rsid w:val="00F3700A"/>
    <w:rsid w:val="00F37891"/>
    <w:rsid w:val="00F4006A"/>
    <w:rsid w:val="00F400B5"/>
    <w:rsid w:val="00F43084"/>
    <w:rsid w:val="00F447E6"/>
    <w:rsid w:val="00F45F85"/>
    <w:rsid w:val="00F461C3"/>
    <w:rsid w:val="00F465EB"/>
    <w:rsid w:val="00F47667"/>
    <w:rsid w:val="00F505F8"/>
    <w:rsid w:val="00F52D04"/>
    <w:rsid w:val="00F55488"/>
    <w:rsid w:val="00F569EA"/>
    <w:rsid w:val="00F56A84"/>
    <w:rsid w:val="00F61F5F"/>
    <w:rsid w:val="00F65CB5"/>
    <w:rsid w:val="00F6663C"/>
    <w:rsid w:val="00F67E2A"/>
    <w:rsid w:val="00F714C4"/>
    <w:rsid w:val="00F7158C"/>
    <w:rsid w:val="00F723B5"/>
    <w:rsid w:val="00F72459"/>
    <w:rsid w:val="00F73FC6"/>
    <w:rsid w:val="00F748F0"/>
    <w:rsid w:val="00F77C50"/>
    <w:rsid w:val="00F8296A"/>
    <w:rsid w:val="00F870FC"/>
    <w:rsid w:val="00F87279"/>
    <w:rsid w:val="00F87CE8"/>
    <w:rsid w:val="00F92558"/>
    <w:rsid w:val="00F94192"/>
    <w:rsid w:val="00F95737"/>
    <w:rsid w:val="00F95D35"/>
    <w:rsid w:val="00F964BE"/>
    <w:rsid w:val="00F96A22"/>
    <w:rsid w:val="00FA0BCD"/>
    <w:rsid w:val="00FA0F46"/>
    <w:rsid w:val="00FA14AE"/>
    <w:rsid w:val="00FA3E30"/>
    <w:rsid w:val="00FA5EA4"/>
    <w:rsid w:val="00FA653D"/>
    <w:rsid w:val="00FA7F4B"/>
    <w:rsid w:val="00FB1571"/>
    <w:rsid w:val="00FB19A3"/>
    <w:rsid w:val="00FB38BB"/>
    <w:rsid w:val="00FB4658"/>
    <w:rsid w:val="00FB7972"/>
    <w:rsid w:val="00FC0BCE"/>
    <w:rsid w:val="00FC18EB"/>
    <w:rsid w:val="00FC1A1C"/>
    <w:rsid w:val="00FC47BE"/>
    <w:rsid w:val="00FC612D"/>
    <w:rsid w:val="00FC7E6A"/>
    <w:rsid w:val="00FC7F3E"/>
    <w:rsid w:val="00FD0081"/>
    <w:rsid w:val="00FD01DD"/>
    <w:rsid w:val="00FD042B"/>
    <w:rsid w:val="00FD2A3A"/>
    <w:rsid w:val="00FD2EC3"/>
    <w:rsid w:val="00FD481C"/>
    <w:rsid w:val="00FD5421"/>
    <w:rsid w:val="00FE20C5"/>
    <w:rsid w:val="00FE2908"/>
    <w:rsid w:val="00FE34A9"/>
    <w:rsid w:val="00FE36FC"/>
    <w:rsid w:val="00FE4A02"/>
    <w:rsid w:val="00FE524F"/>
    <w:rsid w:val="00FE57FA"/>
    <w:rsid w:val="00FE5E16"/>
    <w:rsid w:val="00FE66AA"/>
    <w:rsid w:val="00FE6C13"/>
    <w:rsid w:val="00FE73D2"/>
    <w:rsid w:val="00FE73D9"/>
    <w:rsid w:val="00FE793D"/>
    <w:rsid w:val="00FF0520"/>
    <w:rsid w:val="00FF531C"/>
    <w:rsid w:val="00FF5BC5"/>
    <w:rsid w:val="00FF7B79"/>
    <w:rsid w:val="01697C8D"/>
    <w:rsid w:val="027552C5"/>
    <w:rsid w:val="03016764"/>
    <w:rsid w:val="033C5BC8"/>
    <w:rsid w:val="037F0EA0"/>
    <w:rsid w:val="03C37C93"/>
    <w:rsid w:val="045F0849"/>
    <w:rsid w:val="04D9789F"/>
    <w:rsid w:val="04E91297"/>
    <w:rsid w:val="059D0464"/>
    <w:rsid w:val="068B58BF"/>
    <w:rsid w:val="06E50B4D"/>
    <w:rsid w:val="06E85215"/>
    <w:rsid w:val="0730034D"/>
    <w:rsid w:val="073C6315"/>
    <w:rsid w:val="0769067E"/>
    <w:rsid w:val="07B14426"/>
    <w:rsid w:val="0836526D"/>
    <w:rsid w:val="09B90CDC"/>
    <w:rsid w:val="09C103FF"/>
    <w:rsid w:val="09E62BBD"/>
    <w:rsid w:val="0A8F2176"/>
    <w:rsid w:val="0CC60FC5"/>
    <w:rsid w:val="0CFF724E"/>
    <w:rsid w:val="0D377EA7"/>
    <w:rsid w:val="0D6A48BE"/>
    <w:rsid w:val="0DB56C47"/>
    <w:rsid w:val="0DC36D0C"/>
    <w:rsid w:val="0EF87484"/>
    <w:rsid w:val="0F3E050A"/>
    <w:rsid w:val="0F5F563C"/>
    <w:rsid w:val="0F6942A3"/>
    <w:rsid w:val="104155A8"/>
    <w:rsid w:val="10582629"/>
    <w:rsid w:val="10F266A2"/>
    <w:rsid w:val="11023E2F"/>
    <w:rsid w:val="11847632"/>
    <w:rsid w:val="119D24B8"/>
    <w:rsid w:val="121E0BFA"/>
    <w:rsid w:val="123B6E52"/>
    <w:rsid w:val="137D3CA6"/>
    <w:rsid w:val="149B3842"/>
    <w:rsid w:val="14B14E98"/>
    <w:rsid w:val="14BC4E8A"/>
    <w:rsid w:val="14CC0D2F"/>
    <w:rsid w:val="15001F5F"/>
    <w:rsid w:val="15907B52"/>
    <w:rsid w:val="16696C84"/>
    <w:rsid w:val="16803A29"/>
    <w:rsid w:val="16A71F26"/>
    <w:rsid w:val="176E3934"/>
    <w:rsid w:val="18441637"/>
    <w:rsid w:val="18CE5D27"/>
    <w:rsid w:val="18D44830"/>
    <w:rsid w:val="18E21FEB"/>
    <w:rsid w:val="198C3EE7"/>
    <w:rsid w:val="1990411A"/>
    <w:rsid w:val="1AC95076"/>
    <w:rsid w:val="1ACB12E9"/>
    <w:rsid w:val="1AE87641"/>
    <w:rsid w:val="1B4474D6"/>
    <w:rsid w:val="1B7C2D5E"/>
    <w:rsid w:val="1B954141"/>
    <w:rsid w:val="1B9855AA"/>
    <w:rsid w:val="1BC22CF5"/>
    <w:rsid w:val="1C425D8F"/>
    <w:rsid w:val="1C4E542E"/>
    <w:rsid w:val="1C891B7B"/>
    <w:rsid w:val="1D5570F4"/>
    <w:rsid w:val="1D780DD6"/>
    <w:rsid w:val="1E1D21D6"/>
    <w:rsid w:val="1E4039CB"/>
    <w:rsid w:val="1EC00B2E"/>
    <w:rsid w:val="1F3836A2"/>
    <w:rsid w:val="202B1045"/>
    <w:rsid w:val="208055BF"/>
    <w:rsid w:val="20C111A2"/>
    <w:rsid w:val="20C7724E"/>
    <w:rsid w:val="20DE30E8"/>
    <w:rsid w:val="210F3046"/>
    <w:rsid w:val="213F36CE"/>
    <w:rsid w:val="21D43E31"/>
    <w:rsid w:val="21DA72AA"/>
    <w:rsid w:val="21EB5E45"/>
    <w:rsid w:val="21F94EFA"/>
    <w:rsid w:val="223F1240"/>
    <w:rsid w:val="22B64C89"/>
    <w:rsid w:val="233E44C8"/>
    <w:rsid w:val="23CF583B"/>
    <w:rsid w:val="23E76721"/>
    <w:rsid w:val="23EA1A07"/>
    <w:rsid w:val="24273CFB"/>
    <w:rsid w:val="24A340BD"/>
    <w:rsid w:val="255A779D"/>
    <w:rsid w:val="25CD13EC"/>
    <w:rsid w:val="263B438B"/>
    <w:rsid w:val="2653503E"/>
    <w:rsid w:val="27344252"/>
    <w:rsid w:val="278E6C25"/>
    <w:rsid w:val="27B23B60"/>
    <w:rsid w:val="28E67514"/>
    <w:rsid w:val="28EB584A"/>
    <w:rsid w:val="29626A51"/>
    <w:rsid w:val="297F0CB9"/>
    <w:rsid w:val="2993193A"/>
    <w:rsid w:val="2A4103A2"/>
    <w:rsid w:val="2B723CE4"/>
    <w:rsid w:val="2BA83064"/>
    <w:rsid w:val="2BFB21C5"/>
    <w:rsid w:val="2C181630"/>
    <w:rsid w:val="2D2618AE"/>
    <w:rsid w:val="2D8237F1"/>
    <w:rsid w:val="2D881B01"/>
    <w:rsid w:val="2DBB3FA8"/>
    <w:rsid w:val="2DC55194"/>
    <w:rsid w:val="2DE02E73"/>
    <w:rsid w:val="2E01706D"/>
    <w:rsid w:val="2E495AAB"/>
    <w:rsid w:val="2EE25496"/>
    <w:rsid w:val="2EFE545E"/>
    <w:rsid w:val="2F3C6512"/>
    <w:rsid w:val="2FEC6091"/>
    <w:rsid w:val="2FF453FB"/>
    <w:rsid w:val="3049776E"/>
    <w:rsid w:val="309C0931"/>
    <w:rsid w:val="30A47F52"/>
    <w:rsid w:val="31E23FCE"/>
    <w:rsid w:val="31F81384"/>
    <w:rsid w:val="32704189"/>
    <w:rsid w:val="33541687"/>
    <w:rsid w:val="33576A08"/>
    <w:rsid w:val="339258E2"/>
    <w:rsid w:val="33E82B22"/>
    <w:rsid w:val="33FE1004"/>
    <w:rsid w:val="342C0B65"/>
    <w:rsid w:val="34394881"/>
    <w:rsid w:val="344771F0"/>
    <w:rsid w:val="34B51BFC"/>
    <w:rsid w:val="34DB0465"/>
    <w:rsid w:val="34E2114B"/>
    <w:rsid w:val="36136730"/>
    <w:rsid w:val="36B9196A"/>
    <w:rsid w:val="379B1924"/>
    <w:rsid w:val="37A64F95"/>
    <w:rsid w:val="37AB5C51"/>
    <w:rsid w:val="37E3221E"/>
    <w:rsid w:val="38B33123"/>
    <w:rsid w:val="398624DB"/>
    <w:rsid w:val="39866730"/>
    <w:rsid w:val="39BC3572"/>
    <w:rsid w:val="39EA5B00"/>
    <w:rsid w:val="3A032395"/>
    <w:rsid w:val="3B567F31"/>
    <w:rsid w:val="3B8B4D7B"/>
    <w:rsid w:val="3BBF499E"/>
    <w:rsid w:val="3BD82A5B"/>
    <w:rsid w:val="3C0A0F51"/>
    <w:rsid w:val="3C21001C"/>
    <w:rsid w:val="3C2F2146"/>
    <w:rsid w:val="3CEF3ED0"/>
    <w:rsid w:val="3D661CAF"/>
    <w:rsid w:val="3D815D25"/>
    <w:rsid w:val="3D8E5391"/>
    <w:rsid w:val="3D956342"/>
    <w:rsid w:val="3D9B253D"/>
    <w:rsid w:val="3DEB1E75"/>
    <w:rsid w:val="3E023EC6"/>
    <w:rsid w:val="3E082507"/>
    <w:rsid w:val="3E79328A"/>
    <w:rsid w:val="3E8201BD"/>
    <w:rsid w:val="3EA414EF"/>
    <w:rsid w:val="3EE62BFB"/>
    <w:rsid w:val="3F7E2984"/>
    <w:rsid w:val="3FA261F6"/>
    <w:rsid w:val="40052EC8"/>
    <w:rsid w:val="403E1090"/>
    <w:rsid w:val="40580D06"/>
    <w:rsid w:val="40B646D0"/>
    <w:rsid w:val="40BA5DE3"/>
    <w:rsid w:val="41114127"/>
    <w:rsid w:val="41AA6CA3"/>
    <w:rsid w:val="420E4C5E"/>
    <w:rsid w:val="4318620C"/>
    <w:rsid w:val="43546B75"/>
    <w:rsid w:val="43A218AD"/>
    <w:rsid w:val="44747577"/>
    <w:rsid w:val="4495563F"/>
    <w:rsid w:val="44A93B68"/>
    <w:rsid w:val="44C11631"/>
    <w:rsid w:val="44DF2ABB"/>
    <w:rsid w:val="44FB4F2E"/>
    <w:rsid w:val="452A427A"/>
    <w:rsid w:val="45A21472"/>
    <w:rsid w:val="45C7023A"/>
    <w:rsid w:val="46383C0E"/>
    <w:rsid w:val="46617528"/>
    <w:rsid w:val="47010A45"/>
    <w:rsid w:val="47317857"/>
    <w:rsid w:val="47F37F7F"/>
    <w:rsid w:val="48511FC8"/>
    <w:rsid w:val="48AB0DF1"/>
    <w:rsid w:val="48E76AA0"/>
    <w:rsid w:val="49895950"/>
    <w:rsid w:val="49D9307E"/>
    <w:rsid w:val="4A5568AF"/>
    <w:rsid w:val="4B165A86"/>
    <w:rsid w:val="4B2F2E3E"/>
    <w:rsid w:val="4B973651"/>
    <w:rsid w:val="4C4B0C1C"/>
    <w:rsid w:val="4CA17BD8"/>
    <w:rsid w:val="4E142D4B"/>
    <w:rsid w:val="4E17619A"/>
    <w:rsid w:val="4E690A65"/>
    <w:rsid w:val="4E70536C"/>
    <w:rsid w:val="4E893DE2"/>
    <w:rsid w:val="4EC75CBB"/>
    <w:rsid w:val="4F7311EE"/>
    <w:rsid w:val="4FB54D29"/>
    <w:rsid w:val="4FD31859"/>
    <w:rsid w:val="50694C7D"/>
    <w:rsid w:val="50DD685D"/>
    <w:rsid w:val="51191A40"/>
    <w:rsid w:val="517A3DBC"/>
    <w:rsid w:val="518439D7"/>
    <w:rsid w:val="518B7D91"/>
    <w:rsid w:val="51D9609E"/>
    <w:rsid w:val="521572C9"/>
    <w:rsid w:val="52173164"/>
    <w:rsid w:val="52D31884"/>
    <w:rsid w:val="54451400"/>
    <w:rsid w:val="5479473A"/>
    <w:rsid w:val="54EB26FB"/>
    <w:rsid w:val="55F12F02"/>
    <w:rsid w:val="56100FED"/>
    <w:rsid w:val="56875869"/>
    <w:rsid w:val="568C64DD"/>
    <w:rsid w:val="56B76931"/>
    <w:rsid w:val="56D16D2A"/>
    <w:rsid w:val="56E119C1"/>
    <w:rsid w:val="57263B4A"/>
    <w:rsid w:val="57E86749"/>
    <w:rsid w:val="57F352E3"/>
    <w:rsid w:val="582546ED"/>
    <w:rsid w:val="59395E51"/>
    <w:rsid w:val="595477FA"/>
    <w:rsid w:val="598C276C"/>
    <w:rsid w:val="599D3448"/>
    <w:rsid w:val="59F327C8"/>
    <w:rsid w:val="5A267C3D"/>
    <w:rsid w:val="5A4F2AA0"/>
    <w:rsid w:val="5ADA2F84"/>
    <w:rsid w:val="5B3E314F"/>
    <w:rsid w:val="5C176372"/>
    <w:rsid w:val="5C2F150B"/>
    <w:rsid w:val="5C2F2A3E"/>
    <w:rsid w:val="5C4D55E7"/>
    <w:rsid w:val="5C4F0445"/>
    <w:rsid w:val="5C885E03"/>
    <w:rsid w:val="5CC03BC9"/>
    <w:rsid w:val="5D4C061F"/>
    <w:rsid w:val="5D4C158D"/>
    <w:rsid w:val="5DB62437"/>
    <w:rsid w:val="5DBC12FA"/>
    <w:rsid w:val="5E2E508F"/>
    <w:rsid w:val="5E64493A"/>
    <w:rsid w:val="5EAF642D"/>
    <w:rsid w:val="5EDE5744"/>
    <w:rsid w:val="5EED3CC3"/>
    <w:rsid w:val="5F1416D4"/>
    <w:rsid w:val="5F665A0A"/>
    <w:rsid w:val="5F9459DD"/>
    <w:rsid w:val="60277F1F"/>
    <w:rsid w:val="60483324"/>
    <w:rsid w:val="610F6A7B"/>
    <w:rsid w:val="6136681D"/>
    <w:rsid w:val="619F0C81"/>
    <w:rsid w:val="61BF5BC4"/>
    <w:rsid w:val="63223771"/>
    <w:rsid w:val="63303345"/>
    <w:rsid w:val="64675EE0"/>
    <w:rsid w:val="64930886"/>
    <w:rsid w:val="65275CE0"/>
    <w:rsid w:val="65AC58F8"/>
    <w:rsid w:val="65C056B7"/>
    <w:rsid w:val="65C37C23"/>
    <w:rsid w:val="65DE153A"/>
    <w:rsid w:val="65E54FAA"/>
    <w:rsid w:val="6612347A"/>
    <w:rsid w:val="670C71D0"/>
    <w:rsid w:val="6744767A"/>
    <w:rsid w:val="68867F8F"/>
    <w:rsid w:val="690220A6"/>
    <w:rsid w:val="69B83911"/>
    <w:rsid w:val="6A827A33"/>
    <w:rsid w:val="6B181A6B"/>
    <w:rsid w:val="6B35540D"/>
    <w:rsid w:val="6B5C1ADC"/>
    <w:rsid w:val="6B936B36"/>
    <w:rsid w:val="6C1954C0"/>
    <w:rsid w:val="6C9E2FBE"/>
    <w:rsid w:val="6CC15A74"/>
    <w:rsid w:val="6D0B058E"/>
    <w:rsid w:val="6D2A1B39"/>
    <w:rsid w:val="6D32534B"/>
    <w:rsid w:val="6DC208F7"/>
    <w:rsid w:val="6DDE7C32"/>
    <w:rsid w:val="6E147822"/>
    <w:rsid w:val="6E731DAE"/>
    <w:rsid w:val="6E8956F0"/>
    <w:rsid w:val="6EA32ECB"/>
    <w:rsid w:val="6EA8287C"/>
    <w:rsid w:val="6F390058"/>
    <w:rsid w:val="6FF01B34"/>
    <w:rsid w:val="7094659C"/>
    <w:rsid w:val="71DB468F"/>
    <w:rsid w:val="72AB08A1"/>
    <w:rsid w:val="72E50183"/>
    <w:rsid w:val="734B4879"/>
    <w:rsid w:val="73FF63F4"/>
    <w:rsid w:val="744460EF"/>
    <w:rsid w:val="745D1454"/>
    <w:rsid w:val="747666B1"/>
    <w:rsid w:val="74E9476F"/>
    <w:rsid w:val="753576C0"/>
    <w:rsid w:val="75AE14F2"/>
    <w:rsid w:val="75BE0BFB"/>
    <w:rsid w:val="762A7A6F"/>
    <w:rsid w:val="764A395E"/>
    <w:rsid w:val="766B5124"/>
    <w:rsid w:val="76B14DD1"/>
    <w:rsid w:val="76D27D53"/>
    <w:rsid w:val="77812079"/>
    <w:rsid w:val="7790201B"/>
    <w:rsid w:val="77FB7C39"/>
    <w:rsid w:val="7871264F"/>
    <w:rsid w:val="78B646B9"/>
    <w:rsid w:val="78BF74F7"/>
    <w:rsid w:val="78DD1CF2"/>
    <w:rsid w:val="79EC1D10"/>
    <w:rsid w:val="7A732EA9"/>
    <w:rsid w:val="7ABA1751"/>
    <w:rsid w:val="7B471D1D"/>
    <w:rsid w:val="7C181FE8"/>
    <w:rsid w:val="7CB95B1A"/>
    <w:rsid w:val="7CF55EE4"/>
    <w:rsid w:val="7E9E25C2"/>
    <w:rsid w:val="7F1E4A47"/>
    <w:rsid w:val="7F230F06"/>
    <w:rsid w:val="7FD9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right="100" w:rightChars="100"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5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ind w:right="100" w:rightChars="100" w:firstLine="0" w:firstLineChars="0"/>
      <w:jc w:val="left"/>
      <w:outlineLvl w:val="2"/>
    </w:pPr>
    <w:rPr>
      <w:rFonts w:eastAsia="黑体"/>
      <w:b w:val="0"/>
      <w:bCs w:val="0"/>
      <w:sz w:val="21"/>
    </w:rPr>
  </w:style>
  <w:style w:type="paragraph" w:styleId="6">
    <w:name w:val="heading 4"/>
    <w:basedOn w:val="4"/>
    <w:next w:val="1"/>
    <w:link w:val="42"/>
    <w:unhideWhenUsed/>
    <w:qFormat/>
    <w:uiPriority w:val="9"/>
    <w:pPr>
      <w:numPr>
        <w:ilvl w:val="0"/>
        <w:numId w:val="0"/>
      </w:numPr>
      <w:spacing w:before="280" w:after="290" w:line="377" w:lineRule="auto"/>
      <w:outlineLvl w:val="3"/>
    </w:pPr>
    <w:rPr>
      <w:bCs/>
      <w:szCs w:val="28"/>
    </w:rPr>
  </w:style>
  <w:style w:type="paragraph" w:styleId="7">
    <w:name w:val="heading 5"/>
    <w:basedOn w:val="1"/>
    <w:next w:val="1"/>
    <w:link w:val="58"/>
    <w:unhideWhenUsed/>
    <w:qFormat/>
    <w:uiPriority w:val="9"/>
    <w:pPr>
      <w:keepNext/>
      <w:keepLines/>
      <w:numPr>
        <w:ilvl w:val="4"/>
        <w:numId w:val="1"/>
      </w:numPr>
      <w:spacing w:before="280" w:after="290" w:line="377" w:lineRule="auto"/>
      <w:ind w:right="100" w:rightChars="100" w:firstLine="0" w:firstLineChars="0"/>
      <w:jc w:val="left"/>
      <w:outlineLvl w:val="4"/>
    </w:pPr>
    <w:rPr>
      <w:b/>
      <w:bCs/>
      <w:sz w:val="21"/>
      <w:szCs w:val="28"/>
    </w:rPr>
  </w:style>
  <w:style w:type="paragraph" w:styleId="8">
    <w:name w:val="heading 6"/>
    <w:basedOn w:val="1"/>
    <w:next w:val="1"/>
    <w:link w:val="5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9">
    <w:name w:val="heading 7"/>
    <w:basedOn w:val="1"/>
    <w:next w:val="1"/>
    <w:link w:val="6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ind w:firstLine="0" w:firstLineChars="0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link w:val="6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1"/>
    <w:link w:val="6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ind w:firstLine="0" w:firstLineChars="0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6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toc 7"/>
    <w:basedOn w:val="1"/>
    <w:next w:val="1"/>
    <w:unhideWhenUsed/>
    <w:qFormat/>
    <w:uiPriority w:val="39"/>
    <w:pPr>
      <w:ind w:left="1080"/>
      <w:jc w:val="left"/>
    </w:pPr>
    <w:rPr>
      <w:szCs w:val="18"/>
    </w:rPr>
  </w:style>
  <w:style w:type="paragraph" w:styleId="13">
    <w:name w:val="annotation text"/>
    <w:basedOn w:val="1"/>
    <w:link w:val="47"/>
    <w:semiHidden/>
    <w:unhideWhenUsed/>
    <w:qFormat/>
    <w:uiPriority w:val="99"/>
    <w:pPr>
      <w:jc w:val="left"/>
    </w:pPr>
  </w:style>
  <w:style w:type="paragraph" w:styleId="14">
    <w:name w:val="toc 5"/>
    <w:basedOn w:val="1"/>
    <w:next w:val="1"/>
    <w:unhideWhenUsed/>
    <w:qFormat/>
    <w:uiPriority w:val="39"/>
    <w:pPr>
      <w:ind w:left="720"/>
      <w:jc w:val="left"/>
    </w:pPr>
    <w:rPr>
      <w:szCs w:val="18"/>
    </w:rPr>
  </w:style>
  <w:style w:type="paragraph" w:styleId="15">
    <w:name w:val="toc 3"/>
    <w:basedOn w:val="1"/>
    <w:next w:val="1"/>
    <w:unhideWhenUsed/>
    <w:qFormat/>
    <w:uiPriority w:val="39"/>
    <w:pPr>
      <w:ind w:left="360"/>
      <w:jc w:val="left"/>
    </w:pPr>
    <w:rPr>
      <w:i/>
      <w:iCs/>
      <w:sz w:val="20"/>
      <w:szCs w:val="20"/>
    </w:rPr>
  </w:style>
  <w:style w:type="paragraph" w:styleId="16">
    <w:name w:val="toc 8"/>
    <w:basedOn w:val="1"/>
    <w:next w:val="1"/>
    <w:unhideWhenUsed/>
    <w:qFormat/>
    <w:uiPriority w:val="39"/>
    <w:pPr>
      <w:ind w:left="1260"/>
      <w:jc w:val="left"/>
    </w:pPr>
    <w:rPr>
      <w:szCs w:val="18"/>
    </w:rPr>
  </w:style>
  <w:style w:type="paragraph" w:styleId="17">
    <w:name w:val="Date"/>
    <w:basedOn w:val="1"/>
    <w:next w:val="1"/>
    <w:link w:val="37"/>
    <w:semiHidden/>
    <w:unhideWhenUsed/>
    <w:qFormat/>
    <w:uiPriority w:val="99"/>
    <w:pPr>
      <w:ind w:left="100" w:leftChars="2500"/>
    </w:pPr>
  </w:style>
  <w:style w:type="paragraph" w:styleId="18">
    <w:name w:val="Balloon Text"/>
    <w:basedOn w:val="1"/>
    <w:link w:val="41"/>
    <w:semiHidden/>
    <w:unhideWhenUsed/>
    <w:qFormat/>
    <w:uiPriority w:val="99"/>
    <w:rPr>
      <w:szCs w:val="18"/>
    </w:rPr>
  </w:style>
  <w:style w:type="paragraph" w:styleId="19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20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21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2">
    <w:name w:val="toc 4"/>
    <w:basedOn w:val="1"/>
    <w:next w:val="1"/>
    <w:unhideWhenUsed/>
    <w:qFormat/>
    <w:uiPriority w:val="39"/>
    <w:pPr>
      <w:ind w:left="540"/>
      <w:jc w:val="left"/>
    </w:pPr>
    <w:rPr>
      <w:szCs w:val="18"/>
    </w:rPr>
  </w:style>
  <w:style w:type="paragraph" w:styleId="23">
    <w:name w:val="toc 6"/>
    <w:basedOn w:val="1"/>
    <w:next w:val="1"/>
    <w:unhideWhenUsed/>
    <w:qFormat/>
    <w:uiPriority w:val="39"/>
    <w:pPr>
      <w:ind w:left="900"/>
      <w:jc w:val="left"/>
    </w:pPr>
    <w:rPr>
      <w:szCs w:val="18"/>
    </w:rPr>
  </w:style>
  <w:style w:type="paragraph" w:styleId="24">
    <w:name w:val="toc 2"/>
    <w:basedOn w:val="1"/>
    <w:next w:val="1"/>
    <w:unhideWhenUsed/>
    <w:qFormat/>
    <w:uiPriority w:val="39"/>
    <w:pPr>
      <w:ind w:left="180"/>
      <w:jc w:val="left"/>
    </w:pPr>
    <w:rPr>
      <w:smallCaps/>
      <w:sz w:val="20"/>
      <w:szCs w:val="20"/>
    </w:rPr>
  </w:style>
  <w:style w:type="paragraph" w:styleId="25">
    <w:name w:val="toc 9"/>
    <w:basedOn w:val="1"/>
    <w:next w:val="1"/>
    <w:unhideWhenUsed/>
    <w:qFormat/>
    <w:uiPriority w:val="39"/>
    <w:pPr>
      <w:ind w:left="1440"/>
      <w:jc w:val="left"/>
    </w:pPr>
    <w:rPr>
      <w:szCs w:val="18"/>
    </w:rPr>
  </w:style>
  <w:style w:type="paragraph" w:styleId="2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annotation subject"/>
    <w:basedOn w:val="13"/>
    <w:next w:val="13"/>
    <w:link w:val="48"/>
    <w:semiHidden/>
    <w:unhideWhenUsed/>
    <w:qFormat/>
    <w:uiPriority w:val="99"/>
    <w:rPr>
      <w:b/>
      <w:bCs/>
    </w:rPr>
  </w:style>
  <w:style w:type="table" w:styleId="29">
    <w:name w:val="Table Grid"/>
    <w:basedOn w:val="2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1">
    <w:name w:val="FollowedHyperlink"/>
    <w:basedOn w:val="3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2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3">
    <w:name w:val="annotation reference"/>
    <w:basedOn w:val="30"/>
    <w:semiHidden/>
    <w:unhideWhenUsed/>
    <w:qFormat/>
    <w:uiPriority w:val="99"/>
    <w:rPr>
      <w:sz w:val="21"/>
      <w:szCs w:val="21"/>
    </w:rPr>
  </w:style>
  <w:style w:type="character" w:customStyle="1" w:styleId="34">
    <w:name w:val="页眉 字符"/>
    <w:basedOn w:val="30"/>
    <w:link w:val="20"/>
    <w:qFormat/>
    <w:uiPriority w:val="99"/>
    <w:rPr>
      <w:sz w:val="18"/>
      <w:szCs w:val="18"/>
    </w:rPr>
  </w:style>
  <w:style w:type="character" w:customStyle="1" w:styleId="35">
    <w:name w:val="页脚 字符"/>
    <w:basedOn w:val="30"/>
    <w:link w:val="19"/>
    <w:qFormat/>
    <w:uiPriority w:val="99"/>
    <w:rPr>
      <w:sz w:val="18"/>
      <w:szCs w:val="18"/>
    </w:rPr>
  </w:style>
  <w:style w:type="paragraph" w:styleId="36">
    <w:name w:val="List Paragraph"/>
    <w:basedOn w:val="1"/>
    <w:link w:val="45"/>
    <w:qFormat/>
    <w:uiPriority w:val="34"/>
    <w:pPr>
      <w:ind w:firstLine="420"/>
    </w:pPr>
  </w:style>
  <w:style w:type="character" w:customStyle="1" w:styleId="37">
    <w:name w:val="日期 字符"/>
    <w:basedOn w:val="30"/>
    <w:link w:val="17"/>
    <w:semiHidden/>
    <w:qFormat/>
    <w:uiPriority w:val="99"/>
  </w:style>
  <w:style w:type="character" w:customStyle="1" w:styleId="38">
    <w:name w:val="标题 1 字符"/>
    <w:basedOn w:val="30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39">
    <w:name w:val="标题 2 字符"/>
    <w:basedOn w:val="30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40">
    <w:name w:val="标题 3 字符"/>
    <w:basedOn w:val="30"/>
    <w:link w:val="4"/>
    <w:qFormat/>
    <w:uiPriority w:val="9"/>
    <w:rPr>
      <w:rFonts w:eastAsia="黑体" w:asciiTheme="majorHAnsi" w:hAnsiTheme="majorHAnsi" w:cstheme="majorBidi"/>
      <w:szCs w:val="32"/>
    </w:rPr>
  </w:style>
  <w:style w:type="character" w:customStyle="1" w:styleId="41">
    <w:name w:val="批注框文本 字符"/>
    <w:basedOn w:val="30"/>
    <w:link w:val="18"/>
    <w:semiHidden/>
    <w:qFormat/>
    <w:uiPriority w:val="99"/>
    <w:rPr>
      <w:sz w:val="18"/>
      <w:szCs w:val="18"/>
    </w:rPr>
  </w:style>
  <w:style w:type="character" w:customStyle="1" w:styleId="42">
    <w:name w:val="标题 4 字符"/>
    <w:basedOn w:val="30"/>
    <w:link w:val="6"/>
    <w:qFormat/>
    <w:uiPriority w:val="9"/>
    <w:rPr>
      <w:rFonts w:eastAsia="黑体" w:asciiTheme="majorHAnsi" w:hAnsiTheme="majorHAnsi" w:cstheme="majorBidi"/>
      <w:b/>
      <w:szCs w:val="28"/>
    </w:rPr>
  </w:style>
  <w:style w:type="character" w:customStyle="1" w:styleId="43">
    <w:name w:val="apple-converted-space"/>
    <w:basedOn w:val="30"/>
    <w:qFormat/>
    <w:uiPriority w:val="0"/>
  </w:style>
  <w:style w:type="paragraph" w:customStyle="1" w:styleId="4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5">
    <w:name w:val="列表段落 字符"/>
    <w:basedOn w:val="30"/>
    <w:link w:val="36"/>
    <w:qFormat/>
    <w:locked/>
    <w:uiPriority w:val="34"/>
    <w:rPr>
      <w:rFonts w:eastAsia="微软雅黑"/>
      <w:sz w:val="18"/>
    </w:rPr>
  </w:style>
  <w:style w:type="paragraph" w:customStyle="1" w:styleId="46">
    <w:name w:val="注意和强调"/>
    <w:basedOn w:val="1"/>
    <w:next w:val="1"/>
    <w:qFormat/>
    <w:uiPriority w:val="0"/>
    <w:pPr>
      <w:pBdr>
        <w:left w:val="single" w:color="999999" w:sz="36" w:space="4"/>
      </w:pBdr>
      <w:tabs>
        <w:tab w:val="left" w:pos="360"/>
      </w:tabs>
      <w:spacing w:before="183" w:beforeLines="30" w:after="183" w:afterLines="30"/>
      <w:ind w:left="360" w:firstLine="0" w:firstLineChars="0"/>
    </w:pPr>
    <w:rPr>
      <w:rFonts w:ascii="微软雅黑" w:hAnsi="微软雅黑" w:cs="Times New Roman"/>
      <w:color w:val="333399"/>
      <w:sz w:val="21"/>
      <w:szCs w:val="21"/>
    </w:rPr>
  </w:style>
  <w:style w:type="character" w:customStyle="1" w:styleId="47">
    <w:name w:val="批注文字 字符"/>
    <w:basedOn w:val="30"/>
    <w:link w:val="13"/>
    <w:semiHidden/>
    <w:qFormat/>
    <w:uiPriority w:val="99"/>
    <w:rPr>
      <w:rFonts w:eastAsia="微软雅黑"/>
      <w:sz w:val="18"/>
    </w:rPr>
  </w:style>
  <w:style w:type="character" w:customStyle="1" w:styleId="48">
    <w:name w:val="批注主题 字符"/>
    <w:basedOn w:val="47"/>
    <w:link w:val="27"/>
    <w:semiHidden/>
    <w:qFormat/>
    <w:uiPriority w:val="99"/>
    <w:rPr>
      <w:rFonts w:eastAsia="微软雅黑"/>
      <w:b/>
      <w:bCs/>
      <w:sz w:val="18"/>
    </w:rPr>
  </w:style>
  <w:style w:type="paragraph" w:styleId="49">
    <w:name w:val="No Spacing"/>
    <w:qFormat/>
    <w:uiPriority w:val="1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50">
    <w:name w:val="Guide"/>
    <w:basedOn w:val="1"/>
    <w:link w:val="51"/>
    <w:qFormat/>
    <w:uiPriority w:val="0"/>
    <w:pPr>
      <w:ind w:firstLine="0" w:firstLineChars="0"/>
      <w:jc w:val="left"/>
    </w:pPr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character" w:customStyle="1" w:styleId="51">
    <w:name w:val="Guide Char"/>
    <w:link w:val="50"/>
    <w:qFormat/>
    <w:uiPriority w:val="0"/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paragraph" w:customStyle="1" w:styleId="52">
    <w:name w:val="修订1"/>
    <w:hidden/>
    <w:semiHidden/>
    <w:qFormat/>
    <w:uiPriority w:val="99"/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53">
    <w:name w:val="Bullet 1"/>
    <w:basedOn w:val="1"/>
    <w:qFormat/>
    <w:uiPriority w:val="0"/>
    <w:pPr>
      <w:numPr>
        <w:ilvl w:val="0"/>
        <w:numId w:val="2"/>
      </w:numPr>
      <w:tabs>
        <w:tab w:val="left" w:pos="357"/>
      </w:tabs>
      <w:ind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54">
    <w:name w:val="Guide-Bullet"/>
    <w:basedOn w:val="53"/>
    <w:qFormat/>
    <w:uiPriority w:val="0"/>
    <w:rPr>
      <w:i/>
      <w:iCs/>
      <w:color w:val="0000FF"/>
      <w:lang w:val="en-AU"/>
    </w:rPr>
  </w:style>
  <w:style w:type="paragraph" w:customStyle="1" w:styleId="55">
    <w:name w:val="_Style 53"/>
    <w:basedOn w:val="1"/>
    <w:next w:val="36"/>
    <w:qFormat/>
    <w:uiPriority w:val="34"/>
    <w:pPr>
      <w:ind w:left="720"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56">
    <w:name w:val="列出段落3"/>
    <w:basedOn w:val="1"/>
    <w:qFormat/>
    <w:uiPriority w:val="34"/>
    <w:pPr>
      <w:ind w:firstLine="420"/>
      <w:jc w:val="left"/>
    </w:pPr>
    <w:rPr>
      <w:rFonts w:ascii="Arial" w:hAnsi="Arial" w:eastAsia="宋体" w:cs="Times New Roman"/>
      <w:sz w:val="20"/>
      <w:szCs w:val="20"/>
    </w:rPr>
  </w:style>
  <w:style w:type="character" w:customStyle="1" w:styleId="57">
    <w:name w:val="未处理的提及1"/>
    <w:basedOn w:val="3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8">
    <w:name w:val="标题 5 字符"/>
    <w:basedOn w:val="30"/>
    <w:link w:val="7"/>
    <w:qFormat/>
    <w:uiPriority w:val="9"/>
    <w:rPr>
      <w:rFonts w:eastAsia="微软雅黑"/>
      <w:b/>
      <w:bCs/>
      <w:szCs w:val="28"/>
    </w:rPr>
  </w:style>
  <w:style w:type="character" w:customStyle="1" w:styleId="59">
    <w:name w:val="标题 6 字符"/>
    <w:basedOn w:val="30"/>
    <w:link w:val="8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0">
    <w:name w:val="标题 7 字符"/>
    <w:basedOn w:val="30"/>
    <w:link w:val="9"/>
    <w:semiHidden/>
    <w:qFormat/>
    <w:uiPriority w:val="9"/>
    <w:rPr>
      <w:rFonts w:eastAsia="微软雅黑"/>
      <w:b/>
      <w:bCs/>
      <w:sz w:val="24"/>
      <w:szCs w:val="24"/>
    </w:rPr>
  </w:style>
  <w:style w:type="character" w:customStyle="1" w:styleId="61">
    <w:name w:val="标题 8 字符"/>
    <w:basedOn w:val="30"/>
    <w:link w:val="10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2">
    <w:name w:val="标题 9 字符"/>
    <w:basedOn w:val="30"/>
    <w:link w:val="11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3">
    <w:name w:val="标题 字符"/>
    <w:basedOn w:val="30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64">
    <w:name w:val="List Paragraph1"/>
    <w:basedOn w:val="1"/>
    <w:qFormat/>
    <w:uiPriority w:val="0"/>
    <w:pPr>
      <w:ind w:firstLine="420"/>
    </w:pPr>
    <w:rPr>
      <w:rFonts w:ascii="Calibri" w:hAnsi="Calibri" w:cs="Times New Roman"/>
      <w:szCs w:val="18"/>
    </w:rPr>
  </w:style>
  <w:style w:type="character" w:customStyle="1" w:styleId="65">
    <w:name w:val="Unresolved Mention"/>
    <w:basedOn w:val="3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microsoft.com/office/2011/relationships/people" Target="people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emf"/><Relationship Id="rId13" Type="http://schemas.openxmlformats.org/officeDocument/2006/relationships/oleObject" Target="embeddings/oleObject2.bin"/><Relationship Id="rId12" Type="http://schemas.openxmlformats.org/officeDocument/2006/relationships/image" Target="media/image2.png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540A3E-1F34-4A53-8452-236B42025B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航旅纵横</Company>
  <Pages>1</Pages>
  <Words>771</Words>
  <Characters>4400</Characters>
  <Lines>36</Lines>
  <Paragraphs>10</Paragraphs>
  <TotalTime>2</TotalTime>
  <ScaleCrop>false</ScaleCrop>
  <LinksUpToDate>false</LinksUpToDate>
  <CharactersWithSpaces>5161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2019-04-22T07:43:00Z</dcterms:created>
  <dc:creator>张晶</dc:creator>
  <cp:lastModifiedBy>Nina</cp:lastModifiedBy>
  <dcterms:modified xsi:type="dcterms:W3CDTF">2019-12-04T01:22:48Z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