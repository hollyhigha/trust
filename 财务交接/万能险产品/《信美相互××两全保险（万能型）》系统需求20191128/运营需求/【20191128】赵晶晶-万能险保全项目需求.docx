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20ADA" w14:textId="77777777" w:rsidR="005D2C4B" w:rsidRDefault="00ED07D4">
      <w:pPr>
        <w:numPr>
          <w:ilvl w:val="0"/>
          <w:numId w:val="1"/>
        </w:numPr>
        <w:spacing w:line="276" w:lineRule="auto"/>
        <w:outlineLvl w:val="2"/>
        <w:rPr>
          <w:rFonts w:ascii="方正仿宋_GBK" w:eastAsia="方正仿宋_GBK"/>
          <w:b/>
          <w:sz w:val="24"/>
          <w:szCs w:val="24"/>
        </w:rPr>
      </w:pPr>
      <w:bookmarkStart w:id="0" w:name="_Toc435689214"/>
      <w:r>
        <w:rPr>
          <w:rFonts w:ascii="方正仿宋_GBK" w:eastAsia="方正仿宋_GBK" w:hint="eastAsia"/>
          <w:b/>
          <w:sz w:val="24"/>
          <w:szCs w:val="24"/>
        </w:rPr>
        <w:t>保全项目：</w:t>
      </w:r>
      <w:bookmarkEnd w:id="0"/>
      <w:r>
        <w:rPr>
          <w:rFonts w:ascii="方正仿宋_GBK" w:eastAsia="方正仿宋_GBK" w:hint="eastAsia"/>
          <w:b/>
          <w:sz w:val="24"/>
          <w:szCs w:val="24"/>
        </w:rPr>
        <w:t>部分领取</w:t>
      </w:r>
    </w:p>
    <w:p w14:paraId="3FD736FF" w14:textId="77777777" w:rsidR="005D2C4B" w:rsidRDefault="00ED07D4">
      <w:pPr>
        <w:numPr>
          <w:ilvl w:val="0"/>
          <w:numId w:val="2"/>
        </w:numPr>
        <w:spacing w:line="276" w:lineRule="auto"/>
        <w:outlineLvl w:val="3"/>
        <w:rPr>
          <w:rFonts w:ascii="方正仿宋_GBK" w:eastAsia="方正仿宋_GBK"/>
          <w:b/>
          <w:sz w:val="24"/>
          <w:szCs w:val="24"/>
        </w:rPr>
      </w:pPr>
      <w:r>
        <w:rPr>
          <w:rFonts w:ascii="方正仿宋_GBK" w:eastAsia="方正仿宋_GBK" w:hint="eastAsia"/>
          <w:b/>
          <w:sz w:val="24"/>
          <w:szCs w:val="24"/>
        </w:rPr>
        <w:t>项目释义</w:t>
      </w:r>
    </w:p>
    <w:p w14:paraId="3E659A65" w14:textId="77777777" w:rsidR="005D2C4B" w:rsidRDefault="00ED07D4">
      <w:pPr>
        <w:spacing w:line="276" w:lineRule="auto"/>
        <w:ind w:firstLineChars="200" w:firstLine="480"/>
        <w:rPr>
          <w:rFonts w:ascii="方正仿宋_GBK" w:eastAsia="方正仿宋_GBK"/>
          <w:sz w:val="24"/>
          <w:szCs w:val="24"/>
        </w:rPr>
      </w:pPr>
      <w:r>
        <w:rPr>
          <w:rFonts w:ascii="方正仿宋_GBK" w:eastAsia="方正仿宋_GBK" w:hint="eastAsia"/>
          <w:sz w:val="24"/>
          <w:szCs w:val="24"/>
        </w:rPr>
        <w:t>在保单有效期内，可在个人账户价值内，申请领取相应金额。</w:t>
      </w:r>
    </w:p>
    <w:p w14:paraId="5AE0F2A6" w14:textId="77777777" w:rsidR="005D2C4B" w:rsidRDefault="00ED07D4">
      <w:pPr>
        <w:numPr>
          <w:ilvl w:val="0"/>
          <w:numId w:val="2"/>
        </w:numPr>
        <w:spacing w:line="276" w:lineRule="auto"/>
        <w:ind w:left="902"/>
        <w:outlineLvl w:val="3"/>
        <w:rPr>
          <w:rFonts w:ascii="方正仿宋_GBK" w:eastAsia="方正仿宋_GBK"/>
          <w:b/>
          <w:sz w:val="24"/>
          <w:szCs w:val="24"/>
        </w:rPr>
      </w:pPr>
      <w:r>
        <w:rPr>
          <w:rFonts w:ascii="方正仿宋_GBK" w:eastAsia="方正仿宋_GBK" w:hint="eastAsia"/>
          <w:b/>
          <w:sz w:val="24"/>
          <w:szCs w:val="24"/>
        </w:rPr>
        <w:t>申请</w:t>
      </w:r>
      <w:r>
        <w:rPr>
          <w:rFonts w:ascii="方正仿宋_GBK" w:eastAsia="方正仿宋_GBK"/>
          <w:b/>
          <w:sz w:val="24"/>
          <w:szCs w:val="24"/>
        </w:rPr>
        <w:t>时间</w:t>
      </w:r>
    </w:p>
    <w:p w14:paraId="02C9C1F8" w14:textId="77777777" w:rsidR="005D2C4B" w:rsidRDefault="00ED07D4">
      <w:pPr>
        <w:spacing w:line="276" w:lineRule="auto"/>
        <w:ind w:firstLineChars="200" w:firstLine="480"/>
        <w:rPr>
          <w:rFonts w:ascii="方正仿宋_GBK" w:eastAsia="方正仿宋_GBK"/>
          <w:sz w:val="24"/>
          <w:szCs w:val="24"/>
        </w:rPr>
      </w:pPr>
      <w:r>
        <w:rPr>
          <w:rFonts w:ascii="方正仿宋_GBK" w:eastAsia="方正仿宋_GBK" w:hint="eastAsia"/>
          <w:sz w:val="24"/>
          <w:szCs w:val="24"/>
        </w:rPr>
        <w:t>保险合同期内且已过犹豫期。</w:t>
      </w:r>
    </w:p>
    <w:p w14:paraId="1122FDA5" w14:textId="77777777" w:rsidR="005D2C4B" w:rsidRDefault="00ED07D4">
      <w:pPr>
        <w:numPr>
          <w:ilvl w:val="0"/>
          <w:numId w:val="2"/>
        </w:numPr>
        <w:spacing w:line="276" w:lineRule="auto"/>
        <w:ind w:left="902"/>
        <w:outlineLvl w:val="3"/>
        <w:rPr>
          <w:rFonts w:ascii="方正仿宋_GBK" w:eastAsia="方正仿宋_GBK"/>
          <w:b/>
          <w:sz w:val="24"/>
          <w:szCs w:val="24"/>
        </w:rPr>
      </w:pPr>
      <w:r>
        <w:rPr>
          <w:rFonts w:ascii="方正仿宋_GBK" w:eastAsia="方正仿宋_GBK" w:hint="eastAsia"/>
          <w:b/>
          <w:sz w:val="24"/>
          <w:szCs w:val="24"/>
        </w:rPr>
        <w:t>生效</w:t>
      </w:r>
      <w:r>
        <w:rPr>
          <w:rFonts w:ascii="方正仿宋_GBK" w:eastAsia="方正仿宋_GBK"/>
          <w:b/>
          <w:sz w:val="24"/>
          <w:szCs w:val="24"/>
        </w:rPr>
        <w:t>日期</w:t>
      </w:r>
    </w:p>
    <w:p w14:paraId="06695F6A" w14:textId="77777777" w:rsidR="005D2C4B" w:rsidRDefault="00ED07D4">
      <w:pPr>
        <w:spacing w:line="276" w:lineRule="auto"/>
        <w:ind w:firstLineChars="200" w:firstLine="480"/>
        <w:rPr>
          <w:rFonts w:ascii="方正仿宋_GBK" w:eastAsia="方正仿宋_GBK"/>
          <w:sz w:val="24"/>
          <w:szCs w:val="24"/>
        </w:rPr>
      </w:pPr>
      <w:r>
        <w:rPr>
          <w:rFonts w:ascii="方正仿宋_GBK" w:eastAsia="方正仿宋_GBK" w:hint="eastAsia"/>
          <w:sz w:val="24"/>
          <w:szCs w:val="24"/>
        </w:rPr>
        <w:t>申请日期。</w:t>
      </w:r>
    </w:p>
    <w:p w14:paraId="137E2008" w14:textId="77777777" w:rsidR="005D2C4B" w:rsidRDefault="00ED07D4">
      <w:pPr>
        <w:numPr>
          <w:ilvl w:val="0"/>
          <w:numId w:val="2"/>
        </w:numPr>
        <w:spacing w:line="276" w:lineRule="auto"/>
        <w:ind w:left="902"/>
        <w:outlineLvl w:val="3"/>
        <w:rPr>
          <w:rFonts w:ascii="方正仿宋_GBK" w:eastAsia="方正仿宋_GBK"/>
          <w:b/>
          <w:sz w:val="24"/>
          <w:szCs w:val="24"/>
        </w:rPr>
      </w:pPr>
      <w:r>
        <w:rPr>
          <w:rFonts w:ascii="方正仿宋_GBK" w:eastAsia="方正仿宋_GBK" w:hint="eastAsia"/>
          <w:b/>
          <w:sz w:val="24"/>
          <w:szCs w:val="24"/>
        </w:rPr>
        <w:t>申请资格人</w:t>
      </w:r>
    </w:p>
    <w:p w14:paraId="689F810F" w14:textId="77777777" w:rsidR="005D2C4B" w:rsidRDefault="00ED07D4">
      <w:pPr>
        <w:spacing w:line="276" w:lineRule="auto"/>
        <w:ind w:firstLineChars="200" w:firstLine="480"/>
        <w:rPr>
          <w:rFonts w:ascii="方正仿宋_GBK" w:eastAsia="方正仿宋_GBK"/>
          <w:sz w:val="24"/>
          <w:szCs w:val="24"/>
        </w:rPr>
      </w:pPr>
      <w:r>
        <w:rPr>
          <w:rFonts w:ascii="方正仿宋_GBK" w:eastAsia="方正仿宋_GBK" w:hint="eastAsia"/>
          <w:sz w:val="24"/>
          <w:szCs w:val="24"/>
        </w:rPr>
        <w:t>投保人。</w:t>
      </w:r>
    </w:p>
    <w:p w14:paraId="4A271875" w14:textId="77777777" w:rsidR="005D2C4B" w:rsidRDefault="00ED07D4">
      <w:pPr>
        <w:numPr>
          <w:ilvl w:val="0"/>
          <w:numId w:val="2"/>
        </w:numPr>
        <w:spacing w:line="276" w:lineRule="auto"/>
        <w:ind w:left="902"/>
        <w:outlineLvl w:val="3"/>
        <w:rPr>
          <w:rFonts w:ascii="方正仿宋_GBK" w:eastAsia="方正仿宋_GBK"/>
          <w:b/>
          <w:sz w:val="24"/>
          <w:szCs w:val="24"/>
        </w:rPr>
      </w:pPr>
      <w:r>
        <w:rPr>
          <w:rFonts w:ascii="方正仿宋_GBK" w:eastAsia="方正仿宋_GBK" w:hint="eastAsia"/>
          <w:b/>
          <w:sz w:val="24"/>
          <w:szCs w:val="24"/>
        </w:rPr>
        <w:t>适用险种</w:t>
      </w:r>
    </w:p>
    <w:p w14:paraId="58E20B95" w14:textId="77777777" w:rsidR="005D2C4B" w:rsidRDefault="00ED07D4">
      <w:pPr>
        <w:spacing w:line="276" w:lineRule="auto"/>
        <w:ind w:firstLineChars="200" w:firstLine="480"/>
        <w:rPr>
          <w:rFonts w:ascii="方正仿宋_GBK" w:eastAsia="方正仿宋_GBK"/>
          <w:sz w:val="24"/>
          <w:szCs w:val="24"/>
        </w:rPr>
      </w:pPr>
      <w:r>
        <w:rPr>
          <w:rFonts w:ascii="方正仿宋_GBK" w:eastAsia="方正仿宋_GBK" w:hint="eastAsia"/>
          <w:sz w:val="24"/>
          <w:szCs w:val="24"/>
        </w:rPr>
        <w:t>万能险。</w:t>
      </w:r>
    </w:p>
    <w:p w14:paraId="72E32D1D" w14:textId="77777777" w:rsidR="005D2C4B" w:rsidRDefault="00ED07D4">
      <w:pPr>
        <w:numPr>
          <w:ilvl w:val="0"/>
          <w:numId w:val="2"/>
        </w:numPr>
        <w:spacing w:line="276" w:lineRule="auto"/>
        <w:ind w:left="902"/>
        <w:outlineLvl w:val="3"/>
        <w:rPr>
          <w:rFonts w:ascii="方正仿宋_GBK" w:eastAsia="方正仿宋_GBK"/>
          <w:b/>
          <w:sz w:val="24"/>
          <w:szCs w:val="24"/>
        </w:rPr>
      </w:pPr>
      <w:r>
        <w:rPr>
          <w:rFonts w:ascii="方正仿宋_GBK" w:eastAsia="方正仿宋_GBK" w:hint="eastAsia"/>
          <w:b/>
          <w:sz w:val="24"/>
          <w:szCs w:val="24"/>
        </w:rPr>
        <w:t>项目入口</w:t>
      </w:r>
    </w:p>
    <w:p w14:paraId="1046B783" w14:textId="77777777" w:rsidR="005D2C4B" w:rsidRDefault="00ED07D4">
      <w:pPr>
        <w:numPr>
          <w:ilvl w:val="0"/>
          <w:numId w:val="3"/>
        </w:numPr>
        <w:spacing w:line="276" w:lineRule="auto"/>
        <w:rPr>
          <w:rFonts w:ascii="方正仿宋_GBK" w:eastAsia="方正仿宋_GBK"/>
          <w:sz w:val="24"/>
          <w:szCs w:val="24"/>
        </w:rPr>
      </w:pPr>
      <w:r>
        <w:rPr>
          <w:rFonts w:ascii="方正仿宋_GBK" w:eastAsia="方正仿宋_GBK" w:hint="eastAsia"/>
          <w:sz w:val="24"/>
          <w:szCs w:val="24"/>
        </w:rPr>
        <w:t>在查阅保单信息中保障信息时，可同时提交变更申请；</w:t>
      </w:r>
    </w:p>
    <w:p w14:paraId="03FAC761" w14:textId="77777777" w:rsidR="005D2C4B" w:rsidRDefault="00ED07D4">
      <w:pPr>
        <w:numPr>
          <w:ilvl w:val="0"/>
          <w:numId w:val="3"/>
        </w:numPr>
        <w:spacing w:line="276" w:lineRule="auto"/>
        <w:rPr>
          <w:rFonts w:ascii="方正仿宋_GBK" w:eastAsia="方正仿宋_GBK"/>
          <w:sz w:val="24"/>
          <w:szCs w:val="24"/>
        </w:rPr>
      </w:pPr>
      <w:r>
        <w:rPr>
          <w:rFonts w:ascii="方正仿宋_GBK" w:eastAsia="方正仿宋_GBK" w:hint="eastAsia"/>
          <w:sz w:val="24"/>
          <w:szCs w:val="24"/>
        </w:rPr>
        <w:t>可对险种保单，提交变更申请。</w:t>
      </w:r>
    </w:p>
    <w:p w14:paraId="46BF7CD9" w14:textId="77777777" w:rsidR="005D2C4B" w:rsidRDefault="00ED07D4">
      <w:pPr>
        <w:numPr>
          <w:ilvl w:val="0"/>
          <w:numId w:val="2"/>
        </w:numPr>
        <w:spacing w:line="276" w:lineRule="auto"/>
        <w:ind w:left="902"/>
        <w:outlineLvl w:val="3"/>
        <w:rPr>
          <w:rFonts w:ascii="方正仿宋_GBK" w:eastAsia="方正仿宋_GBK"/>
          <w:b/>
          <w:sz w:val="24"/>
          <w:szCs w:val="24"/>
        </w:rPr>
      </w:pPr>
      <w:r>
        <w:rPr>
          <w:rFonts w:ascii="方正仿宋_GBK" w:eastAsia="方正仿宋_GBK" w:hint="eastAsia"/>
          <w:b/>
          <w:sz w:val="24"/>
          <w:szCs w:val="24"/>
        </w:rPr>
        <w:t>申请</w:t>
      </w:r>
      <w:r>
        <w:rPr>
          <w:rFonts w:ascii="方正仿宋_GBK" w:eastAsia="方正仿宋_GBK"/>
          <w:b/>
          <w:sz w:val="24"/>
          <w:szCs w:val="24"/>
        </w:rPr>
        <w:t>层级</w:t>
      </w:r>
    </w:p>
    <w:p w14:paraId="3B257BE8" w14:textId="77777777" w:rsidR="005D2C4B" w:rsidRDefault="00ED07D4">
      <w:pPr>
        <w:spacing w:line="276" w:lineRule="auto"/>
        <w:ind w:left="480"/>
        <w:rPr>
          <w:rFonts w:ascii="方正仿宋_GBK" w:eastAsia="方正仿宋_GBK"/>
          <w:sz w:val="24"/>
          <w:szCs w:val="24"/>
        </w:rPr>
      </w:pPr>
      <w:bookmarkStart w:id="1" w:name="_Hlk493758273"/>
      <w:r>
        <w:rPr>
          <w:rFonts w:ascii="方正仿宋_GBK" w:eastAsia="方正仿宋_GBK" w:hint="eastAsia"/>
          <w:sz w:val="24"/>
          <w:szCs w:val="24"/>
        </w:rPr>
        <w:t>可以变更指定到险种层。</w:t>
      </w:r>
    </w:p>
    <w:bookmarkEnd w:id="1"/>
    <w:p w14:paraId="280F3C6A" w14:textId="77777777" w:rsidR="005D2C4B" w:rsidRDefault="00ED07D4">
      <w:pPr>
        <w:numPr>
          <w:ilvl w:val="0"/>
          <w:numId w:val="2"/>
        </w:numPr>
        <w:spacing w:line="276" w:lineRule="auto"/>
        <w:ind w:left="902"/>
        <w:outlineLvl w:val="3"/>
        <w:rPr>
          <w:rFonts w:ascii="方正仿宋_GBK" w:eastAsia="方正仿宋_GBK"/>
          <w:b/>
          <w:sz w:val="24"/>
          <w:szCs w:val="24"/>
        </w:rPr>
      </w:pPr>
      <w:r>
        <w:rPr>
          <w:rFonts w:ascii="方正仿宋_GBK" w:eastAsia="方正仿宋_GBK" w:hint="eastAsia"/>
          <w:b/>
          <w:sz w:val="24"/>
          <w:szCs w:val="24"/>
        </w:rPr>
        <w:t>功能设定</w:t>
      </w:r>
    </w:p>
    <w:p w14:paraId="6B8D6CC5" w14:textId="77777777" w:rsidR="005D2C4B" w:rsidRDefault="00ED07D4">
      <w:pPr>
        <w:pStyle w:val="af"/>
        <w:numPr>
          <w:ilvl w:val="0"/>
          <w:numId w:val="4"/>
        </w:numPr>
        <w:spacing w:line="276" w:lineRule="auto"/>
        <w:ind w:firstLineChars="0"/>
        <w:rPr>
          <w:rFonts w:ascii="方正仿宋_GBK" w:eastAsia="方正仿宋_GBK"/>
          <w:sz w:val="24"/>
          <w:szCs w:val="24"/>
        </w:rPr>
      </w:pPr>
      <w:r>
        <w:rPr>
          <w:rFonts w:ascii="方正仿宋_GBK" w:eastAsia="方正仿宋_GBK" w:hint="eastAsia"/>
          <w:sz w:val="24"/>
          <w:szCs w:val="24"/>
        </w:rPr>
        <w:t>不允许变更的情况</w:t>
      </w:r>
      <w:r>
        <w:rPr>
          <w:rFonts w:ascii="方正仿宋_GBK" w:eastAsia="方正仿宋_GBK"/>
          <w:sz w:val="24"/>
          <w:szCs w:val="24"/>
        </w:rPr>
        <w:t>：</w:t>
      </w:r>
      <w:r>
        <w:rPr>
          <w:rFonts w:ascii="方正仿宋_GBK" w:eastAsia="方正仿宋_GBK" w:hint="eastAsia"/>
          <w:sz w:val="24"/>
          <w:szCs w:val="24"/>
        </w:rPr>
        <w:t>保单挂起状态下、犹豫期内、保单贷款中、失效中、已终止。</w:t>
      </w:r>
    </w:p>
    <w:p w14:paraId="2B92BF99" w14:textId="77777777" w:rsidR="005D2C4B" w:rsidRDefault="00ED07D4">
      <w:pPr>
        <w:pStyle w:val="af"/>
        <w:numPr>
          <w:ilvl w:val="0"/>
          <w:numId w:val="4"/>
        </w:numPr>
        <w:spacing w:line="276" w:lineRule="auto"/>
        <w:ind w:firstLineChars="0"/>
        <w:rPr>
          <w:rFonts w:ascii="方正仿宋_GBK" w:eastAsia="方正仿宋_GBK"/>
          <w:sz w:val="24"/>
          <w:szCs w:val="24"/>
        </w:rPr>
      </w:pPr>
      <w:r>
        <w:rPr>
          <w:rFonts w:ascii="方正仿宋_GBK" w:eastAsia="方正仿宋_GBK" w:hint="eastAsia"/>
          <w:sz w:val="24"/>
          <w:szCs w:val="24"/>
        </w:rPr>
        <w:t>带出</w:t>
      </w:r>
      <w:r>
        <w:rPr>
          <w:rFonts w:ascii="方正仿宋_GBK" w:eastAsia="方正仿宋_GBK"/>
          <w:sz w:val="24"/>
          <w:szCs w:val="24"/>
        </w:rPr>
        <w:t>信息：</w:t>
      </w:r>
      <w:r>
        <w:rPr>
          <w:rFonts w:ascii="方正仿宋_GBK" w:eastAsia="方正仿宋_GBK" w:hint="eastAsia"/>
          <w:sz w:val="24"/>
          <w:szCs w:val="24"/>
        </w:rPr>
        <w:t>保险合同</w:t>
      </w:r>
      <w:r>
        <w:rPr>
          <w:rFonts w:ascii="方正仿宋_GBK" w:eastAsia="方正仿宋_GBK"/>
          <w:sz w:val="24"/>
          <w:szCs w:val="24"/>
        </w:rPr>
        <w:t>号</w:t>
      </w:r>
      <w:r>
        <w:rPr>
          <w:rFonts w:ascii="方正仿宋_GBK" w:eastAsia="方正仿宋_GBK" w:hint="eastAsia"/>
          <w:sz w:val="24"/>
          <w:szCs w:val="24"/>
        </w:rPr>
        <w:t>、</w:t>
      </w:r>
      <w:r>
        <w:rPr>
          <w:rFonts w:ascii="方正仿宋_GBK" w:eastAsia="方正仿宋_GBK"/>
          <w:sz w:val="24"/>
          <w:szCs w:val="24"/>
        </w:rPr>
        <w:t>保险凭证号</w:t>
      </w:r>
      <w:r>
        <w:rPr>
          <w:rFonts w:ascii="方正仿宋_GBK" w:eastAsia="方正仿宋_GBK" w:hint="eastAsia"/>
          <w:sz w:val="24"/>
          <w:szCs w:val="24"/>
        </w:rPr>
        <w:t>、投保人</w:t>
      </w:r>
      <w:r>
        <w:rPr>
          <w:rFonts w:ascii="方正仿宋_GBK" w:eastAsia="方正仿宋_GBK"/>
          <w:sz w:val="24"/>
          <w:szCs w:val="24"/>
        </w:rPr>
        <w:t>、</w:t>
      </w:r>
      <w:r>
        <w:rPr>
          <w:rFonts w:ascii="方正仿宋_GBK" w:eastAsia="方正仿宋_GBK" w:hint="eastAsia"/>
          <w:sz w:val="24"/>
          <w:szCs w:val="24"/>
        </w:rPr>
        <w:t>被保险人、险种名称、</w:t>
      </w:r>
      <w:ins w:id="2" w:author=" " w:date="2019-11-25T16:13:00Z">
        <w:r>
          <w:rPr>
            <w:rFonts w:ascii="方正仿宋_GBK" w:eastAsia="方正仿宋_GBK" w:hint="eastAsia"/>
            <w:sz w:val="24"/>
            <w:szCs w:val="24"/>
          </w:rPr>
          <w:t>当前</w:t>
        </w:r>
      </w:ins>
      <w:del w:id="3" w:author=" " w:date="2019-11-25T16:13:00Z">
        <w:r>
          <w:rPr>
            <w:rFonts w:ascii="方正仿宋_GBK" w:eastAsia="方正仿宋_GBK" w:hint="eastAsia"/>
            <w:sz w:val="24"/>
            <w:szCs w:val="24"/>
          </w:rPr>
          <w:delText>部分领取前的</w:delText>
        </w:r>
      </w:del>
      <w:r>
        <w:rPr>
          <w:rFonts w:ascii="方正仿宋_GBK" w:eastAsia="方正仿宋_GBK" w:hint="eastAsia"/>
          <w:sz w:val="24"/>
          <w:szCs w:val="24"/>
        </w:rPr>
        <w:t>账户价值</w:t>
      </w:r>
      <w:ins w:id="4" w:author=" " w:date="2019-11-28T13:57:00Z">
        <w:r>
          <w:rPr>
            <w:rFonts w:ascii="方正仿宋_GBK" w:eastAsia="方正仿宋_GBK" w:hint="eastAsia"/>
            <w:sz w:val="24"/>
            <w:szCs w:val="24"/>
          </w:rPr>
          <w:t>、</w:t>
        </w:r>
      </w:ins>
      <w:ins w:id="5" w:author="Kina.Yang" w:date="2019-11-28T16:41:00Z">
        <w:r>
          <w:rPr>
            <w:rFonts w:ascii="方正仿宋_GBK" w:eastAsia="方正仿宋_GBK" w:hint="eastAsia"/>
            <w:sz w:val="24"/>
            <w:szCs w:val="24"/>
          </w:rPr>
          <w:t>当前</w:t>
        </w:r>
      </w:ins>
      <w:ins w:id="6" w:author=" " w:date="2019-11-28T13:57:00Z">
        <w:r>
          <w:rPr>
            <w:rFonts w:ascii="方正仿宋_GBK" w:eastAsia="方正仿宋_GBK" w:hint="eastAsia"/>
            <w:sz w:val="24"/>
            <w:szCs w:val="24"/>
          </w:rPr>
          <w:t>基本保险金额、</w:t>
        </w:r>
      </w:ins>
      <w:del w:id="7" w:author=" " w:date="2019-11-28T13:48:00Z">
        <w:r>
          <w:rPr>
            <w:rFonts w:ascii="方正仿宋_GBK" w:eastAsia="方正仿宋_GBK" w:hint="eastAsia"/>
            <w:sz w:val="24"/>
            <w:szCs w:val="24"/>
          </w:rPr>
          <w:delText>、</w:delText>
        </w:r>
      </w:del>
      <w:r>
        <w:rPr>
          <w:rFonts w:ascii="方正仿宋_GBK" w:eastAsia="方正仿宋_GBK" w:hint="eastAsia"/>
          <w:sz w:val="24"/>
          <w:szCs w:val="24"/>
        </w:rPr>
        <w:t>部分领取金额、部分领取费用、</w:t>
      </w:r>
      <w:r>
        <w:rPr>
          <w:rFonts w:ascii="方正仿宋_GBK" w:eastAsia="方正仿宋_GBK"/>
          <w:color w:val="FF0000"/>
          <w:sz w:val="24"/>
          <w:szCs w:val="24"/>
          <w:rPrChange w:id="8" w:author=" " w:date="2019-11-27T15:00:00Z">
            <w:rPr>
              <w:rFonts w:ascii="方正仿宋_GBK" w:eastAsia="方正仿宋_GBK"/>
              <w:sz w:val="24"/>
              <w:szCs w:val="24"/>
            </w:rPr>
          </w:rPrChange>
        </w:rPr>
        <w:t>到账金额</w:t>
      </w:r>
      <w:del w:id="9" w:author=" " w:date="2019-11-25T16:13:00Z">
        <w:r>
          <w:rPr>
            <w:rFonts w:ascii="方正仿宋_GBK" w:eastAsia="方正仿宋_GBK" w:hint="eastAsia"/>
            <w:sz w:val="24"/>
            <w:szCs w:val="24"/>
          </w:rPr>
          <w:delText>、部分领取后账户价值</w:delText>
        </w:r>
      </w:del>
      <w:r>
        <w:rPr>
          <w:rFonts w:ascii="方正仿宋_GBK" w:eastAsia="方正仿宋_GBK" w:hint="eastAsia"/>
          <w:sz w:val="24"/>
          <w:szCs w:val="24"/>
        </w:rPr>
        <w:t>。</w:t>
      </w:r>
    </w:p>
    <w:p w14:paraId="37CD1824" w14:textId="77777777" w:rsidR="005D2C4B" w:rsidRDefault="00ED07D4">
      <w:pPr>
        <w:numPr>
          <w:ilvl w:val="0"/>
          <w:numId w:val="4"/>
        </w:numPr>
        <w:spacing w:line="276" w:lineRule="auto"/>
        <w:rPr>
          <w:rFonts w:ascii="方正仿宋_GBK" w:eastAsia="方正仿宋_GBK"/>
          <w:sz w:val="24"/>
          <w:szCs w:val="24"/>
        </w:rPr>
      </w:pPr>
      <w:r>
        <w:rPr>
          <w:rFonts w:ascii="方正仿宋_GBK" w:eastAsia="方正仿宋_GBK" w:hint="eastAsia"/>
          <w:sz w:val="24"/>
          <w:szCs w:val="24"/>
        </w:rPr>
        <w:lastRenderedPageBreak/>
        <w:t>变更</w:t>
      </w:r>
      <w:r>
        <w:rPr>
          <w:rFonts w:ascii="方正仿宋_GBK" w:eastAsia="方正仿宋_GBK"/>
          <w:sz w:val="24"/>
          <w:szCs w:val="24"/>
        </w:rPr>
        <w:t>信息</w:t>
      </w:r>
      <w:r>
        <w:rPr>
          <w:rFonts w:ascii="方正仿宋_GBK" w:eastAsia="方正仿宋_GBK" w:hint="eastAsia"/>
          <w:sz w:val="24"/>
          <w:szCs w:val="24"/>
        </w:rPr>
        <w:t>与</w:t>
      </w:r>
      <w:r>
        <w:rPr>
          <w:rFonts w:ascii="方正仿宋_GBK" w:eastAsia="方正仿宋_GBK"/>
          <w:sz w:val="24"/>
          <w:szCs w:val="24"/>
        </w:rPr>
        <w:t>校验规则：</w:t>
      </w:r>
    </w:p>
    <w:p w14:paraId="5223E276" w14:textId="77777777" w:rsidR="005D2C4B" w:rsidRDefault="00ED07D4">
      <w:pPr>
        <w:numPr>
          <w:ilvl w:val="0"/>
          <w:numId w:val="5"/>
        </w:numPr>
        <w:spacing w:line="276" w:lineRule="auto"/>
        <w:rPr>
          <w:ins w:id="10" w:author="Kina.Yang" w:date="2019-11-28T16:43:00Z"/>
          <w:rFonts w:ascii="方正仿宋_GBK" w:eastAsia="方正仿宋_GBK"/>
          <w:sz w:val="24"/>
          <w:szCs w:val="24"/>
        </w:rPr>
      </w:pPr>
      <w:del w:id="11" w:author="Kina.Yang" w:date="2019-11-28T16:46:00Z">
        <w:r>
          <w:rPr>
            <w:rFonts w:ascii="方正仿宋_GBK" w:eastAsia="方正仿宋_GBK" w:hint="eastAsia"/>
            <w:sz w:val="24"/>
            <w:szCs w:val="24"/>
          </w:rPr>
          <w:delText>支持</w:delText>
        </w:r>
        <w:r>
          <w:rPr>
            <w:rFonts w:ascii="方正仿宋_GBK" w:eastAsia="方正仿宋_GBK"/>
            <w:sz w:val="24"/>
            <w:szCs w:val="24"/>
          </w:rPr>
          <w:delText>输入</w:delText>
        </w:r>
        <w:r>
          <w:rPr>
            <w:rFonts w:ascii="方正仿宋_GBK" w:eastAsia="方正仿宋_GBK" w:hint="eastAsia"/>
            <w:sz w:val="24"/>
            <w:szCs w:val="24"/>
          </w:rPr>
          <w:delText>部分领取的金额，根据输入的部分领取金额自动输出实际到账金额</w:delText>
        </w:r>
      </w:del>
      <w:ins w:id="12" w:author=" " w:date="2019-11-25T15:47:00Z">
        <w:del w:id="13" w:author="Kina.Yang" w:date="2019-11-28T16:46:00Z">
          <w:r>
            <w:rPr>
              <w:rFonts w:ascii="方正仿宋_GBK" w:eastAsia="方正仿宋_GBK" w:hint="eastAsia"/>
              <w:sz w:val="24"/>
              <w:szCs w:val="24"/>
            </w:rPr>
            <w:delText>，</w:delText>
          </w:r>
        </w:del>
      </w:ins>
      <w:ins w:id="14" w:author=" " w:date="2019-11-22T14:21:00Z">
        <w:del w:id="15" w:author="Kina.Yang" w:date="2019-11-28T16:46:00Z">
          <w:r>
            <w:rPr>
              <w:rFonts w:ascii="方正仿宋_GBK" w:eastAsia="方正仿宋_GBK" w:hint="eastAsia"/>
              <w:sz w:val="24"/>
              <w:szCs w:val="24"/>
            </w:rPr>
            <w:delText>，</w:delText>
          </w:r>
        </w:del>
      </w:ins>
      <w:ins w:id="16" w:author=" " w:date="2019-11-22T15:03:00Z">
        <w:del w:id="17" w:author="Kina.Yang" w:date="2019-11-28T16:46:00Z">
          <w:r>
            <w:rPr>
              <w:rFonts w:ascii="方正仿宋_GBK" w:eastAsia="方正仿宋_GBK" w:hint="eastAsia"/>
              <w:sz w:val="24"/>
              <w:szCs w:val="24"/>
            </w:rPr>
            <w:delText>到账金额</w:delText>
          </w:r>
          <w:r>
            <w:rPr>
              <w:rFonts w:ascii="方正仿宋_GBK" w:eastAsia="方正仿宋_GBK"/>
              <w:sz w:val="24"/>
              <w:szCs w:val="24"/>
            </w:rPr>
            <w:delText>=</w:delText>
          </w:r>
          <w:r>
            <w:rPr>
              <w:rFonts w:ascii="方正仿宋_GBK" w:eastAsia="方正仿宋_GBK" w:hint="eastAsia"/>
              <w:sz w:val="24"/>
              <w:szCs w:val="24"/>
            </w:rPr>
            <w:delText>部分领取金额。</w:delText>
          </w:r>
        </w:del>
      </w:ins>
      <w:del w:id="18" w:author="Kina.Yang" w:date="2019-11-28T16:46:00Z">
        <w:r>
          <w:rPr>
            <w:rFonts w:ascii="方正仿宋_GBK" w:eastAsia="方正仿宋_GBK" w:hint="eastAsia"/>
            <w:sz w:val="24"/>
            <w:szCs w:val="24"/>
          </w:rPr>
          <w:delText>。</w:delText>
        </w:r>
      </w:del>
      <w:ins w:id="19" w:author="Kina.Yang" w:date="2019-11-28T16:42:00Z">
        <w:r>
          <w:rPr>
            <w:rFonts w:ascii="方正仿宋_GBK" w:eastAsia="方正仿宋_GBK" w:hint="eastAsia"/>
            <w:sz w:val="24"/>
            <w:szCs w:val="24"/>
          </w:rPr>
          <w:t>当前</w:t>
        </w:r>
      </w:ins>
      <w:del w:id="20" w:author="Kina.Yang" w:date="2019-11-28T16:42:00Z">
        <w:r>
          <w:rPr>
            <w:rFonts w:ascii="方正仿宋_GBK" w:eastAsia="方正仿宋_GBK" w:hint="eastAsia"/>
            <w:sz w:val="24"/>
            <w:szCs w:val="24"/>
          </w:rPr>
          <w:delText>领取前的</w:delText>
        </w:r>
      </w:del>
      <w:r>
        <w:rPr>
          <w:rFonts w:ascii="方正仿宋_GBK" w:eastAsia="方正仿宋_GBK" w:hint="eastAsia"/>
          <w:sz w:val="24"/>
          <w:szCs w:val="24"/>
        </w:rPr>
        <w:t>账户价值为当前申请时点的账户金额（预结算账户价值）</w:t>
      </w:r>
      <w:del w:id="21" w:author=" " w:date="2019-11-25T16:17:00Z">
        <w:r>
          <w:rPr>
            <w:rFonts w:ascii="方正仿宋_GBK" w:eastAsia="方正仿宋_GBK"/>
            <w:sz w:val="24"/>
            <w:szCs w:val="24"/>
            <w:rPrChange w:id="22" w:author=" " w:date="2019-11-25T16:17:00Z">
              <w:rPr>
                <w:rFonts w:ascii="方正仿宋_GBK" w:eastAsia="方正仿宋_GBK"/>
                <w:sz w:val="24"/>
                <w:szCs w:val="24"/>
                <w:highlight w:val="yellow"/>
              </w:rPr>
            </w:rPrChange>
          </w:rPr>
          <w:delText>，界面提示：该保单账户价值以本合同最近一期公布的结算利率进行预结算。保单账户价值以每月保单账户结算日结算结果为准</w:delText>
        </w:r>
      </w:del>
      <w:r>
        <w:rPr>
          <w:rFonts w:ascii="方正仿宋_GBK" w:eastAsia="方正仿宋_GBK"/>
          <w:sz w:val="24"/>
          <w:szCs w:val="24"/>
          <w:rPrChange w:id="23" w:author=" " w:date="2019-11-25T16:17:00Z">
            <w:rPr>
              <w:rFonts w:ascii="方正仿宋_GBK" w:eastAsia="方正仿宋_GBK"/>
              <w:sz w:val="24"/>
              <w:szCs w:val="24"/>
              <w:highlight w:val="yellow"/>
            </w:rPr>
          </w:rPrChange>
        </w:rPr>
        <w:t>。</w:t>
      </w:r>
    </w:p>
    <w:p w14:paraId="45B3AA59" w14:textId="77777777" w:rsidR="005D2C4B" w:rsidRDefault="00ED07D4">
      <w:pPr>
        <w:numPr>
          <w:ilvl w:val="0"/>
          <w:numId w:val="5"/>
        </w:numPr>
        <w:spacing w:line="276" w:lineRule="auto"/>
        <w:rPr>
          <w:ins w:id="24" w:author=" " w:date="2019-11-22T14:22:00Z"/>
          <w:del w:id="25" w:author="Kina.Yang" w:date="2019-11-28T16:44:00Z"/>
          <w:rFonts w:ascii="方正仿宋_GBK" w:eastAsia="方正仿宋_GBK"/>
          <w:sz w:val="24"/>
          <w:szCs w:val="24"/>
        </w:rPr>
      </w:pPr>
      <w:ins w:id="26" w:author="Kina.Yang" w:date="2019-11-28T16:44:00Z">
        <w:r>
          <w:rPr>
            <w:rFonts w:ascii="方正仿宋_GBK" w:eastAsia="方正仿宋_GBK" w:hint="eastAsia"/>
            <w:sz w:val="24"/>
            <w:szCs w:val="24"/>
            <w:highlight w:val="yellow"/>
          </w:rPr>
          <w:t>当前</w:t>
        </w:r>
      </w:ins>
      <w:ins w:id="27" w:author=" " w:date="2019-11-27T15:02:00Z">
        <w:del w:id="28" w:author="Kina.Yang" w:date="2019-11-28T16:44:00Z">
          <w:r>
            <w:rPr>
              <w:rFonts w:ascii="方正仿宋_GBK" w:eastAsia="方正仿宋_GBK" w:hint="eastAsia"/>
              <w:sz w:val="24"/>
              <w:szCs w:val="24"/>
              <w:highlight w:val="yellow"/>
            </w:rPr>
            <w:delText>界面提示：该保单账户价值以本合同最近</w:delText>
          </w:r>
          <w:r>
            <w:rPr>
              <w:rFonts w:ascii="方正仿宋_GBK" w:eastAsia="方正仿宋_GBK"/>
              <w:sz w:val="24"/>
              <w:szCs w:val="24"/>
              <w:highlight w:val="yellow"/>
            </w:rPr>
            <w:delText>一期公布</w:delText>
          </w:r>
          <w:r>
            <w:rPr>
              <w:rFonts w:ascii="方正仿宋_GBK" w:eastAsia="方正仿宋_GBK" w:hint="eastAsia"/>
              <w:sz w:val="24"/>
              <w:szCs w:val="24"/>
              <w:highlight w:val="yellow"/>
            </w:rPr>
            <w:delText>的结算利率进行预结算。</w:delText>
          </w:r>
        </w:del>
      </w:ins>
      <w:ins w:id="29" w:author=" " w:date="2019-11-27T15:03:00Z">
        <w:del w:id="30" w:author="Kina.Yang" w:date="2019-11-28T16:44:00Z">
          <w:r>
            <w:rPr>
              <w:rFonts w:ascii="方正仿宋_GBK" w:eastAsia="方正仿宋_GBK" w:hint="eastAsia"/>
              <w:sz w:val="24"/>
              <w:szCs w:val="24"/>
              <w:highlight w:val="yellow"/>
            </w:rPr>
            <w:delText>保单账户价值以每月保单账户结算日结算结果</w:delText>
          </w:r>
          <w:r>
            <w:rPr>
              <w:rFonts w:ascii="方正仿宋_GBK" w:eastAsia="方正仿宋_GBK"/>
              <w:sz w:val="24"/>
              <w:szCs w:val="24"/>
              <w:highlight w:val="yellow"/>
            </w:rPr>
            <w:delText>为准</w:delText>
          </w:r>
          <w:r>
            <w:rPr>
              <w:rFonts w:ascii="方正仿宋_GBK" w:eastAsia="方正仿宋_GBK" w:hint="eastAsia"/>
              <w:sz w:val="24"/>
              <w:szCs w:val="24"/>
              <w:highlight w:val="yellow"/>
            </w:rPr>
            <w:delText>。</w:delText>
          </w:r>
        </w:del>
      </w:ins>
      <w:ins w:id="31" w:author=" " w:date="2019-11-28T15:03:00Z">
        <w:del w:id="32" w:author="Kina.Yang" w:date="2019-11-28T16:44:00Z">
          <w:r>
            <w:rPr>
              <w:rFonts w:ascii="方正仿宋_GBK" w:eastAsia="方正仿宋_GBK" w:hint="eastAsia"/>
              <w:sz w:val="24"/>
              <w:szCs w:val="24"/>
              <w:highlight w:val="yellow"/>
            </w:rPr>
            <w:delText>部分</w:delText>
          </w:r>
        </w:del>
      </w:ins>
      <w:ins w:id="33" w:author=" " w:date="2019-11-28T15:04:00Z">
        <w:del w:id="34" w:author="Kina.Yang" w:date="2019-11-28T16:44:00Z">
          <w:r>
            <w:rPr>
              <w:rFonts w:ascii="方正仿宋_GBK" w:eastAsia="方正仿宋_GBK" w:hint="eastAsia"/>
              <w:sz w:val="24"/>
              <w:szCs w:val="24"/>
              <w:highlight w:val="yellow"/>
            </w:rPr>
            <w:delText>领取后的基本保险金额、账户价值发生变更</w:delText>
          </w:r>
        </w:del>
      </w:ins>
      <w:ins w:id="35" w:author=" " w:date="2019-11-28T15:37:00Z">
        <w:del w:id="36" w:author="Kina.Yang" w:date="2019-11-28T16:44:00Z">
          <w:r>
            <w:rPr>
              <w:rFonts w:ascii="方正仿宋_GBK" w:eastAsia="方正仿宋_GBK" w:hint="eastAsia"/>
              <w:sz w:val="24"/>
              <w:szCs w:val="24"/>
              <w:highlight w:val="yellow"/>
            </w:rPr>
            <w:delText>，请知悉。</w:delText>
          </w:r>
        </w:del>
      </w:ins>
    </w:p>
    <w:p w14:paraId="189AFE3D" w14:textId="77777777" w:rsidR="005D2C4B" w:rsidRDefault="00ED07D4">
      <w:pPr>
        <w:numPr>
          <w:ilvl w:val="0"/>
          <w:numId w:val="5"/>
        </w:numPr>
        <w:spacing w:line="276" w:lineRule="auto"/>
        <w:rPr>
          <w:ins w:id="37" w:author="Kina.Yang" w:date="2019-11-28T16:44:00Z"/>
          <w:rFonts w:ascii="方正仿宋_GBK" w:eastAsia="方正仿宋_GBK"/>
          <w:sz w:val="24"/>
          <w:szCs w:val="24"/>
        </w:rPr>
      </w:pPr>
      <w:ins w:id="38" w:author=" " w:date="2019-11-28T14:08:00Z">
        <w:r>
          <w:rPr>
            <w:rFonts w:ascii="方正仿宋_GBK" w:eastAsia="方正仿宋_GBK"/>
            <w:sz w:val="24"/>
            <w:szCs w:val="24"/>
            <w:rPrChange w:id="39" w:author=" " w:date="2019-11-28T14:08:00Z">
              <w:rPr>
                <w:rFonts w:ascii="方正仿宋_GBK" w:eastAsia="方正仿宋_GBK"/>
                <w:sz w:val="24"/>
                <w:szCs w:val="24"/>
                <w:highlight w:val="yellow"/>
              </w:rPr>
            </w:rPrChange>
          </w:rPr>
          <w:t>基本保险金额</w:t>
        </w:r>
      </w:ins>
      <w:ins w:id="40" w:author="Kina.Yang" w:date="2019-11-28T16:44:00Z">
        <w:r>
          <w:rPr>
            <w:rFonts w:ascii="方正仿宋_GBK" w:eastAsia="方正仿宋_GBK" w:hint="eastAsia"/>
            <w:sz w:val="24"/>
            <w:szCs w:val="24"/>
          </w:rPr>
          <w:t>取值按产品执行</w:t>
        </w:r>
      </w:ins>
      <w:ins w:id="41" w:author="Kina.Yang" w:date="2019-11-28T16:46:00Z">
        <w:r>
          <w:rPr>
            <w:rFonts w:ascii="方正仿宋_GBK" w:eastAsia="方正仿宋_GBK" w:hint="eastAsia"/>
            <w:sz w:val="24"/>
            <w:szCs w:val="24"/>
          </w:rPr>
          <w:t>。</w:t>
        </w:r>
      </w:ins>
      <w:ins w:id="42" w:author=" " w:date="2019-11-28T14:08:00Z">
        <w:del w:id="43" w:author="Kina.Yang" w:date="2019-11-28T16:44:00Z">
          <w:r>
            <w:rPr>
              <w:rFonts w:ascii="方正仿宋_GBK" w:eastAsia="方正仿宋_GBK"/>
              <w:sz w:val="24"/>
              <w:szCs w:val="24"/>
              <w:rPrChange w:id="44" w:author=" " w:date="2019-11-28T14:08:00Z">
                <w:rPr>
                  <w:rFonts w:ascii="方正仿宋_GBK" w:eastAsia="方正仿宋_GBK"/>
                  <w:sz w:val="24"/>
                  <w:szCs w:val="24"/>
                  <w:highlight w:val="yellow"/>
                </w:rPr>
              </w:rPrChange>
            </w:rPr>
            <w:delText>：</w:delText>
          </w:r>
        </w:del>
      </w:ins>
      <w:ins w:id="45" w:author=" " w:date="2019-11-28T14:18:00Z">
        <w:del w:id="46" w:author="Kina.Yang" w:date="2019-11-28T16:44:00Z">
          <w:r>
            <w:rPr>
              <w:rFonts w:ascii="方正仿宋_GBK" w:eastAsia="方正仿宋_GBK" w:hint="eastAsia"/>
              <w:sz w:val="24"/>
              <w:szCs w:val="24"/>
            </w:rPr>
            <w:delText>详见条款</w:delText>
          </w:r>
        </w:del>
      </w:ins>
      <w:ins w:id="47" w:author=" " w:date="2019-11-28T14:19:00Z">
        <w:del w:id="48" w:author="Kina.Yang" w:date="2019-11-28T16:44:00Z">
          <w:r>
            <w:rPr>
              <w:rFonts w:ascii="方正仿宋_GBK" w:eastAsia="方正仿宋_GBK" w:hint="eastAsia"/>
              <w:sz w:val="24"/>
              <w:szCs w:val="24"/>
            </w:rPr>
            <w:delText>描述</w:delText>
          </w:r>
        </w:del>
      </w:ins>
    </w:p>
    <w:p w14:paraId="0D181ED7" w14:textId="77777777" w:rsidR="005D2C4B" w:rsidRDefault="00ED07D4">
      <w:pPr>
        <w:numPr>
          <w:ilvl w:val="0"/>
          <w:numId w:val="5"/>
        </w:numPr>
        <w:spacing w:line="276" w:lineRule="auto"/>
        <w:rPr>
          <w:ins w:id="49" w:author=" " w:date="2019-11-28T14:08:00Z"/>
          <w:del w:id="50" w:author="Kina.Yang" w:date="2019-11-28T16:44:00Z"/>
          <w:rFonts w:ascii="方正仿宋_GBK" w:eastAsia="方正仿宋_GBK"/>
          <w:sz w:val="24"/>
          <w:szCs w:val="24"/>
        </w:rPr>
      </w:pPr>
      <w:ins w:id="51" w:author=" " w:date="2019-11-28T14:21:00Z">
        <w:del w:id="52" w:author="Kina.Yang" w:date="2019-11-28T16:44:00Z">
          <w:r>
            <w:rPr>
              <w:rFonts w:ascii="方正仿宋_GBK" w:eastAsia="方正仿宋_GBK" w:hint="eastAsia"/>
              <w:sz w:val="24"/>
              <w:szCs w:val="24"/>
            </w:rPr>
            <w:delText>，部分领取后基本保险金额发生变化。</w:delText>
          </w:r>
        </w:del>
      </w:ins>
    </w:p>
    <w:p w14:paraId="7163C5D1" w14:textId="77777777" w:rsidR="005D2C4B" w:rsidRDefault="00ED07D4">
      <w:pPr>
        <w:numPr>
          <w:ilvl w:val="0"/>
          <w:numId w:val="5"/>
        </w:numPr>
        <w:spacing w:line="276" w:lineRule="auto"/>
        <w:rPr>
          <w:ins w:id="53" w:author="Kina.Yang" w:date="2019-11-28T16:44:00Z"/>
          <w:rFonts w:ascii="方正仿宋_GBK" w:eastAsia="方正仿宋_GBK"/>
          <w:sz w:val="24"/>
          <w:szCs w:val="24"/>
          <w:highlight w:val="yellow"/>
        </w:rPr>
      </w:pPr>
      <w:ins w:id="54" w:author=" " w:date="2019-11-22T14:22:00Z">
        <w:r>
          <w:rPr>
            <w:rFonts w:ascii="方正仿宋_GBK" w:eastAsia="方正仿宋_GBK" w:hint="eastAsia"/>
            <w:sz w:val="24"/>
            <w:szCs w:val="24"/>
          </w:rPr>
          <w:t>部分领取费用：根据部分领取金额计算，</w:t>
        </w:r>
        <w:del w:id="55" w:author="潘潘" w:date="2019-11-25T15:12:00Z">
          <w:r>
            <w:rPr>
              <w:rFonts w:ascii="方正仿宋_GBK" w:eastAsia="方正仿宋_GBK"/>
              <w:sz w:val="24"/>
              <w:szCs w:val="24"/>
              <w:highlight w:val="yellow"/>
              <w:rPrChange w:id="56" w:author=" " w:date="2019-11-22T14:23:00Z">
                <w:rPr>
                  <w:rFonts w:ascii="方正仿宋_GBK" w:eastAsia="方正仿宋_GBK"/>
                  <w:sz w:val="24"/>
                  <w:szCs w:val="24"/>
                </w:rPr>
              </w:rPrChange>
            </w:rPr>
            <w:delText>页面提示：部分领取费用</w:delText>
          </w:r>
        </w:del>
      </w:ins>
      <w:ins w:id="57" w:author=" " w:date="2019-11-22T14:25:00Z">
        <w:del w:id="58" w:author="潘潘" w:date="2019-11-25T15:12:00Z">
          <w:r>
            <w:rPr>
              <w:rFonts w:ascii="方正仿宋_GBK" w:eastAsia="方正仿宋_GBK" w:hint="eastAsia"/>
              <w:sz w:val="24"/>
              <w:szCs w:val="24"/>
              <w:highlight w:val="yellow"/>
            </w:rPr>
            <w:delText>将</w:delText>
          </w:r>
        </w:del>
      </w:ins>
      <w:ins w:id="59" w:author=" " w:date="2019-11-22T14:23:00Z">
        <w:del w:id="60" w:author="潘潘" w:date="2019-11-25T15:12:00Z">
          <w:r>
            <w:rPr>
              <w:rFonts w:ascii="方正仿宋_GBK" w:eastAsia="方正仿宋_GBK"/>
              <w:sz w:val="24"/>
              <w:szCs w:val="24"/>
              <w:highlight w:val="yellow"/>
              <w:rPrChange w:id="61" w:author=" " w:date="2019-11-22T14:23:00Z">
                <w:rPr>
                  <w:rFonts w:ascii="方正仿宋_GBK" w:eastAsia="方正仿宋_GBK"/>
                  <w:sz w:val="24"/>
                  <w:szCs w:val="24"/>
                </w:rPr>
              </w:rPrChange>
            </w:rPr>
            <w:delText>从您的</w:delText>
          </w:r>
        </w:del>
      </w:ins>
      <w:ins w:id="62" w:author=" " w:date="2019-11-22T14:29:00Z">
        <w:del w:id="63" w:author="潘潘" w:date="2019-11-25T15:12:00Z">
          <w:r>
            <w:rPr>
              <w:rFonts w:ascii="方正仿宋_GBK" w:eastAsia="方正仿宋_GBK" w:hint="eastAsia"/>
              <w:sz w:val="24"/>
              <w:szCs w:val="24"/>
              <w:highlight w:val="yellow"/>
            </w:rPr>
            <w:delText>保单</w:delText>
          </w:r>
        </w:del>
      </w:ins>
      <w:ins w:id="64" w:author=" " w:date="2019-11-22T14:23:00Z">
        <w:del w:id="65" w:author="潘潘" w:date="2019-11-25T15:12:00Z">
          <w:r>
            <w:rPr>
              <w:rFonts w:ascii="方正仿宋_GBK" w:eastAsia="方正仿宋_GBK"/>
              <w:sz w:val="24"/>
              <w:szCs w:val="24"/>
              <w:highlight w:val="yellow"/>
              <w:rPrChange w:id="66" w:author=" " w:date="2019-11-22T14:23:00Z">
                <w:rPr>
                  <w:rFonts w:ascii="方正仿宋_GBK" w:eastAsia="方正仿宋_GBK"/>
                  <w:sz w:val="24"/>
                  <w:szCs w:val="24"/>
                </w:rPr>
              </w:rPrChange>
            </w:rPr>
            <w:delText>账户价值中扣除</w:delText>
          </w:r>
        </w:del>
      </w:ins>
      <w:ins w:id="67" w:author=" " w:date="2019-11-22T14:26:00Z">
        <w:del w:id="68" w:author="潘潘" w:date="2019-11-25T15:12:00Z">
          <w:r>
            <w:rPr>
              <w:rFonts w:ascii="方正仿宋_GBK" w:eastAsia="方正仿宋_GBK" w:hint="eastAsia"/>
              <w:sz w:val="24"/>
              <w:szCs w:val="24"/>
              <w:highlight w:val="yellow"/>
            </w:rPr>
            <w:delText>。</w:delText>
          </w:r>
        </w:del>
      </w:ins>
      <w:ins w:id="69" w:author="潘潘" w:date="2019-11-25T15:12:00Z">
        <w:r>
          <w:rPr>
            <w:rFonts w:ascii="方正仿宋_GBK" w:eastAsia="方正仿宋_GBK" w:hint="eastAsia"/>
            <w:sz w:val="24"/>
            <w:szCs w:val="24"/>
            <w:highlight w:val="yellow"/>
          </w:rPr>
          <w:t>界面金额下方增加扣费比例：领取金额的</w:t>
        </w:r>
      </w:ins>
      <w:ins w:id="70" w:author="潘潘" w:date="2019-11-25T15:13:00Z">
        <w:r>
          <w:rPr>
            <w:rFonts w:ascii="方正仿宋_GBK" w:eastAsia="方正仿宋_GBK" w:hint="eastAsia"/>
            <w:sz w:val="24"/>
            <w:szCs w:val="24"/>
            <w:highlight w:val="yellow"/>
          </w:rPr>
          <w:t>X%</w:t>
        </w:r>
        <w:r>
          <w:rPr>
            <w:rFonts w:ascii="方正仿宋_GBK" w:eastAsia="方正仿宋_GBK" w:hint="eastAsia"/>
            <w:sz w:val="24"/>
            <w:szCs w:val="24"/>
            <w:highlight w:val="yellow"/>
          </w:rPr>
          <w:t>。</w:t>
        </w:r>
      </w:ins>
    </w:p>
    <w:p w14:paraId="1BA8C71C" w14:textId="77777777" w:rsidR="005D2C4B" w:rsidRDefault="00ED07D4">
      <w:pPr>
        <w:numPr>
          <w:ilvl w:val="0"/>
          <w:numId w:val="5"/>
        </w:numPr>
        <w:spacing w:line="276" w:lineRule="auto"/>
        <w:rPr>
          <w:ins w:id="71" w:author="Kina.Yang" w:date="2019-11-28T16:44:00Z"/>
          <w:rFonts w:ascii="方正仿宋_GBK" w:eastAsia="方正仿宋_GBK"/>
          <w:sz w:val="24"/>
          <w:szCs w:val="24"/>
        </w:rPr>
      </w:pPr>
      <w:ins w:id="72" w:author="Kina.Yang" w:date="2019-11-28T16:44:00Z">
        <w:r>
          <w:rPr>
            <w:rFonts w:ascii="方正仿宋_GBK" w:eastAsia="方正仿宋_GBK" w:hint="eastAsia"/>
            <w:sz w:val="24"/>
            <w:szCs w:val="24"/>
            <w:highlight w:val="yellow"/>
          </w:rPr>
          <w:t>界面提示：该保单账户价值以本合同最近</w:t>
        </w:r>
        <w:r>
          <w:rPr>
            <w:rFonts w:ascii="方正仿宋_GBK" w:eastAsia="方正仿宋_GBK"/>
            <w:sz w:val="24"/>
            <w:szCs w:val="24"/>
            <w:highlight w:val="yellow"/>
          </w:rPr>
          <w:t>一期公布</w:t>
        </w:r>
        <w:r>
          <w:rPr>
            <w:rFonts w:ascii="方正仿宋_GBK" w:eastAsia="方正仿宋_GBK" w:hint="eastAsia"/>
            <w:sz w:val="24"/>
            <w:szCs w:val="24"/>
            <w:highlight w:val="yellow"/>
          </w:rPr>
          <w:t>的结算利率进行预结算</w:t>
        </w:r>
      </w:ins>
      <w:ins w:id="73" w:author="Kina.Yang" w:date="2019-11-28T16:59:00Z">
        <w:r>
          <w:rPr>
            <w:rFonts w:ascii="方正仿宋_GBK" w:eastAsia="方正仿宋_GBK" w:hint="eastAsia"/>
            <w:sz w:val="24"/>
            <w:szCs w:val="24"/>
            <w:highlight w:val="yellow"/>
          </w:rPr>
          <w:t>，</w:t>
        </w:r>
      </w:ins>
      <w:ins w:id="74" w:author="Kina.Yang" w:date="2019-11-28T16:44:00Z">
        <w:r>
          <w:rPr>
            <w:rFonts w:ascii="方正仿宋_GBK" w:eastAsia="方正仿宋_GBK" w:hint="eastAsia"/>
            <w:sz w:val="24"/>
            <w:szCs w:val="24"/>
            <w:highlight w:val="yellow"/>
          </w:rPr>
          <w:t>保单账户价值以每月保单账户结算日结算结果</w:t>
        </w:r>
        <w:r>
          <w:rPr>
            <w:rFonts w:ascii="方正仿宋_GBK" w:eastAsia="方正仿宋_GBK"/>
            <w:sz w:val="24"/>
            <w:szCs w:val="24"/>
            <w:highlight w:val="yellow"/>
          </w:rPr>
          <w:t>为准</w:t>
        </w:r>
        <w:r>
          <w:rPr>
            <w:rFonts w:ascii="方正仿宋_GBK" w:eastAsia="方正仿宋_GBK" w:hint="eastAsia"/>
            <w:sz w:val="24"/>
            <w:szCs w:val="24"/>
            <w:highlight w:val="yellow"/>
          </w:rPr>
          <w:t>。部分领取后的账户价值</w:t>
        </w:r>
      </w:ins>
      <w:ins w:id="75" w:author="Kina.Yang" w:date="2019-11-28T16:59:00Z">
        <w:r>
          <w:rPr>
            <w:rFonts w:ascii="方正仿宋_GBK" w:eastAsia="方正仿宋_GBK" w:hint="eastAsia"/>
            <w:sz w:val="24"/>
            <w:szCs w:val="24"/>
            <w:highlight w:val="yellow"/>
          </w:rPr>
          <w:t>和基本保险金额</w:t>
        </w:r>
      </w:ins>
      <w:ins w:id="76" w:author="Kina.Yang" w:date="2019-11-28T16:44:00Z">
        <w:r>
          <w:rPr>
            <w:rFonts w:ascii="方正仿宋_GBK" w:eastAsia="方正仿宋_GBK" w:hint="eastAsia"/>
            <w:sz w:val="24"/>
            <w:szCs w:val="24"/>
            <w:highlight w:val="yellow"/>
          </w:rPr>
          <w:t>将发生变</w:t>
        </w:r>
      </w:ins>
      <w:ins w:id="77" w:author="Kina.Yang" w:date="2019-11-28T16:59:00Z">
        <w:r>
          <w:rPr>
            <w:rFonts w:ascii="方正仿宋_GBK" w:eastAsia="方正仿宋_GBK" w:hint="eastAsia"/>
            <w:sz w:val="24"/>
            <w:szCs w:val="24"/>
            <w:highlight w:val="yellow"/>
          </w:rPr>
          <w:t>化</w:t>
        </w:r>
      </w:ins>
      <w:ins w:id="78" w:author="Kina.Yang" w:date="2019-11-28T16:44:00Z">
        <w:r>
          <w:rPr>
            <w:rFonts w:ascii="方正仿宋_GBK" w:eastAsia="方正仿宋_GBK" w:hint="eastAsia"/>
            <w:sz w:val="24"/>
            <w:szCs w:val="24"/>
            <w:highlight w:val="yellow"/>
          </w:rPr>
          <w:t>，请知悉。</w:t>
        </w:r>
      </w:ins>
    </w:p>
    <w:p w14:paraId="34EB2B1B" w14:textId="77777777" w:rsidR="005D2C4B" w:rsidRDefault="00ED07D4">
      <w:pPr>
        <w:numPr>
          <w:ilvl w:val="0"/>
          <w:numId w:val="5"/>
        </w:numPr>
        <w:spacing w:line="276" w:lineRule="auto"/>
        <w:rPr>
          <w:ins w:id="79" w:author="Kina.Yang" w:date="2019-11-28T16:46:00Z"/>
          <w:rFonts w:ascii="方正仿宋_GBK" w:eastAsia="方正仿宋_GBK"/>
          <w:sz w:val="24"/>
          <w:szCs w:val="24"/>
        </w:rPr>
      </w:pPr>
      <w:ins w:id="80" w:author="Kina.Yang" w:date="2019-11-28T16:46:00Z">
        <w:r>
          <w:rPr>
            <w:rFonts w:ascii="方正仿宋_GBK" w:eastAsia="方正仿宋_GBK" w:hint="eastAsia"/>
            <w:sz w:val="24"/>
            <w:szCs w:val="24"/>
          </w:rPr>
          <w:t>支持</w:t>
        </w:r>
        <w:r>
          <w:rPr>
            <w:rFonts w:ascii="方正仿宋_GBK" w:eastAsia="方正仿宋_GBK"/>
            <w:sz w:val="24"/>
            <w:szCs w:val="24"/>
          </w:rPr>
          <w:t>输入</w:t>
        </w:r>
        <w:r>
          <w:rPr>
            <w:rFonts w:ascii="方正仿宋_GBK" w:eastAsia="方正仿宋_GBK" w:hint="eastAsia"/>
            <w:sz w:val="24"/>
            <w:szCs w:val="24"/>
          </w:rPr>
          <w:t>部分领取的金额，根据输入的部分领取金额自动输出</w:t>
        </w:r>
      </w:ins>
      <w:ins w:id="81" w:author="Kina.Yang" w:date="2019-11-28T16:47:00Z">
        <w:r>
          <w:rPr>
            <w:rFonts w:ascii="方正仿宋_GBK" w:eastAsia="方正仿宋_GBK" w:hint="eastAsia"/>
            <w:sz w:val="24"/>
            <w:szCs w:val="24"/>
          </w:rPr>
          <w:t>部分领取费用和</w:t>
        </w:r>
      </w:ins>
      <w:ins w:id="82" w:author="Kina.Yang" w:date="2019-11-28T16:46:00Z">
        <w:r>
          <w:rPr>
            <w:rFonts w:ascii="方正仿宋_GBK" w:eastAsia="方正仿宋_GBK" w:hint="eastAsia"/>
            <w:sz w:val="24"/>
            <w:szCs w:val="24"/>
          </w:rPr>
          <w:t>实际到账金额。</w:t>
        </w:r>
      </w:ins>
    </w:p>
    <w:p w14:paraId="3CE16B8C" w14:textId="77777777" w:rsidR="005D2C4B" w:rsidRPr="005D2C4B" w:rsidRDefault="005D2C4B">
      <w:pPr>
        <w:numPr>
          <w:ilvl w:val="0"/>
          <w:numId w:val="5"/>
        </w:numPr>
        <w:spacing w:line="276" w:lineRule="auto"/>
        <w:rPr>
          <w:del w:id="83" w:author="Kina.Yang" w:date="2019-11-28T16:45:00Z"/>
          <w:rFonts w:ascii="方正仿宋_GBK" w:eastAsia="方正仿宋_GBK"/>
          <w:sz w:val="24"/>
          <w:szCs w:val="24"/>
          <w:highlight w:val="yellow"/>
          <w:rPrChange w:id="84" w:author=" " w:date="2019-11-22T14:23:00Z">
            <w:rPr>
              <w:del w:id="85" w:author="Kina.Yang" w:date="2019-11-28T16:45:00Z"/>
              <w:rFonts w:ascii="方正仿宋_GBK" w:eastAsia="方正仿宋_GBK"/>
              <w:sz w:val="24"/>
              <w:szCs w:val="24"/>
            </w:rPr>
          </w:rPrChange>
        </w:rPr>
      </w:pPr>
    </w:p>
    <w:p w14:paraId="2EE7B14D" w14:textId="77777777" w:rsidR="005D2C4B" w:rsidRDefault="00ED07D4">
      <w:pPr>
        <w:pStyle w:val="af"/>
        <w:numPr>
          <w:ilvl w:val="0"/>
          <w:numId w:val="5"/>
        </w:numPr>
        <w:ind w:firstLineChars="0"/>
        <w:rPr>
          <w:rFonts w:ascii="方正仿宋_GBK" w:eastAsia="方正仿宋_GBK"/>
          <w:sz w:val="24"/>
          <w:szCs w:val="24"/>
        </w:rPr>
      </w:pPr>
      <w:r>
        <w:rPr>
          <w:rFonts w:ascii="方正仿宋_GBK" w:eastAsia="方正仿宋_GBK" w:hint="eastAsia"/>
          <w:sz w:val="24"/>
          <w:szCs w:val="24"/>
        </w:rPr>
        <w:t>单次申请部分领取的金额不得低于</w:t>
      </w:r>
      <w:r>
        <w:rPr>
          <w:rFonts w:ascii="方正仿宋_GBK" w:eastAsia="方正仿宋_GBK"/>
          <w:sz w:val="24"/>
          <w:szCs w:val="24"/>
        </w:rPr>
        <w:t>1000</w:t>
      </w:r>
      <w:r>
        <w:rPr>
          <w:rFonts w:ascii="方正仿宋_GBK" w:eastAsia="方正仿宋_GBK"/>
          <w:sz w:val="24"/>
          <w:szCs w:val="24"/>
        </w:rPr>
        <w:t>元且为</w:t>
      </w:r>
      <w:r>
        <w:rPr>
          <w:rFonts w:ascii="方正仿宋_GBK" w:eastAsia="方正仿宋_GBK"/>
          <w:sz w:val="24"/>
          <w:szCs w:val="24"/>
        </w:rPr>
        <w:t>100</w:t>
      </w:r>
      <w:r>
        <w:rPr>
          <w:rFonts w:ascii="方正仿宋_GBK" w:eastAsia="方正仿宋_GBK"/>
          <w:sz w:val="24"/>
          <w:szCs w:val="24"/>
        </w:rPr>
        <w:t>元的整数倍</w:t>
      </w:r>
      <w:r>
        <w:rPr>
          <w:rFonts w:ascii="方正仿宋_GBK" w:eastAsia="方正仿宋_GBK" w:hint="eastAsia"/>
          <w:sz w:val="24"/>
          <w:szCs w:val="24"/>
        </w:rPr>
        <w:t>；</w:t>
      </w:r>
      <w:r>
        <w:rPr>
          <w:rFonts w:ascii="方正仿宋_GBK" w:eastAsia="方正仿宋_GBK" w:hint="eastAsia"/>
          <w:sz w:val="24"/>
          <w:szCs w:val="24"/>
          <w:highlight w:val="yellow"/>
        </w:rPr>
        <w:t>（提示语：部分领取的金额不能低于</w:t>
      </w:r>
      <w:r>
        <w:rPr>
          <w:rFonts w:ascii="方正仿宋_GBK" w:eastAsia="方正仿宋_GBK"/>
          <w:sz w:val="24"/>
          <w:szCs w:val="24"/>
          <w:highlight w:val="yellow"/>
        </w:rPr>
        <w:t>1000</w:t>
      </w:r>
      <w:r>
        <w:rPr>
          <w:rFonts w:ascii="方正仿宋_GBK" w:eastAsia="方正仿宋_GBK"/>
          <w:sz w:val="24"/>
          <w:szCs w:val="24"/>
          <w:highlight w:val="yellow"/>
        </w:rPr>
        <w:t>元</w:t>
      </w:r>
      <w:r>
        <w:rPr>
          <w:rFonts w:ascii="方正仿宋_GBK" w:eastAsia="方正仿宋_GBK" w:hint="eastAsia"/>
          <w:sz w:val="24"/>
          <w:szCs w:val="24"/>
          <w:highlight w:val="yellow"/>
        </w:rPr>
        <w:t>，请重新确认；请输入</w:t>
      </w:r>
      <w:r>
        <w:rPr>
          <w:rFonts w:ascii="方正仿宋_GBK" w:eastAsia="方正仿宋_GBK"/>
          <w:sz w:val="24"/>
          <w:szCs w:val="24"/>
          <w:highlight w:val="yellow"/>
        </w:rPr>
        <w:t>100</w:t>
      </w:r>
      <w:r>
        <w:rPr>
          <w:rFonts w:ascii="方正仿宋_GBK" w:eastAsia="方正仿宋_GBK"/>
          <w:sz w:val="24"/>
          <w:szCs w:val="24"/>
          <w:highlight w:val="yellow"/>
        </w:rPr>
        <w:t>的整数倍</w:t>
      </w:r>
      <w:r>
        <w:rPr>
          <w:rFonts w:ascii="方正仿宋_GBK" w:eastAsia="方正仿宋_GBK" w:hint="eastAsia"/>
          <w:sz w:val="24"/>
          <w:szCs w:val="24"/>
          <w:highlight w:val="yellow"/>
        </w:rPr>
        <w:t>）</w:t>
      </w:r>
      <w:r>
        <w:rPr>
          <w:rFonts w:ascii="方正仿宋_GBK" w:eastAsia="方正仿宋_GBK"/>
          <w:sz w:val="24"/>
          <w:szCs w:val="24"/>
          <w:rPrChange w:id="86" w:author=" " w:date="2019-11-22T14:26:00Z">
            <w:rPr>
              <w:rFonts w:ascii="方正仿宋_GBK" w:eastAsia="方正仿宋_GBK"/>
              <w:sz w:val="24"/>
              <w:szCs w:val="24"/>
              <w:highlight w:val="yellow"/>
            </w:rPr>
          </w:rPrChange>
        </w:rPr>
        <w:t>部分领取后，账户中剩余价值不得小于</w:t>
      </w:r>
      <w:r>
        <w:rPr>
          <w:rFonts w:ascii="方正仿宋_GBK" w:eastAsia="方正仿宋_GBK"/>
          <w:sz w:val="24"/>
          <w:szCs w:val="24"/>
          <w:rPrChange w:id="87" w:author=" " w:date="2019-11-22T14:26:00Z">
            <w:rPr>
              <w:rFonts w:ascii="方正仿宋_GBK" w:eastAsia="方正仿宋_GBK"/>
              <w:sz w:val="24"/>
              <w:szCs w:val="24"/>
              <w:highlight w:val="yellow"/>
            </w:rPr>
          </w:rPrChange>
        </w:rPr>
        <w:t>1000</w:t>
      </w:r>
      <w:r>
        <w:rPr>
          <w:rFonts w:ascii="方正仿宋_GBK" w:eastAsia="方正仿宋_GBK"/>
          <w:sz w:val="24"/>
          <w:szCs w:val="24"/>
          <w:rPrChange w:id="88" w:author=" " w:date="2019-11-22T14:26:00Z">
            <w:rPr>
              <w:rFonts w:ascii="方正仿宋_GBK" w:eastAsia="方正仿宋_GBK"/>
              <w:sz w:val="24"/>
              <w:szCs w:val="24"/>
              <w:highlight w:val="yellow"/>
            </w:rPr>
          </w:rPrChange>
        </w:rPr>
        <w:t>元。</w:t>
      </w:r>
      <w:r>
        <w:rPr>
          <w:rFonts w:ascii="方正仿宋_GBK" w:eastAsia="方正仿宋_GBK"/>
          <w:sz w:val="24"/>
          <w:szCs w:val="24"/>
          <w:highlight w:val="yellow"/>
        </w:rPr>
        <w:t>(</w:t>
      </w:r>
      <w:r>
        <w:rPr>
          <w:rFonts w:ascii="方正仿宋_GBK" w:eastAsia="方正仿宋_GBK"/>
          <w:sz w:val="24"/>
          <w:szCs w:val="24"/>
          <w:highlight w:val="yellow"/>
        </w:rPr>
        <w:t>提示语</w:t>
      </w:r>
      <w:r>
        <w:rPr>
          <w:rFonts w:ascii="方正仿宋_GBK" w:eastAsia="方正仿宋_GBK" w:hint="eastAsia"/>
          <w:sz w:val="24"/>
          <w:szCs w:val="24"/>
          <w:highlight w:val="yellow"/>
        </w:rPr>
        <w:t>：</w:t>
      </w:r>
      <w:r>
        <w:rPr>
          <w:rFonts w:ascii="方正仿宋_GBK" w:eastAsia="方正仿宋_GBK"/>
          <w:sz w:val="24"/>
          <w:szCs w:val="24"/>
          <w:highlight w:val="yellow"/>
        </w:rPr>
        <w:t>账户中剩余价值</w:t>
      </w:r>
      <w:r>
        <w:rPr>
          <w:rFonts w:ascii="方正仿宋_GBK" w:eastAsia="方正仿宋_GBK" w:hint="eastAsia"/>
          <w:sz w:val="24"/>
          <w:szCs w:val="24"/>
          <w:highlight w:val="yellow"/>
        </w:rPr>
        <w:t>少于</w:t>
      </w:r>
      <w:r>
        <w:rPr>
          <w:rFonts w:ascii="方正仿宋_GBK" w:eastAsia="方正仿宋_GBK"/>
          <w:sz w:val="24"/>
          <w:szCs w:val="24"/>
          <w:highlight w:val="yellow"/>
        </w:rPr>
        <w:t>1000</w:t>
      </w:r>
      <w:r>
        <w:rPr>
          <w:rFonts w:ascii="方正仿宋_GBK" w:eastAsia="方正仿宋_GBK"/>
          <w:sz w:val="24"/>
          <w:szCs w:val="24"/>
          <w:highlight w:val="yellow"/>
        </w:rPr>
        <w:t>元</w:t>
      </w:r>
      <w:r>
        <w:rPr>
          <w:rFonts w:ascii="方正仿宋_GBK" w:eastAsia="方正仿宋_GBK" w:hint="eastAsia"/>
          <w:sz w:val="24"/>
          <w:szCs w:val="24"/>
          <w:highlight w:val="yellow"/>
        </w:rPr>
        <w:t>，请重新确认</w:t>
      </w:r>
      <w:r>
        <w:rPr>
          <w:rFonts w:ascii="方正仿宋_GBK" w:eastAsia="方正仿宋_GBK"/>
          <w:sz w:val="24"/>
          <w:szCs w:val="24"/>
          <w:highlight w:val="yellow"/>
        </w:rPr>
        <w:t>)</w:t>
      </w:r>
    </w:p>
    <w:p w14:paraId="0989AFD7" w14:textId="77777777" w:rsidR="005D2C4B" w:rsidRPr="005D2C4B" w:rsidRDefault="00ED07D4">
      <w:pPr>
        <w:pStyle w:val="af"/>
        <w:numPr>
          <w:ilvl w:val="0"/>
          <w:numId w:val="5"/>
        </w:numPr>
        <w:ind w:firstLineChars="0"/>
        <w:rPr>
          <w:rFonts w:ascii="方正仿宋_GBK" w:eastAsia="方正仿宋_GBK"/>
          <w:sz w:val="24"/>
          <w:szCs w:val="24"/>
          <w:rPrChange w:id="89" w:author=" " w:date="2019-11-25T15:53:00Z">
            <w:rPr>
              <w:rFonts w:ascii="方正兰亭纤黑简体" w:eastAsia="方正兰亭纤黑简体" w:hAnsiTheme="minorEastAsia"/>
            </w:rPr>
          </w:rPrChange>
        </w:rPr>
      </w:pPr>
      <w:r>
        <w:rPr>
          <w:rFonts w:ascii="方正仿宋_GBK" w:eastAsia="方正仿宋_GBK" w:hint="eastAsia"/>
          <w:sz w:val="24"/>
          <w:szCs w:val="24"/>
          <w:rPrChange w:id="90" w:author=" " w:date="2019-11-25T15:53:00Z">
            <w:rPr>
              <w:rFonts w:ascii="方正兰亭纤黑简体" w:eastAsia="方正兰亭纤黑简体" w:hAnsiTheme="minorEastAsia" w:hint="eastAsia"/>
            </w:rPr>
          </w:rPrChange>
        </w:rPr>
        <w:t>每个保单年度累计申请部分领取的金额不得超过累计已交保险费的</w:t>
      </w:r>
      <w:r>
        <w:rPr>
          <w:rFonts w:ascii="方正仿宋_GBK" w:eastAsia="方正仿宋_GBK"/>
          <w:sz w:val="24"/>
          <w:szCs w:val="24"/>
          <w:rPrChange w:id="91" w:author=" " w:date="2019-11-25T15:53:00Z">
            <w:rPr>
              <w:rFonts w:ascii="方正兰亭纤黑简体" w:eastAsia="方正兰亭纤黑简体" w:hAnsiTheme="minorEastAsia"/>
            </w:rPr>
          </w:rPrChange>
        </w:rPr>
        <w:t>20%</w:t>
      </w:r>
      <w:r>
        <w:rPr>
          <w:rFonts w:ascii="方正仿宋_GBK" w:eastAsia="方正仿宋_GBK"/>
          <w:sz w:val="24"/>
          <w:szCs w:val="24"/>
          <w:rPrChange w:id="92" w:author=" " w:date="2019-11-25T15:53:00Z">
            <w:rPr>
              <w:rFonts w:ascii="方正兰亭纤黑简体" w:eastAsia="方正兰亭纤黑简体" w:hAnsiTheme="minorEastAsia"/>
            </w:rPr>
          </w:rPrChange>
        </w:rPr>
        <w:t>。</w:t>
      </w:r>
      <w:ins w:id="93" w:author=" " w:date="2019-11-25T15:53:00Z">
        <w:r>
          <w:rPr>
            <w:rFonts w:ascii="方正仿宋_GBK" w:eastAsia="方正仿宋_GBK" w:hint="eastAsia"/>
            <w:sz w:val="24"/>
            <w:szCs w:val="24"/>
          </w:rPr>
          <w:t>累计已交保费</w:t>
        </w:r>
        <w:r>
          <w:rPr>
            <w:rFonts w:ascii="方正仿宋_GBK" w:eastAsia="方正仿宋_GBK"/>
            <w:sz w:val="24"/>
            <w:szCs w:val="24"/>
          </w:rPr>
          <w:t>=</w:t>
        </w:r>
        <w:r>
          <w:rPr>
            <w:rFonts w:ascii="方正仿宋_GBK" w:eastAsia="方正仿宋_GBK"/>
            <w:sz w:val="24"/>
            <w:szCs w:val="24"/>
          </w:rPr>
          <w:t>趸交</w:t>
        </w:r>
        <w:r>
          <w:rPr>
            <w:rFonts w:ascii="方正仿宋_GBK" w:eastAsia="方正仿宋_GBK"/>
            <w:sz w:val="24"/>
            <w:szCs w:val="24"/>
          </w:rPr>
          <w:t>+</w:t>
        </w:r>
        <w:r>
          <w:rPr>
            <w:rFonts w:ascii="方正仿宋_GBK" w:eastAsia="方正仿宋_GBK"/>
            <w:sz w:val="24"/>
            <w:szCs w:val="24"/>
          </w:rPr>
          <w:t>追加</w:t>
        </w:r>
        <w:r>
          <w:rPr>
            <w:rFonts w:ascii="方正仿宋_GBK" w:eastAsia="方正仿宋_GBK"/>
            <w:sz w:val="24"/>
            <w:szCs w:val="24"/>
          </w:rPr>
          <w:t>+</w:t>
        </w:r>
        <w:r>
          <w:rPr>
            <w:rFonts w:ascii="方正仿宋_GBK" w:eastAsia="方正仿宋_GBK"/>
            <w:sz w:val="24"/>
            <w:szCs w:val="24"/>
          </w:rPr>
          <w:t>约定转入</w:t>
        </w:r>
        <w:r>
          <w:rPr>
            <w:rFonts w:ascii="方正仿宋_GBK" w:eastAsia="方正仿宋_GBK"/>
            <w:sz w:val="24"/>
            <w:szCs w:val="24"/>
            <w:highlight w:val="yellow"/>
            <w:rPrChange w:id="94" w:author=" " w:date="2019-11-25T16:18:00Z">
              <w:rPr>
                <w:rFonts w:ascii="方正仿宋_GBK" w:eastAsia="方正仿宋_GBK"/>
                <w:sz w:val="24"/>
                <w:szCs w:val="24"/>
              </w:rPr>
            </w:rPrChange>
          </w:rPr>
          <w:t>。</w:t>
        </w:r>
        <w:r>
          <w:rPr>
            <w:rFonts w:ascii="方正仿宋_GBK" w:eastAsia="方正仿宋_GBK"/>
            <w:sz w:val="24"/>
            <w:szCs w:val="24"/>
            <w:highlight w:val="yellow"/>
            <w:rPrChange w:id="95" w:author=" " w:date="2019-11-25T16:18:00Z">
              <w:rPr>
                <w:rFonts w:ascii="方正仿宋_GBK" w:eastAsia="方正仿宋_GBK"/>
                <w:sz w:val="24"/>
                <w:szCs w:val="24"/>
              </w:rPr>
            </w:rPrChange>
          </w:rPr>
          <w:t>(</w:t>
        </w:r>
        <w:r>
          <w:rPr>
            <w:rFonts w:ascii="方正仿宋_GBK" w:eastAsia="方正仿宋_GBK"/>
            <w:sz w:val="24"/>
            <w:szCs w:val="24"/>
            <w:highlight w:val="yellow"/>
            <w:rPrChange w:id="96" w:author=" " w:date="2019-11-25T16:18:00Z">
              <w:rPr>
                <w:rFonts w:ascii="方正仿宋_GBK" w:eastAsia="方正仿宋_GBK"/>
                <w:sz w:val="24"/>
                <w:szCs w:val="24"/>
              </w:rPr>
            </w:rPrChange>
          </w:rPr>
          <w:t>提示语：部分领取剩余额度为</w:t>
        </w:r>
        <w:r>
          <w:rPr>
            <w:rFonts w:ascii="方正仿宋_GBK" w:eastAsia="方正仿宋_GBK"/>
            <w:sz w:val="24"/>
            <w:szCs w:val="24"/>
            <w:highlight w:val="yellow"/>
            <w:rPrChange w:id="97" w:author=" " w:date="2019-11-25T16:18:00Z">
              <w:rPr>
                <w:rFonts w:ascii="方正仿宋_GBK" w:eastAsia="方正仿宋_GBK"/>
                <w:sz w:val="24"/>
                <w:szCs w:val="24"/>
              </w:rPr>
            </w:rPrChange>
          </w:rPr>
          <w:t>XXX</w:t>
        </w:r>
        <w:r>
          <w:rPr>
            <w:rFonts w:ascii="方正仿宋_GBK" w:eastAsia="方正仿宋_GBK"/>
            <w:sz w:val="24"/>
            <w:szCs w:val="24"/>
            <w:highlight w:val="yellow"/>
            <w:rPrChange w:id="98" w:author=" " w:date="2019-11-25T16:18:00Z">
              <w:rPr>
                <w:rFonts w:ascii="方正仿宋_GBK" w:eastAsia="方正仿宋_GBK"/>
                <w:sz w:val="24"/>
                <w:szCs w:val="24"/>
              </w:rPr>
            </w:rPrChange>
          </w:rPr>
          <w:t>元，请重新确认</w:t>
        </w:r>
        <w:r>
          <w:rPr>
            <w:rFonts w:ascii="方正仿宋_GBK" w:eastAsia="方正仿宋_GBK"/>
            <w:sz w:val="24"/>
            <w:szCs w:val="24"/>
            <w:highlight w:val="yellow"/>
            <w:rPrChange w:id="99" w:author=" " w:date="2019-11-25T16:18:00Z">
              <w:rPr>
                <w:rFonts w:ascii="方正仿宋_GBK" w:eastAsia="方正仿宋_GBK"/>
                <w:sz w:val="24"/>
                <w:szCs w:val="24"/>
              </w:rPr>
            </w:rPrChange>
          </w:rPr>
          <w:t>)</w:t>
        </w:r>
        <w:r>
          <w:rPr>
            <w:rFonts w:ascii="方正仿宋_GBK" w:eastAsia="方正仿宋_GBK"/>
            <w:sz w:val="24"/>
            <w:szCs w:val="24"/>
          </w:rPr>
          <w:t>剩余额度</w:t>
        </w:r>
        <w:r>
          <w:rPr>
            <w:rFonts w:ascii="方正仿宋_GBK" w:eastAsia="方正仿宋_GBK"/>
            <w:sz w:val="24"/>
            <w:szCs w:val="24"/>
          </w:rPr>
          <w:t>=</w:t>
        </w:r>
        <w:r>
          <w:rPr>
            <w:rFonts w:ascii="方正仿宋_GBK" w:eastAsia="方正仿宋_GBK"/>
            <w:sz w:val="24"/>
            <w:szCs w:val="24"/>
          </w:rPr>
          <w:t>累计已交保费的</w:t>
        </w:r>
        <w:r>
          <w:rPr>
            <w:rFonts w:ascii="方正仿宋_GBK" w:eastAsia="方正仿宋_GBK"/>
            <w:sz w:val="24"/>
            <w:szCs w:val="24"/>
          </w:rPr>
          <w:t>20%-</w:t>
        </w:r>
        <w:r>
          <w:rPr>
            <w:rFonts w:ascii="方正仿宋_GBK" w:eastAsia="方正仿宋_GBK"/>
            <w:sz w:val="24"/>
            <w:szCs w:val="24"/>
          </w:rPr>
          <w:t>已部分领取的金额</w:t>
        </w:r>
      </w:ins>
    </w:p>
    <w:p w14:paraId="022B8EEB" w14:textId="77777777" w:rsidR="005D2C4B" w:rsidRDefault="00ED07D4">
      <w:pPr>
        <w:numPr>
          <w:ilvl w:val="0"/>
          <w:numId w:val="6"/>
        </w:numPr>
        <w:spacing w:beforeLines="25" w:before="78" w:line="320" w:lineRule="exact"/>
        <w:rPr>
          <w:ins w:id="100" w:author="潘潘" w:date="2019-11-25T15:13:00Z"/>
          <w:del w:id="101" w:author=" " w:date="2019-11-25T15:53:00Z"/>
          <w:rFonts w:ascii="方正兰亭纤黑简体" w:eastAsia="方正兰亭纤黑简体" w:hAnsiTheme="minorEastAsia"/>
        </w:rPr>
      </w:pPr>
      <w:ins w:id="102" w:author="潘潘" w:date="2019-11-25T15:13:00Z">
        <w:del w:id="103" w:author=" " w:date="2019-11-25T15:53:00Z">
          <w:r>
            <w:rPr>
              <w:rFonts w:ascii="方正兰亭纤黑简体" w:eastAsia="方正兰亭纤黑简体" w:hAnsiTheme="minorEastAsia" w:hint="eastAsia"/>
            </w:rPr>
            <w:delText>每个</w:delText>
          </w:r>
          <w:r>
            <w:rPr>
              <w:rFonts w:ascii="方正兰亭纤黑简体" w:eastAsia="方正兰亭纤黑简体" w:hAnsiTheme="minorEastAsia"/>
            </w:rPr>
            <w:delText>保单年度</w:delText>
          </w:r>
          <w:r>
            <w:rPr>
              <w:rFonts w:ascii="方正兰亭纤黑简体" w:eastAsia="方正兰亭纤黑简体" w:hAnsiTheme="minorEastAsia" w:hint="eastAsia"/>
            </w:rPr>
            <w:delText>累计申请部分领取的金额不得超过累计已交保险费的</w:delText>
          </w:r>
          <w:r>
            <w:rPr>
              <w:rFonts w:ascii="方正兰亭纤黑简体" w:eastAsia="方正兰亭纤黑简体" w:hAnsiTheme="minorEastAsia" w:hint="eastAsia"/>
            </w:rPr>
            <w:delText>20%</w:delText>
          </w:r>
          <w:r>
            <w:rPr>
              <w:rFonts w:ascii="方正兰亭纤黑简体" w:eastAsia="方正兰亭纤黑简体" w:hAnsiTheme="minorEastAsia" w:hint="eastAsia"/>
            </w:rPr>
            <w:delText>。</w:delText>
          </w:r>
        </w:del>
      </w:ins>
    </w:p>
    <w:p w14:paraId="5C168F9B" w14:textId="77777777" w:rsidR="005D2C4B" w:rsidRDefault="00ED07D4">
      <w:pPr>
        <w:pStyle w:val="af"/>
        <w:numPr>
          <w:ilvl w:val="0"/>
          <w:numId w:val="5"/>
        </w:numPr>
        <w:ind w:firstLineChars="0"/>
        <w:rPr>
          <w:del w:id="104" w:author=" " w:date="2019-11-25T15:53:00Z"/>
          <w:rFonts w:ascii="方正仿宋_GBK" w:eastAsia="方正仿宋_GBK"/>
          <w:sz w:val="24"/>
          <w:szCs w:val="24"/>
        </w:rPr>
      </w:pPr>
      <w:del w:id="105" w:author=" " w:date="2019-11-25T15:53:00Z">
        <w:r>
          <w:rPr>
            <w:rFonts w:ascii="方正仿宋_GBK" w:eastAsia="方正仿宋_GBK" w:hint="eastAsia"/>
            <w:sz w:val="24"/>
            <w:szCs w:val="24"/>
          </w:rPr>
          <w:delText>每个保单年度内累计领取的年金与该保单年度内累计部分领取的保单账户价值之和不得超过累计已交保费的</w:delText>
        </w:r>
        <w:r>
          <w:rPr>
            <w:rFonts w:ascii="方正仿宋_GBK" w:eastAsia="方正仿宋_GBK"/>
            <w:sz w:val="24"/>
            <w:szCs w:val="24"/>
          </w:rPr>
          <w:delText>20%</w:delText>
        </w:r>
        <w:r>
          <w:rPr>
            <w:rFonts w:ascii="方正仿宋_GBK" w:eastAsia="方正仿宋_GBK" w:hint="eastAsia"/>
            <w:sz w:val="24"/>
            <w:szCs w:val="24"/>
          </w:rPr>
          <w:delText>，累计已交保费</w:delText>
        </w:r>
        <w:r>
          <w:rPr>
            <w:rFonts w:ascii="方正仿宋_GBK" w:eastAsia="方正仿宋_GBK"/>
            <w:sz w:val="24"/>
            <w:szCs w:val="24"/>
          </w:rPr>
          <w:delText>=</w:delText>
        </w:r>
        <w:r>
          <w:rPr>
            <w:rFonts w:ascii="方正仿宋_GBK" w:eastAsia="方正仿宋_GBK"/>
            <w:sz w:val="24"/>
            <w:szCs w:val="24"/>
          </w:rPr>
          <w:delText>趸交</w:delText>
        </w:r>
        <w:r>
          <w:rPr>
            <w:rFonts w:ascii="方正仿宋_GBK" w:eastAsia="方正仿宋_GBK"/>
            <w:sz w:val="24"/>
            <w:szCs w:val="24"/>
          </w:rPr>
          <w:delText>+</w:delText>
        </w:r>
        <w:r>
          <w:rPr>
            <w:rFonts w:ascii="方正仿宋_GBK" w:eastAsia="方正仿宋_GBK"/>
            <w:sz w:val="24"/>
            <w:szCs w:val="24"/>
          </w:rPr>
          <w:delText>追加</w:delText>
        </w:r>
        <w:r>
          <w:rPr>
            <w:rFonts w:ascii="方正仿宋_GBK" w:eastAsia="方正仿宋_GBK"/>
            <w:sz w:val="24"/>
            <w:szCs w:val="24"/>
          </w:rPr>
          <w:delText>+</w:delText>
        </w:r>
        <w:r>
          <w:rPr>
            <w:rFonts w:ascii="方正仿宋_GBK" w:eastAsia="方正仿宋_GBK"/>
            <w:sz w:val="24"/>
            <w:szCs w:val="24"/>
          </w:rPr>
          <w:delText>约定转入</w:delText>
        </w:r>
        <w:r>
          <w:rPr>
            <w:rFonts w:ascii="方正仿宋_GBK" w:eastAsia="方正仿宋_GBK" w:hint="eastAsia"/>
            <w:sz w:val="24"/>
            <w:szCs w:val="24"/>
          </w:rPr>
          <w:delText>。</w:delText>
        </w:r>
        <w:r>
          <w:rPr>
            <w:rFonts w:ascii="方正仿宋_GBK" w:eastAsia="方正仿宋_GBK"/>
            <w:sz w:val="24"/>
            <w:szCs w:val="24"/>
            <w:highlight w:val="yellow"/>
          </w:rPr>
          <w:delText>(</w:delText>
        </w:r>
        <w:r>
          <w:rPr>
            <w:rFonts w:ascii="方正仿宋_GBK" w:eastAsia="方正仿宋_GBK"/>
            <w:sz w:val="24"/>
            <w:szCs w:val="24"/>
            <w:highlight w:val="yellow"/>
          </w:rPr>
          <w:delText>提示语</w:delText>
        </w:r>
        <w:r>
          <w:rPr>
            <w:rFonts w:ascii="方正仿宋_GBK" w:eastAsia="方正仿宋_GBK" w:hint="eastAsia"/>
            <w:sz w:val="24"/>
            <w:szCs w:val="24"/>
            <w:highlight w:val="yellow"/>
          </w:rPr>
          <w:delText>：</w:delText>
        </w:r>
      </w:del>
      <w:del w:id="106" w:author=" " w:date="2019-11-22T10:33:00Z">
        <w:r>
          <w:rPr>
            <w:rFonts w:ascii="方正仿宋_GBK" w:eastAsia="方正仿宋_GBK" w:hint="eastAsia"/>
            <w:sz w:val="24"/>
            <w:szCs w:val="24"/>
            <w:highlight w:val="yellow"/>
          </w:rPr>
          <w:delText>每个保单年度内累计领取的年金与该保单年度内累计部分领取的保单账户价值之和不得超过累计已交保费的</w:delText>
        </w:r>
        <w:r>
          <w:rPr>
            <w:rFonts w:ascii="方正仿宋_GBK" w:eastAsia="方正仿宋_GBK"/>
            <w:sz w:val="24"/>
            <w:szCs w:val="24"/>
            <w:highlight w:val="yellow"/>
          </w:rPr>
          <w:delText>20%</w:delText>
        </w:r>
      </w:del>
      <w:ins w:id="107" w:author="Kina.Yang" w:date="2019-11-22T16:36:00Z">
        <w:del w:id="108" w:author=" " w:date="2019-11-25T15:53:00Z">
          <w:r>
            <w:rPr>
              <w:rFonts w:ascii="方正仿宋_GBK" w:eastAsia="方正仿宋_GBK" w:hint="eastAsia"/>
              <w:sz w:val="24"/>
              <w:szCs w:val="24"/>
              <w:highlight w:val="yellow"/>
            </w:rPr>
            <w:delText>额度</w:delText>
          </w:r>
        </w:del>
      </w:ins>
      <w:del w:id="109" w:author=" " w:date="2019-11-25T15:53:00Z">
        <w:r>
          <w:rPr>
            <w:rFonts w:ascii="方正仿宋_GBK" w:eastAsia="方正仿宋_GBK" w:hint="eastAsia"/>
            <w:sz w:val="24"/>
            <w:szCs w:val="24"/>
            <w:highlight w:val="yellow"/>
          </w:rPr>
          <w:delText>，请重新确认</w:delText>
        </w:r>
        <w:r>
          <w:rPr>
            <w:rFonts w:ascii="方正仿宋_GBK" w:eastAsia="方正仿宋_GBK"/>
            <w:sz w:val="24"/>
            <w:szCs w:val="24"/>
            <w:highlight w:val="yellow"/>
          </w:rPr>
          <w:delText>)</w:delText>
        </w:r>
      </w:del>
      <w:ins w:id="110" w:author="Kina.Yang" w:date="2019-11-22T16:36:00Z">
        <w:del w:id="111" w:author=" " w:date="2019-11-25T15:53:00Z">
          <w:r>
            <w:rPr>
              <w:rFonts w:ascii="方正仿宋_GBK" w:eastAsia="方正仿宋_GBK" w:hint="eastAsia"/>
              <w:sz w:val="24"/>
              <w:szCs w:val="24"/>
              <w:highlight w:val="yellow"/>
            </w:rPr>
            <w:delText>额度</w:delText>
          </w:r>
        </w:del>
      </w:ins>
    </w:p>
    <w:p w14:paraId="68901D07" w14:textId="77777777" w:rsidR="005D2C4B" w:rsidRDefault="00ED07D4">
      <w:pPr>
        <w:numPr>
          <w:ilvl w:val="0"/>
          <w:numId w:val="5"/>
        </w:numPr>
        <w:spacing w:line="276" w:lineRule="auto"/>
        <w:rPr>
          <w:rFonts w:ascii="方正仿宋_GBK" w:eastAsia="方正仿宋_GBK"/>
          <w:sz w:val="24"/>
          <w:szCs w:val="24"/>
          <w:highlight w:val="yellow"/>
        </w:rPr>
      </w:pPr>
      <w:r>
        <w:rPr>
          <w:rFonts w:ascii="方正仿宋_GBK" w:eastAsia="方正仿宋_GBK" w:hint="eastAsia"/>
          <w:sz w:val="24"/>
          <w:szCs w:val="24"/>
        </w:rPr>
        <w:t>存在未全部清偿的贷款，不允许申请部分领取。</w:t>
      </w:r>
      <w:r>
        <w:rPr>
          <w:rFonts w:ascii="方正仿宋_GBK" w:eastAsia="方正仿宋_GBK"/>
          <w:sz w:val="24"/>
          <w:szCs w:val="24"/>
          <w:highlight w:val="yellow"/>
        </w:rPr>
        <w:t>(</w:t>
      </w:r>
      <w:r>
        <w:rPr>
          <w:rFonts w:ascii="方正仿宋_GBK" w:eastAsia="方正仿宋_GBK"/>
          <w:sz w:val="24"/>
          <w:szCs w:val="24"/>
          <w:highlight w:val="yellow"/>
        </w:rPr>
        <w:t>提示语</w:t>
      </w:r>
      <w:r>
        <w:rPr>
          <w:rFonts w:ascii="方正仿宋_GBK" w:eastAsia="方正仿宋_GBK" w:hint="eastAsia"/>
          <w:sz w:val="24"/>
          <w:szCs w:val="24"/>
          <w:highlight w:val="yellow"/>
        </w:rPr>
        <w:t>：存在未清偿贷款，不支持办理部分领取</w:t>
      </w:r>
      <w:r>
        <w:rPr>
          <w:rFonts w:ascii="方正仿宋_GBK" w:eastAsia="方正仿宋_GBK"/>
          <w:sz w:val="24"/>
          <w:szCs w:val="24"/>
          <w:highlight w:val="yellow"/>
        </w:rPr>
        <w:t>)</w:t>
      </w:r>
    </w:p>
    <w:p w14:paraId="7BB67FB7" w14:textId="77777777" w:rsidR="005D2C4B" w:rsidRDefault="00ED07D4">
      <w:pPr>
        <w:pStyle w:val="af"/>
        <w:numPr>
          <w:ilvl w:val="0"/>
          <w:numId w:val="4"/>
        </w:numPr>
        <w:spacing w:line="276" w:lineRule="auto"/>
        <w:ind w:firstLineChars="0"/>
        <w:rPr>
          <w:rFonts w:ascii="方正仿宋_GBK" w:eastAsia="方正仿宋_GBK"/>
          <w:sz w:val="24"/>
          <w:szCs w:val="24"/>
        </w:rPr>
      </w:pPr>
      <w:r>
        <w:rPr>
          <w:rFonts w:ascii="方正仿宋_GBK" w:eastAsia="方正仿宋_GBK" w:hint="eastAsia"/>
          <w:sz w:val="24"/>
          <w:szCs w:val="24"/>
        </w:rPr>
        <w:t>部分领取</w:t>
      </w:r>
      <w:r>
        <w:rPr>
          <w:rFonts w:ascii="方正仿宋_GBK" w:eastAsia="方正仿宋_GBK"/>
          <w:sz w:val="24"/>
          <w:szCs w:val="24"/>
        </w:rPr>
        <w:t>核算规则</w:t>
      </w:r>
    </w:p>
    <w:p w14:paraId="234E7815" w14:textId="77777777" w:rsidR="005D2C4B" w:rsidRDefault="00ED07D4">
      <w:pPr>
        <w:numPr>
          <w:ilvl w:val="0"/>
          <w:numId w:val="5"/>
        </w:numPr>
        <w:spacing w:line="276" w:lineRule="auto"/>
        <w:rPr>
          <w:rFonts w:ascii="方正仿宋_GBK" w:eastAsia="方正仿宋_GBK"/>
          <w:sz w:val="24"/>
          <w:szCs w:val="24"/>
        </w:rPr>
      </w:pPr>
      <w:r>
        <w:rPr>
          <w:rFonts w:ascii="方正仿宋_GBK" w:eastAsia="方正仿宋_GBK" w:hint="eastAsia"/>
          <w:sz w:val="24"/>
          <w:szCs w:val="24"/>
        </w:rPr>
        <w:t>可部分领取的金额</w:t>
      </w:r>
      <w:r>
        <w:rPr>
          <w:rFonts w:ascii="方正仿宋_GBK" w:eastAsia="方正仿宋_GBK" w:hint="eastAsia"/>
          <w:sz w:val="24"/>
          <w:szCs w:val="24"/>
        </w:rPr>
        <w:t>=</w:t>
      </w:r>
      <w:r>
        <w:rPr>
          <w:rFonts w:ascii="方正仿宋_GBK" w:eastAsia="方正仿宋_GBK" w:hint="eastAsia"/>
          <w:sz w:val="24"/>
          <w:szCs w:val="24"/>
        </w:rPr>
        <w:t>申请部分领取时点的保单账户价值（预结算账户</w:t>
      </w:r>
      <w:r>
        <w:rPr>
          <w:rFonts w:ascii="方正仿宋_GBK" w:eastAsia="方正仿宋_GBK" w:hint="eastAsia"/>
          <w:sz w:val="24"/>
          <w:szCs w:val="24"/>
        </w:rPr>
        <w:lastRenderedPageBreak/>
        <w:t>价值）</w:t>
      </w:r>
    </w:p>
    <w:p w14:paraId="146186FD" w14:textId="77777777" w:rsidR="005D2C4B" w:rsidRDefault="00ED07D4">
      <w:pPr>
        <w:numPr>
          <w:ilvl w:val="0"/>
          <w:numId w:val="5"/>
        </w:numPr>
        <w:spacing w:line="276" w:lineRule="auto"/>
        <w:rPr>
          <w:del w:id="112" w:author=" " w:date="2019-11-22T14:24:00Z"/>
          <w:rFonts w:ascii="方正仿宋_GBK" w:eastAsia="方正仿宋_GBK"/>
          <w:sz w:val="24"/>
          <w:szCs w:val="24"/>
        </w:rPr>
      </w:pPr>
      <w:del w:id="113" w:author=" " w:date="2019-11-22T14:24:00Z">
        <w:r>
          <w:rPr>
            <w:rFonts w:ascii="方正仿宋_GBK" w:eastAsia="方正仿宋_GBK" w:hint="eastAsia"/>
            <w:sz w:val="24"/>
            <w:szCs w:val="24"/>
          </w:rPr>
          <w:delText>部分领取到账</w:delText>
        </w:r>
        <w:r>
          <w:rPr>
            <w:rFonts w:ascii="方正仿宋_GBK" w:eastAsia="方正仿宋_GBK"/>
            <w:sz w:val="24"/>
            <w:szCs w:val="24"/>
          </w:rPr>
          <w:delText>金额</w:delText>
        </w:r>
        <w:r>
          <w:rPr>
            <w:rFonts w:ascii="方正仿宋_GBK" w:eastAsia="方正仿宋_GBK"/>
            <w:sz w:val="24"/>
            <w:szCs w:val="24"/>
          </w:rPr>
          <w:delText>=</w:delText>
        </w:r>
        <w:r>
          <w:rPr>
            <w:rFonts w:ascii="方正仿宋_GBK" w:eastAsia="方正仿宋_GBK" w:hint="eastAsia"/>
            <w:sz w:val="24"/>
            <w:szCs w:val="24"/>
          </w:rPr>
          <w:delText>申请部分领取时点的保单账户价值（预结算账户价值）</w:delText>
        </w:r>
        <w:r>
          <w:rPr>
            <w:rFonts w:ascii="方正仿宋_GBK" w:eastAsia="方正仿宋_GBK"/>
            <w:sz w:val="24"/>
            <w:szCs w:val="24"/>
          </w:rPr>
          <w:delText>-</w:delText>
        </w:r>
        <w:r>
          <w:rPr>
            <w:rFonts w:ascii="方正仿宋_GBK" w:eastAsia="方正仿宋_GBK" w:hint="eastAsia"/>
            <w:sz w:val="24"/>
            <w:szCs w:val="24"/>
          </w:rPr>
          <w:delText>部分领取费用（页面展示）</w:delText>
        </w:r>
      </w:del>
    </w:p>
    <w:p w14:paraId="7C8444B7" w14:textId="77777777" w:rsidR="005D2C4B" w:rsidRDefault="00ED07D4">
      <w:pPr>
        <w:pStyle w:val="af"/>
        <w:numPr>
          <w:ilvl w:val="0"/>
          <w:numId w:val="5"/>
        </w:numPr>
        <w:autoSpaceDE w:val="0"/>
        <w:autoSpaceDN w:val="0"/>
        <w:adjustRightInd w:val="0"/>
        <w:ind w:firstLineChars="0"/>
        <w:jc w:val="left"/>
        <w:rPr>
          <w:rFonts w:ascii="方正仿宋_GBK" w:eastAsia="方正仿宋_GBK"/>
          <w:sz w:val="24"/>
          <w:szCs w:val="24"/>
        </w:rPr>
      </w:pPr>
      <w:r>
        <w:rPr>
          <w:rFonts w:ascii="方正仿宋_GBK" w:eastAsia="方正仿宋_GBK" w:hint="eastAsia"/>
          <w:sz w:val="24"/>
          <w:szCs w:val="24"/>
        </w:rPr>
        <w:t>申请部分领取保单账户价值时，将收取</w:t>
      </w:r>
      <w:r>
        <w:rPr>
          <w:rFonts w:ascii="方正仿宋_GBK" w:eastAsia="方正仿宋_GBK"/>
          <w:sz w:val="24"/>
          <w:szCs w:val="24"/>
        </w:rPr>
        <w:t>部分领取的保单账户价值的一定比例</w:t>
      </w:r>
      <w:r>
        <w:rPr>
          <w:rFonts w:ascii="方正仿宋_GBK" w:eastAsia="方正仿宋_GBK" w:hint="eastAsia"/>
          <w:sz w:val="24"/>
          <w:szCs w:val="24"/>
        </w:rPr>
        <w:t>作为退保费用，该费用从申请部分领取的</w:t>
      </w:r>
      <w:del w:id="114" w:author="潘潘" w:date="2019-11-25T15:15:00Z">
        <w:r>
          <w:rPr>
            <w:rFonts w:ascii="方正仿宋_GBK" w:eastAsia="方正仿宋_GBK" w:hint="eastAsia"/>
            <w:sz w:val="24"/>
            <w:szCs w:val="24"/>
          </w:rPr>
          <w:delText>保单账户价值</w:delText>
        </w:r>
      </w:del>
      <w:ins w:id="115" w:author="潘潘" w:date="2019-11-25T15:15:00Z">
        <w:r>
          <w:rPr>
            <w:rFonts w:ascii="方正仿宋_GBK" w:eastAsia="方正仿宋_GBK" w:hint="eastAsia"/>
            <w:sz w:val="24"/>
            <w:szCs w:val="24"/>
          </w:rPr>
          <w:t>金额</w:t>
        </w:r>
      </w:ins>
      <w:r>
        <w:rPr>
          <w:rFonts w:ascii="方正仿宋_GBK" w:eastAsia="方正仿宋_GBK" w:hint="eastAsia"/>
          <w:sz w:val="24"/>
          <w:szCs w:val="24"/>
        </w:rPr>
        <w:t>中扣除。</w:t>
      </w:r>
    </w:p>
    <w:p w14:paraId="794D1225" w14:textId="77777777" w:rsidR="005D2C4B" w:rsidRDefault="00ED07D4">
      <w:pPr>
        <w:pStyle w:val="af"/>
        <w:autoSpaceDE w:val="0"/>
        <w:autoSpaceDN w:val="0"/>
        <w:adjustRightInd w:val="0"/>
        <w:ind w:left="1260" w:firstLineChars="0" w:firstLine="0"/>
        <w:jc w:val="left"/>
        <w:rPr>
          <w:rFonts w:ascii="方正仿宋_GBK" w:eastAsia="方正仿宋_GBK"/>
          <w:sz w:val="24"/>
          <w:szCs w:val="24"/>
        </w:rPr>
      </w:pPr>
      <w:r>
        <w:rPr>
          <w:rFonts w:ascii="方正仿宋_GBK" w:eastAsia="方正仿宋_GBK" w:hint="eastAsia"/>
          <w:sz w:val="24"/>
          <w:szCs w:val="24"/>
        </w:rPr>
        <w:t>部分领取退保费用</w:t>
      </w:r>
      <w:r>
        <w:rPr>
          <w:rFonts w:ascii="方正仿宋_GBK" w:eastAsia="方正仿宋_GBK" w:hint="eastAsia"/>
          <w:sz w:val="24"/>
          <w:szCs w:val="24"/>
        </w:rPr>
        <w:t xml:space="preserve"> </w:t>
      </w:r>
      <w:r>
        <w:rPr>
          <w:rFonts w:ascii="方正仿宋_GBK" w:eastAsia="方正仿宋_GBK" w:hint="eastAsia"/>
          <w:sz w:val="24"/>
          <w:szCs w:val="24"/>
        </w:rPr>
        <w:t>＝</w:t>
      </w:r>
      <w:r>
        <w:rPr>
          <w:rFonts w:ascii="方正仿宋_GBK" w:eastAsia="方正仿宋_GBK" w:hint="eastAsia"/>
          <w:sz w:val="24"/>
          <w:szCs w:val="24"/>
        </w:rPr>
        <w:t xml:space="preserve"> </w:t>
      </w:r>
      <w:r>
        <w:rPr>
          <w:rFonts w:ascii="方正仿宋_GBK" w:eastAsia="方正仿宋_GBK" w:hint="eastAsia"/>
          <w:sz w:val="24"/>
          <w:szCs w:val="24"/>
        </w:rPr>
        <w:t>部分领取保单账户价值</w:t>
      </w:r>
      <w:r>
        <w:rPr>
          <w:rFonts w:ascii="方正仿宋_GBK" w:eastAsia="方正仿宋_GBK" w:hint="eastAsia"/>
          <w:sz w:val="24"/>
          <w:szCs w:val="24"/>
        </w:rPr>
        <w:t xml:space="preserve"> </w:t>
      </w:r>
      <w:r>
        <w:rPr>
          <w:rFonts w:ascii="方正仿宋_GBK" w:eastAsia="方正仿宋_GBK" w:hint="eastAsia"/>
          <w:sz w:val="24"/>
          <w:szCs w:val="24"/>
        </w:rPr>
        <w:t>×</w:t>
      </w:r>
      <w:r>
        <w:rPr>
          <w:rFonts w:ascii="方正仿宋_GBK" w:eastAsia="方正仿宋_GBK" w:hint="eastAsia"/>
          <w:sz w:val="24"/>
          <w:szCs w:val="24"/>
        </w:rPr>
        <w:t xml:space="preserve"> </w:t>
      </w:r>
      <w:r>
        <w:rPr>
          <w:rFonts w:ascii="方正仿宋_GBK" w:eastAsia="方正仿宋_GBK" w:hint="eastAsia"/>
          <w:sz w:val="24"/>
          <w:szCs w:val="24"/>
        </w:rPr>
        <w:t>部分领取退保费用比例，部分领取退保费用比例详见产品。</w:t>
      </w:r>
    </w:p>
    <w:p w14:paraId="1CBE046A" w14:textId="77777777" w:rsidR="005D2C4B" w:rsidRDefault="00ED07D4">
      <w:pPr>
        <w:pStyle w:val="af"/>
        <w:numPr>
          <w:ilvl w:val="0"/>
          <w:numId w:val="4"/>
        </w:numPr>
        <w:spacing w:line="276" w:lineRule="auto"/>
        <w:ind w:firstLineChars="0"/>
        <w:rPr>
          <w:rFonts w:ascii="方正仿宋_GBK" w:eastAsia="方正仿宋_GBK"/>
          <w:sz w:val="24"/>
          <w:szCs w:val="24"/>
        </w:rPr>
      </w:pPr>
      <w:r>
        <w:rPr>
          <w:rFonts w:ascii="方正仿宋_GBK" w:eastAsia="方正仿宋_GBK" w:hint="eastAsia"/>
          <w:sz w:val="24"/>
          <w:szCs w:val="24"/>
        </w:rPr>
        <w:t>部分领取</w:t>
      </w:r>
      <w:r>
        <w:rPr>
          <w:rFonts w:ascii="方正仿宋_GBK" w:eastAsia="方正仿宋_GBK"/>
          <w:sz w:val="24"/>
          <w:szCs w:val="24"/>
        </w:rPr>
        <w:t>后，</w:t>
      </w:r>
      <w:r>
        <w:rPr>
          <w:rFonts w:ascii="方正仿宋_GBK" w:eastAsia="方正仿宋_GBK" w:hint="eastAsia"/>
          <w:sz w:val="24"/>
          <w:szCs w:val="24"/>
        </w:rPr>
        <w:t>保单账户价值发生变更</w:t>
      </w:r>
      <w:r>
        <w:rPr>
          <w:rFonts w:ascii="方正仿宋_GBK" w:eastAsia="方正仿宋_GBK"/>
          <w:sz w:val="24"/>
          <w:szCs w:val="24"/>
        </w:rPr>
        <w:t>，</w:t>
      </w:r>
      <w:r>
        <w:rPr>
          <w:rFonts w:ascii="方正仿宋_GBK" w:eastAsia="方正仿宋_GBK" w:hint="eastAsia"/>
          <w:sz w:val="24"/>
          <w:szCs w:val="24"/>
        </w:rPr>
        <w:t>生存</w:t>
      </w:r>
      <w:r>
        <w:rPr>
          <w:rFonts w:ascii="方正仿宋_GBK" w:eastAsia="方正仿宋_GBK"/>
          <w:sz w:val="24"/>
          <w:szCs w:val="24"/>
        </w:rPr>
        <w:t>金、年金</w:t>
      </w:r>
      <w:r>
        <w:rPr>
          <w:rFonts w:ascii="方正仿宋_GBK" w:eastAsia="方正仿宋_GBK" w:hint="eastAsia"/>
          <w:sz w:val="24"/>
          <w:szCs w:val="24"/>
        </w:rPr>
        <w:t>等</w:t>
      </w:r>
      <w:r>
        <w:rPr>
          <w:rFonts w:ascii="方正仿宋_GBK" w:eastAsia="方正仿宋_GBK"/>
          <w:sz w:val="24"/>
          <w:szCs w:val="24"/>
        </w:rPr>
        <w:t>系统需</w:t>
      </w:r>
      <w:r>
        <w:rPr>
          <w:rFonts w:ascii="方正仿宋_GBK" w:eastAsia="方正仿宋_GBK" w:hint="eastAsia"/>
          <w:sz w:val="24"/>
          <w:szCs w:val="24"/>
        </w:rPr>
        <w:t>重新</w:t>
      </w:r>
      <w:r>
        <w:rPr>
          <w:rFonts w:ascii="方正仿宋_GBK" w:eastAsia="方正仿宋_GBK"/>
          <w:sz w:val="24"/>
          <w:szCs w:val="24"/>
        </w:rPr>
        <w:t>计算</w:t>
      </w:r>
      <w:r>
        <w:rPr>
          <w:rFonts w:ascii="方正仿宋_GBK" w:eastAsia="方正仿宋_GBK" w:hint="eastAsia"/>
          <w:sz w:val="24"/>
          <w:szCs w:val="24"/>
        </w:rPr>
        <w:t>变更</w:t>
      </w:r>
      <w:r>
        <w:rPr>
          <w:rFonts w:ascii="方正仿宋_GBK" w:eastAsia="方正仿宋_GBK"/>
          <w:sz w:val="24"/>
          <w:szCs w:val="24"/>
        </w:rPr>
        <w:t>后的领取金额</w:t>
      </w:r>
      <w:r>
        <w:rPr>
          <w:rFonts w:ascii="方正仿宋_GBK" w:eastAsia="方正仿宋_GBK" w:hint="eastAsia"/>
          <w:sz w:val="24"/>
          <w:szCs w:val="24"/>
        </w:rPr>
        <w:t>。</w:t>
      </w:r>
    </w:p>
    <w:p w14:paraId="40BC0A6F" w14:textId="77777777" w:rsidR="005D2C4B" w:rsidRDefault="00ED07D4">
      <w:pPr>
        <w:pStyle w:val="af"/>
        <w:numPr>
          <w:ilvl w:val="0"/>
          <w:numId w:val="4"/>
        </w:numPr>
        <w:spacing w:line="276" w:lineRule="auto"/>
        <w:ind w:firstLineChars="0"/>
        <w:rPr>
          <w:rFonts w:ascii="方正仿宋_GBK" w:eastAsia="方正仿宋_GBK"/>
          <w:sz w:val="24"/>
          <w:szCs w:val="24"/>
        </w:rPr>
      </w:pPr>
      <w:r>
        <w:rPr>
          <w:rFonts w:ascii="方正仿宋_GBK" w:eastAsia="方正仿宋_GBK" w:hint="eastAsia"/>
          <w:sz w:val="24"/>
          <w:szCs w:val="24"/>
        </w:rPr>
        <w:t>必读</w:t>
      </w:r>
      <w:r>
        <w:rPr>
          <w:rFonts w:ascii="方正仿宋_GBK" w:eastAsia="方正仿宋_GBK"/>
          <w:sz w:val="24"/>
          <w:szCs w:val="24"/>
        </w:rPr>
        <w:t>声明</w:t>
      </w:r>
      <w:r>
        <w:rPr>
          <w:rFonts w:ascii="方正仿宋_GBK" w:eastAsia="方正仿宋_GBK" w:hint="eastAsia"/>
          <w:sz w:val="24"/>
          <w:szCs w:val="24"/>
        </w:rPr>
        <w:t>：暂不涉及。</w:t>
      </w:r>
    </w:p>
    <w:p w14:paraId="08E91972" w14:textId="77777777" w:rsidR="005D2C4B" w:rsidRDefault="00ED07D4">
      <w:pPr>
        <w:pStyle w:val="af"/>
        <w:numPr>
          <w:ilvl w:val="0"/>
          <w:numId w:val="4"/>
        </w:numPr>
        <w:spacing w:line="276" w:lineRule="auto"/>
        <w:ind w:firstLineChars="0"/>
        <w:rPr>
          <w:rFonts w:ascii="方正仿宋_GBK" w:eastAsia="方正仿宋_GBK"/>
          <w:sz w:val="24"/>
          <w:szCs w:val="24"/>
        </w:rPr>
      </w:pPr>
      <w:r>
        <w:rPr>
          <w:rFonts w:ascii="方正仿宋_GBK" w:eastAsia="方正仿宋_GBK" w:hint="eastAsia"/>
          <w:sz w:val="24"/>
          <w:szCs w:val="24"/>
        </w:rPr>
        <w:t>账户信息</w:t>
      </w:r>
      <w:r>
        <w:rPr>
          <w:rFonts w:ascii="方正仿宋_GBK" w:eastAsia="方正仿宋_GBK"/>
          <w:sz w:val="24"/>
          <w:szCs w:val="24"/>
        </w:rPr>
        <w:t>：</w:t>
      </w:r>
      <w:bookmarkStart w:id="116" w:name="_Hlk495566209"/>
      <w:r>
        <w:rPr>
          <w:rFonts w:ascii="方正仿宋_GBK" w:eastAsia="方正仿宋_GBK" w:hint="eastAsia"/>
          <w:sz w:val="24"/>
          <w:szCs w:val="24"/>
        </w:rPr>
        <w:t>付费</w:t>
      </w:r>
      <w:r>
        <w:rPr>
          <w:rFonts w:ascii="方正仿宋_GBK" w:eastAsia="方正仿宋_GBK"/>
          <w:sz w:val="24"/>
          <w:szCs w:val="24"/>
        </w:rPr>
        <w:t>业务，</w:t>
      </w:r>
      <w:r>
        <w:rPr>
          <w:rFonts w:ascii="方正仿宋_GBK" w:eastAsia="方正仿宋_GBK" w:hint="eastAsia"/>
          <w:sz w:val="24"/>
          <w:szCs w:val="24"/>
        </w:rPr>
        <w:t>需要自动带出</w:t>
      </w:r>
      <w:r>
        <w:rPr>
          <w:rFonts w:ascii="方正仿宋_GBK" w:eastAsia="方正仿宋_GBK"/>
          <w:sz w:val="24"/>
          <w:szCs w:val="24"/>
        </w:rPr>
        <w:t>默认</w:t>
      </w:r>
      <w:r>
        <w:rPr>
          <w:rFonts w:ascii="方正仿宋_GBK" w:eastAsia="方正仿宋_GBK" w:hint="eastAsia"/>
          <w:sz w:val="24"/>
          <w:szCs w:val="24"/>
        </w:rPr>
        <w:t>退费</w:t>
      </w:r>
      <w:r>
        <w:rPr>
          <w:rFonts w:ascii="方正仿宋_GBK" w:eastAsia="方正仿宋_GBK"/>
          <w:sz w:val="24"/>
          <w:szCs w:val="24"/>
        </w:rPr>
        <w:t>账户信息</w:t>
      </w:r>
      <w:r>
        <w:rPr>
          <w:rFonts w:ascii="方正仿宋_GBK" w:eastAsia="方正仿宋_GBK" w:hint="eastAsia"/>
          <w:sz w:val="24"/>
          <w:szCs w:val="24"/>
        </w:rPr>
        <w:t>并支持修改作为当次付费账户。</w:t>
      </w:r>
      <w:bookmarkEnd w:id="116"/>
    </w:p>
    <w:p w14:paraId="7181EB13" w14:textId="77777777" w:rsidR="005D2C4B" w:rsidRDefault="00ED07D4">
      <w:pPr>
        <w:numPr>
          <w:ilvl w:val="0"/>
          <w:numId w:val="2"/>
        </w:numPr>
        <w:spacing w:line="276" w:lineRule="auto"/>
        <w:ind w:left="902"/>
        <w:outlineLvl w:val="3"/>
        <w:rPr>
          <w:rFonts w:ascii="方正仿宋_GBK" w:eastAsia="方正仿宋_GBK"/>
          <w:b/>
          <w:sz w:val="24"/>
          <w:szCs w:val="24"/>
        </w:rPr>
      </w:pPr>
      <w:r>
        <w:rPr>
          <w:rFonts w:ascii="方正仿宋_GBK" w:eastAsia="方正仿宋_GBK" w:hint="eastAsia"/>
          <w:b/>
          <w:sz w:val="24"/>
          <w:szCs w:val="24"/>
        </w:rPr>
        <w:t>申请确认</w:t>
      </w:r>
    </w:p>
    <w:p w14:paraId="20242EBE" w14:textId="77777777" w:rsidR="005D2C4B" w:rsidRDefault="00ED07D4">
      <w:pPr>
        <w:pStyle w:val="af"/>
        <w:numPr>
          <w:ilvl w:val="0"/>
          <w:numId w:val="7"/>
        </w:numPr>
        <w:spacing w:line="276" w:lineRule="auto"/>
        <w:ind w:firstLineChars="0"/>
        <w:rPr>
          <w:rFonts w:ascii="方正仿宋_GBK" w:eastAsia="方正仿宋_GBK"/>
          <w:sz w:val="24"/>
          <w:szCs w:val="24"/>
        </w:rPr>
      </w:pPr>
      <w:bookmarkStart w:id="117" w:name="_Hlk495414385"/>
      <w:r>
        <w:rPr>
          <w:rFonts w:ascii="方正仿宋_GBK" w:eastAsia="方正仿宋_GBK" w:hint="eastAsia"/>
          <w:sz w:val="24"/>
          <w:szCs w:val="24"/>
        </w:rPr>
        <w:t>申请人</w:t>
      </w:r>
      <w:r>
        <w:rPr>
          <w:rFonts w:ascii="方正仿宋_GBK" w:eastAsia="方正仿宋_GBK"/>
          <w:sz w:val="24"/>
          <w:szCs w:val="24"/>
        </w:rPr>
        <w:t>需要</w:t>
      </w:r>
      <w:r>
        <w:rPr>
          <w:rFonts w:ascii="方正仿宋_GBK" w:eastAsia="方正仿宋_GBK" w:hint="eastAsia"/>
          <w:sz w:val="24"/>
          <w:szCs w:val="24"/>
        </w:rPr>
        <w:t>完成</w:t>
      </w:r>
      <w:r>
        <w:rPr>
          <w:rFonts w:ascii="方正仿宋_GBK" w:eastAsia="方正仿宋_GBK" w:hint="eastAsia"/>
          <w:sz w:val="24"/>
          <w:szCs w:val="24"/>
        </w:rPr>
        <w:t>Face</w:t>
      </w:r>
      <w:r>
        <w:rPr>
          <w:rFonts w:ascii="方正仿宋_GBK" w:eastAsia="方正仿宋_GBK"/>
          <w:sz w:val="24"/>
          <w:szCs w:val="24"/>
        </w:rPr>
        <w:t>++</w:t>
      </w:r>
      <w:r>
        <w:rPr>
          <w:rFonts w:ascii="方正仿宋_GBK" w:eastAsia="方正仿宋_GBK" w:hint="eastAsia"/>
          <w:sz w:val="24"/>
          <w:szCs w:val="24"/>
        </w:rPr>
        <w:t>并对</w:t>
      </w:r>
      <w:r>
        <w:rPr>
          <w:rFonts w:ascii="方正仿宋_GBK" w:eastAsia="方正仿宋_GBK"/>
          <w:sz w:val="24"/>
          <w:szCs w:val="24"/>
        </w:rPr>
        <w:t>自动带出的证件</w:t>
      </w:r>
      <w:r>
        <w:rPr>
          <w:rFonts w:ascii="方正仿宋_GBK" w:eastAsia="方正仿宋_GBK" w:hint="eastAsia"/>
          <w:sz w:val="24"/>
          <w:szCs w:val="24"/>
        </w:rPr>
        <w:t>影像</w:t>
      </w:r>
      <w:r>
        <w:rPr>
          <w:rFonts w:ascii="方正仿宋_GBK" w:eastAsia="方正仿宋_GBK"/>
          <w:sz w:val="24"/>
          <w:szCs w:val="24"/>
        </w:rPr>
        <w:t>确认，</w:t>
      </w:r>
      <w:r>
        <w:rPr>
          <w:rFonts w:ascii="方正仿宋_GBK" w:eastAsia="方正仿宋_GBK" w:hint="eastAsia"/>
          <w:sz w:val="24"/>
          <w:szCs w:val="24"/>
        </w:rPr>
        <w:t>证件</w:t>
      </w:r>
      <w:r>
        <w:rPr>
          <w:rFonts w:ascii="方正仿宋_GBK" w:eastAsia="方正仿宋_GBK"/>
          <w:sz w:val="24"/>
          <w:szCs w:val="24"/>
        </w:rPr>
        <w:t>影像</w:t>
      </w:r>
      <w:r>
        <w:rPr>
          <w:rFonts w:ascii="方正仿宋_GBK" w:eastAsia="方正仿宋_GBK" w:hint="eastAsia"/>
          <w:sz w:val="24"/>
          <w:szCs w:val="24"/>
        </w:rPr>
        <w:t>不支持</w:t>
      </w:r>
      <w:r>
        <w:rPr>
          <w:rFonts w:ascii="方正仿宋_GBK" w:eastAsia="方正仿宋_GBK"/>
          <w:sz w:val="24"/>
          <w:szCs w:val="24"/>
        </w:rPr>
        <w:t>上载更新</w:t>
      </w:r>
      <w:r>
        <w:rPr>
          <w:rFonts w:ascii="方正仿宋_GBK" w:eastAsia="方正仿宋_GBK" w:hint="eastAsia"/>
          <w:sz w:val="24"/>
          <w:szCs w:val="24"/>
        </w:rPr>
        <w:t>。</w:t>
      </w:r>
    </w:p>
    <w:p w14:paraId="2721E5CC" w14:textId="77777777" w:rsidR="005D2C4B" w:rsidRDefault="00ED07D4">
      <w:pPr>
        <w:pStyle w:val="af"/>
        <w:numPr>
          <w:ilvl w:val="0"/>
          <w:numId w:val="7"/>
        </w:numPr>
        <w:spacing w:line="276" w:lineRule="auto"/>
        <w:ind w:firstLineChars="0"/>
        <w:rPr>
          <w:rFonts w:ascii="方正仿宋_GBK" w:eastAsia="方正仿宋_GBK"/>
          <w:sz w:val="24"/>
          <w:szCs w:val="24"/>
        </w:rPr>
      </w:pPr>
      <w:r>
        <w:rPr>
          <w:rFonts w:ascii="方正仿宋_GBK" w:eastAsia="方正仿宋_GBK" w:hint="eastAsia"/>
          <w:sz w:val="24"/>
          <w:szCs w:val="24"/>
        </w:rPr>
        <w:t>申请人完成</w:t>
      </w:r>
      <w:r>
        <w:rPr>
          <w:rFonts w:ascii="方正仿宋_GBK" w:eastAsia="方正仿宋_GBK" w:hint="eastAsia"/>
          <w:sz w:val="24"/>
          <w:szCs w:val="24"/>
        </w:rPr>
        <w:t>Face++</w:t>
      </w:r>
      <w:r>
        <w:rPr>
          <w:rFonts w:ascii="方正仿宋_GBK" w:eastAsia="方正仿宋_GBK" w:hint="eastAsia"/>
          <w:sz w:val="24"/>
          <w:szCs w:val="24"/>
        </w:rPr>
        <w:t>确认后所有已录入和上载信息置灰不可更改。</w:t>
      </w:r>
    </w:p>
    <w:p w14:paraId="5A79947B" w14:textId="77777777" w:rsidR="005D2C4B" w:rsidRDefault="00ED07D4">
      <w:pPr>
        <w:pStyle w:val="af"/>
        <w:numPr>
          <w:ilvl w:val="0"/>
          <w:numId w:val="7"/>
        </w:numPr>
        <w:spacing w:line="276" w:lineRule="auto"/>
        <w:ind w:firstLineChars="0"/>
        <w:rPr>
          <w:rFonts w:ascii="方正仿宋_GBK" w:eastAsia="方正仿宋_GBK"/>
          <w:sz w:val="24"/>
          <w:szCs w:val="24"/>
        </w:rPr>
      </w:pPr>
      <w:r>
        <w:rPr>
          <w:rFonts w:ascii="方正仿宋_GBK" w:eastAsia="方正仿宋_GBK" w:hint="eastAsia"/>
          <w:sz w:val="24"/>
          <w:szCs w:val="24"/>
        </w:rPr>
        <w:t>退费金额超过</w:t>
      </w:r>
      <w:r>
        <w:rPr>
          <w:rFonts w:ascii="方正仿宋_GBK" w:eastAsia="方正仿宋_GBK"/>
          <w:sz w:val="24"/>
          <w:szCs w:val="24"/>
        </w:rPr>
        <w:t>10000</w:t>
      </w:r>
      <w:r>
        <w:rPr>
          <w:rFonts w:ascii="方正仿宋_GBK" w:eastAsia="方正仿宋_GBK" w:hint="eastAsia"/>
          <w:sz w:val="24"/>
          <w:szCs w:val="24"/>
        </w:rPr>
        <w:t>元（含）的需要校验投保人证件影像的完整性，如无证件需要支持上载并校验。</w:t>
      </w:r>
    </w:p>
    <w:bookmarkEnd w:id="117"/>
    <w:p w14:paraId="05421691" w14:textId="77777777" w:rsidR="005D2C4B" w:rsidRDefault="00ED07D4">
      <w:pPr>
        <w:numPr>
          <w:ilvl w:val="0"/>
          <w:numId w:val="2"/>
        </w:numPr>
        <w:spacing w:line="276" w:lineRule="auto"/>
        <w:ind w:left="902"/>
        <w:outlineLvl w:val="3"/>
        <w:rPr>
          <w:rFonts w:ascii="方正仿宋_GBK" w:eastAsia="方正仿宋_GBK"/>
          <w:b/>
          <w:sz w:val="24"/>
          <w:szCs w:val="24"/>
        </w:rPr>
      </w:pPr>
      <w:r>
        <w:rPr>
          <w:rFonts w:ascii="方正仿宋_GBK" w:eastAsia="方正仿宋_GBK" w:hint="eastAsia"/>
          <w:b/>
          <w:sz w:val="24"/>
          <w:szCs w:val="24"/>
        </w:rPr>
        <w:t>送审</w:t>
      </w:r>
      <w:r>
        <w:rPr>
          <w:rFonts w:ascii="方正仿宋_GBK" w:eastAsia="方正仿宋_GBK"/>
          <w:b/>
          <w:sz w:val="24"/>
          <w:szCs w:val="24"/>
        </w:rPr>
        <w:t>与送核</w:t>
      </w:r>
    </w:p>
    <w:p w14:paraId="53687105" w14:textId="77777777" w:rsidR="005D2C4B" w:rsidRDefault="00ED07D4">
      <w:pPr>
        <w:spacing w:line="276" w:lineRule="auto"/>
        <w:ind w:firstLineChars="200" w:firstLine="480"/>
        <w:rPr>
          <w:rFonts w:ascii="方正仿宋_GBK" w:eastAsia="方正仿宋_GBK"/>
          <w:sz w:val="24"/>
          <w:szCs w:val="24"/>
        </w:rPr>
      </w:pPr>
      <w:r>
        <w:rPr>
          <w:rFonts w:ascii="方正仿宋_GBK" w:eastAsia="方正仿宋_GBK" w:hint="eastAsia"/>
          <w:sz w:val="24"/>
          <w:szCs w:val="24"/>
        </w:rPr>
        <w:t>需要视</w:t>
      </w:r>
      <w:r>
        <w:rPr>
          <w:rFonts w:ascii="方正仿宋_GBK" w:eastAsia="方正仿宋_GBK"/>
          <w:sz w:val="24"/>
          <w:szCs w:val="24"/>
        </w:rPr>
        <w:t>审核规则送保全审核。</w:t>
      </w:r>
    </w:p>
    <w:p w14:paraId="68C4BD6E" w14:textId="77777777" w:rsidR="005D2C4B" w:rsidRDefault="00ED07D4">
      <w:pPr>
        <w:numPr>
          <w:ilvl w:val="0"/>
          <w:numId w:val="2"/>
        </w:numPr>
        <w:spacing w:line="276" w:lineRule="auto"/>
        <w:ind w:left="902"/>
        <w:outlineLvl w:val="3"/>
        <w:rPr>
          <w:rFonts w:ascii="方正仿宋_GBK" w:eastAsia="方正仿宋_GBK"/>
          <w:b/>
          <w:sz w:val="24"/>
          <w:szCs w:val="24"/>
        </w:rPr>
      </w:pPr>
      <w:r>
        <w:rPr>
          <w:rFonts w:ascii="方正仿宋_GBK" w:eastAsia="方正仿宋_GBK" w:hint="eastAsia"/>
          <w:b/>
          <w:sz w:val="24"/>
          <w:szCs w:val="24"/>
        </w:rPr>
        <w:t>特殊</w:t>
      </w:r>
      <w:r>
        <w:rPr>
          <w:rFonts w:ascii="方正仿宋_GBK" w:eastAsia="方正仿宋_GBK"/>
          <w:b/>
          <w:sz w:val="24"/>
          <w:szCs w:val="24"/>
        </w:rPr>
        <w:t>说明</w:t>
      </w:r>
    </w:p>
    <w:p w14:paraId="5EA42563" w14:textId="77777777" w:rsidR="005D2C4B" w:rsidRDefault="00ED07D4">
      <w:pPr>
        <w:spacing w:line="276" w:lineRule="auto"/>
        <w:ind w:firstLineChars="200" w:firstLine="480"/>
        <w:rPr>
          <w:rFonts w:ascii="方正仿宋_GBK" w:eastAsia="方正仿宋_GBK"/>
          <w:sz w:val="24"/>
          <w:szCs w:val="24"/>
        </w:rPr>
      </w:pPr>
      <w:r>
        <w:rPr>
          <w:rFonts w:ascii="方正仿宋_GBK" w:eastAsia="方正仿宋_GBK" w:hint="eastAsia"/>
          <w:sz w:val="24"/>
          <w:szCs w:val="24"/>
        </w:rPr>
        <w:t>部分领取保全</w:t>
      </w:r>
      <w:r>
        <w:rPr>
          <w:rFonts w:ascii="方正仿宋_GBK" w:eastAsia="方正仿宋_GBK"/>
          <w:sz w:val="24"/>
          <w:szCs w:val="24"/>
        </w:rPr>
        <w:t>审批</w:t>
      </w:r>
      <w:r>
        <w:rPr>
          <w:rFonts w:ascii="方正仿宋_GBK" w:eastAsia="方正仿宋_GBK" w:hint="eastAsia"/>
          <w:sz w:val="24"/>
          <w:szCs w:val="24"/>
        </w:rPr>
        <w:t>项目</w:t>
      </w:r>
      <w:r>
        <w:rPr>
          <w:rFonts w:ascii="方正仿宋_GBK" w:eastAsia="方正仿宋_GBK"/>
          <w:sz w:val="24"/>
          <w:szCs w:val="24"/>
        </w:rPr>
        <w:t>明细界面</w:t>
      </w:r>
      <w:r>
        <w:rPr>
          <w:rFonts w:ascii="方正仿宋_GBK" w:eastAsia="方正仿宋_GBK" w:hint="eastAsia"/>
          <w:sz w:val="24"/>
          <w:szCs w:val="24"/>
        </w:rPr>
        <w:t>展示</w:t>
      </w:r>
      <w:r>
        <w:rPr>
          <w:rFonts w:ascii="方正仿宋_GBK" w:eastAsia="方正仿宋_GBK"/>
          <w:sz w:val="24"/>
          <w:szCs w:val="24"/>
        </w:rPr>
        <w:t>信息</w:t>
      </w:r>
      <w:r>
        <w:rPr>
          <w:rFonts w:ascii="方正仿宋_GBK" w:eastAsia="方正仿宋_GBK" w:hint="eastAsia"/>
          <w:sz w:val="24"/>
          <w:szCs w:val="24"/>
        </w:rPr>
        <w:t>包括变更保单基本</w:t>
      </w:r>
      <w:r>
        <w:rPr>
          <w:rFonts w:ascii="方正仿宋_GBK" w:eastAsia="方正仿宋_GBK"/>
          <w:sz w:val="24"/>
          <w:szCs w:val="24"/>
        </w:rPr>
        <w:t>信息、变更前信息</w:t>
      </w:r>
      <w:r>
        <w:rPr>
          <w:rFonts w:ascii="方正仿宋_GBK" w:eastAsia="方正仿宋_GBK" w:hint="eastAsia"/>
          <w:sz w:val="24"/>
          <w:szCs w:val="24"/>
        </w:rPr>
        <w:t>、</w:t>
      </w:r>
      <w:r>
        <w:rPr>
          <w:rFonts w:ascii="方正仿宋_GBK" w:eastAsia="方正仿宋_GBK"/>
          <w:sz w:val="24"/>
          <w:szCs w:val="24"/>
        </w:rPr>
        <w:t>本次变更信息</w:t>
      </w:r>
      <w:r>
        <w:rPr>
          <w:rFonts w:ascii="方正仿宋_GBK" w:eastAsia="方正仿宋_GBK" w:hint="eastAsia"/>
          <w:sz w:val="24"/>
          <w:szCs w:val="24"/>
        </w:rPr>
        <w:t>、</w:t>
      </w:r>
      <w:r>
        <w:rPr>
          <w:rFonts w:ascii="方正仿宋_GBK" w:eastAsia="方正仿宋_GBK"/>
          <w:sz w:val="24"/>
          <w:szCs w:val="24"/>
        </w:rPr>
        <w:t>付费账户信息。</w:t>
      </w:r>
    </w:p>
    <w:p w14:paraId="5A3B2D8A" w14:textId="77777777" w:rsidR="005D2C4B" w:rsidRDefault="00ED07D4">
      <w:pPr>
        <w:numPr>
          <w:ilvl w:val="0"/>
          <w:numId w:val="2"/>
        </w:numPr>
        <w:spacing w:line="276" w:lineRule="auto"/>
        <w:ind w:left="902"/>
        <w:outlineLvl w:val="3"/>
        <w:rPr>
          <w:rFonts w:ascii="方正仿宋_GBK" w:eastAsia="方正仿宋_GBK"/>
          <w:b/>
          <w:sz w:val="24"/>
          <w:szCs w:val="24"/>
        </w:rPr>
      </w:pPr>
      <w:r>
        <w:rPr>
          <w:rFonts w:ascii="方正仿宋_GBK" w:eastAsia="方正仿宋_GBK" w:hint="eastAsia"/>
          <w:b/>
          <w:sz w:val="24"/>
          <w:szCs w:val="24"/>
        </w:rPr>
        <w:t>批单</w:t>
      </w:r>
    </w:p>
    <w:p w14:paraId="2B4EFA86" w14:textId="77777777" w:rsidR="005D2C4B" w:rsidRDefault="00ED07D4">
      <w:pPr>
        <w:spacing w:beforeLines="50" w:before="156" w:line="360" w:lineRule="auto"/>
        <w:rPr>
          <w:rFonts w:ascii="方正兰亭纤黑_GBK" w:eastAsia="方正兰亭纤黑_GBK" w:hAnsi="宋体"/>
          <w:sz w:val="24"/>
          <w:szCs w:val="24"/>
        </w:rPr>
      </w:pPr>
      <w:r>
        <w:rPr>
          <w:rFonts w:ascii="方正兰亭纤黑_GBK" w:eastAsia="方正兰亭纤黑_GBK" w:hAnsi="宋体" w:hint="eastAsia"/>
          <w:sz w:val="24"/>
          <w:szCs w:val="24"/>
        </w:rPr>
        <w:lastRenderedPageBreak/>
        <w:t>尊敬的</w:t>
      </w:r>
      <w:r>
        <w:rPr>
          <w:rFonts w:ascii="方正兰亭纤黑_GBK" w:eastAsia="方正兰亭纤黑_GBK" w:hAnsi="宋体" w:hint="eastAsia"/>
          <w:sz w:val="24"/>
          <w:szCs w:val="24"/>
        </w:rPr>
        <w:t>XXX</w:t>
      </w:r>
      <w:r>
        <w:rPr>
          <w:rFonts w:ascii="方正兰亭纤黑_GBK" w:eastAsia="方正兰亭纤黑_GBK" w:hAnsi="宋体" w:hint="eastAsia"/>
          <w:sz w:val="24"/>
          <w:szCs w:val="24"/>
        </w:rPr>
        <w:t>先生：（</w:t>
      </w:r>
      <w:r>
        <w:rPr>
          <w:rFonts w:ascii="方正兰亭纤黑_GBK" w:eastAsia="方正兰亭纤黑_GBK" w:hAnsi="宋体" w:hint="eastAsia"/>
          <w:i/>
          <w:color w:val="61B6D8"/>
          <w:sz w:val="24"/>
          <w:szCs w:val="24"/>
        </w:rPr>
        <w:t>注：申请人，先生</w:t>
      </w:r>
      <w:r>
        <w:rPr>
          <w:rFonts w:ascii="方正兰亭纤黑_GBK" w:eastAsia="方正兰亭纤黑_GBK" w:hAnsi="宋体" w:hint="eastAsia"/>
          <w:i/>
          <w:color w:val="61B6D8"/>
          <w:sz w:val="24"/>
          <w:szCs w:val="24"/>
        </w:rPr>
        <w:t>/</w:t>
      </w:r>
      <w:r>
        <w:rPr>
          <w:rFonts w:ascii="方正兰亭纤黑_GBK" w:eastAsia="方正兰亭纤黑_GBK" w:hAnsi="宋体" w:hint="eastAsia"/>
          <w:i/>
          <w:color w:val="61B6D8"/>
          <w:sz w:val="24"/>
          <w:szCs w:val="24"/>
        </w:rPr>
        <w:t>女士根据客户性别自动带出</w:t>
      </w:r>
      <w:r>
        <w:rPr>
          <w:rFonts w:ascii="方正兰亭纤黑_GBK" w:eastAsia="方正兰亭纤黑_GBK" w:hAnsi="宋体" w:hint="eastAsia"/>
          <w:sz w:val="24"/>
          <w:szCs w:val="24"/>
        </w:rPr>
        <w:t>）</w:t>
      </w:r>
    </w:p>
    <w:p w14:paraId="0FEDB608" w14:textId="77777777" w:rsidR="005D2C4B" w:rsidRDefault="00ED07D4">
      <w:pPr>
        <w:spacing w:beforeLines="50" w:before="156" w:line="360" w:lineRule="auto"/>
        <w:ind w:firstLineChars="200" w:firstLine="480"/>
        <w:rPr>
          <w:rFonts w:ascii="方正兰亭纤黑_GBK" w:eastAsia="方正兰亭纤黑_GBK" w:hAnsi="宋体"/>
          <w:sz w:val="24"/>
          <w:szCs w:val="24"/>
        </w:rPr>
      </w:pPr>
      <w:r>
        <w:rPr>
          <w:rFonts w:ascii="方正兰亭纤黑_GBK" w:eastAsia="方正兰亭纤黑_GBK" w:hAnsi="宋体" w:hint="eastAsia"/>
          <w:sz w:val="24"/>
          <w:szCs w:val="24"/>
        </w:rPr>
        <w:t>您好！</w:t>
      </w:r>
    </w:p>
    <w:p w14:paraId="2D6D1218" w14:textId="77777777" w:rsidR="005D2C4B" w:rsidRDefault="00ED07D4">
      <w:pPr>
        <w:spacing w:line="276" w:lineRule="auto"/>
        <w:ind w:firstLineChars="200" w:firstLine="480"/>
        <w:rPr>
          <w:rFonts w:ascii="方正兰亭纤黑_GBK" w:eastAsia="方正兰亭纤黑_GBK" w:hAnsi="宋体"/>
          <w:sz w:val="24"/>
          <w:szCs w:val="24"/>
        </w:rPr>
      </w:pPr>
      <w:r>
        <w:rPr>
          <w:rFonts w:ascii="方正兰亭纤黑_GBK" w:eastAsia="方正兰亭纤黑_GBK" w:hAnsi="宋体" w:hint="eastAsia"/>
          <w:sz w:val="24"/>
          <w:szCs w:val="24"/>
        </w:rPr>
        <w:t>根据您的申请，现本社做如下批注：</w:t>
      </w:r>
    </w:p>
    <w:p w14:paraId="4C5BFD9B" w14:textId="77777777" w:rsidR="005D2C4B" w:rsidRDefault="00ED07D4">
      <w:pPr>
        <w:spacing w:line="276" w:lineRule="auto"/>
        <w:ind w:firstLineChars="200" w:firstLine="480"/>
        <w:rPr>
          <w:rFonts w:ascii="方正兰亭纤黑_GBK" w:eastAsia="方正兰亭纤黑_GBK" w:hAnsi="宋体"/>
          <w:b/>
          <w:bCs/>
          <w:sz w:val="24"/>
          <w:szCs w:val="24"/>
        </w:rPr>
      </w:pPr>
      <w:r>
        <w:rPr>
          <w:rFonts w:ascii="方正兰亭纤黑_GBK" w:eastAsia="方正兰亭纤黑_GBK" w:hAnsi="宋体" w:hint="eastAsia"/>
          <w:b/>
          <w:bCs/>
          <w:sz w:val="24"/>
          <w:szCs w:val="24"/>
        </w:rPr>
        <w:t>变更项目：部分领取</w:t>
      </w:r>
    </w:p>
    <w:p w14:paraId="001D09D1" w14:textId="77777777" w:rsidR="005D2C4B" w:rsidRDefault="00ED07D4">
      <w:pPr>
        <w:tabs>
          <w:tab w:val="center" w:pos="4353"/>
        </w:tabs>
        <w:spacing w:line="276" w:lineRule="auto"/>
        <w:ind w:firstLineChars="200" w:firstLine="480"/>
        <w:rPr>
          <w:rFonts w:asciiTheme="minorEastAsia" w:hAnsiTheme="minorEastAsia"/>
          <w:sz w:val="24"/>
          <w:szCs w:val="24"/>
        </w:rPr>
      </w:pPr>
      <w:r>
        <w:rPr>
          <w:rFonts w:ascii="方正兰亭纤黑_GBK" w:eastAsia="方正兰亭纤黑_GBK" w:hAnsi="宋体" w:hint="eastAsia"/>
          <w:sz w:val="24"/>
          <w:szCs w:val="24"/>
        </w:rPr>
        <w:t>保险合同</w:t>
      </w:r>
      <w:r>
        <w:rPr>
          <w:rFonts w:ascii="方正兰亭纤黑_GBK" w:eastAsia="方正兰亭纤黑_GBK" w:hAnsi="宋体" w:hint="eastAsia"/>
          <w:sz w:val="24"/>
          <w:szCs w:val="24"/>
        </w:rPr>
        <w:t>*****/</w:t>
      </w:r>
      <w:r>
        <w:rPr>
          <w:rFonts w:ascii="方正兰亭纤黑_GBK" w:eastAsia="方正兰亭纤黑_GBK" w:hAnsi="宋体" w:hint="eastAsia"/>
          <w:sz w:val="24"/>
          <w:szCs w:val="24"/>
        </w:rPr>
        <w:t>保险合同</w:t>
      </w:r>
      <w:r>
        <w:rPr>
          <w:rFonts w:ascii="方正兰亭纤黑_GBK" w:eastAsia="方正兰亭纤黑_GBK" w:hAnsi="宋体" w:hint="eastAsia"/>
          <w:sz w:val="24"/>
          <w:szCs w:val="24"/>
        </w:rPr>
        <w:t>*****</w:t>
      </w:r>
      <w:r>
        <w:rPr>
          <w:rFonts w:ascii="方正兰亭纤黑_GBK" w:eastAsia="方正兰亭纤黑_GBK" w:hAnsi="宋体" w:hint="eastAsia"/>
          <w:sz w:val="24"/>
          <w:szCs w:val="24"/>
        </w:rPr>
        <w:t>保险凭证</w:t>
      </w:r>
      <w:r>
        <w:rPr>
          <w:rFonts w:ascii="方正兰亭纤黑_GBK" w:eastAsia="方正兰亭纤黑_GBK" w:hAnsi="宋体" w:hint="eastAsia"/>
          <w:sz w:val="24"/>
          <w:szCs w:val="24"/>
        </w:rPr>
        <w:t>******</w:t>
      </w:r>
      <w:r>
        <w:rPr>
          <w:rFonts w:ascii="方正兰亭纤黑_GBK" w:eastAsia="方正兰亭纤黑_GBK" w:hAnsi="宋体" w:hint="eastAsia"/>
          <w:sz w:val="24"/>
          <w:szCs w:val="24"/>
        </w:rPr>
        <w:t>（投保人</w:t>
      </w:r>
      <w:r>
        <w:rPr>
          <w:rFonts w:ascii="方正兰亭纤黑_GBK" w:eastAsia="方正兰亭纤黑_GBK" w:hAnsi="宋体" w:hint="eastAsia"/>
          <w:sz w:val="24"/>
          <w:szCs w:val="24"/>
        </w:rPr>
        <w:t>/</w:t>
      </w:r>
      <w:r>
        <w:rPr>
          <w:rFonts w:ascii="方正兰亭纤黑_GBK" w:eastAsia="方正兰亭纤黑_GBK" w:hAnsi="宋体" w:hint="eastAsia"/>
          <w:sz w:val="24"/>
          <w:szCs w:val="24"/>
        </w:rPr>
        <w:t>交费人</w:t>
      </w:r>
      <w:r>
        <w:rPr>
          <w:rFonts w:ascii="方正兰亭纤黑_GBK" w:eastAsia="方正兰亭纤黑_GBK" w:hAnsi="宋体" w:hint="eastAsia"/>
          <w:sz w:val="24"/>
          <w:szCs w:val="24"/>
        </w:rPr>
        <w:t>***</w:t>
      </w:r>
      <w:r>
        <w:rPr>
          <w:rFonts w:ascii="方正兰亭纤黑_GBK" w:eastAsia="方正兰亭纤黑_GBK" w:hAnsi="宋体" w:hint="eastAsia"/>
          <w:sz w:val="24"/>
          <w:szCs w:val="24"/>
        </w:rPr>
        <w:t>）</w:t>
      </w:r>
      <w:r>
        <w:rPr>
          <w:rFonts w:ascii="方正兰亭纤黑_GBK" w:eastAsia="方正兰亭纤黑_GBK" w:hAnsi="宋体" w:hint="eastAsia"/>
          <w:color w:val="0070C0"/>
          <w:sz w:val="24"/>
          <w:szCs w:val="24"/>
        </w:rPr>
        <w:t>（个人单、转保留单显示保险合同</w:t>
      </w:r>
      <w:r>
        <w:rPr>
          <w:rFonts w:ascii="方正兰亭纤黑_GBK" w:eastAsia="方正兰亭纤黑_GBK" w:hAnsi="宋体" w:hint="eastAsia"/>
          <w:color w:val="0070C0"/>
          <w:sz w:val="24"/>
          <w:szCs w:val="24"/>
        </w:rPr>
        <w:t>***</w:t>
      </w:r>
      <w:r>
        <w:rPr>
          <w:rFonts w:ascii="方正兰亭纤黑_GBK" w:eastAsia="方正兰亭纤黑_GBK" w:hAnsi="宋体" w:hint="eastAsia"/>
          <w:color w:val="0070C0"/>
          <w:sz w:val="24"/>
          <w:szCs w:val="24"/>
        </w:rPr>
        <w:t>，其余业务显示保险合同</w:t>
      </w:r>
      <w:r>
        <w:rPr>
          <w:rFonts w:ascii="方正兰亭纤黑_GBK" w:eastAsia="方正兰亭纤黑_GBK" w:hAnsi="宋体" w:hint="eastAsia"/>
          <w:color w:val="0070C0"/>
          <w:sz w:val="24"/>
          <w:szCs w:val="24"/>
        </w:rPr>
        <w:t>***</w:t>
      </w:r>
      <w:r>
        <w:rPr>
          <w:rFonts w:ascii="方正兰亭纤黑_GBK" w:eastAsia="方正兰亭纤黑_GBK" w:hAnsi="宋体" w:hint="eastAsia"/>
          <w:color w:val="0070C0"/>
          <w:sz w:val="24"/>
          <w:szCs w:val="24"/>
        </w:rPr>
        <w:t>保险凭证</w:t>
      </w:r>
      <w:r>
        <w:rPr>
          <w:rFonts w:ascii="方正兰亭纤黑_GBK" w:eastAsia="方正兰亭纤黑_GBK" w:hAnsi="宋体" w:hint="eastAsia"/>
          <w:color w:val="0070C0"/>
          <w:sz w:val="24"/>
          <w:szCs w:val="24"/>
        </w:rPr>
        <w:t>***</w:t>
      </w:r>
      <w:r>
        <w:rPr>
          <w:rFonts w:ascii="方正兰亭纤黑_GBK" w:eastAsia="方正兰亭纤黑_GBK" w:hAnsi="宋体" w:hint="eastAsia"/>
          <w:color w:val="0070C0"/>
          <w:sz w:val="24"/>
          <w:szCs w:val="24"/>
        </w:rPr>
        <w:t>）（</w:t>
      </w:r>
      <w:r>
        <w:rPr>
          <w:rFonts w:ascii="方正兰亭纤黑_GBK" w:eastAsia="方正兰亭纤黑_GBK" w:hAnsi="宋体" w:hint="eastAsia"/>
          <w:color w:val="0070C0"/>
          <w:sz w:val="24"/>
          <w:szCs w:val="24"/>
        </w:rPr>
        <w:t>CBBC</w:t>
      </w:r>
      <w:r>
        <w:rPr>
          <w:rFonts w:ascii="方正兰亭纤黑_GBK" w:eastAsia="方正兰亭纤黑_GBK" w:hAnsi="宋体" w:hint="eastAsia"/>
          <w:color w:val="0070C0"/>
          <w:sz w:val="24"/>
          <w:szCs w:val="24"/>
        </w:rPr>
        <w:t>和弹性交费业务显示交费人，其他业务显示投保人）（同时对于同一张保单有多个被保险人进行变更的情况，逐一显示）</w:t>
      </w:r>
      <w:r>
        <w:rPr>
          <w:rFonts w:ascii="方正兰亭纤黑_GBK" w:eastAsia="方正兰亭纤黑_GBK" w:hAnsi="宋体" w:hint="eastAsia"/>
          <w:sz w:val="24"/>
          <w:szCs w:val="24"/>
        </w:rPr>
        <w:t>做部分领取处理，明细如下：</w:t>
      </w:r>
    </w:p>
    <w:p w14:paraId="750E369E" w14:textId="77777777" w:rsidR="005D2C4B" w:rsidRDefault="00ED07D4">
      <w:pPr>
        <w:tabs>
          <w:tab w:val="center" w:pos="4353"/>
        </w:tabs>
        <w:spacing w:line="276" w:lineRule="auto"/>
        <w:ind w:firstLineChars="200" w:firstLine="480"/>
        <w:rPr>
          <w:rFonts w:ascii="方正兰亭纤黑_GBK" w:eastAsia="方正兰亭纤黑_GBK" w:hAnsi="宋体"/>
          <w:sz w:val="24"/>
          <w:szCs w:val="24"/>
        </w:rPr>
      </w:pPr>
      <w:r>
        <w:rPr>
          <w:rFonts w:ascii="方正兰亭纤黑_GBK" w:eastAsia="方正兰亭纤黑_GBK" w:hAnsi="宋体" w:hint="eastAsia"/>
          <w:sz w:val="24"/>
          <w:szCs w:val="24"/>
        </w:rPr>
        <w:t>X</w:t>
      </w:r>
      <w:r>
        <w:rPr>
          <w:rFonts w:ascii="方正兰亭纤黑_GBK" w:eastAsia="方正兰亭纤黑_GBK" w:hAnsi="宋体"/>
          <w:sz w:val="24"/>
          <w:szCs w:val="24"/>
        </w:rPr>
        <w:t>XXX</w:t>
      </w:r>
      <w:r>
        <w:rPr>
          <w:rFonts w:ascii="方正兰亭纤黑_GBK" w:eastAsia="方正兰亭纤黑_GBK" w:hAnsi="宋体" w:hint="eastAsia"/>
          <w:sz w:val="24"/>
          <w:szCs w:val="24"/>
        </w:rPr>
        <w:t>万能</w:t>
      </w:r>
      <w:r>
        <w:rPr>
          <w:rFonts w:ascii="方正兰亭纤黑_GBK" w:eastAsia="方正兰亭纤黑_GBK" w:hAnsi="宋体"/>
          <w:sz w:val="24"/>
          <w:szCs w:val="24"/>
        </w:rPr>
        <w:t>保险</w:t>
      </w:r>
      <w:r>
        <w:rPr>
          <w:rFonts w:ascii="方正兰亭纤黑_GBK" w:eastAsia="方正兰亭纤黑_GBK" w:hAnsi="宋体" w:hint="eastAsia"/>
          <w:sz w:val="24"/>
          <w:szCs w:val="24"/>
          <w:highlight w:val="yellow"/>
        </w:rPr>
        <w:t>（被保险人</w:t>
      </w:r>
      <w:r>
        <w:rPr>
          <w:rFonts w:ascii="方正兰亭纤黑_GBK" w:eastAsia="方正兰亭纤黑_GBK" w:hAnsi="宋体"/>
          <w:sz w:val="24"/>
          <w:szCs w:val="24"/>
          <w:highlight w:val="yellow"/>
        </w:rPr>
        <w:t>*****</w:t>
      </w:r>
      <w:r>
        <w:rPr>
          <w:rFonts w:ascii="方正兰亭纤黑_GBK" w:eastAsia="方正兰亭纤黑_GBK" w:hAnsi="宋体" w:hint="eastAsia"/>
          <w:sz w:val="24"/>
          <w:szCs w:val="24"/>
          <w:highlight w:val="yellow"/>
        </w:rPr>
        <w:t>）</w:t>
      </w:r>
      <w:r>
        <w:rPr>
          <w:rFonts w:ascii="方正兰亭纤黑_GBK" w:eastAsia="方正兰亭纤黑_GBK" w:hAnsi="宋体" w:hint="eastAsia"/>
          <w:sz w:val="24"/>
          <w:szCs w:val="24"/>
        </w:rPr>
        <w:t xml:space="preserve">  </w:t>
      </w:r>
    </w:p>
    <w:p w14:paraId="3D52453C" w14:textId="77777777" w:rsidR="005D2C4B" w:rsidRDefault="00ED07D4">
      <w:pPr>
        <w:tabs>
          <w:tab w:val="center" w:pos="4353"/>
        </w:tabs>
        <w:spacing w:line="276" w:lineRule="auto"/>
        <w:ind w:firstLineChars="200" w:firstLine="480"/>
        <w:rPr>
          <w:rFonts w:ascii="方正兰亭纤黑_GBK" w:eastAsia="方正兰亭纤黑_GBK" w:hAnsi="宋体"/>
          <w:sz w:val="24"/>
          <w:szCs w:val="24"/>
        </w:rPr>
      </w:pPr>
      <w:r>
        <w:rPr>
          <w:rFonts w:ascii="方正兰亭纤黑_GBK" w:eastAsia="方正兰亭纤黑_GBK" w:hAnsi="宋体" w:hint="eastAsia"/>
          <w:sz w:val="24"/>
          <w:szCs w:val="24"/>
        </w:rPr>
        <w:t>部分领取账户价值</w:t>
      </w:r>
      <w:r>
        <w:rPr>
          <w:rFonts w:ascii="方正兰亭纤黑_GBK" w:eastAsia="方正兰亭纤黑_GBK" w:hAnsi="宋体"/>
          <w:sz w:val="24"/>
          <w:szCs w:val="24"/>
        </w:rPr>
        <w:t>：</w:t>
      </w:r>
      <w:r>
        <w:rPr>
          <w:rFonts w:ascii="方正兰亭纤黑_GBK" w:eastAsia="方正兰亭纤黑_GBK" w:hAnsi="宋体" w:hint="eastAsia"/>
          <w:sz w:val="24"/>
          <w:szCs w:val="24"/>
        </w:rPr>
        <w:t>3000.00</w:t>
      </w:r>
      <w:r>
        <w:rPr>
          <w:rFonts w:ascii="方正兰亭纤黑_GBK" w:eastAsia="方正兰亭纤黑_GBK" w:hAnsi="宋体" w:hint="eastAsia"/>
          <w:sz w:val="24"/>
          <w:szCs w:val="24"/>
        </w:rPr>
        <w:t>元</w:t>
      </w:r>
    </w:p>
    <w:p w14:paraId="1836DE00" w14:textId="77777777" w:rsidR="005D2C4B" w:rsidRDefault="00ED07D4">
      <w:pPr>
        <w:tabs>
          <w:tab w:val="center" w:pos="4353"/>
        </w:tabs>
        <w:spacing w:line="276" w:lineRule="auto"/>
        <w:ind w:leftChars="200" w:left="420" w:firstLineChars="200" w:firstLine="480"/>
        <w:rPr>
          <w:ins w:id="118" w:author="Kina.Yang" w:date="2019-11-22T16:40:00Z"/>
          <w:rFonts w:ascii="方正兰亭纤黑_GBK" w:eastAsia="方正兰亭纤黑_GBK" w:hAnsi="宋体"/>
          <w:sz w:val="24"/>
          <w:szCs w:val="24"/>
        </w:rPr>
      </w:pPr>
      <w:r>
        <w:rPr>
          <w:rFonts w:ascii="方正兰亭纤黑_GBK" w:eastAsia="方正兰亭纤黑_GBK" w:hAnsi="宋体" w:hint="eastAsia"/>
          <w:sz w:val="24"/>
          <w:szCs w:val="24"/>
        </w:rPr>
        <w:t>部分领取费用：</w:t>
      </w:r>
      <w:r>
        <w:rPr>
          <w:rFonts w:ascii="方正兰亭纤黑_GBK" w:eastAsia="方正兰亭纤黑_GBK" w:hAnsi="宋体" w:hint="eastAsia"/>
          <w:sz w:val="24"/>
          <w:szCs w:val="24"/>
        </w:rPr>
        <w:t>1</w:t>
      </w:r>
      <w:r>
        <w:rPr>
          <w:rFonts w:ascii="方正兰亭纤黑_GBK" w:eastAsia="方正兰亭纤黑_GBK" w:hAnsi="宋体"/>
          <w:sz w:val="24"/>
          <w:szCs w:val="24"/>
        </w:rPr>
        <w:t>20</w:t>
      </w:r>
      <w:r>
        <w:rPr>
          <w:rFonts w:ascii="方正兰亭纤黑_GBK" w:eastAsia="方正兰亭纤黑_GBK" w:hAnsi="宋体" w:hint="eastAsia"/>
          <w:sz w:val="24"/>
          <w:szCs w:val="24"/>
        </w:rPr>
        <w:t>元</w:t>
      </w:r>
      <w:r>
        <w:rPr>
          <w:rFonts w:ascii="方正兰亭纤黑_GBK" w:eastAsia="方正兰亭纤黑_GBK" w:hAnsi="宋体" w:hint="eastAsia"/>
          <w:sz w:val="24"/>
          <w:szCs w:val="24"/>
        </w:rPr>
        <w:t xml:space="preserve"> </w:t>
      </w:r>
    </w:p>
    <w:p w14:paraId="0BEF5941" w14:textId="77777777" w:rsidR="005D2C4B" w:rsidRDefault="00ED07D4">
      <w:pPr>
        <w:tabs>
          <w:tab w:val="center" w:pos="4353"/>
        </w:tabs>
        <w:spacing w:line="276" w:lineRule="auto"/>
        <w:ind w:firstLineChars="200" w:firstLine="480"/>
        <w:rPr>
          <w:ins w:id="119" w:author="Kina.Yang" w:date="2019-11-22T16:40:00Z"/>
          <w:rFonts w:ascii="方正仿宋_GBK" w:eastAsia="方正仿宋_GBK"/>
          <w:sz w:val="24"/>
          <w:szCs w:val="24"/>
        </w:rPr>
      </w:pPr>
      <w:ins w:id="120" w:author="Kina.Yang" w:date="2019-11-22T16:40:00Z">
        <w:r>
          <w:rPr>
            <w:rFonts w:ascii="方正仿宋_GBK" w:eastAsia="方正仿宋_GBK"/>
            <w:sz w:val="24"/>
            <w:szCs w:val="24"/>
            <w:highlight w:val="yellow"/>
            <w:rPrChange w:id="121" w:author="Kina.Yang" w:date="2019-11-22T16:40:00Z">
              <w:rPr>
                <w:rFonts w:ascii="方正仿宋_GBK" w:eastAsia="方正仿宋_GBK"/>
                <w:sz w:val="24"/>
                <w:szCs w:val="24"/>
              </w:rPr>
            </w:rPrChange>
          </w:rPr>
          <w:t>保单账户价值减少：</w:t>
        </w:r>
        <w:r>
          <w:rPr>
            <w:rFonts w:ascii="方正仿宋_GBK" w:eastAsia="方正仿宋_GBK"/>
            <w:sz w:val="24"/>
            <w:szCs w:val="24"/>
            <w:highlight w:val="yellow"/>
            <w:rPrChange w:id="122" w:author="Kina.Yang" w:date="2019-11-22T16:40:00Z">
              <w:rPr>
                <w:rFonts w:ascii="方正仿宋_GBK" w:eastAsia="方正仿宋_GBK"/>
                <w:sz w:val="24"/>
                <w:szCs w:val="24"/>
              </w:rPr>
            </w:rPrChange>
          </w:rPr>
          <w:t>3</w:t>
        </w:r>
        <w:del w:id="123" w:author=" " w:date="2019-11-25T16:02:00Z">
          <w:r>
            <w:rPr>
              <w:rFonts w:ascii="方正仿宋_GBK" w:eastAsia="方正仿宋_GBK"/>
              <w:sz w:val="24"/>
              <w:szCs w:val="24"/>
              <w:highlight w:val="yellow"/>
              <w:rPrChange w:id="124" w:author="Kina.Yang" w:date="2019-11-22T16:40:00Z">
                <w:rPr>
                  <w:rFonts w:ascii="方正仿宋_GBK" w:eastAsia="方正仿宋_GBK"/>
                  <w:sz w:val="24"/>
                  <w:szCs w:val="24"/>
                </w:rPr>
              </w:rPrChange>
            </w:rPr>
            <w:delText>120</w:delText>
          </w:r>
        </w:del>
      </w:ins>
      <w:ins w:id="125" w:author=" " w:date="2019-11-25T16:02:00Z">
        <w:r>
          <w:rPr>
            <w:rFonts w:ascii="方正仿宋_GBK" w:eastAsia="方正仿宋_GBK"/>
            <w:sz w:val="24"/>
            <w:szCs w:val="24"/>
            <w:highlight w:val="yellow"/>
          </w:rPr>
          <w:t>000</w:t>
        </w:r>
      </w:ins>
      <w:ins w:id="126" w:author="Kina.Yang" w:date="2019-11-22T16:40:00Z">
        <w:r>
          <w:rPr>
            <w:rFonts w:ascii="方正仿宋_GBK" w:eastAsia="方正仿宋_GBK"/>
            <w:sz w:val="24"/>
            <w:szCs w:val="24"/>
            <w:highlight w:val="yellow"/>
            <w:rPrChange w:id="127" w:author="Kina.Yang" w:date="2019-11-22T16:40:00Z">
              <w:rPr>
                <w:rFonts w:ascii="方正仿宋_GBK" w:eastAsia="方正仿宋_GBK"/>
                <w:sz w:val="24"/>
                <w:szCs w:val="24"/>
              </w:rPr>
            </w:rPrChange>
          </w:rPr>
          <w:t>.00</w:t>
        </w:r>
        <w:r>
          <w:rPr>
            <w:rFonts w:ascii="方正仿宋_GBK" w:eastAsia="方正仿宋_GBK"/>
            <w:sz w:val="24"/>
            <w:szCs w:val="24"/>
            <w:highlight w:val="yellow"/>
            <w:rPrChange w:id="128" w:author="Kina.Yang" w:date="2019-11-22T16:40:00Z">
              <w:rPr>
                <w:rFonts w:ascii="方正仿宋_GBK" w:eastAsia="方正仿宋_GBK"/>
                <w:sz w:val="24"/>
                <w:szCs w:val="24"/>
              </w:rPr>
            </w:rPrChange>
          </w:rPr>
          <w:t>元</w:t>
        </w:r>
      </w:ins>
    </w:p>
    <w:p w14:paraId="783FCF61" w14:textId="77777777" w:rsidR="005D2C4B" w:rsidRDefault="005D2C4B">
      <w:pPr>
        <w:tabs>
          <w:tab w:val="center" w:pos="4353"/>
        </w:tabs>
        <w:spacing w:line="276" w:lineRule="auto"/>
        <w:ind w:leftChars="200" w:left="420" w:firstLineChars="200" w:firstLine="480"/>
        <w:rPr>
          <w:del w:id="129" w:author="Kina.Yang" w:date="2019-11-22T16:40:00Z"/>
          <w:rFonts w:ascii="方正兰亭纤黑_GBK" w:eastAsia="方正兰亭纤黑_GBK" w:hAnsi="宋体"/>
          <w:sz w:val="24"/>
          <w:szCs w:val="24"/>
        </w:rPr>
      </w:pPr>
    </w:p>
    <w:p w14:paraId="4303A1FE" w14:textId="77777777" w:rsidR="005D2C4B" w:rsidRDefault="00ED07D4">
      <w:pPr>
        <w:tabs>
          <w:tab w:val="left" w:pos="6237"/>
        </w:tabs>
        <w:ind w:firstLineChars="200" w:firstLine="480"/>
        <w:rPr>
          <w:rFonts w:ascii="方正兰亭纤黑_GBK" w:eastAsia="方正兰亭纤黑_GBK" w:hAnsi="宋体"/>
          <w:b/>
          <w:bCs/>
          <w:sz w:val="24"/>
          <w:szCs w:val="24"/>
        </w:rPr>
      </w:pPr>
      <w:r>
        <w:rPr>
          <w:rFonts w:ascii="方正兰亭纤黑_GBK" w:eastAsia="方正兰亭纤黑_GBK" w:hAnsi="宋体" w:hint="eastAsia"/>
          <w:b/>
          <w:bCs/>
          <w:sz w:val="24"/>
          <w:szCs w:val="24"/>
        </w:rPr>
        <w:t>应退金额合计为</w:t>
      </w:r>
      <w:del w:id="130" w:author=" " w:date="2019-11-22T14:46:00Z">
        <w:r>
          <w:rPr>
            <w:rFonts w:ascii="方正兰亭纤黑_GBK" w:eastAsia="方正兰亭纤黑_GBK" w:hAnsi="宋体"/>
            <w:b/>
            <w:bCs/>
            <w:sz w:val="24"/>
            <w:szCs w:val="24"/>
          </w:rPr>
          <w:delText>2880</w:delText>
        </w:r>
      </w:del>
      <w:ins w:id="131" w:author=" " w:date="2019-11-27T15:11:00Z">
        <w:r>
          <w:rPr>
            <w:rFonts w:ascii="方正兰亭纤黑_GBK" w:eastAsia="方正兰亭纤黑_GBK" w:hAnsi="宋体"/>
            <w:b/>
            <w:bCs/>
            <w:sz w:val="24"/>
            <w:szCs w:val="24"/>
          </w:rPr>
          <w:t>288</w:t>
        </w:r>
      </w:ins>
      <w:ins w:id="132" w:author=" " w:date="2019-11-22T14:46:00Z">
        <w:r>
          <w:rPr>
            <w:rFonts w:ascii="方正兰亭纤黑_GBK" w:eastAsia="方正兰亭纤黑_GBK" w:hAnsi="宋体"/>
            <w:b/>
            <w:bCs/>
            <w:sz w:val="24"/>
            <w:szCs w:val="24"/>
          </w:rPr>
          <w:t>0</w:t>
        </w:r>
      </w:ins>
      <w:r>
        <w:rPr>
          <w:rFonts w:ascii="方正兰亭纤黑_GBK" w:eastAsia="方正兰亭纤黑_GBK" w:hAnsi="宋体" w:hint="eastAsia"/>
          <w:b/>
          <w:bCs/>
          <w:sz w:val="24"/>
          <w:szCs w:val="24"/>
        </w:rPr>
        <w:t>元。</w:t>
      </w:r>
    </w:p>
    <w:p w14:paraId="7D6A5A85" w14:textId="77777777" w:rsidR="005D2C4B" w:rsidRDefault="00ED07D4">
      <w:pPr>
        <w:spacing w:beforeLines="50" w:before="156" w:line="360" w:lineRule="auto"/>
        <w:ind w:firstLineChars="200" w:firstLine="480"/>
        <w:rPr>
          <w:rFonts w:ascii="方正兰亭纤黑_GBK" w:eastAsia="方正兰亭纤黑_GBK" w:hAnsi="宋体"/>
          <w:sz w:val="24"/>
          <w:szCs w:val="24"/>
        </w:rPr>
      </w:pPr>
      <w:r>
        <w:rPr>
          <w:rFonts w:ascii="方正兰亭纤黑_GBK" w:eastAsia="方正兰亭纤黑_GBK" w:hAnsi="宋体" w:hint="eastAsia"/>
          <w:sz w:val="24"/>
          <w:szCs w:val="24"/>
        </w:rPr>
        <w:t>上述批注生效时间：</w:t>
      </w:r>
      <w:r>
        <w:rPr>
          <w:rFonts w:ascii="方正兰亭纤黑_GBK" w:eastAsia="方正兰亭纤黑_GBK" w:hAnsi="宋体" w:hint="eastAsia"/>
          <w:sz w:val="24"/>
          <w:szCs w:val="24"/>
        </w:rPr>
        <w:t>****</w:t>
      </w:r>
      <w:r>
        <w:rPr>
          <w:rFonts w:ascii="方正兰亭纤黑_GBK" w:eastAsia="方正兰亭纤黑_GBK" w:hAnsi="宋体" w:hint="eastAsia"/>
          <w:sz w:val="24"/>
          <w:szCs w:val="24"/>
        </w:rPr>
        <w:t>年</w:t>
      </w:r>
      <w:r>
        <w:rPr>
          <w:rFonts w:ascii="方正兰亭纤黑_GBK" w:eastAsia="方正兰亭纤黑_GBK" w:hAnsi="宋体" w:hint="eastAsia"/>
          <w:sz w:val="24"/>
          <w:szCs w:val="24"/>
        </w:rPr>
        <w:t>**</w:t>
      </w:r>
      <w:r>
        <w:rPr>
          <w:rFonts w:ascii="方正兰亭纤黑_GBK" w:eastAsia="方正兰亭纤黑_GBK" w:hAnsi="宋体" w:hint="eastAsia"/>
          <w:sz w:val="24"/>
          <w:szCs w:val="24"/>
        </w:rPr>
        <w:t>月</w:t>
      </w:r>
      <w:r>
        <w:rPr>
          <w:rFonts w:ascii="方正兰亭纤黑_GBK" w:eastAsia="方正兰亭纤黑_GBK" w:hAnsi="宋体" w:hint="eastAsia"/>
          <w:sz w:val="24"/>
          <w:szCs w:val="24"/>
        </w:rPr>
        <w:t>**</w:t>
      </w:r>
      <w:r>
        <w:rPr>
          <w:rFonts w:ascii="方正兰亭纤黑_GBK" w:eastAsia="方正兰亭纤黑_GBK" w:hAnsi="宋体" w:hint="eastAsia"/>
          <w:sz w:val="24"/>
          <w:szCs w:val="24"/>
        </w:rPr>
        <w:t>日，特此批改！</w:t>
      </w:r>
    </w:p>
    <w:p w14:paraId="741FAAEE" w14:textId="77777777" w:rsidR="005D2C4B" w:rsidRDefault="00ED07D4">
      <w:pPr>
        <w:spacing w:beforeLines="50" w:before="156" w:line="360" w:lineRule="auto"/>
        <w:ind w:firstLineChars="200" w:firstLine="480"/>
        <w:rPr>
          <w:rFonts w:ascii="方正兰亭中黑_GBK" w:eastAsia="方正兰亭中黑_GBK" w:hAnsi="宋体" w:cs="Times New Roman"/>
          <w:b/>
          <w:color w:val="0F6796"/>
          <w:sz w:val="24"/>
          <w:szCs w:val="24"/>
        </w:rPr>
      </w:pPr>
      <w:r>
        <w:rPr>
          <w:rFonts w:ascii="方正兰亭纤黑_GBK" w:eastAsia="方正兰亭纤黑_GBK" w:hAnsi="宋体" w:hint="eastAsia"/>
          <w:noProof/>
          <w:sz w:val="24"/>
          <w:szCs w:val="24"/>
        </w:rPr>
        <w:drawing>
          <wp:anchor distT="0" distB="0" distL="114300" distR="114300" simplePos="0" relativeHeight="251659264" behindDoc="1" locked="0" layoutInCell="1" allowOverlap="1">
            <wp:simplePos x="0" y="0"/>
            <wp:positionH relativeFrom="column">
              <wp:posOffset>4254500</wp:posOffset>
            </wp:positionH>
            <wp:positionV relativeFrom="paragraph">
              <wp:posOffset>189865</wp:posOffset>
            </wp:positionV>
            <wp:extent cx="1466850" cy="1280160"/>
            <wp:effectExtent l="0" t="0" r="0" b="0"/>
            <wp:wrapNone/>
            <wp:docPr id="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466850" cy="1280160"/>
                    </a:xfrm>
                    <a:prstGeom prst="rect">
                      <a:avLst/>
                    </a:prstGeom>
                  </pic:spPr>
                </pic:pic>
              </a:graphicData>
            </a:graphic>
          </wp:anchor>
        </w:drawing>
      </w:r>
      <w:r>
        <w:rPr>
          <w:rFonts w:ascii="方正兰亭中黑_GBK" w:eastAsia="方正兰亭中黑_GBK" w:hAnsi="宋体" w:cs="Times New Roman" w:hint="eastAsia"/>
          <w:b/>
          <w:color w:val="000000" w:themeColor="text1"/>
          <w:sz w:val="24"/>
          <w:szCs w:val="24"/>
        </w:rPr>
        <w:t>保全服务信息：</w:t>
      </w:r>
    </w:p>
    <w:p w14:paraId="7DED6E29" w14:textId="77777777" w:rsidR="005D2C4B" w:rsidRDefault="00ED07D4">
      <w:pPr>
        <w:spacing w:beforeLines="50" w:before="156" w:line="360" w:lineRule="auto"/>
        <w:ind w:firstLineChars="200" w:firstLine="480"/>
        <w:rPr>
          <w:rFonts w:ascii="方正兰亭纤黑_GBK" w:eastAsia="方正兰亭纤黑_GBK" w:hAnsi="宋体"/>
          <w:sz w:val="24"/>
          <w:szCs w:val="24"/>
        </w:rPr>
      </w:pPr>
      <w:r>
        <w:rPr>
          <w:rFonts w:ascii="方正兰亭纤黑_GBK" w:eastAsia="方正兰亭纤黑_GBK" w:hAnsi="宋体" w:hint="eastAsia"/>
          <w:sz w:val="24"/>
          <w:szCs w:val="24"/>
        </w:rPr>
        <w:t>批单号码：</w:t>
      </w:r>
      <w:r>
        <w:rPr>
          <w:rFonts w:ascii="方正兰亭纤黑_GBK" w:eastAsia="方正兰亭纤黑_GBK" w:hAnsi="宋体" w:hint="eastAsia"/>
          <w:sz w:val="24"/>
          <w:szCs w:val="24"/>
        </w:rPr>
        <w:t xml:space="preserve">#################         </w:t>
      </w:r>
      <w:r>
        <w:rPr>
          <w:rFonts w:ascii="方正兰亭纤黑_GBK" w:eastAsia="方正兰亭纤黑_GBK" w:hAnsi="宋体" w:hint="eastAsia"/>
          <w:sz w:val="24"/>
          <w:szCs w:val="24"/>
        </w:rPr>
        <w:t>保全确认日期：</w:t>
      </w:r>
      <w:r>
        <w:rPr>
          <w:rFonts w:ascii="方正兰亭纤黑_GBK" w:eastAsia="方正兰亭纤黑_GBK" w:hAnsi="宋体" w:hint="eastAsia"/>
          <w:sz w:val="24"/>
          <w:szCs w:val="24"/>
        </w:rPr>
        <w:t>####-##-##</w:t>
      </w:r>
    </w:p>
    <w:p w14:paraId="18A804EC" w14:textId="77777777" w:rsidR="005D2C4B" w:rsidRDefault="00ED07D4">
      <w:pPr>
        <w:rPr>
          <w:rFonts w:ascii="方正兰亭纤黑_GBK" w:eastAsia="方正兰亭纤黑_GBK" w:hAnsi="宋体"/>
        </w:rPr>
      </w:pPr>
      <w:r>
        <w:rPr>
          <w:rFonts w:ascii="方正兰亭纤黑_GBK" w:eastAsia="方正兰亭纤黑_GBK" w:hAnsi="宋体" w:hint="eastAsia"/>
        </w:rPr>
        <w:t>-------------</w:t>
      </w:r>
      <w:r>
        <w:rPr>
          <w:rFonts w:ascii="方正兰亭纤黑_GBK" w:eastAsia="方正兰亭纤黑_GBK" w:hAnsi="宋体"/>
        </w:rPr>
        <w:t>---------------</w:t>
      </w:r>
      <w:r>
        <w:rPr>
          <w:rFonts w:ascii="方正兰亭纤黑_GBK" w:eastAsia="方正兰亭纤黑_GBK" w:hAnsi="宋体" w:hint="eastAsia"/>
        </w:rPr>
        <w:t>----------</w:t>
      </w:r>
      <w:r>
        <w:rPr>
          <w:rFonts w:ascii="方正兰亭纤黑_GBK" w:eastAsia="方正兰亭纤黑_GBK" w:hAnsi="宋体" w:hint="eastAsia"/>
        </w:rPr>
        <w:t>（此页以下为空）</w:t>
      </w:r>
      <w:r>
        <w:rPr>
          <w:rFonts w:ascii="方正兰亭纤黑_GBK" w:eastAsia="方正兰亭纤黑_GBK" w:hAnsi="宋体" w:hint="eastAsia"/>
        </w:rPr>
        <w:t>-</w:t>
      </w:r>
      <w:r>
        <w:rPr>
          <w:rFonts w:ascii="方正兰亭纤黑_GBK" w:eastAsia="方正兰亭纤黑_GBK" w:hAnsi="宋体"/>
        </w:rPr>
        <w:t>----------------------------------</w:t>
      </w:r>
    </w:p>
    <w:p w14:paraId="00D1861D" w14:textId="77777777" w:rsidR="005D2C4B" w:rsidRDefault="00ED07D4">
      <w:pPr>
        <w:numPr>
          <w:ilvl w:val="0"/>
          <w:numId w:val="2"/>
        </w:numPr>
        <w:spacing w:line="276" w:lineRule="auto"/>
        <w:ind w:left="902"/>
        <w:outlineLvl w:val="3"/>
        <w:rPr>
          <w:rFonts w:ascii="方正兰亭纤黑_GBK" w:eastAsia="方正兰亭纤黑_GBK" w:hAnsi="宋体"/>
          <w:b/>
          <w:bCs/>
          <w:sz w:val="24"/>
          <w:szCs w:val="24"/>
        </w:rPr>
      </w:pPr>
      <w:r>
        <w:rPr>
          <w:rFonts w:ascii="方正兰亭纤黑_GBK" w:eastAsia="方正兰亭纤黑_GBK" w:hAnsi="宋体" w:hint="eastAsia"/>
          <w:b/>
          <w:bCs/>
          <w:sz w:val="24"/>
          <w:szCs w:val="24"/>
        </w:rPr>
        <w:t>短信和站内信</w:t>
      </w:r>
    </w:p>
    <w:p w14:paraId="0112B8BE" w14:textId="77777777" w:rsidR="005D2C4B" w:rsidRDefault="00ED07D4">
      <w:pPr>
        <w:spacing w:beforeLines="50" w:before="156" w:line="360" w:lineRule="auto"/>
        <w:ind w:firstLineChars="200" w:firstLine="480"/>
        <w:rPr>
          <w:rFonts w:ascii="方正兰亭纤黑_GBK" w:eastAsia="方正兰亭纤黑_GBK" w:hAnsi="宋体"/>
          <w:sz w:val="24"/>
          <w:szCs w:val="24"/>
        </w:rPr>
      </w:pPr>
      <w:r>
        <w:rPr>
          <w:rFonts w:ascii="方正兰亭纤黑_GBK" w:eastAsia="方正兰亭纤黑_GBK" w:hAnsi="宋体" w:hint="eastAsia"/>
          <w:sz w:val="24"/>
          <w:szCs w:val="24"/>
        </w:rPr>
        <w:t>短信站内信模板使用退费类保全项目通用模板。</w:t>
      </w:r>
    </w:p>
    <w:p w14:paraId="4645F8F6" w14:textId="77777777" w:rsidR="005D2C4B" w:rsidRDefault="005D2C4B">
      <w:pPr>
        <w:rPr>
          <w:rFonts w:ascii="方正兰亭纤黑_GBK" w:eastAsia="方正兰亭纤黑_GBK" w:hAnsi="宋体"/>
        </w:rPr>
      </w:pPr>
    </w:p>
    <w:p w14:paraId="056CD397" w14:textId="77777777" w:rsidR="005D2C4B" w:rsidRDefault="00ED07D4">
      <w:pPr>
        <w:widowControl/>
        <w:jc w:val="left"/>
        <w:rPr>
          <w:rFonts w:ascii="方正兰亭纤黑_GBK" w:eastAsia="方正兰亭纤黑_GBK" w:hAnsi="宋体"/>
        </w:rPr>
      </w:pPr>
      <w:r>
        <w:rPr>
          <w:rFonts w:ascii="方正兰亭纤黑_GBK" w:eastAsia="方正兰亭纤黑_GBK" w:hAnsi="宋体"/>
        </w:rPr>
        <w:br w:type="page"/>
      </w:r>
    </w:p>
    <w:p w14:paraId="3AFE0765" w14:textId="77777777" w:rsidR="005D2C4B" w:rsidRDefault="00ED07D4">
      <w:pPr>
        <w:numPr>
          <w:ilvl w:val="0"/>
          <w:numId w:val="1"/>
        </w:numPr>
        <w:spacing w:line="276" w:lineRule="auto"/>
        <w:outlineLvl w:val="2"/>
        <w:rPr>
          <w:rFonts w:ascii="方正仿宋_GBK" w:eastAsia="方正仿宋_GBK"/>
          <w:b/>
          <w:sz w:val="24"/>
          <w:szCs w:val="24"/>
        </w:rPr>
      </w:pPr>
      <w:r>
        <w:rPr>
          <w:rFonts w:ascii="方正仿宋_GBK" w:eastAsia="方正仿宋_GBK" w:hint="eastAsia"/>
          <w:b/>
          <w:sz w:val="24"/>
          <w:szCs w:val="24"/>
        </w:rPr>
        <w:lastRenderedPageBreak/>
        <w:t>保全项目：追加保费</w:t>
      </w:r>
    </w:p>
    <w:p w14:paraId="3E6E88BB" w14:textId="77777777" w:rsidR="005D2C4B" w:rsidRDefault="00ED07D4">
      <w:pPr>
        <w:numPr>
          <w:ilvl w:val="0"/>
          <w:numId w:val="8"/>
        </w:numPr>
        <w:spacing w:line="276" w:lineRule="auto"/>
        <w:outlineLvl w:val="3"/>
        <w:rPr>
          <w:rFonts w:ascii="方正仿宋_GBK" w:eastAsia="方正仿宋_GBK"/>
          <w:b/>
          <w:sz w:val="24"/>
          <w:szCs w:val="24"/>
        </w:rPr>
      </w:pPr>
      <w:r>
        <w:rPr>
          <w:rFonts w:ascii="方正仿宋_GBK" w:eastAsia="方正仿宋_GBK" w:hint="eastAsia"/>
          <w:b/>
          <w:sz w:val="24"/>
          <w:szCs w:val="24"/>
        </w:rPr>
        <w:t>项目释义</w:t>
      </w:r>
    </w:p>
    <w:p w14:paraId="31803C03" w14:textId="77777777" w:rsidR="005D2C4B" w:rsidRDefault="00ED07D4">
      <w:pPr>
        <w:spacing w:line="276" w:lineRule="auto"/>
        <w:ind w:firstLineChars="200" w:firstLine="480"/>
        <w:rPr>
          <w:rFonts w:ascii="方正仿宋_GBK" w:eastAsia="方正仿宋_GBK"/>
          <w:sz w:val="24"/>
          <w:szCs w:val="24"/>
        </w:rPr>
      </w:pPr>
      <w:r>
        <w:rPr>
          <w:rFonts w:ascii="方正仿宋_GBK" w:eastAsia="方正仿宋_GBK" w:hint="eastAsia"/>
          <w:sz w:val="24"/>
          <w:szCs w:val="24"/>
        </w:rPr>
        <w:t>在保单有效期内，投保人根据条款规定追加保险费，用于增加保单账户价值。</w:t>
      </w:r>
    </w:p>
    <w:p w14:paraId="1F8AFCE8" w14:textId="77777777" w:rsidR="005D2C4B" w:rsidRDefault="00ED07D4">
      <w:pPr>
        <w:numPr>
          <w:ilvl w:val="0"/>
          <w:numId w:val="8"/>
        </w:numPr>
        <w:spacing w:line="276" w:lineRule="auto"/>
        <w:ind w:left="902"/>
        <w:outlineLvl w:val="3"/>
        <w:rPr>
          <w:rFonts w:ascii="方正仿宋_GBK" w:eastAsia="方正仿宋_GBK"/>
          <w:b/>
          <w:sz w:val="24"/>
          <w:szCs w:val="24"/>
        </w:rPr>
      </w:pPr>
      <w:r>
        <w:rPr>
          <w:rFonts w:ascii="方正仿宋_GBK" w:eastAsia="方正仿宋_GBK" w:hint="eastAsia"/>
          <w:b/>
          <w:sz w:val="24"/>
          <w:szCs w:val="24"/>
        </w:rPr>
        <w:t>申请</w:t>
      </w:r>
      <w:r>
        <w:rPr>
          <w:rFonts w:ascii="方正仿宋_GBK" w:eastAsia="方正仿宋_GBK"/>
          <w:b/>
          <w:sz w:val="24"/>
          <w:szCs w:val="24"/>
        </w:rPr>
        <w:t>时间</w:t>
      </w:r>
    </w:p>
    <w:p w14:paraId="32152480" w14:textId="77777777" w:rsidR="005D2C4B" w:rsidRDefault="00ED07D4">
      <w:pPr>
        <w:spacing w:line="276" w:lineRule="auto"/>
        <w:ind w:firstLineChars="200" w:firstLine="480"/>
        <w:rPr>
          <w:rFonts w:ascii="方正仿宋_GBK" w:eastAsia="方正仿宋_GBK"/>
          <w:sz w:val="24"/>
          <w:szCs w:val="24"/>
        </w:rPr>
      </w:pPr>
      <w:r>
        <w:rPr>
          <w:rFonts w:ascii="方正仿宋_GBK" w:eastAsia="方正仿宋_GBK" w:hint="eastAsia"/>
          <w:sz w:val="24"/>
          <w:szCs w:val="24"/>
        </w:rPr>
        <w:t>保险合同期内且已过犹豫期。</w:t>
      </w:r>
    </w:p>
    <w:p w14:paraId="702622A1" w14:textId="77777777" w:rsidR="005D2C4B" w:rsidRDefault="00ED07D4">
      <w:pPr>
        <w:numPr>
          <w:ilvl w:val="0"/>
          <w:numId w:val="8"/>
        </w:numPr>
        <w:spacing w:line="276" w:lineRule="auto"/>
        <w:ind w:left="902"/>
        <w:outlineLvl w:val="3"/>
        <w:rPr>
          <w:rFonts w:ascii="方正仿宋_GBK" w:eastAsia="方正仿宋_GBK"/>
          <w:b/>
          <w:sz w:val="24"/>
          <w:szCs w:val="24"/>
        </w:rPr>
      </w:pPr>
      <w:r>
        <w:rPr>
          <w:rFonts w:ascii="方正仿宋_GBK" w:eastAsia="方正仿宋_GBK" w:hint="eastAsia"/>
          <w:b/>
          <w:sz w:val="24"/>
          <w:szCs w:val="24"/>
        </w:rPr>
        <w:t>生效</w:t>
      </w:r>
      <w:r>
        <w:rPr>
          <w:rFonts w:ascii="方正仿宋_GBK" w:eastAsia="方正仿宋_GBK"/>
          <w:b/>
          <w:sz w:val="24"/>
          <w:szCs w:val="24"/>
        </w:rPr>
        <w:t>日期</w:t>
      </w:r>
    </w:p>
    <w:p w14:paraId="020B7C6B" w14:textId="77777777" w:rsidR="005D2C4B" w:rsidRDefault="00ED07D4">
      <w:pPr>
        <w:spacing w:line="276" w:lineRule="auto"/>
        <w:ind w:firstLineChars="200" w:firstLine="480"/>
        <w:rPr>
          <w:rFonts w:ascii="方正仿宋_GBK" w:eastAsia="方正仿宋_GBK"/>
          <w:sz w:val="24"/>
          <w:szCs w:val="24"/>
        </w:rPr>
      </w:pPr>
      <w:r>
        <w:rPr>
          <w:rFonts w:ascii="方正仿宋_GBK" w:eastAsia="方正仿宋_GBK" w:hint="eastAsia"/>
          <w:sz w:val="24"/>
          <w:szCs w:val="24"/>
        </w:rPr>
        <w:t>申请日期次日。</w:t>
      </w:r>
    </w:p>
    <w:p w14:paraId="0DB0C727" w14:textId="77777777" w:rsidR="005D2C4B" w:rsidRDefault="00ED07D4">
      <w:pPr>
        <w:numPr>
          <w:ilvl w:val="0"/>
          <w:numId w:val="8"/>
        </w:numPr>
        <w:spacing w:line="276" w:lineRule="auto"/>
        <w:ind w:left="902"/>
        <w:outlineLvl w:val="3"/>
        <w:rPr>
          <w:rFonts w:ascii="方正仿宋_GBK" w:eastAsia="方正仿宋_GBK"/>
          <w:b/>
          <w:sz w:val="24"/>
          <w:szCs w:val="24"/>
        </w:rPr>
      </w:pPr>
      <w:r>
        <w:rPr>
          <w:rFonts w:ascii="方正仿宋_GBK" w:eastAsia="方正仿宋_GBK" w:hint="eastAsia"/>
          <w:b/>
          <w:sz w:val="24"/>
          <w:szCs w:val="24"/>
        </w:rPr>
        <w:t>申请资格人</w:t>
      </w:r>
    </w:p>
    <w:p w14:paraId="51D4D213" w14:textId="77777777" w:rsidR="005D2C4B" w:rsidRDefault="00ED07D4">
      <w:pPr>
        <w:spacing w:line="276" w:lineRule="auto"/>
        <w:ind w:firstLineChars="200" w:firstLine="480"/>
        <w:rPr>
          <w:rFonts w:ascii="方正仿宋_GBK" w:eastAsia="方正仿宋_GBK"/>
          <w:sz w:val="24"/>
          <w:szCs w:val="24"/>
        </w:rPr>
      </w:pPr>
      <w:r>
        <w:rPr>
          <w:rFonts w:ascii="方正仿宋_GBK" w:eastAsia="方正仿宋_GBK" w:hint="eastAsia"/>
          <w:sz w:val="24"/>
          <w:szCs w:val="24"/>
        </w:rPr>
        <w:t>投保人。</w:t>
      </w:r>
    </w:p>
    <w:p w14:paraId="6C8C0881" w14:textId="77777777" w:rsidR="005D2C4B" w:rsidRDefault="00ED07D4">
      <w:pPr>
        <w:numPr>
          <w:ilvl w:val="0"/>
          <w:numId w:val="8"/>
        </w:numPr>
        <w:spacing w:line="276" w:lineRule="auto"/>
        <w:ind w:left="902"/>
        <w:outlineLvl w:val="3"/>
        <w:rPr>
          <w:rFonts w:ascii="方正仿宋_GBK" w:eastAsia="方正仿宋_GBK"/>
          <w:b/>
          <w:sz w:val="24"/>
          <w:szCs w:val="24"/>
        </w:rPr>
      </w:pPr>
      <w:r>
        <w:rPr>
          <w:rFonts w:ascii="方正仿宋_GBK" w:eastAsia="方正仿宋_GBK" w:hint="eastAsia"/>
          <w:b/>
          <w:sz w:val="24"/>
          <w:szCs w:val="24"/>
        </w:rPr>
        <w:t>适用险种</w:t>
      </w:r>
    </w:p>
    <w:p w14:paraId="532F2264" w14:textId="77777777" w:rsidR="005D2C4B" w:rsidRDefault="00ED07D4">
      <w:pPr>
        <w:spacing w:line="276" w:lineRule="auto"/>
        <w:ind w:firstLineChars="200" w:firstLine="480"/>
        <w:rPr>
          <w:rFonts w:ascii="方正仿宋_GBK" w:eastAsia="方正仿宋_GBK"/>
          <w:sz w:val="24"/>
          <w:szCs w:val="24"/>
        </w:rPr>
      </w:pPr>
      <w:r>
        <w:rPr>
          <w:rFonts w:ascii="方正仿宋_GBK" w:eastAsia="方正仿宋_GBK" w:hint="eastAsia"/>
          <w:sz w:val="24"/>
          <w:szCs w:val="24"/>
        </w:rPr>
        <w:t>万能险。</w:t>
      </w:r>
    </w:p>
    <w:p w14:paraId="524734F6" w14:textId="77777777" w:rsidR="005D2C4B" w:rsidRDefault="00ED07D4">
      <w:pPr>
        <w:numPr>
          <w:ilvl w:val="0"/>
          <w:numId w:val="8"/>
        </w:numPr>
        <w:spacing w:line="276" w:lineRule="auto"/>
        <w:ind w:left="902"/>
        <w:outlineLvl w:val="3"/>
        <w:rPr>
          <w:rFonts w:ascii="方正仿宋_GBK" w:eastAsia="方正仿宋_GBK"/>
          <w:b/>
          <w:sz w:val="24"/>
          <w:szCs w:val="24"/>
        </w:rPr>
      </w:pPr>
      <w:r>
        <w:rPr>
          <w:rFonts w:ascii="方正仿宋_GBK" w:eastAsia="方正仿宋_GBK" w:hint="eastAsia"/>
          <w:b/>
          <w:sz w:val="24"/>
          <w:szCs w:val="24"/>
        </w:rPr>
        <w:t>项目入口</w:t>
      </w:r>
    </w:p>
    <w:p w14:paraId="10C7AB05" w14:textId="77777777" w:rsidR="005D2C4B" w:rsidRDefault="00ED07D4">
      <w:pPr>
        <w:numPr>
          <w:ilvl w:val="0"/>
          <w:numId w:val="9"/>
        </w:numPr>
        <w:spacing w:line="276" w:lineRule="auto"/>
        <w:rPr>
          <w:rFonts w:ascii="方正仿宋_GBK" w:eastAsia="方正仿宋_GBK"/>
          <w:sz w:val="24"/>
          <w:szCs w:val="24"/>
        </w:rPr>
      </w:pPr>
      <w:r>
        <w:rPr>
          <w:rFonts w:ascii="方正仿宋_GBK" w:eastAsia="方正仿宋_GBK" w:hint="eastAsia"/>
          <w:sz w:val="24"/>
          <w:szCs w:val="24"/>
        </w:rPr>
        <w:t>在查阅保单信息中保障信息时，可同时提交变更申请；</w:t>
      </w:r>
    </w:p>
    <w:p w14:paraId="56F896A3" w14:textId="77777777" w:rsidR="005D2C4B" w:rsidRDefault="00ED07D4">
      <w:pPr>
        <w:numPr>
          <w:ilvl w:val="0"/>
          <w:numId w:val="9"/>
        </w:numPr>
        <w:spacing w:line="276" w:lineRule="auto"/>
        <w:rPr>
          <w:rFonts w:ascii="方正仿宋_GBK" w:eastAsia="方正仿宋_GBK"/>
          <w:sz w:val="24"/>
          <w:szCs w:val="24"/>
        </w:rPr>
      </w:pPr>
      <w:r>
        <w:rPr>
          <w:rFonts w:ascii="方正仿宋_GBK" w:eastAsia="方正仿宋_GBK" w:hint="eastAsia"/>
          <w:sz w:val="24"/>
          <w:szCs w:val="24"/>
        </w:rPr>
        <w:t>可对指定险种，提交变更申请。</w:t>
      </w:r>
    </w:p>
    <w:p w14:paraId="19B7D16B" w14:textId="77777777" w:rsidR="005D2C4B" w:rsidRDefault="00ED07D4">
      <w:pPr>
        <w:numPr>
          <w:ilvl w:val="0"/>
          <w:numId w:val="8"/>
        </w:numPr>
        <w:spacing w:line="276" w:lineRule="auto"/>
        <w:ind w:left="902"/>
        <w:outlineLvl w:val="3"/>
        <w:rPr>
          <w:rFonts w:ascii="方正仿宋_GBK" w:eastAsia="方正仿宋_GBK"/>
          <w:b/>
          <w:sz w:val="24"/>
          <w:szCs w:val="24"/>
        </w:rPr>
      </w:pPr>
      <w:r>
        <w:rPr>
          <w:rFonts w:ascii="方正仿宋_GBK" w:eastAsia="方正仿宋_GBK" w:hint="eastAsia"/>
          <w:b/>
          <w:sz w:val="24"/>
          <w:szCs w:val="24"/>
        </w:rPr>
        <w:t>申请</w:t>
      </w:r>
      <w:r>
        <w:rPr>
          <w:rFonts w:ascii="方正仿宋_GBK" w:eastAsia="方正仿宋_GBK"/>
          <w:b/>
          <w:sz w:val="24"/>
          <w:szCs w:val="24"/>
        </w:rPr>
        <w:t>层级</w:t>
      </w:r>
    </w:p>
    <w:p w14:paraId="3BE9C66B" w14:textId="77777777" w:rsidR="005D2C4B" w:rsidRDefault="00ED07D4">
      <w:pPr>
        <w:spacing w:line="276" w:lineRule="auto"/>
        <w:ind w:left="480"/>
        <w:rPr>
          <w:rFonts w:ascii="方正仿宋_GBK" w:eastAsia="方正仿宋_GBK"/>
          <w:sz w:val="24"/>
          <w:szCs w:val="24"/>
        </w:rPr>
      </w:pPr>
      <w:r>
        <w:rPr>
          <w:rFonts w:ascii="方正仿宋_GBK" w:eastAsia="方正仿宋_GBK" w:hint="eastAsia"/>
          <w:sz w:val="24"/>
          <w:szCs w:val="24"/>
        </w:rPr>
        <w:t>可对指定保险合同、</w:t>
      </w:r>
      <w:r>
        <w:rPr>
          <w:rFonts w:ascii="方正仿宋_GBK" w:eastAsia="方正仿宋_GBK"/>
          <w:sz w:val="24"/>
          <w:szCs w:val="24"/>
        </w:rPr>
        <w:t>个人保险凭证、</w:t>
      </w:r>
      <w:r>
        <w:rPr>
          <w:rFonts w:ascii="方正仿宋_GBK" w:eastAsia="方正仿宋_GBK" w:hint="eastAsia"/>
          <w:sz w:val="24"/>
          <w:szCs w:val="24"/>
        </w:rPr>
        <w:t>险种进行变更，可以变更指定到险种层。</w:t>
      </w:r>
    </w:p>
    <w:p w14:paraId="126DDAD4" w14:textId="77777777" w:rsidR="005D2C4B" w:rsidRDefault="00ED07D4">
      <w:pPr>
        <w:numPr>
          <w:ilvl w:val="0"/>
          <w:numId w:val="8"/>
        </w:numPr>
        <w:spacing w:line="276" w:lineRule="auto"/>
        <w:ind w:left="902"/>
        <w:outlineLvl w:val="3"/>
        <w:rPr>
          <w:rFonts w:ascii="方正仿宋_GBK" w:eastAsia="方正仿宋_GBK"/>
          <w:b/>
          <w:sz w:val="24"/>
          <w:szCs w:val="24"/>
        </w:rPr>
      </w:pPr>
      <w:r>
        <w:rPr>
          <w:rFonts w:ascii="方正仿宋_GBK" w:eastAsia="方正仿宋_GBK" w:hint="eastAsia"/>
          <w:b/>
          <w:sz w:val="24"/>
          <w:szCs w:val="24"/>
        </w:rPr>
        <w:t>功能设定</w:t>
      </w:r>
    </w:p>
    <w:p w14:paraId="1B70B655" w14:textId="77777777" w:rsidR="005D2C4B" w:rsidRDefault="00ED07D4">
      <w:pPr>
        <w:pStyle w:val="af"/>
        <w:numPr>
          <w:ilvl w:val="0"/>
          <w:numId w:val="10"/>
        </w:numPr>
        <w:spacing w:line="276" w:lineRule="auto"/>
        <w:ind w:firstLineChars="0"/>
        <w:rPr>
          <w:rFonts w:ascii="方正仿宋_GBK" w:eastAsia="方正仿宋_GBK"/>
          <w:sz w:val="24"/>
          <w:szCs w:val="24"/>
        </w:rPr>
      </w:pPr>
      <w:r>
        <w:rPr>
          <w:rFonts w:ascii="方正仿宋_GBK" w:eastAsia="方正仿宋_GBK" w:hint="eastAsia"/>
          <w:sz w:val="24"/>
          <w:szCs w:val="24"/>
        </w:rPr>
        <w:t>不允许变更的情况</w:t>
      </w:r>
      <w:r>
        <w:rPr>
          <w:rFonts w:ascii="方正仿宋_GBK" w:eastAsia="方正仿宋_GBK"/>
          <w:sz w:val="24"/>
          <w:szCs w:val="24"/>
        </w:rPr>
        <w:t>：</w:t>
      </w:r>
      <w:r>
        <w:rPr>
          <w:rFonts w:ascii="方正仿宋_GBK" w:eastAsia="方正仿宋_GBK" w:hint="eastAsia"/>
          <w:sz w:val="24"/>
          <w:szCs w:val="24"/>
        </w:rPr>
        <w:t>保单挂起状态下、犹豫期内、失效中、已终止。</w:t>
      </w:r>
    </w:p>
    <w:p w14:paraId="4E0FA103" w14:textId="77777777" w:rsidR="005D2C4B" w:rsidRDefault="00ED07D4">
      <w:pPr>
        <w:pStyle w:val="af"/>
        <w:numPr>
          <w:ilvl w:val="0"/>
          <w:numId w:val="10"/>
        </w:numPr>
        <w:spacing w:line="276" w:lineRule="auto"/>
        <w:ind w:firstLineChars="0"/>
        <w:rPr>
          <w:rFonts w:ascii="方正仿宋_GBK" w:eastAsia="方正仿宋_GBK"/>
          <w:sz w:val="24"/>
          <w:szCs w:val="24"/>
        </w:rPr>
      </w:pPr>
      <w:r>
        <w:rPr>
          <w:rFonts w:ascii="方正仿宋_GBK" w:eastAsia="方正仿宋_GBK" w:hint="eastAsia"/>
          <w:sz w:val="24"/>
          <w:szCs w:val="24"/>
        </w:rPr>
        <w:t>带出</w:t>
      </w:r>
      <w:r>
        <w:rPr>
          <w:rFonts w:ascii="方正仿宋_GBK" w:eastAsia="方正仿宋_GBK"/>
          <w:sz w:val="24"/>
          <w:szCs w:val="24"/>
        </w:rPr>
        <w:t>信息：</w:t>
      </w:r>
      <w:r>
        <w:rPr>
          <w:rFonts w:ascii="方正仿宋_GBK" w:eastAsia="方正仿宋_GBK" w:hint="eastAsia"/>
          <w:sz w:val="24"/>
          <w:szCs w:val="24"/>
        </w:rPr>
        <w:t>保险合同</w:t>
      </w:r>
      <w:r>
        <w:rPr>
          <w:rFonts w:ascii="方正仿宋_GBK" w:eastAsia="方正仿宋_GBK"/>
          <w:sz w:val="24"/>
          <w:szCs w:val="24"/>
        </w:rPr>
        <w:t>号</w:t>
      </w:r>
      <w:r>
        <w:rPr>
          <w:rFonts w:ascii="方正仿宋_GBK" w:eastAsia="方正仿宋_GBK" w:hint="eastAsia"/>
          <w:sz w:val="24"/>
          <w:szCs w:val="24"/>
        </w:rPr>
        <w:t>、</w:t>
      </w:r>
      <w:r>
        <w:rPr>
          <w:rFonts w:ascii="方正仿宋_GBK" w:eastAsia="方正仿宋_GBK"/>
          <w:sz w:val="24"/>
          <w:szCs w:val="24"/>
        </w:rPr>
        <w:t>保险凭证号</w:t>
      </w:r>
      <w:r>
        <w:rPr>
          <w:rFonts w:ascii="方正仿宋_GBK" w:eastAsia="方正仿宋_GBK" w:hint="eastAsia"/>
          <w:sz w:val="24"/>
          <w:szCs w:val="24"/>
        </w:rPr>
        <w:t>、投保人</w:t>
      </w:r>
      <w:r>
        <w:rPr>
          <w:rFonts w:ascii="方正仿宋_GBK" w:eastAsia="方正仿宋_GBK"/>
          <w:sz w:val="24"/>
          <w:szCs w:val="24"/>
        </w:rPr>
        <w:t>、</w:t>
      </w:r>
      <w:r>
        <w:rPr>
          <w:rFonts w:ascii="方正仿宋_GBK" w:eastAsia="方正仿宋_GBK" w:hint="eastAsia"/>
          <w:sz w:val="24"/>
          <w:szCs w:val="24"/>
        </w:rPr>
        <w:t>被保险人、险种名称、</w:t>
      </w:r>
      <w:del w:id="133" w:author=" " w:date="2019-11-25T16:20:00Z">
        <w:r>
          <w:rPr>
            <w:rFonts w:ascii="方正仿宋_GBK" w:eastAsia="方正仿宋_GBK" w:hint="eastAsia"/>
            <w:sz w:val="24"/>
            <w:szCs w:val="24"/>
          </w:rPr>
          <w:delText>追加前的</w:delText>
        </w:r>
      </w:del>
      <w:ins w:id="134" w:author=" " w:date="2019-11-25T16:20:00Z">
        <w:r>
          <w:rPr>
            <w:rFonts w:ascii="方正仿宋_GBK" w:eastAsia="方正仿宋_GBK" w:hint="eastAsia"/>
            <w:sz w:val="24"/>
            <w:szCs w:val="24"/>
          </w:rPr>
          <w:t>当前</w:t>
        </w:r>
      </w:ins>
      <w:r>
        <w:rPr>
          <w:rFonts w:ascii="方正仿宋_GBK" w:eastAsia="方正仿宋_GBK" w:hint="eastAsia"/>
          <w:sz w:val="24"/>
          <w:szCs w:val="24"/>
        </w:rPr>
        <w:t>账户价值、</w:t>
      </w:r>
      <w:ins w:id="135" w:author="Kina.Yang" w:date="2019-11-28T16:48:00Z">
        <w:r>
          <w:rPr>
            <w:rFonts w:ascii="方正仿宋_GBK" w:eastAsia="方正仿宋_GBK" w:hint="eastAsia"/>
            <w:sz w:val="24"/>
            <w:szCs w:val="24"/>
          </w:rPr>
          <w:t>当前基本保险金额、</w:t>
        </w:r>
      </w:ins>
      <w:r>
        <w:rPr>
          <w:rFonts w:ascii="方正仿宋_GBK" w:eastAsia="方正仿宋_GBK" w:hint="eastAsia"/>
          <w:sz w:val="24"/>
          <w:szCs w:val="24"/>
        </w:rPr>
        <w:t>追加保费金额、初始费用。</w:t>
      </w:r>
    </w:p>
    <w:p w14:paraId="48A0CA87" w14:textId="77777777" w:rsidR="005D2C4B" w:rsidRDefault="00ED07D4">
      <w:pPr>
        <w:numPr>
          <w:ilvl w:val="0"/>
          <w:numId w:val="10"/>
        </w:numPr>
        <w:spacing w:line="276" w:lineRule="auto"/>
        <w:rPr>
          <w:rFonts w:ascii="方正仿宋_GBK" w:eastAsia="方正仿宋_GBK"/>
          <w:sz w:val="24"/>
          <w:szCs w:val="24"/>
        </w:rPr>
      </w:pPr>
      <w:r>
        <w:rPr>
          <w:rFonts w:ascii="方正仿宋_GBK" w:eastAsia="方正仿宋_GBK" w:hint="eastAsia"/>
          <w:sz w:val="24"/>
          <w:szCs w:val="24"/>
        </w:rPr>
        <w:t>变更</w:t>
      </w:r>
      <w:r>
        <w:rPr>
          <w:rFonts w:ascii="方正仿宋_GBK" w:eastAsia="方正仿宋_GBK"/>
          <w:sz w:val="24"/>
          <w:szCs w:val="24"/>
        </w:rPr>
        <w:t>信息</w:t>
      </w:r>
      <w:r>
        <w:rPr>
          <w:rFonts w:ascii="方正仿宋_GBK" w:eastAsia="方正仿宋_GBK" w:hint="eastAsia"/>
          <w:sz w:val="24"/>
          <w:szCs w:val="24"/>
        </w:rPr>
        <w:t>与</w:t>
      </w:r>
      <w:r>
        <w:rPr>
          <w:rFonts w:ascii="方正仿宋_GBK" w:eastAsia="方正仿宋_GBK"/>
          <w:sz w:val="24"/>
          <w:szCs w:val="24"/>
        </w:rPr>
        <w:t>校验规则：</w:t>
      </w:r>
    </w:p>
    <w:p w14:paraId="5B868019" w14:textId="77777777" w:rsidR="005D2C4B" w:rsidRDefault="00ED07D4">
      <w:pPr>
        <w:numPr>
          <w:ilvl w:val="0"/>
          <w:numId w:val="5"/>
        </w:numPr>
        <w:spacing w:line="276" w:lineRule="auto"/>
        <w:rPr>
          <w:ins w:id="136" w:author="Kina.Yang" w:date="2019-11-28T16:49:00Z"/>
          <w:rFonts w:ascii="方正仿宋_GBK" w:eastAsia="方正仿宋_GBK"/>
          <w:sz w:val="24"/>
          <w:szCs w:val="24"/>
        </w:rPr>
      </w:pPr>
      <w:ins w:id="137" w:author="Kina.Yang" w:date="2019-11-28T16:50:00Z">
        <w:r>
          <w:rPr>
            <w:rFonts w:ascii="方正仿宋_GBK" w:eastAsia="方正仿宋_GBK" w:hint="eastAsia"/>
            <w:sz w:val="24"/>
            <w:szCs w:val="24"/>
          </w:rPr>
          <w:t>当前</w:t>
        </w:r>
      </w:ins>
      <w:ins w:id="138" w:author="Kina.Yang" w:date="2019-11-28T16:49:00Z">
        <w:r>
          <w:rPr>
            <w:rFonts w:ascii="方正仿宋_GBK" w:eastAsia="方正仿宋_GBK" w:hint="eastAsia"/>
            <w:sz w:val="24"/>
            <w:szCs w:val="24"/>
          </w:rPr>
          <w:t>账户价值为当前申请时点的账户金额（预结算账户价值）</w:t>
        </w:r>
        <w:r>
          <w:rPr>
            <w:rFonts w:ascii="方正仿宋_GBK" w:eastAsia="方正仿宋_GBK"/>
            <w:sz w:val="24"/>
            <w:szCs w:val="24"/>
            <w:rPrChange w:id="139" w:author=" " w:date="2019-11-28T17:13:00Z">
              <w:rPr>
                <w:rFonts w:ascii="方正仿宋_GBK" w:eastAsia="方正仿宋_GBK"/>
                <w:sz w:val="24"/>
                <w:szCs w:val="24"/>
                <w:highlight w:val="yellow"/>
              </w:rPr>
            </w:rPrChange>
          </w:rPr>
          <w:t>。</w:t>
        </w:r>
      </w:ins>
    </w:p>
    <w:p w14:paraId="51ED1DDE" w14:textId="77777777" w:rsidR="005D2C4B" w:rsidRDefault="00ED07D4">
      <w:pPr>
        <w:numPr>
          <w:ilvl w:val="0"/>
          <w:numId w:val="5"/>
        </w:numPr>
        <w:spacing w:line="276" w:lineRule="auto"/>
        <w:rPr>
          <w:ins w:id="140" w:author="Kina.Yang" w:date="2019-11-28T16:51:00Z"/>
          <w:rFonts w:ascii="方正仿宋_GBK" w:eastAsia="方正仿宋_GBK"/>
          <w:sz w:val="24"/>
          <w:szCs w:val="24"/>
        </w:rPr>
      </w:pPr>
      <w:ins w:id="141" w:author="Kina.Yang" w:date="2019-11-28T16:50:00Z">
        <w:r>
          <w:rPr>
            <w:rFonts w:ascii="方正仿宋_GBK" w:eastAsia="方正仿宋_GBK" w:hint="eastAsia"/>
            <w:sz w:val="24"/>
            <w:szCs w:val="24"/>
          </w:rPr>
          <w:lastRenderedPageBreak/>
          <w:t>当前</w:t>
        </w:r>
      </w:ins>
      <w:ins w:id="142" w:author="Kina.Yang" w:date="2019-11-28T16:49:00Z">
        <w:r>
          <w:rPr>
            <w:rFonts w:ascii="方正仿宋_GBK" w:eastAsia="方正仿宋_GBK" w:hint="eastAsia"/>
            <w:sz w:val="24"/>
            <w:szCs w:val="24"/>
          </w:rPr>
          <w:t>基本保险金额：</w:t>
        </w:r>
      </w:ins>
      <w:ins w:id="143" w:author="Kina.Yang" w:date="2019-11-28T16:50:00Z">
        <w:r>
          <w:rPr>
            <w:rFonts w:ascii="方正仿宋_GBK" w:eastAsia="方正仿宋_GBK" w:hint="eastAsia"/>
            <w:sz w:val="24"/>
            <w:szCs w:val="24"/>
          </w:rPr>
          <w:t>按产品执行</w:t>
        </w:r>
      </w:ins>
      <w:ins w:id="144" w:author="Kina.Yang" w:date="2019-11-28T16:49:00Z">
        <w:r>
          <w:rPr>
            <w:rFonts w:ascii="方正仿宋_GBK" w:eastAsia="方正仿宋_GBK" w:hint="eastAsia"/>
            <w:sz w:val="24"/>
            <w:szCs w:val="24"/>
          </w:rPr>
          <w:t>。</w:t>
        </w:r>
      </w:ins>
    </w:p>
    <w:p w14:paraId="109F9EE0" w14:textId="77777777" w:rsidR="005D2C4B" w:rsidRDefault="00ED07D4">
      <w:pPr>
        <w:numPr>
          <w:ilvl w:val="0"/>
          <w:numId w:val="5"/>
        </w:numPr>
        <w:spacing w:line="276" w:lineRule="auto"/>
        <w:rPr>
          <w:ins w:id="145" w:author="Kina.Yang" w:date="2019-11-28T16:52:00Z"/>
          <w:rFonts w:ascii="方正仿宋_GBK" w:eastAsia="方正仿宋_GBK"/>
          <w:sz w:val="24"/>
          <w:szCs w:val="24"/>
        </w:rPr>
      </w:pPr>
      <w:ins w:id="146" w:author="Kina.Yang" w:date="2019-11-28T16:52:00Z">
        <w:r>
          <w:rPr>
            <w:rFonts w:ascii="方正仿宋_GBK" w:eastAsia="方正仿宋_GBK" w:hint="eastAsia"/>
            <w:sz w:val="24"/>
            <w:szCs w:val="24"/>
            <w:highlight w:val="yellow"/>
          </w:rPr>
          <w:t>界面提示：该保单账户价值以本合同最近</w:t>
        </w:r>
        <w:r>
          <w:rPr>
            <w:rFonts w:ascii="方正仿宋_GBK" w:eastAsia="方正仿宋_GBK"/>
            <w:sz w:val="24"/>
            <w:szCs w:val="24"/>
            <w:highlight w:val="yellow"/>
          </w:rPr>
          <w:t>一期公布</w:t>
        </w:r>
        <w:r>
          <w:rPr>
            <w:rFonts w:ascii="方正仿宋_GBK" w:eastAsia="方正仿宋_GBK" w:hint="eastAsia"/>
            <w:sz w:val="24"/>
            <w:szCs w:val="24"/>
            <w:highlight w:val="yellow"/>
          </w:rPr>
          <w:t>的结算利率进行预结算</w:t>
        </w:r>
      </w:ins>
      <w:ins w:id="147" w:author="Kina.Yang" w:date="2019-11-28T17:00:00Z">
        <w:r>
          <w:rPr>
            <w:rFonts w:ascii="方正仿宋_GBK" w:eastAsia="方正仿宋_GBK" w:hint="eastAsia"/>
            <w:sz w:val="24"/>
            <w:szCs w:val="24"/>
            <w:highlight w:val="yellow"/>
          </w:rPr>
          <w:t>，</w:t>
        </w:r>
      </w:ins>
      <w:ins w:id="148" w:author="Kina.Yang" w:date="2019-11-28T16:52:00Z">
        <w:r>
          <w:rPr>
            <w:rFonts w:ascii="方正仿宋_GBK" w:eastAsia="方正仿宋_GBK" w:hint="eastAsia"/>
            <w:sz w:val="24"/>
            <w:szCs w:val="24"/>
            <w:highlight w:val="yellow"/>
          </w:rPr>
          <w:t>保单账户价值以每月保单账户结算日结算结果</w:t>
        </w:r>
        <w:r>
          <w:rPr>
            <w:rFonts w:ascii="方正仿宋_GBK" w:eastAsia="方正仿宋_GBK"/>
            <w:sz w:val="24"/>
            <w:szCs w:val="24"/>
            <w:highlight w:val="yellow"/>
          </w:rPr>
          <w:t>为准</w:t>
        </w:r>
        <w:r>
          <w:rPr>
            <w:rFonts w:ascii="方正仿宋_GBK" w:eastAsia="方正仿宋_GBK" w:hint="eastAsia"/>
            <w:sz w:val="24"/>
            <w:szCs w:val="24"/>
            <w:highlight w:val="yellow"/>
          </w:rPr>
          <w:t>。追加保险费后账户价值</w:t>
        </w:r>
      </w:ins>
      <w:ins w:id="149" w:author="Kina.Yang" w:date="2019-11-28T17:00:00Z">
        <w:r>
          <w:rPr>
            <w:rFonts w:ascii="方正仿宋_GBK" w:eastAsia="方正仿宋_GBK" w:hint="eastAsia"/>
            <w:sz w:val="24"/>
            <w:szCs w:val="24"/>
            <w:highlight w:val="yellow"/>
          </w:rPr>
          <w:t>和基本保险金额</w:t>
        </w:r>
      </w:ins>
      <w:ins w:id="150" w:author="Kina.Yang" w:date="2019-11-28T16:52:00Z">
        <w:r>
          <w:rPr>
            <w:rFonts w:ascii="方正仿宋_GBK" w:eastAsia="方正仿宋_GBK" w:hint="eastAsia"/>
            <w:sz w:val="24"/>
            <w:szCs w:val="24"/>
            <w:highlight w:val="yellow"/>
          </w:rPr>
          <w:t>将发生变</w:t>
        </w:r>
      </w:ins>
      <w:ins w:id="151" w:author="Kina.Yang" w:date="2019-11-28T17:00:00Z">
        <w:r>
          <w:rPr>
            <w:rFonts w:ascii="方正仿宋_GBK" w:eastAsia="方正仿宋_GBK" w:hint="eastAsia"/>
            <w:sz w:val="24"/>
            <w:szCs w:val="24"/>
            <w:highlight w:val="yellow"/>
          </w:rPr>
          <w:t>化</w:t>
        </w:r>
      </w:ins>
      <w:ins w:id="152" w:author="Kina.Yang" w:date="2019-11-28T16:52:00Z">
        <w:r>
          <w:rPr>
            <w:rFonts w:ascii="方正仿宋_GBK" w:eastAsia="方正仿宋_GBK" w:hint="eastAsia"/>
            <w:sz w:val="24"/>
            <w:szCs w:val="24"/>
            <w:highlight w:val="yellow"/>
          </w:rPr>
          <w:t>，请知悉。</w:t>
        </w:r>
      </w:ins>
    </w:p>
    <w:p w14:paraId="569EA6F4" w14:textId="77777777" w:rsidR="005D2C4B" w:rsidRDefault="00ED07D4">
      <w:pPr>
        <w:numPr>
          <w:ilvl w:val="0"/>
          <w:numId w:val="5"/>
        </w:numPr>
        <w:spacing w:line="276" w:lineRule="auto"/>
        <w:rPr>
          <w:ins w:id="153" w:author="Kina.Yang" w:date="2019-11-28T16:49:00Z"/>
          <w:rFonts w:ascii="方正仿宋_GBK" w:eastAsia="方正仿宋_GBK"/>
          <w:sz w:val="24"/>
          <w:szCs w:val="24"/>
        </w:rPr>
      </w:pPr>
      <w:r>
        <w:rPr>
          <w:rFonts w:ascii="方正仿宋_GBK" w:eastAsia="方正仿宋_GBK" w:hint="eastAsia"/>
          <w:sz w:val="24"/>
          <w:szCs w:val="24"/>
        </w:rPr>
        <w:t>支持</w:t>
      </w:r>
      <w:r>
        <w:rPr>
          <w:rFonts w:ascii="方正仿宋_GBK" w:eastAsia="方正仿宋_GBK"/>
          <w:sz w:val="24"/>
          <w:szCs w:val="24"/>
        </w:rPr>
        <w:t>输入</w:t>
      </w:r>
      <w:r>
        <w:rPr>
          <w:rFonts w:ascii="方正仿宋_GBK" w:eastAsia="方正仿宋_GBK" w:hint="eastAsia"/>
          <w:sz w:val="24"/>
          <w:szCs w:val="24"/>
        </w:rPr>
        <w:t>追加保费的金额，初始费用根据追加的保险费计算。</w:t>
      </w:r>
    </w:p>
    <w:p w14:paraId="1F77C598" w14:textId="77777777" w:rsidR="005D2C4B" w:rsidRDefault="00ED07D4">
      <w:pPr>
        <w:numPr>
          <w:ilvl w:val="0"/>
          <w:numId w:val="5"/>
        </w:numPr>
        <w:spacing w:line="276" w:lineRule="auto"/>
        <w:rPr>
          <w:ins w:id="154" w:author=" " w:date="2019-11-27T15:03:00Z"/>
          <w:del w:id="155" w:author="Kina.Yang" w:date="2019-11-28T16:49:00Z"/>
          <w:rFonts w:ascii="方正仿宋_GBK" w:eastAsia="方正仿宋_GBK"/>
          <w:sz w:val="24"/>
          <w:szCs w:val="24"/>
        </w:rPr>
      </w:pPr>
      <w:del w:id="156" w:author="Kina.Yang" w:date="2019-11-28T16:49:00Z">
        <w:r>
          <w:rPr>
            <w:rFonts w:ascii="方正仿宋_GBK" w:eastAsia="方正仿宋_GBK" w:hint="eastAsia"/>
            <w:sz w:val="24"/>
            <w:szCs w:val="24"/>
          </w:rPr>
          <w:delText>追加保全前的账户价值为当前申请时点的账户金额（预结算账户价值），</w:delText>
        </w:r>
        <w:r>
          <w:rPr>
            <w:rFonts w:ascii="方正仿宋_GBK" w:eastAsia="方正仿宋_GBK" w:hint="eastAsia"/>
            <w:sz w:val="24"/>
            <w:szCs w:val="24"/>
            <w:highlight w:val="yellow"/>
          </w:rPr>
          <w:delText>界面提示：该保单账户价值以本合同最近</w:delText>
        </w:r>
        <w:r>
          <w:rPr>
            <w:rFonts w:ascii="方正仿宋_GBK" w:eastAsia="方正仿宋_GBK"/>
            <w:sz w:val="24"/>
            <w:szCs w:val="24"/>
            <w:highlight w:val="yellow"/>
          </w:rPr>
          <w:delText>一期公布</w:delText>
        </w:r>
        <w:r>
          <w:rPr>
            <w:rFonts w:ascii="方正仿宋_GBK" w:eastAsia="方正仿宋_GBK" w:hint="eastAsia"/>
            <w:sz w:val="24"/>
            <w:szCs w:val="24"/>
            <w:highlight w:val="yellow"/>
          </w:rPr>
          <w:delText>的结算利率进行预结算。保单账户价值以每月保单账户结算日结算结果</w:delText>
        </w:r>
        <w:r>
          <w:rPr>
            <w:rFonts w:ascii="方正仿宋_GBK" w:eastAsia="方正仿宋_GBK"/>
            <w:sz w:val="24"/>
            <w:szCs w:val="24"/>
            <w:highlight w:val="yellow"/>
          </w:rPr>
          <w:delText>为准</w:delText>
        </w:r>
        <w:r>
          <w:rPr>
            <w:rFonts w:ascii="方正仿宋_GBK" w:eastAsia="方正仿宋_GBK" w:hint="eastAsia"/>
            <w:sz w:val="24"/>
            <w:szCs w:val="24"/>
            <w:highlight w:val="yellow"/>
          </w:rPr>
          <w:delText>。</w:delText>
        </w:r>
      </w:del>
      <w:ins w:id="157" w:author=" " w:date="2019-11-25T16:20:00Z">
        <w:del w:id="158" w:author="Kina.Yang" w:date="2019-11-28T16:49:00Z">
          <w:r>
            <w:rPr>
              <w:rFonts w:ascii="方正仿宋_GBK" w:eastAsia="方正仿宋_GBK" w:hint="eastAsia"/>
              <w:sz w:val="24"/>
              <w:szCs w:val="24"/>
              <w:highlight w:val="yellow"/>
            </w:rPr>
            <w:delText>。</w:delText>
          </w:r>
        </w:del>
      </w:ins>
      <w:ins w:id="159" w:author=" " w:date="2019-11-27T15:03:00Z">
        <w:del w:id="160" w:author="Kina.Yang" w:date="2019-11-28T16:49:00Z">
          <w:r>
            <w:rPr>
              <w:rFonts w:ascii="方正仿宋_GBK" w:eastAsia="方正仿宋_GBK" w:hint="eastAsia"/>
              <w:sz w:val="24"/>
              <w:szCs w:val="24"/>
              <w:highlight w:val="yellow"/>
            </w:rPr>
            <w:delText>界面提示：该保单账户价值以本合同最近</w:delText>
          </w:r>
          <w:r>
            <w:rPr>
              <w:rFonts w:ascii="方正仿宋_GBK" w:eastAsia="方正仿宋_GBK"/>
              <w:sz w:val="24"/>
              <w:szCs w:val="24"/>
              <w:highlight w:val="yellow"/>
            </w:rPr>
            <w:delText>一期公布</w:delText>
          </w:r>
          <w:r>
            <w:rPr>
              <w:rFonts w:ascii="方正仿宋_GBK" w:eastAsia="方正仿宋_GBK" w:hint="eastAsia"/>
              <w:sz w:val="24"/>
              <w:szCs w:val="24"/>
              <w:highlight w:val="yellow"/>
            </w:rPr>
            <w:delText>的结算利率进行预结算。保单账户价值以每月保单账户结算日结算结果</w:delText>
          </w:r>
          <w:r>
            <w:rPr>
              <w:rFonts w:ascii="方正仿宋_GBK" w:eastAsia="方正仿宋_GBK"/>
              <w:sz w:val="24"/>
              <w:szCs w:val="24"/>
              <w:highlight w:val="yellow"/>
            </w:rPr>
            <w:delText>为准</w:delText>
          </w:r>
          <w:r>
            <w:rPr>
              <w:rFonts w:ascii="方正仿宋_GBK" w:eastAsia="方正仿宋_GBK" w:hint="eastAsia"/>
              <w:sz w:val="24"/>
              <w:szCs w:val="24"/>
              <w:highlight w:val="yellow"/>
            </w:rPr>
            <w:delText>。</w:delText>
          </w:r>
        </w:del>
      </w:ins>
    </w:p>
    <w:p w14:paraId="50E421B9" w14:textId="77777777" w:rsidR="005D2C4B" w:rsidRDefault="00ED07D4">
      <w:pPr>
        <w:numPr>
          <w:ilvl w:val="0"/>
          <w:numId w:val="5"/>
        </w:numPr>
        <w:spacing w:line="276" w:lineRule="auto"/>
        <w:rPr>
          <w:del w:id="161" w:author="Kina.Yang" w:date="2019-11-28T16:49:00Z"/>
          <w:rFonts w:ascii="方正仿宋_GBK" w:eastAsia="方正仿宋_GBK"/>
          <w:sz w:val="24"/>
          <w:szCs w:val="24"/>
        </w:rPr>
      </w:pPr>
      <w:ins w:id="162" w:author=" " w:date="2019-11-28T16:02:00Z">
        <w:del w:id="163" w:author="Kina.Yang" w:date="2019-11-28T16:49:00Z">
          <w:r>
            <w:rPr>
              <w:rFonts w:ascii="方正仿宋_GBK" w:eastAsia="方正仿宋_GBK" w:hint="eastAsia"/>
              <w:sz w:val="24"/>
              <w:szCs w:val="24"/>
            </w:rPr>
            <w:delText>基本保险金额：详见条款描述，部分领取后基本保险金额发生变化。</w:delText>
          </w:r>
        </w:del>
      </w:ins>
    </w:p>
    <w:p w14:paraId="5AEE9750" w14:textId="0C2C2348" w:rsidR="005D2C4B" w:rsidRDefault="00ED07D4">
      <w:pPr>
        <w:numPr>
          <w:ilvl w:val="0"/>
          <w:numId w:val="5"/>
        </w:numPr>
        <w:spacing w:line="276" w:lineRule="auto"/>
        <w:rPr>
          <w:rFonts w:ascii="方正仿宋_GBK" w:eastAsia="方正仿宋_GBK"/>
          <w:sz w:val="24"/>
          <w:szCs w:val="24"/>
          <w:highlight w:val="yellow"/>
        </w:rPr>
      </w:pPr>
      <w:r>
        <w:rPr>
          <w:rFonts w:ascii="方正仿宋_GBK" w:eastAsia="方正仿宋_GBK" w:hint="eastAsia"/>
          <w:sz w:val="24"/>
          <w:szCs w:val="24"/>
        </w:rPr>
        <w:t>单次追加保费最低为</w:t>
      </w:r>
      <w:r>
        <w:rPr>
          <w:rFonts w:ascii="方正仿宋_GBK" w:eastAsia="方正仿宋_GBK"/>
          <w:sz w:val="24"/>
          <w:szCs w:val="24"/>
        </w:rPr>
        <w:t>1000</w:t>
      </w:r>
      <w:r>
        <w:rPr>
          <w:rFonts w:ascii="方正仿宋_GBK" w:eastAsia="方正仿宋_GBK"/>
          <w:sz w:val="24"/>
          <w:szCs w:val="24"/>
        </w:rPr>
        <w:t>元，且为</w:t>
      </w:r>
      <w:r>
        <w:rPr>
          <w:rFonts w:ascii="方正仿宋_GBK" w:eastAsia="方正仿宋_GBK"/>
          <w:sz w:val="24"/>
          <w:szCs w:val="24"/>
        </w:rPr>
        <w:t>100</w:t>
      </w:r>
      <w:r>
        <w:rPr>
          <w:rFonts w:ascii="方正仿宋_GBK" w:eastAsia="方正仿宋_GBK"/>
          <w:sz w:val="24"/>
          <w:szCs w:val="24"/>
        </w:rPr>
        <w:t>元的整倍数。</w:t>
      </w:r>
      <w:r>
        <w:rPr>
          <w:rFonts w:ascii="方正仿宋_GBK" w:eastAsia="方正仿宋_GBK" w:hint="eastAsia"/>
          <w:sz w:val="24"/>
          <w:szCs w:val="24"/>
          <w:highlight w:val="yellow"/>
        </w:rPr>
        <w:t>（提示语：</w:t>
      </w:r>
      <w:del w:id="164" w:author="信美人寿相互保险社" w:date="2019-11-28T20:45:00Z">
        <w:r w:rsidDel="00B868B8">
          <w:rPr>
            <w:rFonts w:ascii="方正仿宋_GBK" w:eastAsia="方正仿宋_GBK" w:hint="eastAsia"/>
            <w:sz w:val="24"/>
            <w:szCs w:val="24"/>
            <w:highlight w:val="yellow"/>
          </w:rPr>
          <w:delText>部</w:delText>
        </w:r>
      </w:del>
      <w:r>
        <w:rPr>
          <w:rFonts w:ascii="方正仿宋_GBK" w:eastAsia="方正仿宋_GBK" w:hint="eastAsia"/>
          <w:sz w:val="24"/>
          <w:szCs w:val="24"/>
          <w:highlight w:val="yellow"/>
        </w:rPr>
        <w:t>追加保费的金额不能低于</w:t>
      </w:r>
      <w:r>
        <w:rPr>
          <w:rFonts w:ascii="方正仿宋_GBK" w:eastAsia="方正仿宋_GBK"/>
          <w:sz w:val="24"/>
          <w:szCs w:val="24"/>
          <w:highlight w:val="yellow"/>
        </w:rPr>
        <w:t>1000</w:t>
      </w:r>
      <w:r>
        <w:rPr>
          <w:rFonts w:ascii="方正仿宋_GBK" w:eastAsia="方正仿宋_GBK"/>
          <w:sz w:val="24"/>
          <w:szCs w:val="24"/>
          <w:highlight w:val="yellow"/>
        </w:rPr>
        <w:t>元</w:t>
      </w:r>
      <w:r>
        <w:rPr>
          <w:rFonts w:ascii="方正仿宋_GBK" w:eastAsia="方正仿宋_GBK" w:hint="eastAsia"/>
          <w:sz w:val="24"/>
          <w:szCs w:val="24"/>
          <w:highlight w:val="yellow"/>
        </w:rPr>
        <w:t>，请重新确认；请输入</w:t>
      </w:r>
      <w:r>
        <w:rPr>
          <w:rFonts w:ascii="方正仿宋_GBK" w:eastAsia="方正仿宋_GBK"/>
          <w:sz w:val="24"/>
          <w:szCs w:val="24"/>
          <w:highlight w:val="yellow"/>
        </w:rPr>
        <w:t>100</w:t>
      </w:r>
      <w:r>
        <w:rPr>
          <w:rFonts w:ascii="方正仿宋_GBK" w:eastAsia="方正仿宋_GBK"/>
          <w:sz w:val="24"/>
          <w:szCs w:val="24"/>
          <w:highlight w:val="yellow"/>
        </w:rPr>
        <w:t>的整数倍</w:t>
      </w:r>
      <w:r>
        <w:rPr>
          <w:rFonts w:ascii="方正仿宋_GBK" w:eastAsia="方正仿宋_GBK" w:hint="eastAsia"/>
          <w:sz w:val="24"/>
          <w:szCs w:val="24"/>
          <w:highlight w:val="yellow"/>
        </w:rPr>
        <w:t>）</w:t>
      </w:r>
    </w:p>
    <w:p w14:paraId="0E2FC17D" w14:textId="77777777" w:rsidR="005D2C4B" w:rsidRDefault="00ED07D4">
      <w:pPr>
        <w:pStyle w:val="af"/>
        <w:numPr>
          <w:ilvl w:val="0"/>
          <w:numId w:val="5"/>
        </w:numPr>
        <w:ind w:firstLineChars="0"/>
        <w:rPr>
          <w:rFonts w:ascii="方正仿宋_GBK" w:eastAsia="方正仿宋_GBK"/>
          <w:sz w:val="24"/>
          <w:szCs w:val="24"/>
        </w:rPr>
      </w:pPr>
      <w:r>
        <w:rPr>
          <w:rFonts w:ascii="方正仿宋_GBK" w:eastAsia="方正仿宋_GBK" w:hint="eastAsia"/>
          <w:sz w:val="24"/>
          <w:szCs w:val="24"/>
        </w:rPr>
        <w:t>每笔追加保险费扣除相应的初始费用，条款未约定的除外。</w:t>
      </w:r>
    </w:p>
    <w:p w14:paraId="591EA1B0" w14:textId="77777777" w:rsidR="005D2C4B" w:rsidRDefault="00ED07D4">
      <w:pPr>
        <w:pStyle w:val="af"/>
        <w:numPr>
          <w:ilvl w:val="0"/>
          <w:numId w:val="10"/>
        </w:numPr>
        <w:spacing w:line="276" w:lineRule="auto"/>
        <w:ind w:firstLineChars="0"/>
        <w:rPr>
          <w:rFonts w:ascii="方正仿宋_GBK" w:eastAsia="方正仿宋_GBK"/>
          <w:sz w:val="24"/>
          <w:szCs w:val="24"/>
        </w:rPr>
      </w:pPr>
      <w:r>
        <w:rPr>
          <w:rFonts w:ascii="方正仿宋_GBK" w:eastAsia="方正仿宋_GBK" w:hint="eastAsia"/>
          <w:sz w:val="24"/>
          <w:szCs w:val="24"/>
        </w:rPr>
        <w:t>追加保费</w:t>
      </w:r>
      <w:r>
        <w:rPr>
          <w:rFonts w:ascii="方正仿宋_GBK" w:eastAsia="方正仿宋_GBK"/>
          <w:sz w:val="24"/>
          <w:szCs w:val="24"/>
        </w:rPr>
        <w:t>核算规则</w:t>
      </w:r>
    </w:p>
    <w:p w14:paraId="072DCF82" w14:textId="77777777" w:rsidR="005D2C4B" w:rsidRDefault="00ED07D4">
      <w:pPr>
        <w:pStyle w:val="af"/>
        <w:numPr>
          <w:ilvl w:val="0"/>
          <w:numId w:val="5"/>
        </w:numPr>
        <w:autoSpaceDE w:val="0"/>
        <w:autoSpaceDN w:val="0"/>
        <w:adjustRightInd w:val="0"/>
        <w:ind w:firstLineChars="0"/>
        <w:jc w:val="left"/>
        <w:rPr>
          <w:rFonts w:ascii="方正仿宋_GBK" w:eastAsia="方正仿宋_GBK"/>
          <w:sz w:val="24"/>
          <w:szCs w:val="24"/>
        </w:rPr>
      </w:pPr>
      <w:r>
        <w:rPr>
          <w:rFonts w:ascii="方正仿宋_GBK" w:eastAsia="方正仿宋_GBK" w:hint="eastAsia"/>
          <w:sz w:val="24"/>
          <w:szCs w:val="24"/>
        </w:rPr>
        <w:t>申请追加保费时将收取初始费用，初始费用</w:t>
      </w:r>
      <w:r>
        <w:rPr>
          <w:rFonts w:ascii="方正仿宋_GBK" w:eastAsia="方正仿宋_GBK" w:hint="eastAsia"/>
          <w:sz w:val="24"/>
          <w:szCs w:val="24"/>
        </w:rPr>
        <w:t xml:space="preserve"> </w:t>
      </w:r>
      <w:r>
        <w:rPr>
          <w:rFonts w:ascii="方正仿宋_GBK" w:eastAsia="方正仿宋_GBK" w:hint="eastAsia"/>
          <w:sz w:val="24"/>
          <w:szCs w:val="24"/>
        </w:rPr>
        <w:t>＝</w:t>
      </w:r>
      <w:r>
        <w:rPr>
          <w:rFonts w:ascii="方正仿宋_GBK" w:eastAsia="方正仿宋_GBK" w:hint="eastAsia"/>
          <w:sz w:val="24"/>
          <w:szCs w:val="24"/>
        </w:rPr>
        <w:t xml:space="preserve"> </w:t>
      </w:r>
      <w:r>
        <w:rPr>
          <w:rFonts w:ascii="方正仿宋_GBK" w:eastAsia="方正仿宋_GBK" w:hint="eastAsia"/>
          <w:sz w:val="24"/>
          <w:szCs w:val="24"/>
        </w:rPr>
        <w:t>追加保费</w:t>
      </w:r>
      <w:r>
        <w:rPr>
          <w:rFonts w:ascii="方正仿宋_GBK" w:eastAsia="方正仿宋_GBK" w:hint="eastAsia"/>
          <w:sz w:val="24"/>
          <w:szCs w:val="24"/>
        </w:rPr>
        <w:t xml:space="preserve"> </w:t>
      </w:r>
      <w:r>
        <w:rPr>
          <w:rFonts w:ascii="方正仿宋_GBK" w:eastAsia="方正仿宋_GBK" w:hint="eastAsia"/>
          <w:sz w:val="24"/>
          <w:szCs w:val="24"/>
        </w:rPr>
        <w:t>×</w:t>
      </w:r>
      <w:r>
        <w:rPr>
          <w:rFonts w:ascii="方正仿宋_GBK" w:eastAsia="方正仿宋_GBK" w:hint="eastAsia"/>
          <w:sz w:val="24"/>
          <w:szCs w:val="24"/>
        </w:rPr>
        <w:t xml:space="preserve"> </w:t>
      </w:r>
      <w:r>
        <w:rPr>
          <w:rFonts w:ascii="方正仿宋_GBK" w:eastAsia="方正仿宋_GBK" w:hint="eastAsia"/>
          <w:sz w:val="24"/>
          <w:szCs w:val="24"/>
        </w:rPr>
        <w:t>追加保费初始费用费率，追加保费初始费用费率详见产品。</w:t>
      </w:r>
    </w:p>
    <w:p w14:paraId="037E574B" w14:textId="77777777" w:rsidR="005D2C4B" w:rsidRDefault="00ED07D4">
      <w:pPr>
        <w:pStyle w:val="af"/>
        <w:numPr>
          <w:ilvl w:val="0"/>
          <w:numId w:val="5"/>
        </w:numPr>
        <w:autoSpaceDE w:val="0"/>
        <w:autoSpaceDN w:val="0"/>
        <w:adjustRightInd w:val="0"/>
        <w:ind w:firstLineChars="0"/>
        <w:jc w:val="left"/>
        <w:rPr>
          <w:rFonts w:ascii="方正仿宋_GBK" w:eastAsia="方正仿宋_GBK"/>
          <w:sz w:val="24"/>
          <w:szCs w:val="24"/>
        </w:rPr>
      </w:pPr>
      <w:r>
        <w:rPr>
          <w:rFonts w:ascii="方正仿宋_GBK" w:eastAsia="方正仿宋_GBK" w:hint="eastAsia"/>
          <w:sz w:val="24"/>
          <w:szCs w:val="24"/>
        </w:rPr>
        <w:t>交纳追加保险费后，保单账户价值按交纳的追加保险费扣除初始费用后的金额等额增加。</w:t>
      </w:r>
    </w:p>
    <w:p w14:paraId="20E77A0A" w14:textId="77777777" w:rsidR="005D2C4B" w:rsidRDefault="00ED07D4">
      <w:pPr>
        <w:pStyle w:val="af"/>
        <w:numPr>
          <w:ilvl w:val="0"/>
          <w:numId w:val="10"/>
        </w:numPr>
        <w:spacing w:line="276" w:lineRule="auto"/>
        <w:ind w:firstLineChars="0"/>
        <w:rPr>
          <w:rFonts w:ascii="方正仿宋_GBK" w:eastAsia="方正仿宋_GBK"/>
          <w:sz w:val="24"/>
          <w:szCs w:val="24"/>
        </w:rPr>
      </w:pPr>
      <w:r>
        <w:rPr>
          <w:rFonts w:ascii="方正仿宋_GBK" w:eastAsia="方正仿宋_GBK" w:hint="eastAsia"/>
          <w:sz w:val="24"/>
          <w:szCs w:val="24"/>
        </w:rPr>
        <w:t>追加保费</w:t>
      </w:r>
      <w:r>
        <w:rPr>
          <w:rFonts w:ascii="方正仿宋_GBK" w:eastAsia="方正仿宋_GBK"/>
          <w:sz w:val="24"/>
          <w:szCs w:val="24"/>
        </w:rPr>
        <w:t>后，</w:t>
      </w:r>
      <w:r>
        <w:rPr>
          <w:rFonts w:ascii="方正仿宋_GBK" w:eastAsia="方正仿宋_GBK" w:hint="eastAsia"/>
          <w:sz w:val="24"/>
          <w:szCs w:val="24"/>
        </w:rPr>
        <w:t>保单账户价值发生变更</w:t>
      </w:r>
      <w:r>
        <w:rPr>
          <w:rFonts w:ascii="方正仿宋_GBK" w:eastAsia="方正仿宋_GBK"/>
          <w:sz w:val="24"/>
          <w:szCs w:val="24"/>
        </w:rPr>
        <w:t>，</w:t>
      </w:r>
      <w:r>
        <w:rPr>
          <w:rFonts w:ascii="方正仿宋_GBK" w:eastAsia="方正仿宋_GBK" w:hint="eastAsia"/>
          <w:sz w:val="24"/>
          <w:szCs w:val="24"/>
        </w:rPr>
        <w:t>生存</w:t>
      </w:r>
      <w:r>
        <w:rPr>
          <w:rFonts w:ascii="方正仿宋_GBK" w:eastAsia="方正仿宋_GBK"/>
          <w:sz w:val="24"/>
          <w:szCs w:val="24"/>
        </w:rPr>
        <w:t>金、年金</w:t>
      </w:r>
      <w:r>
        <w:rPr>
          <w:rFonts w:ascii="方正仿宋_GBK" w:eastAsia="方正仿宋_GBK" w:hint="eastAsia"/>
          <w:sz w:val="24"/>
          <w:szCs w:val="24"/>
        </w:rPr>
        <w:t>等</w:t>
      </w:r>
      <w:r>
        <w:rPr>
          <w:rFonts w:ascii="方正仿宋_GBK" w:eastAsia="方正仿宋_GBK"/>
          <w:sz w:val="24"/>
          <w:szCs w:val="24"/>
        </w:rPr>
        <w:t>系统需</w:t>
      </w:r>
      <w:r>
        <w:rPr>
          <w:rFonts w:ascii="方正仿宋_GBK" w:eastAsia="方正仿宋_GBK" w:hint="eastAsia"/>
          <w:sz w:val="24"/>
          <w:szCs w:val="24"/>
        </w:rPr>
        <w:t>重新</w:t>
      </w:r>
      <w:r>
        <w:rPr>
          <w:rFonts w:ascii="方正仿宋_GBK" w:eastAsia="方正仿宋_GBK"/>
          <w:sz w:val="24"/>
          <w:szCs w:val="24"/>
        </w:rPr>
        <w:t>计算</w:t>
      </w:r>
      <w:r>
        <w:rPr>
          <w:rFonts w:ascii="方正仿宋_GBK" w:eastAsia="方正仿宋_GBK" w:hint="eastAsia"/>
          <w:sz w:val="24"/>
          <w:szCs w:val="24"/>
        </w:rPr>
        <w:t>变更</w:t>
      </w:r>
      <w:r>
        <w:rPr>
          <w:rFonts w:ascii="方正仿宋_GBK" w:eastAsia="方正仿宋_GBK"/>
          <w:sz w:val="24"/>
          <w:szCs w:val="24"/>
        </w:rPr>
        <w:t>后的领取金额</w:t>
      </w:r>
      <w:r>
        <w:rPr>
          <w:rFonts w:ascii="方正仿宋_GBK" w:eastAsia="方正仿宋_GBK" w:hint="eastAsia"/>
          <w:sz w:val="24"/>
          <w:szCs w:val="24"/>
        </w:rPr>
        <w:t>。</w:t>
      </w:r>
    </w:p>
    <w:p w14:paraId="6B41A866" w14:textId="77777777" w:rsidR="005D2C4B" w:rsidRDefault="00ED07D4">
      <w:pPr>
        <w:pStyle w:val="af"/>
        <w:numPr>
          <w:ilvl w:val="0"/>
          <w:numId w:val="10"/>
        </w:numPr>
        <w:ind w:firstLineChars="0"/>
        <w:rPr>
          <w:ins w:id="165" w:author="Kina.Yang" w:date="2019-11-28T17:02:00Z"/>
          <w:rFonts w:ascii="方正仿宋_GBK" w:eastAsia="方正仿宋_GBK"/>
          <w:sz w:val="24"/>
          <w:szCs w:val="24"/>
        </w:rPr>
      </w:pPr>
      <w:r>
        <w:rPr>
          <w:rFonts w:ascii="方正仿宋_GBK" w:eastAsia="方正仿宋_GBK" w:hint="eastAsia"/>
          <w:sz w:val="24"/>
          <w:szCs w:val="24"/>
        </w:rPr>
        <w:t>犹豫期过后可追加保险费，</w:t>
      </w:r>
      <w:del w:id="166" w:author=" " w:date="2019-11-28T16:36:00Z">
        <w:r>
          <w:rPr>
            <w:rFonts w:ascii="方正仿宋_GBK" w:eastAsia="方正仿宋_GBK" w:hint="eastAsia"/>
            <w:sz w:val="24"/>
            <w:szCs w:val="24"/>
            <w:highlight w:val="yellow"/>
          </w:rPr>
          <w:delText>每次</w:delText>
        </w:r>
      </w:del>
      <w:r>
        <w:rPr>
          <w:rFonts w:ascii="方正仿宋_GBK" w:eastAsia="方正仿宋_GBK" w:hint="eastAsia"/>
          <w:sz w:val="24"/>
          <w:szCs w:val="24"/>
          <w:highlight w:val="yellow"/>
        </w:rPr>
        <w:t>追加保险费</w:t>
      </w:r>
      <w:ins w:id="167" w:author="Kina.Yang" w:date="2019-11-28T16:54:00Z">
        <w:r>
          <w:rPr>
            <w:rFonts w:ascii="方正仿宋_GBK" w:eastAsia="方正仿宋_GBK" w:hint="eastAsia"/>
            <w:sz w:val="24"/>
            <w:szCs w:val="24"/>
            <w:highlight w:val="yellow"/>
          </w:rPr>
          <w:t>将根据产品判断是否</w:t>
        </w:r>
      </w:ins>
      <w:del w:id="168" w:author="Kina.Yang" w:date="2019-11-28T16:54:00Z">
        <w:r>
          <w:rPr>
            <w:rFonts w:ascii="方正仿宋_GBK" w:eastAsia="方正仿宋_GBK" w:hint="eastAsia"/>
            <w:sz w:val="24"/>
            <w:szCs w:val="24"/>
            <w:highlight w:val="yellow"/>
          </w:rPr>
          <w:delText>均仍</w:delText>
        </w:r>
      </w:del>
      <w:ins w:id="169" w:author="Kina.Yang" w:date="2019-11-28T16:54:00Z">
        <w:r>
          <w:rPr>
            <w:rFonts w:ascii="方正仿宋_GBK" w:eastAsia="方正仿宋_GBK" w:hint="eastAsia"/>
            <w:sz w:val="24"/>
            <w:szCs w:val="24"/>
            <w:highlight w:val="yellow"/>
          </w:rPr>
          <w:t>需要</w:t>
        </w:r>
      </w:ins>
      <w:r>
        <w:rPr>
          <w:rFonts w:ascii="方正仿宋_GBK" w:eastAsia="方正仿宋_GBK" w:hint="eastAsia"/>
          <w:sz w:val="24"/>
          <w:szCs w:val="24"/>
          <w:highlight w:val="yellow"/>
        </w:rPr>
        <w:t>需进行健康告知</w:t>
      </w:r>
      <w:r>
        <w:rPr>
          <w:rFonts w:ascii="方正仿宋_GBK" w:eastAsia="方正仿宋_GBK" w:hint="eastAsia"/>
          <w:sz w:val="24"/>
          <w:szCs w:val="24"/>
        </w:rPr>
        <w:t>，根据产品</w:t>
      </w:r>
      <w:ins w:id="170" w:author="Kina.Yang" w:date="2019-11-28T16:54:00Z">
        <w:r>
          <w:rPr>
            <w:rFonts w:ascii="方正仿宋_GBK" w:eastAsia="方正仿宋_GBK" w:hint="eastAsia"/>
            <w:sz w:val="24"/>
            <w:szCs w:val="24"/>
          </w:rPr>
          <w:t>的</w:t>
        </w:r>
      </w:ins>
      <w:r>
        <w:rPr>
          <w:rFonts w:ascii="方正仿宋_GBK" w:eastAsia="方正仿宋_GBK" w:hint="eastAsia"/>
          <w:sz w:val="24"/>
          <w:szCs w:val="24"/>
        </w:rPr>
        <w:t>投保规则判断。</w:t>
      </w:r>
    </w:p>
    <w:p w14:paraId="50E637EE" w14:textId="77777777" w:rsidR="005D2C4B" w:rsidRPr="005D2C4B" w:rsidRDefault="00ED07D4">
      <w:pPr>
        <w:pStyle w:val="af"/>
        <w:numPr>
          <w:ilvl w:val="0"/>
          <w:numId w:val="10"/>
        </w:numPr>
        <w:ind w:firstLineChars="0"/>
        <w:rPr>
          <w:rFonts w:ascii="方正仿宋_GBK" w:eastAsia="方正仿宋_GBK"/>
          <w:sz w:val="24"/>
          <w:szCs w:val="24"/>
          <w:rPrChange w:id="171" w:author=" " w:date="2019-11-28T16:12:00Z">
            <w:rPr/>
          </w:rPrChange>
        </w:rPr>
      </w:pPr>
      <w:ins w:id="172" w:author="Kina.Yang" w:date="2019-11-28T17:02:00Z">
        <w:r>
          <w:rPr>
            <w:rFonts w:ascii="方正仿宋_GBK" w:eastAsia="方正仿宋_GBK" w:hint="eastAsia"/>
            <w:sz w:val="24"/>
            <w:szCs w:val="24"/>
          </w:rPr>
          <w:t>追加保费后该险种累计已交保费大于等于</w:t>
        </w:r>
        <w:r>
          <w:rPr>
            <w:rFonts w:ascii="方正仿宋_GBK" w:eastAsia="方正仿宋_GBK" w:hint="eastAsia"/>
            <w:sz w:val="24"/>
            <w:szCs w:val="24"/>
          </w:rPr>
          <w:t>8</w:t>
        </w:r>
        <w:r>
          <w:rPr>
            <w:rFonts w:ascii="方正仿宋_GBK" w:eastAsia="方正仿宋_GBK"/>
            <w:sz w:val="24"/>
            <w:szCs w:val="24"/>
          </w:rPr>
          <w:t>00</w:t>
        </w:r>
        <w:r>
          <w:rPr>
            <w:rFonts w:ascii="方正仿宋_GBK" w:eastAsia="方正仿宋_GBK" w:hint="eastAsia"/>
            <w:sz w:val="24"/>
            <w:szCs w:val="24"/>
          </w:rPr>
          <w:t>万的需要转核保审核。</w:t>
        </w:r>
      </w:ins>
    </w:p>
    <w:p w14:paraId="2AFC8E70" w14:textId="77777777" w:rsidR="005D2C4B" w:rsidRDefault="00ED07D4">
      <w:pPr>
        <w:pStyle w:val="af"/>
        <w:numPr>
          <w:ilvl w:val="0"/>
          <w:numId w:val="10"/>
        </w:numPr>
        <w:spacing w:line="276" w:lineRule="auto"/>
        <w:ind w:firstLineChars="0"/>
        <w:rPr>
          <w:rFonts w:ascii="方正仿宋_GBK" w:eastAsia="方正仿宋_GBK"/>
          <w:sz w:val="24"/>
          <w:szCs w:val="24"/>
        </w:rPr>
      </w:pPr>
      <w:r>
        <w:rPr>
          <w:rFonts w:ascii="方正仿宋_GBK" w:eastAsia="方正仿宋_GBK" w:hint="eastAsia"/>
          <w:sz w:val="24"/>
          <w:szCs w:val="24"/>
        </w:rPr>
        <w:t>必读</w:t>
      </w:r>
      <w:r>
        <w:rPr>
          <w:rFonts w:ascii="方正仿宋_GBK" w:eastAsia="方正仿宋_GBK"/>
          <w:sz w:val="24"/>
          <w:szCs w:val="24"/>
        </w:rPr>
        <w:t>声明</w:t>
      </w:r>
      <w:r>
        <w:rPr>
          <w:rFonts w:ascii="方正仿宋_GBK" w:eastAsia="方正仿宋_GBK" w:hint="eastAsia"/>
          <w:sz w:val="24"/>
          <w:szCs w:val="24"/>
        </w:rPr>
        <w:t>：无。</w:t>
      </w:r>
    </w:p>
    <w:p w14:paraId="35F12486" w14:textId="77777777" w:rsidR="005D2C4B" w:rsidRDefault="00ED07D4">
      <w:pPr>
        <w:pStyle w:val="af"/>
        <w:numPr>
          <w:ilvl w:val="0"/>
          <w:numId w:val="10"/>
        </w:numPr>
        <w:spacing w:line="276" w:lineRule="auto"/>
        <w:ind w:firstLineChars="0"/>
        <w:rPr>
          <w:rFonts w:ascii="方正仿宋_GBK" w:eastAsia="方正仿宋_GBK"/>
          <w:sz w:val="24"/>
          <w:szCs w:val="24"/>
        </w:rPr>
      </w:pPr>
      <w:r>
        <w:rPr>
          <w:rFonts w:ascii="方正仿宋_GBK" w:eastAsia="方正仿宋_GBK" w:hint="eastAsia"/>
          <w:sz w:val="24"/>
          <w:szCs w:val="24"/>
        </w:rPr>
        <w:t>账户信息</w:t>
      </w:r>
      <w:r>
        <w:rPr>
          <w:rFonts w:ascii="方正仿宋_GBK" w:eastAsia="方正仿宋_GBK"/>
          <w:sz w:val="24"/>
          <w:szCs w:val="24"/>
        </w:rPr>
        <w:t>：</w:t>
      </w:r>
      <w:r>
        <w:rPr>
          <w:rFonts w:ascii="方正仿宋_GBK" w:eastAsia="方正仿宋_GBK" w:hint="eastAsia"/>
          <w:sz w:val="24"/>
          <w:szCs w:val="24"/>
        </w:rPr>
        <w:t>收费</w:t>
      </w:r>
      <w:r>
        <w:rPr>
          <w:rFonts w:ascii="方正仿宋_GBK" w:eastAsia="方正仿宋_GBK"/>
          <w:sz w:val="24"/>
          <w:szCs w:val="24"/>
        </w:rPr>
        <w:t>业务，</w:t>
      </w:r>
      <w:r>
        <w:rPr>
          <w:rFonts w:ascii="方正仿宋_GBK" w:eastAsia="方正仿宋_GBK" w:hint="eastAsia"/>
          <w:sz w:val="24"/>
          <w:szCs w:val="24"/>
        </w:rPr>
        <w:t>需要自动带出</w:t>
      </w:r>
      <w:r>
        <w:rPr>
          <w:rFonts w:ascii="方正仿宋_GBK" w:eastAsia="方正仿宋_GBK"/>
          <w:sz w:val="24"/>
          <w:szCs w:val="24"/>
        </w:rPr>
        <w:t>默认</w:t>
      </w:r>
      <w:r>
        <w:rPr>
          <w:rFonts w:ascii="方正仿宋_GBK" w:eastAsia="方正仿宋_GBK" w:hint="eastAsia"/>
          <w:sz w:val="24"/>
          <w:szCs w:val="24"/>
        </w:rPr>
        <w:t>退费</w:t>
      </w:r>
      <w:r>
        <w:rPr>
          <w:rFonts w:ascii="方正仿宋_GBK" w:eastAsia="方正仿宋_GBK"/>
          <w:sz w:val="24"/>
          <w:szCs w:val="24"/>
        </w:rPr>
        <w:t>账户信息</w:t>
      </w:r>
      <w:r>
        <w:rPr>
          <w:rFonts w:ascii="方正仿宋_GBK" w:eastAsia="方正仿宋_GBK" w:hint="eastAsia"/>
          <w:sz w:val="24"/>
          <w:szCs w:val="24"/>
        </w:rPr>
        <w:t>并支持修改作为当次收费账户。</w:t>
      </w:r>
    </w:p>
    <w:p w14:paraId="7F12E73E" w14:textId="77777777" w:rsidR="005D2C4B" w:rsidRDefault="00ED07D4">
      <w:pPr>
        <w:numPr>
          <w:ilvl w:val="0"/>
          <w:numId w:val="8"/>
        </w:numPr>
        <w:spacing w:line="276" w:lineRule="auto"/>
        <w:ind w:left="902"/>
        <w:outlineLvl w:val="3"/>
        <w:rPr>
          <w:rFonts w:ascii="方正仿宋_GBK" w:eastAsia="方正仿宋_GBK"/>
          <w:b/>
          <w:sz w:val="24"/>
          <w:szCs w:val="24"/>
        </w:rPr>
      </w:pPr>
      <w:r>
        <w:rPr>
          <w:rFonts w:ascii="方正仿宋_GBK" w:eastAsia="方正仿宋_GBK" w:hint="eastAsia"/>
          <w:b/>
          <w:sz w:val="24"/>
          <w:szCs w:val="24"/>
        </w:rPr>
        <w:lastRenderedPageBreak/>
        <w:t>申请确认</w:t>
      </w:r>
    </w:p>
    <w:p w14:paraId="133E2911" w14:textId="77777777" w:rsidR="005D2C4B" w:rsidRDefault="00ED07D4">
      <w:pPr>
        <w:pStyle w:val="af"/>
        <w:numPr>
          <w:ilvl w:val="0"/>
          <w:numId w:val="7"/>
        </w:numPr>
        <w:spacing w:line="276" w:lineRule="auto"/>
        <w:ind w:firstLineChars="0"/>
        <w:rPr>
          <w:rFonts w:ascii="方正仿宋_GBK" w:eastAsia="方正仿宋_GBK"/>
          <w:sz w:val="24"/>
          <w:szCs w:val="24"/>
        </w:rPr>
      </w:pPr>
      <w:r>
        <w:rPr>
          <w:rFonts w:ascii="方正仿宋_GBK" w:eastAsia="方正仿宋_GBK" w:hint="eastAsia"/>
          <w:sz w:val="24"/>
          <w:szCs w:val="24"/>
        </w:rPr>
        <w:t>申请人</w:t>
      </w:r>
      <w:r>
        <w:rPr>
          <w:rFonts w:ascii="方正仿宋_GBK" w:eastAsia="方正仿宋_GBK"/>
          <w:sz w:val="24"/>
          <w:szCs w:val="24"/>
        </w:rPr>
        <w:t>需要</w:t>
      </w:r>
      <w:r>
        <w:rPr>
          <w:rFonts w:ascii="方正仿宋_GBK" w:eastAsia="方正仿宋_GBK" w:hint="eastAsia"/>
          <w:sz w:val="24"/>
          <w:szCs w:val="24"/>
        </w:rPr>
        <w:t>完成</w:t>
      </w:r>
      <w:r>
        <w:rPr>
          <w:rFonts w:ascii="方正仿宋_GBK" w:eastAsia="方正仿宋_GBK" w:hint="eastAsia"/>
          <w:sz w:val="24"/>
          <w:szCs w:val="24"/>
        </w:rPr>
        <w:t>Face</w:t>
      </w:r>
      <w:r>
        <w:rPr>
          <w:rFonts w:ascii="方正仿宋_GBK" w:eastAsia="方正仿宋_GBK"/>
          <w:sz w:val="24"/>
          <w:szCs w:val="24"/>
        </w:rPr>
        <w:t>++</w:t>
      </w:r>
      <w:r>
        <w:rPr>
          <w:rFonts w:ascii="方正仿宋_GBK" w:eastAsia="方正仿宋_GBK" w:hint="eastAsia"/>
          <w:sz w:val="24"/>
          <w:szCs w:val="24"/>
        </w:rPr>
        <w:t>并对</w:t>
      </w:r>
      <w:r>
        <w:rPr>
          <w:rFonts w:ascii="方正仿宋_GBK" w:eastAsia="方正仿宋_GBK"/>
          <w:sz w:val="24"/>
          <w:szCs w:val="24"/>
        </w:rPr>
        <w:t>自动带出的证件</w:t>
      </w:r>
      <w:r>
        <w:rPr>
          <w:rFonts w:ascii="方正仿宋_GBK" w:eastAsia="方正仿宋_GBK" w:hint="eastAsia"/>
          <w:sz w:val="24"/>
          <w:szCs w:val="24"/>
        </w:rPr>
        <w:t>影像</w:t>
      </w:r>
      <w:r>
        <w:rPr>
          <w:rFonts w:ascii="方正仿宋_GBK" w:eastAsia="方正仿宋_GBK"/>
          <w:sz w:val="24"/>
          <w:szCs w:val="24"/>
        </w:rPr>
        <w:t>确认，</w:t>
      </w:r>
      <w:r>
        <w:rPr>
          <w:rFonts w:ascii="方正仿宋_GBK" w:eastAsia="方正仿宋_GBK" w:hint="eastAsia"/>
          <w:sz w:val="24"/>
          <w:szCs w:val="24"/>
        </w:rPr>
        <w:t>证件</w:t>
      </w:r>
      <w:r>
        <w:rPr>
          <w:rFonts w:ascii="方正仿宋_GBK" w:eastAsia="方正仿宋_GBK"/>
          <w:sz w:val="24"/>
          <w:szCs w:val="24"/>
        </w:rPr>
        <w:t>影像</w:t>
      </w:r>
      <w:r>
        <w:rPr>
          <w:rFonts w:ascii="方正仿宋_GBK" w:eastAsia="方正仿宋_GBK" w:hint="eastAsia"/>
          <w:sz w:val="24"/>
          <w:szCs w:val="24"/>
        </w:rPr>
        <w:t>不支持</w:t>
      </w:r>
      <w:r>
        <w:rPr>
          <w:rFonts w:ascii="方正仿宋_GBK" w:eastAsia="方正仿宋_GBK"/>
          <w:sz w:val="24"/>
          <w:szCs w:val="24"/>
        </w:rPr>
        <w:t>上载更新</w:t>
      </w:r>
      <w:r>
        <w:rPr>
          <w:rFonts w:ascii="方正仿宋_GBK" w:eastAsia="方正仿宋_GBK" w:hint="eastAsia"/>
          <w:sz w:val="24"/>
          <w:szCs w:val="24"/>
        </w:rPr>
        <w:t>。</w:t>
      </w:r>
    </w:p>
    <w:p w14:paraId="52BA283F" w14:textId="77777777" w:rsidR="005D2C4B" w:rsidRDefault="00ED07D4">
      <w:pPr>
        <w:pStyle w:val="af"/>
        <w:numPr>
          <w:ilvl w:val="0"/>
          <w:numId w:val="7"/>
        </w:numPr>
        <w:spacing w:line="276" w:lineRule="auto"/>
        <w:ind w:firstLineChars="0"/>
        <w:rPr>
          <w:rFonts w:ascii="方正仿宋_GBK" w:eastAsia="方正仿宋_GBK"/>
          <w:sz w:val="24"/>
          <w:szCs w:val="24"/>
        </w:rPr>
      </w:pPr>
      <w:r>
        <w:rPr>
          <w:rFonts w:ascii="方正仿宋_GBK" w:eastAsia="方正仿宋_GBK" w:hint="eastAsia"/>
          <w:sz w:val="24"/>
          <w:szCs w:val="24"/>
        </w:rPr>
        <w:t>申请人完成</w:t>
      </w:r>
      <w:r>
        <w:rPr>
          <w:rFonts w:ascii="方正仿宋_GBK" w:eastAsia="方正仿宋_GBK" w:hint="eastAsia"/>
          <w:sz w:val="24"/>
          <w:szCs w:val="24"/>
        </w:rPr>
        <w:t>Face++</w:t>
      </w:r>
      <w:r>
        <w:rPr>
          <w:rFonts w:ascii="方正仿宋_GBK" w:eastAsia="方正仿宋_GBK" w:hint="eastAsia"/>
          <w:sz w:val="24"/>
          <w:szCs w:val="24"/>
        </w:rPr>
        <w:t>确认后所有已录入和上载信息置灰不可更改。</w:t>
      </w:r>
    </w:p>
    <w:p w14:paraId="4AA6E622" w14:textId="77777777" w:rsidR="005D2C4B" w:rsidRDefault="00ED07D4">
      <w:pPr>
        <w:pStyle w:val="af"/>
        <w:numPr>
          <w:ilvl w:val="0"/>
          <w:numId w:val="7"/>
        </w:numPr>
        <w:spacing w:line="276" w:lineRule="auto"/>
        <w:ind w:firstLineChars="0"/>
        <w:rPr>
          <w:rFonts w:ascii="方正仿宋_GBK" w:eastAsia="方正仿宋_GBK"/>
          <w:sz w:val="24"/>
          <w:szCs w:val="24"/>
        </w:rPr>
      </w:pPr>
      <w:commentRangeStart w:id="173"/>
      <w:r>
        <w:rPr>
          <w:rFonts w:ascii="方正仿宋_GBK" w:eastAsia="方正仿宋_GBK" w:hint="eastAsia"/>
          <w:sz w:val="24"/>
          <w:szCs w:val="24"/>
        </w:rPr>
        <w:t>包含本次追加保费的累计已交保费金额超过</w:t>
      </w:r>
      <w:r>
        <w:rPr>
          <w:rFonts w:ascii="方正仿宋_GBK" w:eastAsia="方正仿宋_GBK"/>
          <w:sz w:val="24"/>
          <w:szCs w:val="24"/>
        </w:rPr>
        <w:t>200000</w:t>
      </w:r>
      <w:r>
        <w:rPr>
          <w:rFonts w:ascii="方正仿宋_GBK" w:eastAsia="方正仿宋_GBK" w:hint="eastAsia"/>
          <w:sz w:val="24"/>
          <w:szCs w:val="24"/>
        </w:rPr>
        <w:t>元（含）的需要校验投保人和被保险人证件影像的完整性，如无证件需要支持上载并校验</w:t>
      </w:r>
      <w:ins w:id="174" w:author=" " w:date="2019-11-27T17:15:00Z">
        <w:r>
          <w:rPr>
            <w:rFonts w:ascii="方正仿宋_GBK" w:eastAsia="方正仿宋_GBK" w:hint="eastAsia"/>
            <w:sz w:val="24"/>
            <w:szCs w:val="24"/>
          </w:rPr>
          <w:t>,</w:t>
        </w:r>
        <w:r>
          <w:rPr>
            <w:rFonts w:ascii="方正仿宋_GBK" w:eastAsia="方正仿宋_GBK" w:hint="eastAsia"/>
            <w:sz w:val="24"/>
            <w:szCs w:val="24"/>
          </w:rPr>
          <w:t>如</w:t>
        </w:r>
      </w:ins>
      <w:del w:id="175" w:author=" " w:date="2019-11-28T16:12:00Z">
        <w:r>
          <w:rPr>
            <w:rFonts w:ascii="方正仿宋_GBK" w:eastAsia="方正仿宋_GBK" w:hint="eastAsia"/>
            <w:sz w:val="24"/>
            <w:szCs w:val="24"/>
          </w:rPr>
          <w:delText>。</w:delText>
        </w:r>
        <w:commentRangeEnd w:id="173"/>
        <w:r>
          <w:rPr>
            <w:rStyle w:val="ae"/>
          </w:rPr>
          <w:commentReference w:id="173"/>
        </w:r>
      </w:del>
      <w:ins w:id="176" w:author=" " w:date="2019-11-28T16:12:00Z">
        <w:r>
          <w:rPr>
            <w:rFonts w:ascii="方正仿宋_GBK" w:eastAsia="方正仿宋_GBK" w:hint="eastAsia"/>
            <w:sz w:val="24"/>
            <w:szCs w:val="24"/>
          </w:rPr>
          <w:t>投保人、被保险人、</w:t>
        </w:r>
      </w:ins>
      <w:ins w:id="177" w:author=" " w:date="2019-11-28T16:36:00Z">
        <w:r>
          <w:rPr>
            <w:rFonts w:ascii="方正仿宋_GBK" w:eastAsia="方正仿宋_GBK" w:hint="eastAsia"/>
            <w:sz w:val="24"/>
            <w:szCs w:val="24"/>
          </w:rPr>
          <w:t>受益人</w:t>
        </w:r>
      </w:ins>
      <w:ins w:id="178" w:author=" " w:date="2019-11-28T16:12:00Z">
        <w:r>
          <w:rPr>
            <w:rFonts w:ascii="方正仿宋_GBK" w:eastAsia="方正仿宋_GBK" w:hint="eastAsia"/>
            <w:sz w:val="24"/>
            <w:szCs w:val="24"/>
          </w:rPr>
          <w:t>的九要素系统无留存或信息不完整，</w:t>
        </w:r>
      </w:ins>
      <w:ins w:id="179" w:author=" " w:date="2019-11-28T16:36:00Z">
        <w:r>
          <w:rPr>
            <w:rFonts w:ascii="方正仿宋_GBK" w:eastAsia="方正仿宋_GBK" w:hint="eastAsia"/>
            <w:sz w:val="24"/>
            <w:szCs w:val="24"/>
          </w:rPr>
          <w:t>需</w:t>
        </w:r>
      </w:ins>
      <w:ins w:id="180" w:author="Kina.Yang" w:date="2019-11-28T17:01:00Z">
        <w:r>
          <w:rPr>
            <w:rFonts w:ascii="方正仿宋_GBK" w:eastAsia="方正仿宋_GBK" w:hint="eastAsia"/>
            <w:sz w:val="24"/>
            <w:szCs w:val="24"/>
          </w:rPr>
          <w:t>申请人</w:t>
        </w:r>
      </w:ins>
      <w:ins w:id="181" w:author=" " w:date="2019-11-28T16:36:00Z">
        <w:r>
          <w:rPr>
            <w:rFonts w:ascii="方正仿宋_GBK" w:eastAsia="方正仿宋_GBK" w:hint="eastAsia"/>
            <w:sz w:val="24"/>
            <w:szCs w:val="24"/>
          </w:rPr>
          <w:t>补充信息。</w:t>
        </w:r>
      </w:ins>
    </w:p>
    <w:p w14:paraId="5D93CDBF" w14:textId="77777777" w:rsidR="005D2C4B" w:rsidRDefault="00ED07D4">
      <w:pPr>
        <w:numPr>
          <w:ilvl w:val="0"/>
          <w:numId w:val="8"/>
        </w:numPr>
        <w:spacing w:line="276" w:lineRule="auto"/>
        <w:ind w:left="902"/>
        <w:outlineLvl w:val="3"/>
        <w:rPr>
          <w:rFonts w:ascii="方正仿宋_GBK" w:eastAsia="方正仿宋_GBK"/>
          <w:b/>
          <w:sz w:val="24"/>
          <w:szCs w:val="24"/>
        </w:rPr>
      </w:pPr>
      <w:r>
        <w:rPr>
          <w:rFonts w:ascii="方正仿宋_GBK" w:eastAsia="方正仿宋_GBK" w:hint="eastAsia"/>
          <w:b/>
          <w:sz w:val="24"/>
          <w:szCs w:val="24"/>
        </w:rPr>
        <w:t>送审</w:t>
      </w:r>
      <w:r>
        <w:rPr>
          <w:rFonts w:ascii="方正仿宋_GBK" w:eastAsia="方正仿宋_GBK"/>
          <w:b/>
          <w:sz w:val="24"/>
          <w:szCs w:val="24"/>
        </w:rPr>
        <w:t>与送核</w:t>
      </w:r>
    </w:p>
    <w:p w14:paraId="0A49131F" w14:textId="77777777" w:rsidR="005D2C4B" w:rsidRDefault="00ED07D4">
      <w:pPr>
        <w:spacing w:line="276" w:lineRule="auto"/>
        <w:ind w:firstLineChars="200" w:firstLine="480"/>
        <w:rPr>
          <w:rFonts w:ascii="方正仿宋_GBK" w:eastAsia="方正仿宋_GBK"/>
          <w:sz w:val="24"/>
          <w:szCs w:val="24"/>
        </w:rPr>
      </w:pPr>
      <w:r>
        <w:rPr>
          <w:rFonts w:ascii="方正仿宋_GBK" w:eastAsia="方正仿宋_GBK" w:hint="eastAsia"/>
          <w:sz w:val="24"/>
          <w:szCs w:val="24"/>
        </w:rPr>
        <w:t>需要视</w:t>
      </w:r>
      <w:r>
        <w:rPr>
          <w:rFonts w:ascii="方正仿宋_GBK" w:eastAsia="方正仿宋_GBK"/>
          <w:sz w:val="24"/>
          <w:szCs w:val="24"/>
        </w:rPr>
        <w:t>审核规则送保全审核。</w:t>
      </w:r>
      <w:ins w:id="182" w:author="Kina.Yang" w:date="2019-11-28T16:54:00Z">
        <w:r>
          <w:rPr>
            <w:rFonts w:ascii="方正仿宋_GBK" w:eastAsia="方正仿宋_GBK" w:hint="eastAsia"/>
            <w:sz w:val="24"/>
            <w:szCs w:val="24"/>
          </w:rPr>
          <w:t>视产品规则</w:t>
        </w:r>
      </w:ins>
      <w:r>
        <w:rPr>
          <w:rFonts w:ascii="方正仿宋_GBK" w:eastAsia="方正仿宋_GBK" w:hint="eastAsia"/>
          <w:sz w:val="24"/>
          <w:szCs w:val="24"/>
        </w:rPr>
        <w:t>转核保审核。</w:t>
      </w:r>
    </w:p>
    <w:p w14:paraId="306F53F8" w14:textId="77777777" w:rsidR="005D2C4B" w:rsidRDefault="00ED07D4">
      <w:pPr>
        <w:numPr>
          <w:ilvl w:val="0"/>
          <w:numId w:val="8"/>
        </w:numPr>
        <w:spacing w:line="276" w:lineRule="auto"/>
        <w:ind w:left="902"/>
        <w:outlineLvl w:val="3"/>
        <w:rPr>
          <w:rFonts w:ascii="方正仿宋_GBK" w:eastAsia="方正仿宋_GBK"/>
          <w:b/>
          <w:sz w:val="24"/>
          <w:szCs w:val="24"/>
        </w:rPr>
      </w:pPr>
      <w:r>
        <w:rPr>
          <w:rFonts w:ascii="方正仿宋_GBK" w:eastAsia="方正仿宋_GBK" w:hint="eastAsia"/>
          <w:b/>
          <w:sz w:val="24"/>
          <w:szCs w:val="24"/>
        </w:rPr>
        <w:t>特殊</w:t>
      </w:r>
      <w:r>
        <w:rPr>
          <w:rFonts w:ascii="方正仿宋_GBK" w:eastAsia="方正仿宋_GBK"/>
          <w:b/>
          <w:sz w:val="24"/>
          <w:szCs w:val="24"/>
        </w:rPr>
        <w:t>说明</w:t>
      </w:r>
    </w:p>
    <w:p w14:paraId="39F5246A" w14:textId="77777777" w:rsidR="005D2C4B" w:rsidRDefault="00ED07D4">
      <w:pPr>
        <w:spacing w:line="276" w:lineRule="auto"/>
        <w:ind w:left="900"/>
        <w:rPr>
          <w:rFonts w:ascii="方正仿宋_GBK" w:eastAsia="方正仿宋_GBK"/>
          <w:sz w:val="24"/>
          <w:szCs w:val="24"/>
        </w:rPr>
      </w:pPr>
      <w:r>
        <w:rPr>
          <w:rFonts w:ascii="方正仿宋_GBK" w:eastAsia="方正仿宋_GBK" w:hint="eastAsia"/>
          <w:sz w:val="24"/>
          <w:szCs w:val="24"/>
        </w:rPr>
        <w:t>涉及生存</w:t>
      </w:r>
      <w:r>
        <w:rPr>
          <w:rFonts w:ascii="方正仿宋_GBK" w:eastAsia="方正仿宋_GBK"/>
          <w:sz w:val="24"/>
          <w:szCs w:val="24"/>
        </w:rPr>
        <w:t>金、年金</w:t>
      </w:r>
      <w:r>
        <w:rPr>
          <w:rFonts w:ascii="方正仿宋_GBK" w:eastAsia="方正仿宋_GBK" w:hint="eastAsia"/>
          <w:sz w:val="24"/>
          <w:szCs w:val="24"/>
        </w:rPr>
        <w:t>的</w:t>
      </w:r>
      <w:r>
        <w:rPr>
          <w:rFonts w:ascii="方正仿宋_GBK" w:eastAsia="方正仿宋_GBK"/>
          <w:sz w:val="24"/>
          <w:szCs w:val="24"/>
        </w:rPr>
        <w:t>需要系统</w:t>
      </w:r>
      <w:r>
        <w:rPr>
          <w:rFonts w:ascii="方正仿宋_GBK" w:eastAsia="方正仿宋_GBK" w:hint="eastAsia"/>
          <w:sz w:val="24"/>
          <w:szCs w:val="24"/>
        </w:rPr>
        <w:t>重新</w:t>
      </w:r>
      <w:r>
        <w:rPr>
          <w:rFonts w:ascii="方正仿宋_GBK" w:eastAsia="方正仿宋_GBK"/>
          <w:sz w:val="24"/>
          <w:szCs w:val="24"/>
        </w:rPr>
        <w:t>计算</w:t>
      </w:r>
      <w:r>
        <w:rPr>
          <w:rFonts w:ascii="方正仿宋_GBK" w:eastAsia="方正仿宋_GBK" w:hint="eastAsia"/>
          <w:sz w:val="24"/>
          <w:szCs w:val="24"/>
        </w:rPr>
        <w:t>变更</w:t>
      </w:r>
      <w:r>
        <w:rPr>
          <w:rFonts w:ascii="方正仿宋_GBK" w:eastAsia="方正仿宋_GBK"/>
          <w:sz w:val="24"/>
          <w:szCs w:val="24"/>
        </w:rPr>
        <w:t>后的领取金额。</w:t>
      </w:r>
    </w:p>
    <w:p w14:paraId="0C82CFC0" w14:textId="77777777" w:rsidR="005D2C4B" w:rsidRDefault="00ED07D4">
      <w:pPr>
        <w:numPr>
          <w:ilvl w:val="0"/>
          <w:numId w:val="8"/>
        </w:numPr>
        <w:spacing w:line="276" w:lineRule="auto"/>
        <w:ind w:left="902"/>
        <w:outlineLvl w:val="3"/>
        <w:rPr>
          <w:rFonts w:ascii="方正仿宋_GBK" w:eastAsia="方正仿宋_GBK"/>
          <w:b/>
          <w:sz w:val="24"/>
          <w:szCs w:val="24"/>
        </w:rPr>
      </w:pPr>
      <w:r>
        <w:rPr>
          <w:rFonts w:ascii="方正仿宋_GBK" w:eastAsia="方正仿宋_GBK" w:hint="eastAsia"/>
          <w:b/>
          <w:sz w:val="24"/>
          <w:szCs w:val="24"/>
        </w:rPr>
        <w:t>批单</w:t>
      </w:r>
    </w:p>
    <w:p w14:paraId="1168B90B" w14:textId="77777777" w:rsidR="005D2C4B" w:rsidRDefault="00ED07D4">
      <w:pPr>
        <w:spacing w:beforeLines="50" w:before="156" w:line="360" w:lineRule="auto"/>
        <w:rPr>
          <w:rFonts w:ascii="方正仿宋_GBK" w:eastAsia="方正仿宋_GBK"/>
          <w:sz w:val="24"/>
          <w:szCs w:val="24"/>
        </w:rPr>
      </w:pPr>
      <w:r>
        <w:rPr>
          <w:rFonts w:ascii="方正仿宋_GBK" w:eastAsia="方正仿宋_GBK" w:hint="eastAsia"/>
          <w:sz w:val="24"/>
          <w:szCs w:val="24"/>
        </w:rPr>
        <w:t>尊敬的</w:t>
      </w:r>
      <w:r>
        <w:rPr>
          <w:rFonts w:ascii="方正仿宋_GBK" w:eastAsia="方正仿宋_GBK" w:hint="eastAsia"/>
          <w:sz w:val="24"/>
          <w:szCs w:val="24"/>
        </w:rPr>
        <w:t>XXX</w:t>
      </w:r>
      <w:r>
        <w:rPr>
          <w:rFonts w:ascii="方正仿宋_GBK" w:eastAsia="方正仿宋_GBK" w:hint="eastAsia"/>
          <w:sz w:val="24"/>
          <w:szCs w:val="24"/>
        </w:rPr>
        <w:t>先生：（注：申请人，先生</w:t>
      </w:r>
      <w:r>
        <w:rPr>
          <w:rFonts w:ascii="方正仿宋_GBK" w:eastAsia="方正仿宋_GBK" w:hint="eastAsia"/>
          <w:sz w:val="24"/>
          <w:szCs w:val="24"/>
        </w:rPr>
        <w:t>/</w:t>
      </w:r>
      <w:r>
        <w:rPr>
          <w:rFonts w:ascii="方正仿宋_GBK" w:eastAsia="方正仿宋_GBK" w:hint="eastAsia"/>
          <w:sz w:val="24"/>
          <w:szCs w:val="24"/>
        </w:rPr>
        <w:t>女士根据客户性别自动带出）</w:t>
      </w:r>
    </w:p>
    <w:p w14:paraId="798F88A0" w14:textId="77777777" w:rsidR="005D2C4B" w:rsidRDefault="00ED07D4">
      <w:pPr>
        <w:spacing w:beforeLines="50" w:before="156" w:line="360" w:lineRule="auto"/>
        <w:ind w:firstLineChars="200" w:firstLine="480"/>
        <w:rPr>
          <w:rFonts w:ascii="方正仿宋_GBK" w:eastAsia="方正仿宋_GBK"/>
          <w:sz w:val="24"/>
          <w:szCs w:val="24"/>
        </w:rPr>
      </w:pPr>
      <w:r>
        <w:rPr>
          <w:rFonts w:ascii="方正仿宋_GBK" w:eastAsia="方正仿宋_GBK" w:hint="eastAsia"/>
          <w:sz w:val="24"/>
          <w:szCs w:val="24"/>
        </w:rPr>
        <w:t>您好！</w:t>
      </w:r>
    </w:p>
    <w:p w14:paraId="127953B8" w14:textId="77777777" w:rsidR="005D2C4B" w:rsidRDefault="00ED07D4">
      <w:pPr>
        <w:spacing w:line="276" w:lineRule="auto"/>
        <w:ind w:firstLineChars="200" w:firstLine="480"/>
        <w:rPr>
          <w:rFonts w:ascii="方正仿宋_GBK" w:eastAsia="方正仿宋_GBK"/>
          <w:sz w:val="24"/>
          <w:szCs w:val="24"/>
        </w:rPr>
      </w:pPr>
      <w:r>
        <w:rPr>
          <w:rFonts w:ascii="方正仿宋_GBK" w:eastAsia="方正仿宋_GBK" w:hint="eastAsia"/>
          <w:sz w:val="24"/>
          <w:szCs w:val="24"/>
        </w:rPr>
        <w:t>根据您的申请，现本社做如下批注：</w:t>
      </w:r>
    </w:p>
    <w:p w14:paraId="538D7B68" w14:textId="77777777" w:rsidR="005D2C4B" w:rsidRDefault="00ED07D4">
      <w:pPr>
        <w:spacing w:line="276" w:lineRule="auto"/>
        <w:ind w:firstLineChars="200" w:firstLine="480"/>
        <w:rPr>
          <w:rFonts w:ascii="方正仿宋_GBK" w:eastAsia="方正仿宋_GBK"/>
          <w:b/>
          <w:bCs/>
          <w:sz w:val="24"/>
          <w:szCs w:val="24"/>
        </w:rPr>
      </w:pPr>
      <w:r>
        <w:rPr>
          <w:rFonts w:ascii="方正仿宋_GBK" w:eastAsia="方正仿宋_GBK" w:hint="eastAsia"/>
          <w:b/>
          <w:bCs/>
          <w:sz w:val="24"/>
          <w:szCs w:val="24"/>
        </w:rPr>
        <w:t>变更项目：追加保费</w:t>
      </w:r>
    </w:p>
    <w:p w14:paraId="75C41C25" w14:textId="77777777" w:rsidR="005D2C4B" w:rsidRDefault="00ED07D4">
      <w:pPr>
        <w:tabs>
          <w:tab w:val="center" w:pos="4353"/>
        </w:tabs>
        <w:spacing w:line="276" w:lineRule="auto"/>
        <w:ind w:firstLineChars="200" w:firstLine="480"/>
        <w:rPr>
          <w:rFonts w:ascii="方正仿宋_GBK" w:eastAsia="方正仿宋_GBK"/>
          <w:sz w:val="24"/>
          <w:szCs w:val="24"/>
        </w:rPr>
      </w:pPr>
      <w:r>
        <w:rPr>
          <w:rFonts w:ascii="方正仿宋_GBK" w:eastAsia="方正仿宋_GBK" w:hint="eastAsia"/>
          <w:sz w:val="24"/>
          <w:szCs w:val="24"/>
        </w:rPr>
        <w:t>保险合同</w:t>
      </w:r>
      <w:r>
        <w:rPr>
          <w:rFonts w:ascii="方正仿宋_GBK" w:eastAsia="方正仿宋_GBK" w:hint="eastAsia"/>
          <w:sz w:val="24"/>
          <w:szCs w:val="24"/>
        </w:rPr>
        <w:t>*****/</w:t>
      </w:r>
      <w:r>
        <w:rPr>
          <w:rFonts w:ascii="方正仿宋_GBK" w:eastAsia="方正仿宋_GBK" w:hint="eastAsia"/>
          <w:sz w:val="24"/>
          <w:szCs w:val="24"/>
        </w:rPr>
        <w:t>保险合同</w:t>
      </w:r>
      <w:r>
        <w:rPr>
          <w:rFonts w:ascii="方正仿宋_GBK" w:eastAsia="方正仿宋_GBK" w:hint="eastAsia"/>
          <w:sz w:val="24"/>
          <w:szCs w:val="24"/>
        </w:rPr>
        <w:t>*****</w:t>
      </w:r>
      <w:r>
        <w:rPr>
          <w:rFonts w:ascii="方正仿宋_GBK" w:eastAsia="方正仿宋_GBK" w:hint="eastAsia"/>
          <w:sz w:val="24"/>
          <w:szCs w:val="24"/>
        </w:rPr>
        <w:t>保险凭证</w:t>
      </w:r>
      <w:r>
        <w:rPr>
          <w:rFonts w:ascii="方正仿宋_GBK" w:eastAsia="方正仿宋_GBK" w:hint="eastAsia"/>
          <w:sz w:val="24"/>
          <w:szCs w:val="24"/>
        </w:rPr>
        <w:t>******</w:t>
      </w:r>
      <w:r>
        <w:rPr>
          <w:rFonts w:ascii="方正仿宋_GBK" w:eastAsia="方正仿宋_GBK" w:hint="eastAsia"/>
          <w:sz w:val="24"/>
          <w:szCs w:val="24"/>
        </w:rPr>
        <w:t>（投保人</w:t>
      </w:r>
      <w:r>
        <w:rPr>
          <w:rFonts w:ascii="方正仿宋_GBK" w:eastAsia="方正仿宋_GBK" w:hint="eastAsia"/>
          <w:sz w:val="24"/>
          <w:szCs w:val="24"/>
        </w:rPr>
        <w:t>/</w:t>
      </w:r>
      <w:r>
        <w:rPr>
          <w:rFonts w:ascii="方正仿宋_GBK" w:eastAsia="方正仿宋_GBK" w:hint="eastAsia"/>
          <w:sz w:val="24"/>
          <w:szCs w:val="24"/>
        </w:rPr>
        <w:t>交费人</w:t>
      </w:r>
      <w:r>
        <w:rPr>
          <w:rFonts w:ascii="方正仿宋_GBK" w:eastAsia="方正仿宋_GBK" w:hint="eastAsia"/>
          <w:sz w:val="24"/>
          <w:szCs w:val="24"/>
        </w:rPr>
        <w:t>***</w:t>
      </w:r>
      <w:r>
        <w:rPr>
          <w:rFonts w:ascii="方正仿宋_GBK" w:eastAsia="方正仿宋_GBK" w:hint="eastAsia"/>
          <w:sz w:val="24"/>
          <w:szCs w:val="24"/>
        </w:rPr>
        <w:t>）</w:t>
      </w:r>
      <w:r>
        <w:rPr>
          <w:rFonts w:ascii="方正仿宋_GBK" w:eastAsia="方正仿宋_GBK" w:hint="eastAsia"/>
          <w:color w:val="00B0F0"/>
          <w:sz w:val="24"/>
          <w:szCs w:val="24"/>
        </w:rPr>
        <w:t>（个人单、转保留单显示保险合同</w:t>
      </w:r>
      <w:r>
        <w:rPr>
          <w:rFonts w:ascii="方正仿宋_GBK" w:eastAsia="方正仿宋_GBK" w:hint="eastAsia"/>
          <w:color w:val="00B0F0"/>
          <w:sz w:val="24"/>
          <w:szCs w:val="24"/>
        </w:rPr>
        <w:t>***</w:t>
      </w:r>
      <w:r>
        <w:rPr>
          <w:rFonts w:ascii="方正仿宋_GBK" w:eastAsia="方正仿宋_GBK" w:hint="eastAsia"/>
          <w:color w:val="00B0F0"/>
          <w:sz w:val="24"/>
          <w:szCs w:val="24"/>
        </w:rPr>
        <w:t>，其余业务显示保险合同</w:t>
      </w:r>
      <w:r>
        <w:rPr>
          <w:rFonts w:ascii="方正仿宋_GBK" w:eastAsia="方正仿宋_GBK" w:hint="eastAsia"/>
          <w:color w:val="00B0F0"/>
          <w:sz w:val="24"/>
          <w:szCs w:val="24"/>
        </w:rPr>
        <w:t>***</w:t>
      </w:r>
      <w:r>
        <w:rPr>
          <w:rFonts w:ascii="方正仿宋_GBK" w:eastAsia="方正仿宋_GBK" w:hint="eastAsia"/>
          <w:color w:val="00B0F0"/>
          <w:sz w:val="24"/>
          <w:szCs w:val="24"/>
        </w:rPr>
        <w:t>保险凭证</w:t>
      </w:r>
      <w:r>
        <w:rPr>
          <w:rFonts w:ascii="方正仿宋_GBK" w:eastAsia="方正仿宋_GBK" w:hint="eastAsia"/>
          <w:color w:val="00B0F0"/>
          <w:sz w:val="24"/>
          <w:szCs w:val="24"/>
        </w:rPr>
        <w:t>***</w:t>
      </w:r>
      <w:r>
        <w:rPr>
          <w:rFonts w:ascii="方正仿宋_GBK" w:eastAsia="方正仿宋_GBK" w:hint="eastAsia"/>
          <w:color w:val="00B0F0"/>
          <w:sz w:val="24"/>
          <w:szCs w:val="24"/>
        </w:rPr>
        <w:t>）（</w:t>
      </w:r>
      <w:r>
        <w:rPr>
          <w:rFonts w:ascii="方正仿宋_GBK" w:eastAsia="方正仿宋_GBK" w:hint="eastAsia"/>
          <w:color w:val="00B0F0"/>
          <w:sz w:val="24"/>
          <w:szCs w:val="24"/>
        </w:rPr>
        <w:t>CBBC</w:t>
      </w:r>
      <w:r>
        <w:rPr>
          <w:rFonts w:ascii="方正仿宋_GBK" w:eastAsia="方正仿宋_GBK" w:hint="eastAsia"/>
          <w:color w:val="00B0F0"/>
          <w:sz w:val="24"/>
          <w:szCs w:val="24"/>
        </w:rPr>
        <w:t>和弹性交费业务显示交费人，其他业务显示投保人）（同时对于同一张保单有多个被保险人进行变更的情况，逐一显示）</w:t>
      </w:r>
      <w:r>
        <w:rPr>
          <w:rFonts w:ascii="方正仿宋_GBK" w:eastAsia="方正仿宋_GBK" w:hint="eastAsia"/>
          <w:sz w:val="24"/>
          <w:szCs w:val="24"/>
        </w:rPr>
        <w:t>做追加保费处理，明细如下：</w:t>
      </w:r>
    </w:p>
    <w:p w14:paraId="7F78AFB3" w14:textId="77777777" w:rsidR="005D2C4B" w:rsidRDefault="00ED07D4">
      <w:pPr>
        <w:tabs>
          <w:tab w:val="center" w:pos="4353"/>
        </w:tabs>
        <w:spacing w:line="276" w:lineRule="auto"/>
        <w:ind w:firstLineChars="200" w:firstLine="480"/>
        <w:rPr>
          <w:rFonts w:ascii="方正仿宋_GBK" w:eastAsia="方正仿宋_GBK"/>
          <w:sz w:val="24"/>
          <w:szCs w:val="24"/>
        </w:rPr>
      </w:pPr>
      <w:r>
        <w:rPr>
          <w:rFonts w:ascii="方正仿宋_GBK" w:eastAsia="方正仿宋_GBK" w:hint="eastAsia"/>
          <w:sz w:val="24"/>
          <w:szCs w:val="24"/>
        </w:rPr>
        <w:t>X</w:t>
      </w:r>
      <w:r>
        <w:rPr>
          <w:rFonts w:ascii="方正仿宋_GBK" w:eastAsia="方正仿宋_GBK"/>
          <w:sz w:val="24"/>
          <w:szCs w:val="24"/>
        </w:rPr>
        <w:t>XXX</w:t>
      </w:r>
      <w:r>
        <w:rPr>
          <w:rFonts w:ascii="方正仿宋_GBK" w:eastAsia="方正仿宋_GBK" w:hint="eastAsia"/>
          <w:sz w:val="24"/>
          <w:szCs w:val="24"/>
        </w:rPr>
        <w:t>万能</w:t>
      </w:r>
      <w:r>
        <w:rPr>
          <w:rFonts w:ascii="方正仿宋_GBK" w:eastAsia="方正仿宋_GBK"/>
          <w:sz w:val="24"/>
          <w:szCs w:val="24"/>
        </w:rPr>
        <w:t>保险</w:t>
      </w:r>
      <w:r>
        <w:rPr>
          <w:rFonts w:ascii="方正仿宋_GBK" w:eastAsia="方正仿宋_GBK" w:hint="eastAsia"/>
          <w:sz w:val="24"/>
          <w:szCs w:val="24"/>
        </w:rPr>
        <w:t>（被保险人</w:t>
      </w:r>
      <w:r>
        <w:rPr>
          <w:rFonts w:ascii="方正仿宋_GBK" w:eastAsia="方正仿宋_GBK"/>
          <w:sz w:val="24"/>
          <w:szCs w:val="24"/>
        </w:rPr>
        <w:t>*****</w:t>
      </w:r>
      <w:r>
        <w:rPr>
          <w:rFonts w:ascii="方正仿宋_GBK" w:eastAsia="方正仿宋_GBK" w:hint="eastAsia"/>
          <w:sz w:val="24"/>
          <w:szCs w:val="24"/>
        </w:rPr>
        <w:t>）</w:t>
      </w:r>
      <w:r>
        <w:rPr>
          <w:rFonts w:ascii="方正仿宋_GBK" w:eastAsia="方正仿宋_GBK" w:hint="eastAsia"/>
          <w:sz w:val="24"/>
          <w:szCs w:val="24"/>
        </w:rPr>
        <w:t xml:space="preserve"> </w:t>
      </w:r>
    </w:p>
    <w:p w14:paraId="53F95465" w14:textId="77777777" w:rsidR="005D2C4B" w:rsidRDefault="00ED07D4">
      <w:pPr>
        <w:tabs>
          <w:tab w:val="center" w:pos="4353"/>
        </w:tabs>
        <w:spacing w:line="276" w:lineRule="auto"/>
        <w:ind w:firstLineChars="200" w:firstLine="480"/>
        <w:rPr>
          <w:rFonts w:ascii="方正仿宋_GBK" w:eastAsia="方正仿宋_GBK"/>
          <w:sz w:val="24"/>
          <w:szCs w:val="24"/>
        </w:rPr>
      </w:pPr>
      <w:r>
        <w:rPr>
          <w:rFonts w:ascii="方正仿宋_GBK" w:eastAsia="方正仿宋_GBK" w:hint="eastAsia"/>
          <w:sz w:val="24"/>
          <w:szCs w:val="24"/>
        </w:rPr>
        <w:lastRenderedPageBreak/>
        <w:t>追加保险费</w:t>
      </w:r>
      <w:r>
        <w:rPr>
          <w:rFonts w:ascii="方正仿宋_GBK" w:eastAsia="方正仿宋_GBK"/>
          <w:sz w:val="24"/>
          <w:szCs w:val="24"/>
        </w:rPr>
        <w:t>金额：</w:t>
      </w:r>
      <w:r>
        <w:rPr>
          <w:rFonts w:ascii="方正仿宋_GBK" w:eastAsia="方正仿宋_GBK" w:hint="eastAsia"/>
          <w:sz w:val="24"/>
          <w:szCs w:val="24"/>
        </w:rPr>
        <w:t>3000.00</w:t>
      </w:r>
      <w:r>
        <w:rPr>
          <w:rFonts w:ascii="方正仿宋_GBK" w:eastAsia="方正仿宋_GBK" w:hint="eastAsia"/>
          <w:sz w:val="24"/>
          <w:szCs w:val="24"/>
        </w:rPr>
        <w:t>元</w:t>
      </w:r>
    </w:p>
    <w:p w14:paraId="1F2795F6" w14:textId="7505732B" w:rsidR="005D2C4B" w:rsidRDefault="00ED07D4">
      <w:pPr>
        <w:tabs>
          <w:tab w:val="center" w:pos="4353"/>
        </w:tabs>
        <w:spacing w:line="276" w:lineRule="auto"/>
        <w:ind w:firstLineChars="400" w:firstLine="960"/>
        <w:rPr>
          <w:rFonts w:ascii="方正仿宋_GBK" w:eastAsia="方正仿宋_GBK"/>
          <w:sz w:val="24"/>
          <w:szCs w:val="24"/>
        </w:rPr>
      </w:pPr>
      <w:r>
        <w:rPr>
          <w:rFonts w:ascii="方正仿宋_GBK" w:eastAsia="方正仿宋_GBK" w:hint="eastAsia"/>
          <w:sz w:val="24"/>
          <w:szCs w:val="24"/>
        </w:rPr>
        <w:t>初始费用：</w:t>
      </w:r>
      <w:ins w:id="183" w:author="信美人寿相互保险社" w:date="2019-11-28T20:46:00Z">
        <w:r w:rsidR="00B868B8">
          <w:rPr>
            <w:rFonts w:ascii="方正仿宋_GBK" w:eastAsia="方正仿宋_GBK"/>
            <w:sz w:val="24"/>
            <w:szCs w:val="24"/>
          </w:rPr>
          <w:t>9</w:t>
        </w:r>
      </w:ins>
      <w:del w:id="184" w:author="信美人寿相互保险社" w:date="2019-11-28T20:46:00Z">
        <w:r w:rsidDel="00B868B8">
          <w:rPr>
            <w:rFonts w:ascii="方正仿宋_GBK" w:eastAsia="方正仿宋_GBK" w:hint="eastAsia"/>
            <w:sz w:val="24"/>
            <w:szCs w:val="24"/>
          </w:rPr>
          <w:delText>3</w:delText>
        </w:r>
      </w:del>
      <w:r>
        <w:rPr>
          <w:rFonts w:ascii="方正仿宋_GBK" w:eastAsia="方正仿宋_GBK"/>
          <w:sz w:val="24"/>
          <w:szCs w:val="24"/>
        </w:rPr>
        <w:t>0.00</w:t>
      </w:r>
      <w:r>
        <w:rPr>
          <w:rFonts w:ascii="方正仿宋_GBK" w:eastAsia="方正仿宋_GBK" w:hint="eastAsia"/>
          <w:sz w:val="24"/>
          <w:szCs w:val="24"/>
        </w:rPr>
        <w:t>元</w:t>
      </w:r>
    </w:p>
    <w:p w14:paraId="4CB0CE17" w14:textId="05062CDF" w:rsidR="005D2C4B" w:rsidRDefault="00ED07D4">
      <w:pPr>
        <w:tabs>
          <w:tab w:val="center" w:pos="4353"/>
        </w:tabs>
        <w:spacing w:line="276" w:lineRule="auto"/>
        <w:ind w:firstLineChars="200" w:firstLine="480"/>
        <w:rPr>
          <w:rFonts w:ascii="方正仿宋_GBK" w:eastAsia="方正仿宋_GBK"/>
          <w:sz w:val="24"/>
          <w:szCs w:val="24"/>
        </w:rPr>
      </w:pPr>
      <w:r>
        <w:rPr>
          <w:rFonts w:ascii="方正仿宋_GBK" w:eastAsia="方正仿宋_GBK" w:hint="eastAsia"/>
          <w:sz w:val="24"/>
          <w:szCs w:val="24"/>
        </w:rPr>
        <w:t>保单账户价值增加：</w:t>
      </w:r>
      <w:r>
        <w:rPr>
          <w:rFonts w:ascii="方正仿宋_GBK" w:eastAsia="方正仿宋_GBK"/>
          <w:sz w:val="24"/>
          <w:szCs w:val="24"/>
        </w:rPr>
        <w:t>2</w:t>
      </w:r>
      <w:ins w:id="185" w:author="信美人寿相互保险社" w:date="2019-11-28T20:46:00Z">
        <w:r w:rsidR="00B868B8">
          <w:rPr>
            <w:rFonts w:ascii="方正仿宋_GBK" w:eastAsia="方正仿宋_GBK"/>
            <w:sz w:val="24"/>
            <w:szCs w:val="24"/>
          </w:rPr>
          <w:t>91</w:t>
        </w:r>
      </w:ins>
      <w:bookmarkStart w:id="186" w:name="_GoBack"/>
      <w:bookmarkEnd w:id="186"/>
      <w:del w:id="187" w:author="信美人寿相互保险社" w:date="2019-11-28T20:46:00Z">
        <w:r w:rsidDel="00B868B8">
          <w:rPr>
            <w:rFonts w:ascii="方正仿宋_GBK" w:eastAsia="方正仿宋_GBK"/>
            <w:sz w:val="24"/>
            <w:szCs w:val="24"/>
          </w:rPr>
          <w:delText>7</w:delText>
        </w:r>
        <w:r w:rsidDel="00B868B8">
          <w:rPr>
            <w:rFonts w:ascii="方正仿宋_GBK" w:eastAsia="方正仿宋_GBK" w:hint="eastAsia"/>
            <w:sz w:val="24"/>
            <w:szCs w:val="24"/>
          </w:rPr>
          <w:delText>0</w:delText>
        </w:r>
      </w:del>
      <w:r>
        <w:rPr>
          <w:rFonts w:ascii="方正仿宋_GBK" w:eastAsia="方正仿宋_GBK" w:hint="eastAsia"/>
          <w:sz w:val="24"/>
          <w:szCs w:val="24"/>
        </w:rPr>
        <w:t>0.00</w:t>
      </w:r>
      <w:r>
        <w:rPr>
          <w:rFonts w:ascii="方正仿宋_GBK" w:eastAsia="方正仿宋_GBK" w:hint="eastAsia"/>
          <w:sz w:val="24"/>
          <w:szCs w:val="24"/>
        </w:rPr>
        <w:t>元</w:t>
      </w:r>
    </w:p>
    <w:p w14:paraId="35DF2C63" w14:textId="77777777" w:rsidR="005D2C4B" w:rsidRDefault="00ED07D4">
      <w:pPr>
        <w:tabs>
          <w:tab w:val="left" w:pos="6237"/>
        </w:tabs>
        <w:ind w:firstLineChars="200" w:firstLine="480"/>
        <w:rPr>
          <w:rFonts w:ascii="方正仿宋_GBK" w:eastAsia="方正仿宋_GBK"/>
          <w:b/>
          <w:bCs/>
          <w:sz w:val="24"/>
          <w:szCs w:val="24"/>
        </w:rPr>
      </w:pPr>
      <w:r>
        <w:rPr>
          <w:rFonts w:ascii="方正仿宋_GBK" w:eastAsia="方正仿宋_GBK" w:hint="eastAsia"/>
          <w:b/>
          <w:bCs/>
          <w:sz w:val="24"/>
          <w:szCs w:val="24"/>
        </w:rPr>
        <w:t>应交金额合计为</w:t>
      </w:r>
      <w:r>
        <w:rPr>
          <w:rFonts w:ascii="方正仿宋_GBK" w:eastAsia="方正仿宋_GBK"/>
          <w:b/>
          <w:bCs/>
          <w:sz w:val="24"/>
          <w:szCs w:val="24"/>
        </w:rPr>
        <w:t>3000.00</w:t>
      </w:r>
      <w:r>
        <w:rPr>
          <w:rFonts w:ascii="方正仿宋_GBK" w:eastAsia="方正仿宋_GBK" w:hint="eastAsia"/>
          <w:b/>
          <w:bCs/>
          <w:sz w:val="24"/>
          <w:szCs w:val="24"/>
        </w:rPr>
        <w:t>元。</w:t>
      </w:r>
    </w:p>
    <w:p w14:paraId="4DB6983F" w14:textId="77777777" w:rsidR="005D2C4B" w:rsidRDefault="00ED07D4">
      <w:pPr>
        <w:spacing w:beforeLines="50" w:before="156" w:line="360" w:lineRule="auto"/>
        <w:ind w:firstLineChars="200" w:firstLine="480"/>
        <w:rPr>
          <w:rFonts w:ascii="方正仿宋_GBK" w:eastAsia="方正仿宋_GBK"/>
          <w:sz w:val="24"/>
          <w:szCs w:val="24"/>
        </w:rPr>
      </w:pPr>
      <w:r>
        <w:rPr>
          <w:rFonts w:ascii="方正仿宋_GBK" w:eastAsia="方正仿宋_GBK" w:hint="eastAsia"/>
          <w:sz w:val="24"/>
          <w:szCs w:val="24"/>
        </w:rPr>
        <w:t>上述批注生效时间：</w:t>
      </w:r>
      <w:r>
        <w:rPr>
          <w:rFonts w:ascii="方正仿宋_GBK" w:eastAsia="方正仿宋_GBK" w:hint="eastAsia"/>
          <w:sz w:val="24"/>
          <w:szCs w:val="24"/>
        </w:rPr>
        <w:t>****</w:t>
      </w:r>
      <w:r>
        <w:rPr>
          <w:rFonts w:ascii="方正仿宋_GBK" w:eastAsia="方正仿宋_GBK" w:hint="eastAsia"/>
          <w:sz w:val="24"/>
          <w:szCs w:val="24"/>
        </w:rPr>
        <w:t>年</w:t>
      </w:r>
      <w:r>
        <w:rPr>
          <w:rFonts w:ascii="方正仿宋_GBK" w:eastAsia="方正仿宋_GBK" w:hint="eastAsia"/>
          <w:sz w:val="24"/>
          <w:szCs w:val="24"/>
        </w:rPr>
        <w:t>**</w:t>
      </w:r>
      <w:r>
        <w:rPr>
          <w:rFonts w:ascii="方正仿宋_GBK" w:eastAsia="方正仿宋_GBK" w:hint="eastAsia"/>
          <w:sz w:val="24"/>
          <w:szCs w:val="24"/>
        </w:rPr>
        <w:t>月</w:t>
      </w:r>
      <w:r>
        <w:rPr>
          <w:rFonts w:ascii="方正仿宋_GBK" w:eastAsia="方正仿宋_GBK" w:hint="eastAsia"/>
          <w:sz w:val="24"/>
          <w:szCs w:val="24"/>
        </w:rPr>
        <w:t>**</w:t>
      </w:r>
      <w:r>
        <w:rPr>
          <w:rFonts w:ascii="方正仿宋_GBK" w:eastAsia="方正仿宋_GBK" w:hint="eastAsia"/>
          <w:sz w:val="24"/>
          <w:szCs w:val="24"/>
        </w:rPr>
        <w:t>日，特此批改！</w:t>
      </w:r>
    </w:p>
    <w:p w14:paraId="70FB9142" w14:textId="77777777" w:rsidR="005D2C4B" w:rsidRDefault="00ED07D4">
      <w:pPr>
        <w:spacing w:beforeLines="50" w:before="156" w:line="360" w:lineRule="auto"/>
        <w:ind w:firstLineChars="200" w:firstLine="480"/>
        <w:rPr>
          <w:rFonts w:ascii="方正仿宋_GBK" w:eastAsia="方正仿宋_GBK"/>
          <w:sz w:val="24"/>
          <w:szCs w:val="24"/>
        </w:rPr>
      </w:pPr>
      <w:r>
        <w:rPr>
          <w:rFonts w:ascii="方正仿宋_GBK" w:eastAsia="方正仿宋_GBK" w:hint="eastAsia"/>
          <w:noProof/>
          <w:sz w:val="24"/>
          <w:szCs w:val="24"/>
        </w:rPr>
        <w:drawing>
          <wp:anchor distT="0" distB="0" distL="114300" distR="114300" simplePos="0" relativeHeight="251661312" behindDoc="1" locked="0" layoutInCell="1" allowOverlap="1">
            <wp:simplePos x="0" y="0"/>
            <wp:positionH relativeFrom="column">
              <wp:posOffset>4254500</wp:posOffset>
            </wp:positionH>
            <wp:positionV relativeFrom="paragraph">
              <wp:posOffset>189865</wp:posOffset>
            </wp:positionV>
            <wp:extent cx="1466850" cy="1280160"/>
            <wp:effectExtent l="0" t="0" r="0" b="0"/>
            <wp:wrapNone/>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466850" cy="1280160"/>
                    </a:xfrm>
                    <a:prstGeom prst="rect">
                      <a:avLst/>
                    </a:prstGeom>
                  </pic:spPr>
                </pic:pic>
              </a:graphicData>
            </a:graphic>
          </wp:anchor>
        </w:drawing>
      </w:r>
      <w:r>
        <w:rPr>
          <w:rFonts w:ascii="方正仿宋_GBK" w:eastAsia="方正仿宋_GBK" w:hint="eastAsia"/>
          <w:sz w:val="24"/>
          <w:szCs w:val="24"/>
        </w:rPr>
        <w:t>保全服务信息：</w:t>
      </w:r>
    </w:p>
    <w:p w14:paraId="7E009226" w14:textId="77777777" w:rsidR="005D2C4B" w:rsidRDefault="00ED07D4">
      <w:pPr>
        <w:spacing w:beforeLines="50" w:before="156" w:line="360" w:lineRule="auto"/>
        <w:ind w:firstLineChars="200" w:firstLine="480"/>
        <w:rPr>
          <w:rFonts w:ascii="方正仿宋_GBK" w:eastAsia="方正仿宋_GBK"/>
          <w:sz w:val="24"/>
          <w:szCs w:val="24"/>
        </w:rPr>
      </w:pPr>
      <w:r>
        <w:rPr>
          <w:rFonts w:ascii="方正仿宋_GBK" w:eastAsia="方正仿宋_GBK" w:hint="eastAsia"/>
          <w:sz w:val="24"/>
          <w:szCs w:val="24"/>
        </w:rPr>
        <w:t>批单号码：</w:t>
      </w:r>
      <w:r>
        <w:rPr>
          <w:rFonts w:ascii="方正仿宋_GBK" w:eastAsia="方正仿宋_GBK" w:hint="eastAsia"/>
          <w:sz w:val="24"/>
          <w:szCs w:val="24"/>
        </w:rPr>
        <w:t xml:space="preserve">#################      </w:t>
      </w:r>
      <w:r>
        <w:rPr>
          <w:rFonts w:ascii="方正仿宋_GBK" w:eastAsia="方正仿宋_GBK" w:hint="eastAsia"/>
          <w:sz w:val="24"/>
          <w:szCs w:val="24"/>
        </w:rPr>
        <w:t>保全确认日期：</w:t>
      </w:r>
      <w:r>
        <w:rPr>
          <w:rFonts w:ascii="方正仿宋_GBK" w:eastAsia="方正仿宋_GBK" w:hint="eastAsia"/>
          <w:sz w:val="24"/>
          <w:szCs w:val="24"/>
        </w:rPr>
        <w:t>####-##-##</w:t>
      </w:r>
    </w:p>
    <w:p w14:paraId="76F3C1B3" w14:textId="77777777" w:rsidR="005D2C4B" w:rsidRDefault="00ED07D4">
      <w:pPr>
        <w:rPr>
          <w:rFonts w:ascii="方正兰亭纤黑_GBK" w:eastAsia="方正兰亭纤黑_GBK" w:hAnsi="宋体"/>
        </w:rPr>
      </w:pPr>
      <w:r>
        <w:rPr>
          <w:rFonts w:ascii="方正兰亭纤黑_GBK" w:eastAsia="方正兰亭纤黑_GBK" w:hAnsi="宋体" w:hint="eastAsia"/>
        </w:rPr>
        <w:t>-------------</w:t>
      </w:r>
      <w:r>
        <w:rPr>
          <w:rFonts w:ascii="方正兰亭纤黑_GBK" w:eastAsia="方正兰亭纤黑_GBK" w:hAnsi="宋体"/>
        </w:rPr>
        <w:t>---------------</w:t>
      </w:r>
      <w:r>
        <w:rPr>
          <w:rFonts w:ascii="方正兰亭纤黑_GBK" w:eastAsia="方正兰亭纤黑_GBK" w:hAnsi="宋体" w:hint="eastAsia"/>
        </w:rPr>
        <w:t>----------</w:t>
      </w:r>
      <w:r>
        <w:rPr>
          <w:rFonts w:ascii="方正兰亭纤黑_GBK" w:eastAsia="方正兰亭纤黑_GBK" w:hAnsi="宋体" w:hint="eastAsia"/>
        </w:rPr>
        <w:t>（此页以下为空）</w:t>
      </w:r>
      <w:r>
        <w:rPr>
          <w:rFonts w:ascii="方正兰亭纤黑_GBK" w:eastAsia="方正兰亭纤黑_GBK" w:hAnsi="宋体" w:hint="eastAsia"/>
        </w:rPr>
        <w:t>-</w:t>
      </w:r>
      <w:r>
        <w:rPr>
          <w:rFonts w:ascii="方正兰亭纤黑_GBK" w:eastAsia="方正兰亭纤黑_GBK" w:hAnsi="宋体"/>
        </w:rPr>
        <w:t>----------------------------------</w:t>
      </w:r>
    </w:p>
    <w:p w14:paraId="005AE0A6" w14:textId="77777777" w:rsidR="005D2C4B" w:rsidRDefault="005D2C4B">
      <w:pPr>
        <w:rPr>
          <w:rFonts w:ascii="方正兰亭纤黑_GBK" w:eastAsia="方正兰亭纤黑_GBK" w:hAnsi="宋体"/>
        </w:rPr>
      </w:pPr>
    </w:p>
    <w:p w14:paraId="3968F415" w14:textId="77777777" w:rsidR="005D2C4B" w:rsidRDefault="00ED07D4">
      <w:pPr>
        <w:numPr>
          <w:ilvl w:val="0"/>
          <w:numId w:val="8"/>
        </w:numPr>
        <w:spacing w:line="276" w:lineRule="auto"/>
        <w:ind w:left="902"/>
        <w:outlineLvl w:val="3"/>
        <w:rPr>
          <w:rFonts w:ascii="方正仿宋_GBK" w:eastAsia="方正仿宋_GBK"/>
          <w:b/>
          <w:sz w:val="24"/>
          <w:szCs w:val="24"/>
        </w:rPr>
      </w:pPr>
      <w:r>
        <w:rPr>
          <w:rFonts w:ascii="方正仿宋_GBK" w:eastAsia="方正仿宋_GBK" w:hint="eastAsia"/>
          <w:b/>
          <w:sz w:val="24"/>
          <w:szCs w:val="24"/>
        </w:rPr>
        <w:t>短信和站内信</w:t>
      </w:r>
    </w:p>
    <w:p w14:paraId="0A6890D1" w14:textId="77777777" w:rsidR="005D2C4B" w:rsidRDefault="00ED07D4">
      <w:pPr>
        <w:spacing w:beforeLines="50" w:before="156" w:line="360" w:lineRule="auto"/>
        <w:ind w:firstLineChars="200" w:firstLine="480"/>
        <w:rPr>
          <w:rFonts w:ascii="方正兰亭纤黑_GBK" w:eastAsia="方正兰亭纤黑_GBK" w:hAnsi="宋体"/>
          <w:sz w:val="24"/>
          <w:szCs w:val="24"/>
        </w:rPr>
      </w:pPr>
      <w:r>
        <w:rPr>
          <w:rFonts w:ascii="方正兰亭纤黑_GBK" w:eastAsia="方正兰亭纤黑_GBK" w:hAnsi="宋体" w:hint="eastAsia"/>
          <w:sz w:val="24"/>
          <w:szCs w:val="24"/>
        </w:rPr>
        <w:t>短信站内信模板使用退费类保全项目通用模板。</w:t>
      </w:r>
    </w:p>
    <w:p w14:paraId="688852DA" w14:textId="77777777" w:rsidR="005D2C4B" w:rsidRDefault="005D2C4B">
      <w:pPr>
        <w:spacing w:beforeLines="50" w:before="156" w:line="360" w:lineRule="auto"/>
        <w:ind w:firstLineChars="200" w:firstLine="480"/>
        <w:rPr>
          <w:rFonts w:ascii="方正兰亭纤黑_GBK" w:eastAsia="方正兰亭纤黑_GBK" w:hAnsi="宋体"/>
          <w:sz w:val="24"/>
          <w:szCs w:val="24"/>
        </w:rPr>
      </w:pPr>
    </w:p>
    <w:p w14:paraId="50DF667C" w14:textId="77777777" w:rsidR="005D2C4B" w:rsidRDefault="005D2C4B">
      <w:pPr>
        <w:spacing w:beforeLines="50" w:before="156" w:line="360" w:lineRule="auto"/>
        <w:ind w:firstLineChars="200" w:firstLine="480"/>
        <w:rPr>
          <w:rFonts w:ascii="方正兰亭纤黑_GBK" w:eastAsia="方正兰亭纤黑_GBK" w:hAnsi="宋体"/>
          <w:sz w:val="24"/>
          <w:szCs w:val="24"/>
        </w:rPr>
      </w:pPr>
    </w:p>
    <w:p w14:paraId="256B9577" w14:textId="77777777" w:rsidR="005D2C4B" w:rsidRDefault="00ED07D4">
      <w:pPr>
        <w:numPr>
          <w:ilvl w:val="0"/>
          <w:numId w:val="1"/>
        </w:numPr>
        <w:spacing w:line="276" w:lineRule="auto"/>
        <w:outlineLvl w:val="2"/>
        <w:rPr>
          <w:rFonts w:ascii="方正仿宋_GBK" w:eastAsia="方正仿宋_GBK"/>
          <w:b/>
          <w:sz w:val="24"/>
          <w:szCs w:val="24"/>
        </w:rPr>
      </w:pPr>
      <w:r>
        <w:rPr>
          <w:rFonts w:ascii="方正仿宋_GBK" w:eastAsia="方正仿宋_GBK" w:hint="eastAsia"/>
          <w:b/>
          <w:sz w:val="24"/>
          <w:szCs w:val="24"/>
        </w:rPr>
        <w:t>保全项目：退保</w:t>
      </w:r>
    </w:p>
    <w:p w14:paraId="2B51B7B8" w14:textId="77777777" w:rsidR="005D2C4B" w:rsidRDefault="00ED07D4">
      <w:pPr>
        <w:pStyle w:val="af"/>
        <w:numPr>
          <w:ilvl w:val="0"/>
          <w:numId w:val="11"/>
        </w:numPr>
        <w:spacing w:line="276" w:lineRule="auto"/>
        <w:ind w:firstLineChars="0"/>
        <w:outlineLvl w:val="3"/>
        <w:rPr>
          <w:rFonts w:ascii="方正仿宋_GBK" w:eastAsia="方正仿宋_GBK"/>
          <w:sz w:val="24"/>
          <w:szCs w:val="24"/>
        </w:rPr>
      </w:pPr>
      <w:r>
        <w:rPr>
          <w:rFonts w:ascii="方正仿宋_GBK" w:eastAsia="方正仿宋_GBK" w:hint="eastAsia"/>
          <w:bCs/>
          <w:sz w:val="24"/>
          <w:szCs w:val="24"/>
        </w:rPr>
        <w:t>页面</w:t>
      </w:r>
      <w:r>
        <w:rPr>
          <w:rFonts w:ascii="方正仿宋_GBK" w:eastAsia="方正仿宋_GBK" w:hint="eastAsia"/>
          <w:sz w:val="24"/>
          <w:szCs w:val="24"/>
        </w:rPr>
        <w:t>带出</w:t>
      </w:r>
      <w:r>
        <w:rPr>
          <w:rFonts w:ascii="方正仿宋_GBK" w:eastAsia="方正仿宋_GBK"/>
          <w:sz w:val="24"/>
          <w:szCs w:val="24"/>
        </w:rPr>
        <w:t>信息：</w:t>
      </w:r>
      <w:r>
        <w:rPr>
          <w:rFonts w:ascii="方正仿宋_GBK" w:eastAsia="方正仿宋_GBK" w:hint="eastAsia"/>
          <w:sz w:val="24"/>
          <w:szCs w:val="24"/>
        </w:rPr>
        <w:t>订单</w:t>
      </w:r>
      <w:r>
        <w:rPr>
          <w:rFonts w:ascii="方正仿宋_GBK" w:eastAsia="方正仿宋_GBK"/>
          <w:sz w:val="24"/>
          <w:szCs w:val="24"/>
        </w:rPr>
        <w:t>号、</w:t>
      </w:r>
      <w:r>
        <w:rPr>
          <w:rFonts w:ascii="方正仿宋_GBK" w:eastAsia="方正仿宋_GBK" w:hint="eastAsia"/>
          <w:sz w:val="24"/>
          <w:szCs w:val="24"/>
        </w:rPr>
        <w:t>投保人</w:t>
      </w:r>
      <w:r>
        <w:rPr>
          <w:rFonts w:ascii="方正仿宋_GBK" w:eastAsia="方正仿宋_GBK"/>
          <w:sz w:val="24"/>
          <w:szCs w:val="24"/>
        </w:rPr>
        <w:t>、</w:t>
      </w:r>
      <w:r>
        <w:rPr>
          <w:rFonts w:ascii="方正仿宋_GBK" w:eastAsia="方正仿宋_GBK" w:hint="eastAsia"/>
          <w:sz w:val="24"/>
          <w:szCs w:val="24"/>
        </w:rPr>
        <w:t>被保险人</w:t>
      </w:r>
      <w:r>
        <w:rPr>
          <w:rFonts w:ascii="方正仿宋_GBK" w:eastAsia="方正仿宋_GBK"/>
          <w:sz w:val="24"/>
          <w:szCs w:val="24"/>
        </w:rPr>
        <w:t>、</w:t>
      </w:r>
      <w:r>
        <w:rPr>
          <w:rFonts w:ascii="方正仿宋_GBK" w:eastAsia="方正仿宋_GBK" w:hint="eastAsia"/>
          <w:sz w:val="24"/>
          <w:szCs w:val="24"/>
        </w:rPr>
        <w:t>保单号</w:t>
      </w:r>
      <w:r>
        <w:rPr>
          <w:rFonts w:ascii="方正仿宋_GBK" w:eastAsia="方正仿宋_GBK" w:hint="eastAsia"/>
          <w:sz w:val="24"/>
          <w:szCs w:val="24"/>
        </w:rPr>
        <w:t>/</w:t>
      </w:r>
      <w:r>
        <w:rPr>
          <w:rFonts w:ascii="方正仿宋_GBK" w:eastAsia="方正仿宋_GBK" w:hint="eastAsia"/>
          <w:sz w:val="24"/>
          <w:szCs w:val="24"/>
        </w:rPr>
        <w:t>保险</w:t>
      </w:r>
      <w:r>
        <w:rPr>
          <w:rFonts w:ascii="方正仿宋_GBK" w:eastAsia="方正仿宋_GBK"/>
          <w:sz w:val="24"/>
          <w:szCs w:val="24"/>
        </w:rPr>
        <w:t>凭证号、险种名称</w:t>
      </w:r>
      <w:r>
        <w:rPr>
          <w:rFonts w:ascii="方正仿宋_GBK" w:eastAsia="方正仿宋_GBK" w:hint="eastAsia"/>
          <w:sz w:val="24"/>
          <w:szCs w:val="24"/>
        </w:rPr>
        <w:t>、基本</w:t>
      </w:r>
      <w:r>
        <w:rPr>
          <w:rFonts w:ascii="方正仿宋_GBK" w:eastAsia="方正仿宋_GBK"/>
          <w:sz w:val="24"/>
          <w:szCs w:val="24"/>
        </w:rPr>
        <w:t>保险金额、</w:t>
      </w:r>
      <w:r>
        <w:rPr>
          <w:rFonts w:ascii="方正仿宋_GBK" w:eastAsia="方正仿宋_GBK" w:hint="eastAsia"/>
          <w:sz w:val="24"/>
          <w:szCs w:val="24"/>
        </w:rPr>
        <w:t>保险</w:t>
      </w:r>
      <w:r>
        <w:rPr>
          <w:rFonts w:ascii="方正仿宋_GBK" w:eastAsia="方正仿宋_GBK"/>
          <w:sz w:val="24"/>
          <w:szCs w:val="24"/>
        </w:rPr>
        <w:t>期间、</w:t>
      </w:r>
      <w:r>
        <w:rPr>
          <w:rFonts w:ascii="方正仿宋_GBK" w:eastAsia="方正仿宋_GBK" w:hint="eastAsia"/>
          <w:sz w:val="24"/>
          <w:szCs w:val="24"/>
        </w:rPr>
        <w:t>交费</w:t>
      </w:r>
      <w:r>
        <w:rPr>
          <w:rFonts w:ascii="方正仿宋_GBK" w:eastAsia="方正仿宋_GBK"/>
          <w:sz w:val="24"/>
          <w:szCs w:val="24"/>
        </w:rPr>
        <w:t>期间、</w:t>
      </w:r>
      <w:r>
        <w:rPr>
          <w:rFonts w:ascii="方正仿宋_GBK" w:eastAsia="方正仿宋_GBK" w:hint="eastAsia"/>
          <w:sz w:val="24"/>
          <w:szCs w:val="24"/>
        </w:rPr>
        <w:t>交费</w:t>
      </w:r>
      <w:r>
        <w:rPr>
          <w:rFonts w:ascii="方正仿宋_GBK" w:eastAsia="方正仿宋_GBK"/>
          <w:sz w:val="24"/>
          <w:szCs w:val="24"/>
        </w:rPr>
        <w:t>方式、</w:t>
      </w:r>
      <w:r>
        <w:rPr>
          <w:rFonts w:ascii="方正仿宋_GBK" w:eastAsia="方正仿宋_GBK" w:hint="eastAsia"/>
          <w:sz w:val="24"/>
          <w:szCs w:val="24"/>
        </w:rPr>
        <w:t>每期保险费</w:t>
      </w:r>
      <w:r>
        <w:rPr>
          <w:rFonts w:ascii="方正仿宋_GBK" w:eastAsia="方正仿宋_GBK"/>
          <w:sz w:val="24"/>
          <w:szCs w:val="24"/>
        </w:rPr>
        <w:t>、</w:t>
      </w:r>
      <w:r>
        <w:rPr>
          <w:rFonts w:ascii="方正仿宋_GBK" w:eastAsia="方正仿宋_GBK" w:hint="eastAsia"/>
          <w:sz w:val="24"/>
          <w:szCs w:val="24"/>
        </w:rPr>
        <w:t>退保</w:t>
      </w:r>
      <w:r>
        <w:rPr>
          <w:rFonts w:ascii="方正仿宋_GBK" w:eastAsia="方正仿宋_GBK"/>
          <w:sz w:val="24"/>
          <w:szCs w:val="24"/>
        </w:rPr>
        <w:t>金额</w:t>
      </w:r>
      <w:r>
        <w:rPr>
          <w:rFonts w:ascii="方正仿宋_GBK" w:eastAsia="方正仿宋_GBK" w:hint="eastAsia"/>
          <w:sz w:val="24"/>
          <w:szCs w:val="24"/>
        </w:rPr>
        <w:t>、欠款</w:t>
      </w:r>
      <w:r>
        <w:rPr>
          <w:rFonts w:ascii="方正仿宋_GBK" w:eastAsia="方正仿宋_GBK"/>
          <w:sz w:val="24"/>
          <w:szCs w:val="24"/>
        </w:rPr>
        <w:t>本息和、</w:t>
      </w:r>
      <w:r>
        <w:rPr>
          <w:rFonts w:ascii="方正仿宋_GBK" w:eastAsia="方正仿宋_GBK" w:hint="eastAsia"/>
          <w:color w:val="FF0000"/>
          <w:sz w:val="24"/>
          <w:szCs w:val="24"/>
        </w:rPr>
        <w:t>退保费用</w:t>
      </w:r>
      <w:r>
        <w:rPr>
          <w:rFonts w:ascii="方正仿宋_GBK" w:eastAsia="方正仿宋_GBK" w:hint="eastAsia"/>
          <w:sz w:val="24"/>
          <w:szCs w:val="24"/>
        </w:rPr>
        <w:t>、</w:t>
      </w:r>
      <w:r>
        <w:rPr>
          <w:rFonts w:ascii="方正仿宋_GBK" w:eastAsia="方正仿宋_GBK" w:hint="eastAsia"/>
          <w:color w:val="FF0000"/>
          <w:sz w:val="24"/>
          <w:szCs w:val="24"/>
        </w:rPr>
        <w:t>风险保险费、</w:t>
      </w:r>
      <w:r>
        <w:rPr>
          <w:rFonts w:ascii="方正仿宋_GBK" w:eastAsia="方正仿宋_GBK" w:hint="eastAsia"/>
          <w:sz w:val="24"/>
          <w:szCs w:val="24"/>
        </w:rPr>
        <w:t>实退</w:t>
      </w:r>
      <w:r>
        <w:rPr>
          <w:rFonts w:ascii="方正仿宋_GBK" w:eastAsia="方正仿宋_GBK"/>
          <w:sz w:val="24"/>
          <w:szCs w:val="24"/>
        </w:rPr>
        <w:t>金额</w:t>
      </w:r>
      <w:r>
        <w:rPr>
          <w:rFonts w:ascii="方正仿宋_GBK" w:eastAsia="方正仿宋_GBK" w:hint="eastAsia"/>
          <w:sz w:val="24"/>
          <w:szCs w:val="24"/>
        </w:rPr>
        <w:t>、</w:t>
      </w:r>
      <w:r>
        <w:rPr>
          <w:rFonts w:ascii="方正仿宋_GBK" w:eastAsia="方正仿宋_GBK"/>
          <w:sz w:val="24"/>
          <w:szCs w:val="24"/>
        </w:rPr>
        <w:t>合计退费金额</w:t>
      </w:r>
      <w:r>
        <w:rPr>
          <w:rFonts w:ascii="方正仿宋_GBK" w:eastAsia="方正仿宋_GBK" w:hint="eastAsia"/>
          <w:sz w:val="24"/>
          <w:szCs w:val="24"/>
        </w:rPr>
        <w:t>（合计</w:t>
      </w:r>
      <w:r>
        <w:rPr>
          <w:rFonts w:ascii="方正仿宋_GBK" w:eastAsia="方正仿宋_GBK"/>
          <w:sz w:val="24"/>
          <w:szCs w:val="24"/>
        </w:rPr>
        <w:t>退费金额</w:t>
      </w:r>
      <w:r>
        <w:rPr>
          <w:rFonts w:ascii="方正仿宋_GBK" w:eastAsia="方正仿宋_GBK" w:hint="eastAsia"/>
          <w:sz w:val="24"/>
          <w:szCs w:val="24"/>
        </w:rPr>
        <w:t>根据</w:t>
      </w:r>
      <w:r>
        <w:rPr>
          <w:rFonts w:ascii="方正仿宋_GBK" w:eastAsia="方正仿宋_GBK"/>
          <w:sz w:val="24"/>
          <w:szCs w:val="24"/>
        </w:rPr>
        <w:t>实际</w:t>
      </w:r>
      <w:r>
        <w:rPr>
          <w:rFonts w:ascii="方正仿宋_GBK" w:eastAsia="方正仿宋_GBK" w:hint="eastAsia"/>
          <w:sz w:val="24"/>
          <w:szCs w:val="24"/>
        </w:rPr>
        <w:t>勾选</w:t>
      </w:r>
      <w:r>
        <w:rPr>
          <w:rFonts w:ascii="方正仿宋_GBK" w:eastAsia="方正仿宋_GBK"/>
          <w:sz w:val="24"/>
          <w:szCs w:val="24"/>
        </w:rPr>
        <w:t>的险种</w:t>
      </w:r>
      <w:r>
        <w:rPr>
          <w:rFonts w:ascii="方正仿宋_GBK" w:eastAsia="方正仿宋_GBK" w:hint="eastAsia"/>
          <w:sz w:val="24"/>
          <w:szCs w:val="24"/>
        </w:rPr>
        <w:t>计算）</w:t>
      </w:r>
    </w:p>
    <w:p w14:paraId="7901DE3D" w14:textId="77777777" w:rsidR="005D2C4B" w:rsidRDefault="00ED07D4">
      <w:pPr>
        <w:pStyle w:val="af"/>
        <w:numPr>
          <w:ilvl w:val="0"/>
          <w:numId w:val="11"/>
        </w:numPr>
        <w:spacing w:line="276" w:lineRule="auto"/>
        <w:ind w:firstLineChars="0"/>
        <w:outlineLvl w:val="2"/>
        <w:rPr>
          <w:rFonts w:ascii="方正仿宋_GBK" w:eastAsia="方正仿宋_GBK"/>
          <w:b/>
          <w:sz w:val="24"/>
          <w:szCs w:val="24"/>
        </w:rPr>
      </w:pPr>
      <w:r>
        <w:rPr>
          <w:rFonts w:ascii="方正仿宋_GBK" w:eastAsia="方正仿宋_GBK" w:hint="eastAsia"/>
          <w:b/>
          <w:sz w:val="24"/>
          <w:szCs w:val="24"/>
        </w:rPr>
        <w:t>批单</w:t>
      </w:r>
    </w:p>
    <w:p w14:paraId="57B7C68A" w14:textId="77777777" w:rsidR="005D2C4B" w:rsidRDefault="00ED07D4">
      <w:pPr>
        <w:spacing w:beforeLines="50" w:before="156" w:line="360" w:lineRule="auto"/>
        <w:rPr>
          <w:rFonts w:ascii="方正仿宋_GBK" w:eastAsia="方正仿宋_GBK"/>
          <w:sz w:val="24"/>
          <w:szCs w:val="24"/>
        </w:rPr>
      </w:pPr>
      <w:r>
        <w:rPr>
          <w:rFonts w:ascii="方正仿宋_GBK" w:eastAsia="方正仿宋_GBK" w:hint="eastAsia"/>
          <w:sz w:val="24"/>
          <w:szCs w:val="24"/>
        </w:rPr>
        <w:t>尊敬的</w:t>
      </w:r>
      <w:r>
        <w:rPr>
          <w:rFonts w:ascii="方正仿宋_GBK" w:eastAsia="方正仿宋_GBK"/>
          <w:sz w:val="24"/>
          <w:szCs w:val="24"/>
        </w:rPr>
        <w:t>XXX</w:t>
      </w:r>
      <w:r>
        <w:rPr>
          <w:rFonts w:ascii="方正仿宋_GBK" w:eastAsia="方正仿宋_GBK"/>
          <w:sz w:val="24"/>
          <w:szCs w:val="24"/>
        </w:rPr>
        <w:t>先生：（注：申请人，先生</w:t>
      </w:r>
      <w:r>
        <w:rPr>
          <w:rFonts w:ascii="方正仿宋_GBK" w:eastAsia="方正仿宋_GBK"/>
          <w:sz w:val="24"/>
          <w:szCs w:val="24"/>
        </w:rPr>
        <w:t>/</w:t>
      </w:r>
      <w:r>
        <w:rPr>
          <w:rFonts w:ascii="方正仿宋_GBK" w:eastAsia="方正仿宋_GBK"/>
          <w:sz w:val="24"/>
          <w:szCs w:val="24"/>
        </w:rPr>
        <w:t>女士根据客户性别自动带出）</w:t>
      </w:r>
    </w:p>
    <w:p w14:paraId="40488A0E" w14:textId="77777777" w:rsidR="005D2C4B" w:rsidRDefault="00ED07D4">
      <w:pPr>
        <w:spacing w:beforeLines="50" w:before="156" w:line="360" w:lineRule="auto"/>
        <w:ind w:firstLineChars="200" w:firstLine="480"/>
        <w:rPr>
          <w:rFonts w:ascii="方正仿宋_GBK" w:eastAsia="方正仿宋_GBK"/>
          <w:sz w:val="24"/>
          <w:szCs w:val="24"/>
        </w:rPr>
      </w:pPr>
      <w:r>
        <w:rPr>
          <w:rFonts w:ascii="方正仿宋_GBK" w:eastAsia="方正仿宋_GBK" w:hint="eastAsia"/>
          <w:sz w:val="24"/>
          <w:szCs w:val="24"/>
        </w:rPr>
        <w:lastRenderedPageBreak/>
        <w:t>您好！</w:t>
      </w:r>
    </w:p>
    <w:p w14:paraId="39E50078" w14:textId="77777777" w:rsidR="005D2C4B" w:rsidRDefault="00ED07D4">
      <w:pPr>
        <w:spacing w:beforeLines="50" w:before="156" w:line="360" w:lineRule="auto"/>
        <w:ind w:firstLineChars="200" w:firstLine="480"/>
        <w:rPr>
          <w:rFonts w:ascii="方正仿宋_GBK" w:eastAsia="方正仿宋_GBK"/>
          <w:sz w:val="24"/>
          <w:szCs w:val="24"/>
        </w:rPr>
      </w:pPr>
      <w:r>
        <w:rPr>
          <w:rFonts w:ascii="方正仿宋_GBK" w:eastAsia="方正仿宋_GBK" w:hint="eastAsia"/>
          <w:sz w:val="24"/>
          <w:szCs w:val="24"/>
        </w:rPr>
        <w:t>根据您的申请，现本社做如下批注：</w:t>
      </w:r>
    </w:p>
    <w:p w14:paraId="214FDD14" w14:textId="77777777" w:rsidR="005D2C4B" w:rsidRDefault="00ED07D4">
      <w:pPr>
        <w:spacing w:beforeLines="50" w:before="156" w:line="360" w:lineRule="auto"/>
        <w:ind w:firstLineChars="200" w:firstLine="480"/>
        <w:rPr>
          <w:rFonts w:ascii="方正仿宋_GBK" w:eastAsia="方正仿宋_GBK"/>
          <w:b/>
          <w:bCs/>
          <w:sz w:val="24"/>
          <w:szCs w:val="24"/>
        </w:rPr>
      </w:pPr>
      <w:r>
        <w:rPr>
          <w:rFonts w:ascii="方正仿宋_GBK" w:eastAsia="方正仿宋_GBK" w:hint="eastAsia"/>
          <w:b/>
          <w:bCs/>
          <w:sz w:val="24"/>
          <w:szCs w:val="24"/>
        </w:rPr>
        <w:t>变更项目：退保</w:t>
      </w:r>
    </w:p>
    <w:p w14:paraId="0FE107CF" w14:textId="77777777" w:rsidR="005D2C4B" w:rsidRDefault="00ED07D4">
      <w:pPr>
        <w:spacing w:beforeLines="50" w:before="156" w:line="360" w:lineRule="auto"/>
        <w:ind w:firstLineChars="200" w:firstLine="480"/>
        <w:rPr>
          <w:rFonts w:ascii="方正仿宋_GBK" w:eastAsia="方正仿宋_GBK"/>
          <w:sz w:val="24"/>
          <w:szCs w:val="24"/>
        </w:rPr>
      </w:pPr>
      <w:r>
        <w:rPr>
          <w:rFonts w:ascii="方正仿宋_GBK" w:eastAsia="方正仿宋_GBK" w:hint="eastAsia"/>
          <w:sz w:val="24"/>
          <w:szCs w:val="24"/>
        </w:rPr>
        <w:t>保险合同</w:t>
      </w:r>
      <w:r>
        <w:rPr>
          <w:rFonts w:ascii="方正仿宋_GBK" w:eastAsia="方正仿宋_GBK"/>
          <w:sz w:val="24"/>
          <w:szCs w:val="24"/>
        </w:rPr>
        <w:t>*****/</w:t>
      </w:r>
      <w:r>
        <w:rPr>
          <w:rFonts w:ascii="方正仿宋_GBK" w:eastAsia="方正仿宋_GBK"/>
          <w:sz w:val="24"/>
          <w:szCs w:val="24"/>
        </w:rPr>
        <w:t>保险合同</w:t>
      </w:r>
      <w:r>
        <w:rPr>
          <w:rFonts w:ascii="方正仿宋_GBK" w:eastAsia="方正仿宋_GBK"/>
          <w:sz w:val="24"/>
          <w:szCs w:val="24"/>
        </w:rPr>
        <w:t>*****</w:t>
      </w:r>
      <w:r>
        <w:rPr>
          <w:rFonts w:ascii="方正仿宋_GBK" w:eastAsia="方正仿宋_GBK" w:hint="eastAsia"/>
          <w:sz w:val="24"/>
          <w:szCs w:val="24"/>
        </w:rPr>
        <w:t>保险凭证</w:t>
      </w:r>
      <w:r>
        <w:rPr>
          <w:rFonts w:ascii="方正仿宋_GBK" w:eastAsia="方正仿宋_GBK"/>
          <w:sz w:val="24"/>
          <w:szCs w:val="24"/>
        </w:rPr>
        <w:t>******</w:t>
      </w:r>
      <w:r>
        <w:rPr>
          <w:rFonts w:ascii="方正仿宋_GBK" w:eastAsia="方正仿宋_GBK"/>
          <w:color w:val="00B0F0"/>
          <w:sz w:val="24"/>
          <w:szCs w:val="24"/>
        </w:rPr>
        <w:t>（投保人</w:t>
      </w:r>
      <w:r>
        <w:rPr>
          <w:rFonts w:ascii="方正仿宋_GBK" w:eastAsia="方正仿宋_GBK"/>
          <w:color w:val="00B0F0"/>
          <w:sz w:val="24"/>
          <w:szCs w:val="24"/>
        </w:rPr>
        <w:t>/</w:t>
      </w:r>
      <w:r>
        <w:rPr>
          <w:rFonts w:ascii="方正仿宋_GBK" w:eastAsia="方正仿宋_GBK"/>
          <w:color w:val="00B0F0"/>
          <w:sz w:val="24"/>
          <w:szCs w:val="24"/>
        </w:rPr>
        <w:t>交费人</w:t>
      </w:r>
      <w:r>
        <w:rPr>
          <w:rFonts w:ascii="方正仿宋_GBK" w:eastAsia="方正仿宋_GBK"/>
          <w:color w:val="00B0F0"/>
          <w:sz w:val="24"/>
          <w:szCs w:val="24"/>
        </w:rPr>
        <w:t>***</w:t>
      </w:r>
      <w:r>
        <w:rPr>
          <w:rFonts w:ascii="方正仿宋_GBK" w:eastAsia="方正仿宋_GBK"/>
          <w:color w:val="00B0F0"/>
          <w:sz w:val="24"/>
          <w:szCs w:val="24"/>
        </w:rPr>
        <w:t>）</w:t>
      </w:r>
      <w:r>
        <w:rPr>
          <w:rFonts w:ascii="方正仿宋_GBK" w:eastAsia="方正仿宋_GBK" w:hint="eastAsia"/>
          <w:color w:val="00B0F0"/>
          <w:sz w:val="24"/>
          <w:szCs w:val="24"/>
        </w:rPr>
        <w:t>（个人单、</w:t>
      </w:r>
      <w:r>
        <w:rPr>
          <w:rFonts w:ascii="方正仿宋_GBK" w:eastAsia="方正仿宋_GBK"/>
          <w:color w:val="00B0F0"/>
          <w:sz w:val="24"/>
          <w:szCs w:val="24"/>
        </w:rPr>
        <w:t>转保留单</w:t>
      </w:r>
      <w:r>
        <w:rPr>
          <w:rFonts w:ascii="方正仿宋_GBK" w:eastAsia="方正仿宋_GBK" w:hint="eastAsia"/>
          <w:color w:val="00B0F0"/>
          <w:sz w:val="24"/>
          <w:szCs w:val="24"/>
        </w:rPr>
        <w:t>显示</w:t>
      </w:r>
      <w:r>
        <w:rPr>
          <w:rFonts w:ascii="方正仿宋_GBK" w:eastAsia="方正仿宋_GBK"/>
          <w:color w:val="00B0F0"/>
          <w:sz w:val="24"/>
          <w:szCs w:val="24"/>
        </w:rPr>
        <w:t>保险合同</w:t>
      </w:r>
      <w:r>
        <w:rPr>
          <w:rFonts w:ascii="方正仿宋_GBK" w:eastAsia="方正仿宋_GBK"/>
          <w:color w:val="00B0F0"/>
          <w:sz w:val="24"/>
          <w:szCs w:val="24"/>
        </w:rPr>
        <w:t>***</w:t>
      </w:r>
      <w:r>
        <w:rPr>
          <w:rFonts w:ascii="方正仿宋_GBK" w:eastAsia="方正仿宋_GBK"/>
          <w:color w:val="00B0F0"/>
          <w:sz w:val="24"/>
          <w:szCs w:val="24"/>
        </w:rPr>
        <w:t>，其余业务显示</w:t>
      </w:r>
      <w:r>
        <w:rPr>
          <w:rFonts w:ascii="方正仿宋_GBK" w:eastAsia="方正仿宋_GBK" w:hint="eastAsia"/>
          <w:color w:val="00B0F0"/>
          <w:sz w:val="24"/>
          <w:szCs w:val="24"/>
        </w:rPr>
        <w:t>保险合同</w:t>
      </w:r>
      <w:r>
        <w:rPr>
          <w:rFonts w:ascii="方正仿宋_GBK" w:eastAsia="方正仿宋_GBK"/>
          <w:color w:val="00B0F0"/>
          <w:sz w:val="24"/>
          <w:szCs w:val="24"/>
        </w:rPr>
        <w:t>***</w:t>
      </w:r>
      <w:r>
        <w:rPr>
          <w:rFonts w:ascii="方正仿宋_GBK" w:eastAsia="方正仿宋_GBK" w:hint="eastAsia"/>
          <w:color w:val="00B0F0"/>
          <w:sz w:val="24"/>
          <w:szCs w:val="24"/>
        </w:rPr>
        <w:t>保险</w:t>
      </w:r>
      <w:r>
        <w:rPr>
          <w:rFonts w:ascii="方正仿宋_GBK" w:eastAsia="方正仿宋_GBK"/>
          <w:color w:val="00B0F0"/>
          <w:sz w:val="24"/>
          <w:szCs w:val="24"/>
        </w:rPr>
        <w:t>凭证</w:t>
      </w:r>
      <w:r>
        <w:rPr>
          <w:rFonts w:ascii="方正仿宋_GBK" w:eastAsia="方正仿宋_GBK"/>
          <w:color w:val="00B0F0"/>
          <w:sz w:val="24"/>
          <w:szCs w:val="24"/>
        </w:rPr>
        <w:t>***</w:t>
      </w:r>
      <w:r>
        <w:rPr>
          <w:rFonts w:ascii="方正仿宋_GBK" w:eastAsia="方正仿宋_GBK" w:hint="eastAsia"/>
          <w:color w:val="00B0F0"/>
          <w:sz w:val="24"/>
          <w:szCs w:val="24"/>
        </w:rPr>
        <w:t>）（</w:t>
      </w:r>
      <w:r>
        <w:rPr>
          <w:rFonts w:ascii="方正仿宋_GBK" w:eastAsia="方正仿宋_GBK"/>
          <w:color w:val="00B0F0"/>
          <w:sz w:val="24"/>
          <w:szCs w:val="24"/>
        </w:rPr>
        <w:t>CBBC</w:t>
      </w:r>
      <w:r>
        <w:rPr>
          <w:rFonts w:ascii="方正仿宋_GBK" w:eastAsia="方正仿宋_GBK" w:hint="eastAsia"/>
          <w:color w:val="00B0F0"/>
          <w:sz w:val="24"/>
          <w:szCs w:val="24"/>
        </w:rPr>
        <w:t>和</w:t>
      </w:r>
      <w:r>
        <w:rPr>
          <w:rFonts w:ascii="方正仿宋_GBK" w:eastAsia="方正仿宋_GBK"/>
          <w:color w:val="00B0F0"/>
          <w:sz w:val="24"/>
          <w:szCs w:val="24"/>
        </w:rPr>
        <w:t>弹性交费业务显示交费人</w:t>
      </w:r>
      <w:r>
        <w:rPr>
          <w:rFonts w:ascii="方正仿宋_GBK" w:eastAsia="方正仿宋_GBK" w:hint="eastAsia"/>
          <w:color w:val="00B0F0"/>
          <w:sz w:val="24"/>
          <w:szCs w:val="24"/>
        </w:rPr>
        <w:t>，其他</w:t>
      </w:r>
      <w:r>
        <w:rPr>
          <w:rFonts w:ascii="方正仿宋_GBK" w:eastAsia="方正仿宋_GBK"/>
          <w:color w:val="00B0F0"/>
          <w:sz w:val="24"/>
          <w:szCs w:val="24"/>
        </w:rPr>
        <w:t>业务显示</w:t>
      </w:r>
      <w:r>
        <w:rPr>
          <w:rFonts w:ascii="方正仿宋_GBK" w:eastAsia="方正仿宋_GBK" w:hint="eastAsia"/>
          <w:color w:val="00B0F0"/>
          <w:sz w:val="24"/>
          <w:szCs w:val="24"/>
        </w:rPr>
        <w:t>投保</w:t>
      </w:r>
      <w:r>
        <w:rPr>
          <w:rFonts w:ascii="方正仿宋_GBK" w:eastAsia="方正仿宋_GBK"/>
          <w:color w:val="00B0F0"/>
          <w:sz w:val="24"/>
          <w:szCs w:val="24"/>
        </w:rPr>
        <w:t>人</w:t>
      </w:r>
      <w:r>
        <w:rPr>
          <w:rFonts w:ascii="方正仿宋_GBK" w:eastAsia="方正仿宋_GBK" w:hint="eastAsia"/>
          <w:color w:val="00B0F0"/>
          <w:sz w:val="24"/>
          <w:szCs w:val="24"/>
        </w:rPr>
        <w:t>）（同时对于同一张保单有多个被保险人进行变更的情况，逐一显示）</w:t>
      </w:r>
      <w:r>
        <w:rPr>
          <w:rFonts w:ascii="方正仿宋_GBK" w:eastAsia="方正仿宋_GBK" w:hint="eastAsia"/>
          <w:sz w:val="24"/>
          <w:szCs w:val="24"/>
        </w:rPr>
        <w:t>做退保处理，保险合同</w:t>
      </w:r>
      <w:r>
        <w:rPr>
          <w:rFonts w:ascii="方正仿宋_GBK" w:eastAsia="方正仿宋_GBK"/>
          <w:sz w:val="24"/>
          <w:szCs w:val="24"/>
        </w:rPr>
        <w:t>/</w:t>
      </w:r>
      <w:r>
        <w:rPr>
          <w:rFonts w:ascii="方正仿宋_GBK" w:eastAsia="方正仿宋_GBK" w:hint="eastAsia"/>
          <w:sz w:val="24"/>
          <w:szCs w:val="24"/>
        </w:rPr>
        <w:t>保险凭证（个人单、</w:t>
      </w:r>
      <w:r>
        <w:rPr>
          <w:rFonts w:ascii="方正仿宋_GBK" w:eastAsia="方正仿宋_GBK"/>
          <w:sz w:val="24"/>
          <w:szCs w:val="24"/>
        </w:rPr>
        <w:t>转保留单</w:t>
      </w:r>
      <w:r>
        <w:rPr>
          <w:rFonts w:ascii="方正仿宋_GBK" w:eastAsia="方正仿宋_GBK" w:hint="eastAsia"/>
          <w:sz w:val="24"/>
          <w:szCs w:val="24"/>
        </w:rPr>
        <w:t>显示</w:t>
      </w:r>
      <w:r>
        <w:rPr>
          <w:rFonts w:ascii="方正仿宋_GBK" w:eastAsia="方正仿宋_GBK"/>
          <w:sz w:val="24"/>
          <w:szCs w:val="24"/>
        </w:rPr>
        <w:t>保险合同，其余业务显示</w:t>
      </w:r>
      <w:r>
        <w:rPr>
          <w:rFonts w:ascii="方正仿宋_GBK" w:eastAsia="方正仿宋_GBK" w:hint="eastAsia"/>
          <w:sz w:val="24"/>
          <w:szCs w:val="24"/>
        </w:rPr>
        <w:t>保险</w:t>
      </w:r>
      <w:r>
        <w:rPr>
          <w:rFonts w:ascii="方正仿宋_GBK" w:eastAsia="方正仿宋_GBK"/>
          <w:sz w:val="24"/>
          <w:szCs w:val="24"/>
        </w:rPr>
        <w:t>凭证</w:t>
      </w:r>
      <w:r>
        <w:rPr>
          <w:rFonts w:ascii="方正仿宋_GBK" w:eastAsia="方正仿宋_GBK" w:hint="eastAsia"/>
          <w:sz w:val="24"/>
          <w:szCs w:val="24"/>
        </w:rPr>
        <w:t>）以下</w:t>
      </w:r>
      <w:r>
        <w:rPr>
          <w:rFonts w:ascii="方正仿宋_GBK" w:eastAsia="方正仿宋_GBK"/>
          <w:sz w:val="24"/>
          <w:szCs w:val="24"/>
        </w:rPr>
        <w:t>保险责任</w:t>
      </w:r>
      <w:r>
        <w:rPr>
          <w:rFonts w:ascii="方正仿宋_GBK" w:eastAsia="方正仿宋_GBK" w:hint="eastAsia"/>
          <w:sz w:val="24"/>
          <w:szCs w:val="24"/>
        </w:rPr>
        <w:t>效力终止，退费</w:t>
      </w:r>
      <w:r>
        <w:rPr>
          <w:rFonts w:ascii="方正仿宋_GBK" w:eastAsia="方正仿宋_GBK"/>
          <w:sz w:val="24"/>
          <w:szCs w:val="24"/>
        </w:rPr>
        <w:t>明细如下：</w:t>
      </w:r>
    </w:p>
    <w:p w14:paraId="46F544E0" w14:textId="77777777" w:rsidR="005D2C4B" w:rsidRDefault="00ED07D4">
      <w:pPr>
        <w:spacing w:beforeLines="50" w:before="156" w:line="360" w:lineRule="auto"/>
        <w:ind w:firstLineChars="200" w:firstLine="480"/>
        <w:rPr>
          <w:rFonts w:ascii="方正仿宋_GBK" w:eastAsia="方正仿宋_GBK"/>
          <w:sz w:val="24"/>
          <w:szCs w:val="24"/>
        </w:rPr>
      </w:pPr>
      <w:r>
        <w:rPr>
          <w:rFonts w:ascii="方正仿宋_GBK" w:eastAsia="方正仿宋_GBK"/>
          <w:sz w:val="24"/>
          <w:szCs w:val="24"/>
        </w:rPr>
        <w:t>*****</w:t>
      </w:r>
      <w:r>
        <w:rPr>
          <w:rFonts w:ascii="方正仿宋_GBK" w:eastAsia="方正仿宋_GBK"/>
          <w:sz w:val="24"/>
          <w:szCs w:val="24"/>
        </w:rPr>
        <w:t>险种</w:t>
      </w:r>
      <w:commentRangeStart w:id="188"/>
      <w:commentRangeStart w:id="189"/>
      <w:r>
        <w:rPr>
          <w:rFonts w:ascii="方正仿宋_GBK" w:eastAsia="方正仿宋_GBK" w:hint="eastAsia"/>
          <w:sz w:val="24"/>
          <w:szCs w:val="24"/>
        </w:rPr>
        <w:t>（被保险人</w:t>
      </w:r>
      <w:r>
        <w:rPr>
          <w:rFonts w:ascii="方正仿宋_GBK" w:eastAsia="方正仿宋_GBK"/>
          <w:sz w:val="24"/>
          <w:szCs w:val="24"/>
        </w:rPr>
        <w:t>****</w:t>
      </w:r>
      <w:r>
        <w:rPr>
          <w:rFonts w:ascii="方正仿宋_GBK" w:eastAsia="方正仿宋_GBK" w:hint="eastAsia"/>
          <w:sz w:val="24"/>
          <w:szCs w:val="24"/>
        </w:rPr>
        <w:t>）</w:t>
      </w:r>
      <w:commentRangeEnd w:id="188"/>
      <w:r>
        <w:rPr>
          <w:rFonts w:ascii="方正仿宋_GBK" w:eastAsia="方正仿宋_GBK"/>
          <w:sz w:val="24"/>
          <w:szCs w:val="24"/>
        </w:rPr>
        <w:commentReference w:id="188"/>
      </w:r>
      <w:commentRangeEnd w:id="189"/>
      <w:r>
        <w:rPr>
          <w:rFonts w:ascii="方正仿宋_GBK" w:eastAsia="方正仿宋_GBK"/>
          <w:sz w:val="24"/>
          <w:szCs w:val="24"/>
        </w:rPr>
        <w:commentReference w:id="189"/>
      </w:r>
      <w:r>
        <w:rPr>
          <w:rFonts w:ascii="方正仿宋_GBK" w:eastAsia="方正仿宋_GBK" w:hint="eastAsia"/>
          <w:sz w:val="24"/>
          <w:szCs w:val="24"/>
        </w:rPr>
        <w:t>退保</w:t>
      </w:r>
      <w:r>
        <w:rPr>
          <w:rFonts w:ascii="方正仿宋_GBK" w:eastAsia="方正仿宋_GBK"/>
          <w:sz w:val="24"/>
          <w:szCs w:val="24"/>
        </w:rPr>
        <w:t>保费</w:t>
      </w:r>
      <w:r>
        <w:rPr>
          <w:rFonts w:ascii="方正仿宋_GBK" w:eastAsia="方正仿宋_GBK"/>
          <w:sz w:val="24"/>
          <w:szCs w:val="24"/>
        </w:rPr>
        <w:t>****</w:t>
      </w:r>
      <w:r>
        <w:rPr>
          <w:rFonts w:ascii="方正仿宋_GBK" w:eastAsia="方正仿宋_GBK"/>
          <w:sz w:val="24"/>
          <w:szCs w:val="24"/>
        </w:rPr>
        <w:t>元</w:t>
      </w:r>
      <w:r>
        <w:rPr>
          <w:rFonts w:ascii="方正仿宋_GBK" w:eastAsia="方正仿宋_GBK" w:hint="eastAsia"/>
          <w:sz w:val="24"/>
          <w:szCs w:val="24"/>
        </w:rPr>
        <w:t>，</w:t>
      </w:r>
      <w:r>
        <w:rPr>
          <w:rFonts w:ascii="方正仿宋_GBK" w:eastAsia="方正仿宋_GBK"/>
          <w:sz w:val="24"/>
          <w:szCs w:val="24"/>
        </w:rPr>
        <w:t>清偿</w:t>
      </w:r>
      <w:r>
        <w:rPr>
          <w:rFonts w:ascii="方正仿宋_GBK" w:eastAsia="方正仿宋_GBK" w:hint="eastAsia"/>
          <w:sz w:val="24"/>
          <w:szCs w:val="24"/>
        </w:rPr>
        <w:t>欠款</w:t>
      </w:r>
      <w:r>
        <w:rPr>
          <w:rFonts w:ascii="方正仿宋_GBK" w:eastAsia="方正仿宋_GBK"/>
          <w:sz w:val="24"/>
          <w:szCs w:val="24"/>
        </w:rPr>
        <w:t>***</w:t>
      </w:r>
      <w:r>
        <w:rPr>
          <w:rFonts w:ascii="方正仿宋_GBK" w:eastAsia="方正仿宋_GBK" w:hint="eastAsia"/>
          <w:sz w:val="24"/>
          <w:szCs w:val="24"/>
        </w:rPr>
        <w:t>元（存在欠款的显示），</w:t>
      </w:r>
      <w:r>
        <w:rPr>
          <w:rFonts w:ascii="方正仿宋_GBK" w:eastAsia="方正仿宋_GBK"/>
          <w:sz w:val="24"/>
          <w:szCs w:val="24"/>
        </w:rPr>
        <w:t>退费金额为</w:t>
      </w:r>
      <w:r>
        <w:rPr>
          <w:rFonts w:ascii="方正仿宋_GBK" w:eastAsia="方正仿宋_GBK"/>
          <w:sz w:val="24"/>
          <w:szCs w:val="24"/>
        </w:rPr>
        <w:t>****</w:t>
      </w:r>
      <w:r>
        <w:rPr>
          <w:rFonts w:ascii="方正仿宋_GBK" w:eastAsia="方正仿宋_GBK" w:hint="eastAsia"/>
          <w:sz w:val="24"/>
          <w:szCs w:val="24"/>
        </w:rPr>
        <w:t>元（注：长期险犹豫期内</w:t>
      </w:r>
      <w:r>
        <w:rPr>
          <w:rFonts w:ascii="方正仿宋_GBK" w:eastAsia="方正仿宋_GBK"/>
          <w:sz w:val="24"/>
          <w:szCs w:val="24"/>
        </w:rPr>
        <w:t>退保的</w:t>
      </w:r>
      <w:r>
        <w:rPr>
          <w:rFonts w:ascii="方正仿宋_GBK" w:eastAsia="方正仿宋_GBK" w:hint="eastAsia"/>
          <w:sz w:val="24"/>
          <w:szCs w:val="24"/>
        </w:rPr>
        <w:t>显示）</w:t>
      </w:r>
    </w:p>
    <w:p w14:paraId="6E32B939" w14:textId="77777777" w:rsidR="005D2C4B" w:rsidRDefault="00ED07D4">
      <w:pPr>
        <w:spacing w:beforeLines="50" w:before="156" w:line="360" w:lineRule="auto"/>
        <w:ind w:firstLineChars="200" w:firstLine="480"/>
        <w:rPr>
          <w:rFonts w:ascii="方正仿宋_GBK" w:eastAsia="方正仿宋_GBK"/>
          <w:sz w:val="24"/>
          <w:szCs w:val="24"/>
        </w:rPr>
      </w:pPr>
      <w:r>
        <w:rPr>
          <w:rFonts w:ascii="方正仿宋_GBK" w:eastAsia="方正仿宋_GBK"/>
          <w:sz w:val="24"/>
          <w:szCs w:val="24"/>
        </w:rPr>
        <w:t>*****</w:t>
      </w:r>
      <w:r>
        <w:rPr>
          <w:rFonts w:ascii="方正仿宋_GBK" w:eastAsia="方正仿宋_GBK"/>
          <w:sz w:val="24"/>
          <w:szCs w:val="24"/>
        </w:rPr>
        <w:t>险种</w:t>
      </w:r>
      <w:commentRangeStart w:id="190"/>
      <w:commentRangeStart w:id="191"/>
      <w:r>
        <w:rPr>
          <w:rFonts w:ascii="方正仿宋_GBK" w:eastAsia="方正仿宋_GBK" w:hint="eastAsia"/>
          <w:sz w:val="24"/>
          <w:szCs w:val="24"/>
        </w:rPr>
        <w:t>（被保险人</w:t>
      </w:r>
      <w:r>
        <w:rPr>
          <w:rFonts w:ascii="方正仿宋_GBK" w:eastAsia="方正仿宋_GBK"/>
          <w:sz w:val="24"/>
          <w:szCs w:val="24"/>
        </w:rPr>
        <w:t>****</w:t>
      </w:r>
      <w:r>
        <w:rPr>
          <w:rFonts w:ascii="方正仿宋_GBK" w:eastAsia="方正仿宋_GBK" w:hint="eastAsia"/>
          <w:sz w:val="24"/>
          <w:szCs w:val="24"/>
        </w:rPr>
        <w:t>）</w:t>
      </w:r>
      <w:commentRangeEnd w:id="190"/>
      <w:r>
        <w:rPr>
          <w:rFonts w:ascii="方正仿宋_GBK" w:eastAsia="方正仿宋_GBK"/>
          <w:sz w:val="24"/>
          <w:szCs w:val="24"/>
        </w:rPr>
        <w:commentReference w:id="190"/>
      </w:r>
      <w:commentRangeEnd w:id="191"/>
      <w:r>
        <w:rPr>
          <w:rFonts w:ascii="方正仿宋_GBK" w:eastAsia="方正仿宋_GBK"/>
          <w:sz w:val="24"/>
          <w:szCs w:val="24"/>
        </w:rPr>
        <w:commentReference w:id="191"/>
      </w:r>
      <w:r>
        <w:rPr>
          <w:rFonts w:ascii="方正仿宋_GBK" w:eastAsia="方正仿宋_GBK" w:hint="eastAsia"/>
          <w:sz w:val="24"/>
          <w:szCs w:val="24"/>
        </w:rPr>
        <w:t>退保金额</w:t>
      </w:r>
      <w:r>
        <w:rPr>
          <w:rFonts w:ascii="方正仿宋_GBK" w:eastAsia="方正仿宋_GBK"/>
          <w:sz w:val="24"/>
          <w:szCs w:val="24"/>
        </w:rPr>
        <w:t>****</w:t>
      </w:r>
      <w:r>
        <w:rPr>
          <w:rFonts w:ascii="方正仿宋_GBK" w:eastAsia="方正仿宋_GBK"/>
          <w:sz w:val="24"/>
          <w:szCs w:val="24"/>
        </w:rPr>
        <w:t>元</w:t>
      </w:r>
      <w:r>
        <w:rPr>
          <w:rFonts w:ascii="方正仿宋_GBK" w:eastAsia="方正仿宋_GBK" w:hint="eastAsia"/>
          <w:sz w:val="24"/>
          <w:szCs w:val="24"/>
        </w:rPr>
        <w:t>，</w:t>
      </w:r>
      <w:r>
        <w:rPr>
          <w:rFonts w:ascii="方正仿宋_GBK" w:eastAsia="方正仿宋_GBK"/>
          <w:sz w:val="24"/>
          <w:szCs w:val="24"/>
        </w:rPr>
        <w:t>清偿</w:t>
      </w:r>
      <w:r>
        <w:rPr>
          <w:rFonts w:ascii="方正仿宋_GBK" w:eastAsia="方正仿宋_GBK" w:hint="eastAsia"/>
          <w:sz w:val="24"/>
          <w:szCs w:val="24"/>
        </w:rPr>
        <w:t>欠款</w:t>
      </w:r>
      <w:r>
        <w:rPr>
          <w:rFonts w:ascii="方正仿宋_GBK" w:eastAsia="方正仿宋_GBK"/>
          <w:sz w:val="24"/>
          <w:szCs w:val="24"/>
        </w:rPr>
        <w:t>***</w:t>
      </w:r>
      <w:r>
        <w:rPr>
          <w:rFonts w:ascii="方正仿宋_GBK" w:eastAsia="方正仿宋_GBK" w:hint="eastAsia"/>
          <w:sz w:val="24"/>
          <w:szCs w:val="24"/>
        </w:rPr>
        <w:t>元（存在欠款的显示）、收取退保费用</w:t>
      </w:r>
      <w:r>
        <w:rPr>
          <w:rFonts w:ascii="方正仿宋_GBK" w:eastAsia="方正仿宋_GBK"/>
          <w:sz w:val="24"/>
          <w:szCs w:val="24"/>
        </w:rPr>
        <w:t>***</w:t>
      </w:r>
      <w:r>
        <w:rPr>
          <w:rFonts w:ascii="方正仿宋_GBK" w:eastAsia="方正仿宋_GBK" w:hint="eastAsia"/>
          <w:sz w:val="24"/>
          <w:szCs w:val="24"/>
        </w:rPr>
        <w:t>元（存在退保费用的显示）、退还风险保险费</w:t>
      </w:r>
      <w:r>
        <w:rPr>
          <w:rFonts w:ascii="方正仿宋_GBK" w:eastAsia="方正仿宋_GBK"/>
          <w:sz w:val="24"/>
          <w:szCs w:val="24"/>
        </w:rPr>
        <w:t>***</w:t>
      </w:r>
      <w:r>
        <w:rPr>
          <w:rFonts w:ascii="方正仿宋_GBK" w:eastAsia="方正仿宋_GBK" w:hint="eastAsia"/>
          <w:sz w:val="24"/>
          <w:szCs w:val="24"/>
        </w:rPr>
        <w:t>元，合计</w:t>
      </w:r>
      <w:r>
        <w:rPr>
          <w:rFonts w:ascii="方正仿宋_GBK" w:eastAsia="方正仿宋_GBK"/>
          <w:sz w:val="24"/>
          <w:szCs w:val="24"/>
        </w:rPr>
        <w:t>退费金额为</w:t>
      </w:r>
      <w:r>
        <w:rPr>
          <w:rFonts w:ascii="方正仿宋_GBK" w:eastAsia="方正仿宋_GBK"/>
          <w:sz w:val="24"/>
          <w:szCs w:val="24"/>
        </w:rPr>
        <w:t>****</w:t>
      </w:r>
      <w:r>
        <w:rPr>
          <w:rFonts w:ascii="方正仿宋_GBK" w:eastAsia="方正仿宋_GBK" w:hint="eastAsia"/>
          <w:sz w:val="24"/>
          <w:szCs w:val="24"/>
        </w:rPr>
        <w:t>元；（注：短期险退保和</w:t>
      </w:r>
      <w:r>
        <w:rPr>
          <w:rFonts w:ascii="方正仿宋_GBK" w:eastAsia="方正仿宋_GBK"/>
          <w:sz w:val="24"/>
          <w:szCs w:val="24"/>
        </w:rPr>
        <w:t>长期险</w:t>
      </w:r>
      <w:r>
        <w:rPr>
          <w:rFonts w:ascii="方正仿宋_GBK" w:eastAsia="方正仿宋_GBK" w:hint="eastAsia"/>
          <w:sz w:val="24"/>
          <w:szCs w:val="24"/>
        </w:rPr>
        <w:t>犹豫期外退保显示）</w:t>
      </w:r>
    </w:p>
    <w:p w14:paraId="16F3167C" w14:textId="77777777" w:rsidR="005D2C4B" w:rsidRDefault="00ED07D4">
      <w:pPr>
        <w:pStyle w:val="af"/>
        <w:ind w:left="900" w:firstLineChars="0" w:firstLine="0"/>
        <w:rPr>
          <w:rFonts w:ascii="方正仿宋_GBK" w:eastAsia="方正仿宋_GBK"/>
          <w:sz w:val="24"/>
          <w:szCs w:val="24"/>
        </w:rPr>
      </w:pPr>
      <w:r>
        <w:rPr>
          <w:rFonts w:ascii="方正仿宋_GBK" w:eastAsia="方正仿宋_GBK"/>
          <w:sz w:val="24"/>
          <w:szCs w:val="24"/>
        </w:rPr>
        <w:t>…………</w:t>
      </w:r>
    </w:p>
    <w:p w14:paraId="06B25643" w14:textId="77777777" w:rsidR="005D2C4B" w:rsidRDefault="00ED07D4">
      <w:pPr>
        <w:spacing w:beforeLines="50" w:before="156" w:line="360" w:lineRule="auto"/>
        <w:ind w:firstLineChars="200" w:firstLine="480"/>
        <w:rPr>
          <w:rFonts w:ascii="方正仿宋_GBK" w:eastAsia="方正仿宋_GBK"/>
          <w:sz w:val="24"/>
          <w:szCs w:val="24"/>
        </w:rPr>
      </w:pPr>
      <w:r>
        <w:rPr>
          <w:rFonts w:ascii="方正仿宋_GBK" w:eastAsia="方正仿宋_GBK" w:hint="eastAsia"/>
          <w:sz w:val="24"/>
          <w:szCs w:val="24"/>
        </w:rPr>
        <w:t>应退金额合计为</w:t>
      </w:r>
      <w:r>
        <w:rPr>
          <w:rFonts w:ascii="方正仿宋_GBK" w:eastAsia="方正仿宋_GBK"/>
          <w:sz w:val="24"/>
          <w:szCs w:val="24"/>
        </w:rPr>
        <w:t>**</w:t>
      </w:r>
      <w:r>
        <w:rPr>
          <w:rFonts w:ascii="方正仿宋_GBK" w:eastAsia="方正仿宋_GBK"/>
          <w:sz w:val="24"/>
          <w:szCs w:val="24"/>
        </w:rPr>
        <w:t>元。</w:t>
      </w:r>
    </w:p>
    <w:p w14:paraId="02A3F932" w14:textId="77777777" w:rsidR="005D2C4B" w:rsidRDefault="00ED07D4">
      <w:pPr>
        <w:spacing w:beforeLines="50" w:before="156" w:line="360" w:lineRule="auto"/>
        <w:ind w:firstLineChars="200" w:firstLine="480"/>
        <w:rPr>
          <w:rFonts w:ascii="方正仿宋_GBK" w:eastAsia="方正仿宋_GBK"/>
          <w:sz w:val="24"/>
          <w:szCs w:val="24"/>
        </w:rPr>
      </w:pPr>
      <w:r>
        <w:rPr>
          <w:rFonts w:ascii="方正仿宋_GBK" w:eastAsia="方正仿宋_GBK"/>
          <w:noProof/>
          <w:sz w:val="24"/>
          <w:szCs w:val="24"/>
        </w:rPr>
        <w:drawing>
          <wp:anchor distT="0" distB="0" distL="114300" distR="114300" simplePos="0" relativeHeight="251663360" behindDoc="1" locked="0" layoutInCell="1" allowOverlap="1">
            <wp:simplePos x="0" y="0"/>
            <wp:positionH relativeFrom="column">
              <wp:posOffset>4264025</wp:posOffset>
            </wp:positionH>
            <wp:positionV relativeFrom="paragraph">
              <wp:posOffset>87630</wp:posOffset>
            </wp:positionV>
            <wp:extent cx="1466850" cy="1280160"/>
            <wp:effectExtent l="0" t="0" r="0" b="0"/>
            <wp:wrapNone/>
            <wp:docPr id="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466850" cy="1280160"/>
                    </a:xfrm>
                    <a:prstGeom prst="rect">
                      <a:avLst/>
                    </a:prstGeom>
                  </pic:spPr>
                </pic:pic>
              </a:graphicData>
            </a:graphic>
          </wp:anchor>
        </w:drawing>
      </w:r>
      <w:r>
        <w:rPr>
          <w:rFonts w:ascii="方正仿宋_GBK" w:eastAsia="方正仿宋_GBK" w:hint="eastAsia"/>
          <w:sz w:val="24"/>
          <w:szCs w:val="24"/>
        </w:rPr>
        <w:t>上述批注生效时间：</w:t>
      </w:r>
      <w:r>
        <w:rPr>
          <w:rFonts w:ascii="方正仿宋_GBK" w:eastAsia="方正仿宋_GBK"/>
          <w:sz w:val="24"/>
          <w:szCs w:val="24"/>
        </w:rPr>
        <w:t>****</w:t>
      </w:r>
      <w:r>
        <w:rPr>
          <w:rFonts w:ascii="方正仿宋_GBK" w:eastAsia="方正仿宋_GBK"/>
          <w:sz w:val="24"/>
          <w:szCs w:val="24"/>
        </w:rPr>
        <w:t>年</w:t>
      </w:r>
      <w:r>
        <w:rPr>
          <w:rFonts w:ascii="方正仿宋_GBK" w:eastAsia="方正仿宋_GBK"/>
          <w:sz w:val="24"/>
          <w:szCs w:val="24"/>
        </w:rPr>
        <w:t>**</w:t>
      </w:r>
      <w:r>
        <w:rPr>
          <w:rFonts w:ascii="方正仿宋_GBK" w:eastAsia="方正仿宋_GBK"/>
          <w:sz w:val="24"/>
          <w:szCs w:val="24"/>
        </w:rPr>
        <w:t>月</w:t>
      </w:r>
      <w:r>
        <w:rPr>
          <w:rFonts w:ascii="方正仿宋_GBK" w:eastAsia="方正仿宋_GBK"/>
          <w:sz w:val="24"/>
          <w:szCs w:val="24"/>
        </w:rPr>
        <w:t>**</w:t>
      </w:r>
      <w:r>
        <w:rPr>
          <w:rFonts w:ascii="方正仿宋_GBK" w:eastAsia="方正仿宋_GBK"/>
          <w:sz w:val="24"/>
          <w:szCs w:val="24"/>
        </w:rPr>
        <w:t>日，特此批改！</w:t>
      </w:r>
    </w:p>
    <w:p w14:paraId="679BB71F" w14:textId="77777777" w:rsidR="005D2C4B" w:rsidRDefault="00ED07D4">
      <w:pPr>
        <w:spacing w:beforeLines="50" w:before="156" w:line="360" w:lineRule="auto"/>
        <w:ind w:firstLineChars="200" w:firstLine="480"/>
        <w:rPr>
          <w:rFonts w:ascii="方正仿宋_GBK" w:eastAsia="方正仿宋_GBK"/>
          <w:sz w:val="24"/>
          <w:szCs w:val="24"/>
        </w:rPr>
      </w:pPr>
      <w:r>
        <w:rPr>
          <w:rFonts w:ascii="方正仿宋_GBK" w:eastAsia="方正仿宋_GBK" w:hint="eastAsia"/>
          <w:sz w:val="24"/>
          <w:szCs w:val="24"/>
        </w:rPr>
        <w:t>保全服务信息：</w:t>
      </w:r>
    </w:p>
    <w:p w14:paraId="5BCD16CD" w14:textId="77777777" w:rsidR="005D2C4B" w:rsidRDefault="00ED07D4">
      <w:pPr>
        <w:spacing w:beforeLines="50" w:before="156" w:line="360" w:lineRule="auto"/>
        <w:ind w:firstLineChars="200" w:firstLine="480"/>
        <w:rPr>
          <w:rFonts w:ascii="方正仿宋_GBK" w:eastAsia="方正仿宋_GBK"/>
          <w:sz w:val="24"/>
          <w:szCs w:val="24"/>
        </w:rPr>
      </w:pPr>
      <w:r>
        <w:rPr>
          <w:rFonts w:ascii="方正仿宋_GBK" w:eastAsia="方正仿宋_GBK" w:hint="eastAsia"/>
          <w:sz w:val="24"/>
          <w:szCs w:val="24"/>
        </w:rPr>
        <w:t>批单号码：</w:t>
      </w:r>
      <w:r>
        <w:rPr>
          <w:rFonts w:ascii="方正仿宋_GBK" w:eastAsia="方正仿宋_GBK"/>
          <w:sz w:val="24"/>
          <w:szCs w:val="24"/>
        </w:rPr>
        <w:t xml:space="preserve">#################         </w:t>
      </w:r>
      <w:r>
        <w:rPr>
          <w:rFonts w:ascii="方正仿宋_GBK" w:eastAsia="方正仿宋_GBK" w:hint="eastAsia"/>
          <w:sz w:val="24"/>
          <w:szCs w:val="24"/>
        </w:rPr>
        <w:t>保全确认日期：</w:t>
      </w:r>
      <w:r>
        <w:rPr>
          <w:rFonts w:ascii="方正仿宋_GBK" w:eastAsia="方正仿宋_GBK"/>
          <w:sz w:val="24"/>
          <w:szCs w:val="24"/>
        </w:rPr>
        <w:t>####-##-##</w:t>
      </w:r>
    </w:p>
    <w:p w14:paraId="65F08E96" w14:textId="77777777" w:rsidR="005D2C4B" w:rsidRDefault="00ED07D4">
      <w:pPr>
        <w:rPr>
          <w:rFonts w:ascii="方正仿宋_GBK" w:eastAsia="方正仿宋_GBK"/>
          <w:sz w:val="24"/>
          <w:szCs w:val="24"/>
        </w:rPr>
      </w:pPr>
      <w:r>
        <w:rPr>
          <w:rFonts w:ascii="方正仿宋_GBK" w:eastAsia="方正仿宋_GBK"/>
          <w:sz w:val="24"/>
          <w:szCs w:val="24"/>
        </w:rPr>
        <w:t>---------------------------------</w:t>
      </w:r>
      <w:r>
        <w:rPr>
          <w:rFonts w:ascii="方正仿宋_GBK" w:eastAsia="方正仿宋_GBK"/>
          <w:sz w:val="24"/>
          <w:szCs w:val="24"/>
        </w:rPr>
        <w:t>（此页以下为空）</w:t>
      </w:r>
      <w:r>
        <w:rPr>
          <w:rFonts w:ascii="方正仿宋_GBK" w:eastAsia="方正仿宋_GBK"/>
          <w:sz w:val="24"/>
          <w:szCs w:val="24"/>
        </w:rPr>
        <w:t>-----------------------------</w:t>
      </w:r>
    </w:p>
    <w:p w14:paraId="589B01B5" w14:textId="77777777" w:rsidR="005D2C4B" w:rsidRDefault="005D2C4B">
      <w:pPr>
        <w:spacing w:line="276" w:lineRule="auto"/>
        <w:outlineLvl w:val="3"/>
        <w:rPr>
          <w:rFonts w:ascii="方正仿宋_GBK" w:eastAsia="方正仿宋_GBK"/>
          <w:sz w:val="24"/>
          <w:szCs w:val="24"/>
        </w:rPr>
      </w:pPr>
    </w:p>
    <w:p w14:paraId="4D9D6833" w14:textId="77777777" w:rsidR="005D2C4B" w:rsidRDefault="005D2C4B">
      <w:pPr>
        <w:spacing w:line="276" w:lineRule="auto"/>
        <w:outlineLvl w:val="2"/>
        <w:rPr>
          <w:del w:id="192" w:author=" " w:date="2019-11-21T17:34:00Z"/>
          <w:rFonts w:ascii="方正仿宋_GBK" w:eastAsia="方正仿宋_GBK"/>
          <w:bCs/>
          <w:sz w:val="24"/>
          <w:szCs w:val="24"/>
        </w:rPr>
      </w:pPr>
    </w:p>
    <w:p w14:paraId="2AB35880" w14:textId="77777777" w:rsidR="005D2C4B" w:rsidRDefault="00ED07D4">
      <w:pPr>
        <w:numPr>
          <w:ilvl w:val="0"/>
          <w:numId w:val="1"/>
        </w:numPr>
        <w:spacing w:line="276" w:lineRule="auto"/>
        <w:outlineLvl w:val="2"/>
        <w:rPr>
          <w:rFonts w:ascii="方正仿宋_GBK" w:eastAsia="方正仿宋_GBK"/>
          <w:b/>
          <w:sz w:val="24"/>
          <w:szCs w:val="24"/>
        </w:rPr>
      </w:pPr>
      <w:ins w:id="193" w:author=" " w:date="2019-11-21T17:34:00Z">
        <w:r>
          <w:rPr>
            <w:rFonts w:ascii="方正仿宋_GBK" w:eastAsia="方正仿宋_GBK" w:hint="eastAsia"/>
            <w:b/>
            <w:sz w:val="24"/>
            <w:szCs w:val="24"/>
          </w:rPr>
          <w:t>保全项目：</w:t>
        </w:r>
      </w:ins>
      <w:r>
        <w:rPr>
          <w:rFonts w:ascii="方正仿宋_GBK" w:eastAsia="方正仿宋_GBK" w:hint="eastAsia"/>
          <w:b/>
          <w:sz w:val="24"/>
          <w:szCs w:val="24"/>
        </w:rPr>
        <w:t>复效</w:t>
      </w:r>
    </w:p>
    <w:p w14:paraId="3D56F686" w14:textId="77777777" w:rsidR="005D2C4B" w:rsidRDefault="00ED07D4">
      <w:pPr>
        <w:pStyle w:val="af"/>
        <w:numPr>
          <w:ilvl w:val="0"/>
          <w:numId w:val="12"/>
        </w:numPr>
        <w:spacing w:line="276" w:lineRule="auto"/>
        <w:ind w:firstLineChars="0"/>
        <w:outlineLvl w:val="2"/>
        <w:rPr>
          <w:rFonts w:ascii="方正兰亭纤黑_GBK" w:eastAsia="方正兰亭纤黑_GBK" w:hAnsi="宋体"/>
          <w:sz w:val="24"/>
          <w:szCs w:val="24"/>
        </w:rPr>
      </w:pPr>
      <w:r>
        <w:rPr>
          <w:rFonts w:ascii="方正兰亭纤黑_GBK" w:eastAsia="方正兰亭纤黑_GBK" w:hAnsi="宋体"/>
          <w:sz w:val="24"/>
          <w:szCs w:val="24"/>
        </w:rPr>
        <w:t>失效期间保单不月结，复效</w:t>
      </w:r>
      <w:r>
        <w:rPr>
          <w:rFonts w:ascii="方正兰亭纤黑_GBK" w:eastAsia="方正兰亭纤黑_GBK" w:hAnsi="宋体" w:hint="eastAsia"/>
          <w:sz w:val="24"/>
          <w:szCs w:val="24"/>
        </w:rPr>
        <w:t>生效后</w:t>
      </w:r>
      <w:r>
        <w:rPr>
          <w:rFonts w:ascii="方正兰亭纤黑_GBK" w:eastAsia="方正兰亭纤黑_GBK" w:hAnsi="宋体"/>
          <w:sz w:val="24"/>
          <w:szCs w:val="24"/>
        </w:rPr>
        <w:t>补结算</w:t>
      </w:r>
    </w:p>
    <w:p w14:paraId="4C3C4C38" w14:textId="77777777" w:rsidR="005D2C4B" w:rsidRDefault="00ED07D4">
      <w:pPr>
        <w:pStyle w:val="af"/>
        <w:numPr>
          <w:ilvl w:val="0"/>
          <w:numId w:val="12"/>
        </w:numPr>
        <w:spacing w:line="276" w:lineRule="auto"/>
        <w:ind w:firstLineChars="0"/>
        <w:outlineLvl w:val="2"/>
        <w:rPr>
          <w:rFonts w:ascii="方正兰亭纤黑_GBK" w:eastAsia="方正兰亭纤黑_GBK" w:hAnsi="宋体"/>
          <w:sz w:val="24"/>
          <w:szCs w:val="24"/>
        </w:rPr>
      </w:pPr>
      <w:r>
        <w:rPr>
          <w:rFonts w:ascii="方正兰亭纤黑_GBK" w:eastAsia="方正兰亭纤黑_GBK" w:hAnsi="宋体"/>
          <w:sz w:val="24"/>
          <w:szCs w:val="24"/>
        </w:rPr>
        <w:t>结算规则：根据应结月公布的实际利率补结算，失效期间不扣风险保险费，结算至复效申请当月</w:t>
      </w:r>
      <w:r>
        <w:rPr>
          <w:rFonts w:ascii="方正兰亭纤黑_GBK" w:eastAsia="方正兰亭纤黑_GBK" w:hAnsi="宋体"/>
          <w:sz w:val="24"/>
          <w:szCs w:val="24"/>
        </w:rPr>
        <w:t>1</w:t>
      </w:r>
      <w:r>
        <w:rPr>
          <w:rFonts w:ascii="方正兰亭纤黑_GBK" w:eastAsia="方正兰亭纤黑_GBK" w:hAnsi="宋体"/>
          <w:sz w:val="24"/>
          <w:szCs w:val="24"/>
        </w:rPr>
        <w:t>号。</w:t>
      </w:r>
    </w:p>
    <w:p w14:paraId="4044DC81" w14:textId="77777777" w:rsidR="005D2C4B" w:rsidRDefault="00ED07D4">
      <w:pPr>
        <w:pStyle w:val="af"/>
        <w:numPr>
          <w:ilvl w:val="0"/>
          <w:numId w:val="12"/>
        </w:numPr>
        <w:spacing w:line="276" w:lineRule="auto"/>
        <w:ind w:firstLineChars="0"/>
        <w:outlineLvl w:val="2"/>
        <w:rPr>
          <w:ins w:id="194" w:author=" " w:date="2019-11-28T17:14:00Z"/>
          <w:rFonts w:ascii="方正兰亭纤黑_GBK" w:eastAsia="方正兰亭纤黑_GBK" w:hAnsi="宋体"/>
          <w:sz w:val="24"/>
          <w:szCs w:val="24"/>
        </w:rPr>
      </w:pPr>
      <w:r>
        <w:rPr>
          <w:rFonts w:ascii="方正兰亭纤黑_GBK" w:eastAsia="方正兰亭纤黑_GBK" w:hAnsi="宋体" w:hint="eastAsia"/>
          <w:sz w:val="24"/>
          <w:szCs w:val="24"/>
        </w:rPr>
        <w:t>保单复效之后重新计算等待期，等待期内不收取风险保费，等待期起算日为保全生效日。</w:t>
      </w:r>
    </w:p>
    <w:p w14:paraId="2CCC2ABD" w14:textId="77777777" w:rsidR="005D2C4B" w:rsidRPr="005D2C4B" w:rsidRDefault="005D2C4B" w:rsidP="005D2C4B">
      <w:pPr>
        <w:pStyle w:val="af"/>
        <w:spacing w:line="276" w:lineRule="auto"/>
        <w:ind w:left="900" w:firstLineChars="0" w:firstLine="0"/>
        <w:outlineLvl w:val="2"/>
        <w:rPr>
          <w:ins w:id="195" w:author=" " w:date="2019-11-22T14:14:00Z"/>
          <w:rFonts w:ascii="方正兰亭纤黑_GBK" w:eastAsia="方正兰亭纤黑_GBK" w:hAnsi="宋体"/>
          <w:sz w:val="24"/>
          <w:szCs w:val="24"/>
          <w:rPrChange w:id="196" w:author=" " w:date="2019-11-22T14:15:00Z">
            <w:rPr>
              <w:ins w:id="197" w:author=" " w:date="2019-11-22T14:14:00Z"/>
            </w:rPr>
          </w:rPrChange>
        </w:rPr>
        <w:pPrChange w:id="198" w:author=" " w:date="2019-11-28T17:14:00Z">
          <w:pPr>
            <w:pStyle w:val="af"/>
            <w:numPr>
              <w:numId w:val="12"/>
            </w:numPr>
            <w:spacing w:line="276" w:lineRule="auto"/>
            <w:ind w:left="900" w:firstLineChars="0" w:hanging="420"/>
            <w:outlineLvl w:val="2"/>
          </w:pPr>
        </w:pPrChange>
      </w:pPr>
    </w:p>
    <w:p w14:paraId="2F906163" w14:textId="77777777" w:rsidR="005D2C4B" w:rsidRDefault="005D2C4B" w:rsidP="005D2C4B">
      <w:pPr>
        <w:pStyle w:val="af"/>
        <w:spacing w:line="276" w:lineRule="auto"/>
        <w:ind w:left="900" w:firstLineChars="0" w:firstLine="0"/>
        <w:outlineLvl w:val="2"/>
        <w:rPr>
          <w:del w:id="199" w:author=" " w:date="2019-11-22T14:15:00Z"/>
          <w:rFonts w:ascii="方正兰亭纤黑_GBK" w:eastAsia="方正兰亭纤黑_GBK" w:hAnsi="宋体"/>
          <w:sz w:val="24"/>
          <w:szCs w:val="24"/>
        </w:rPr>
        <w:pPrChange w:id="200" w:author=" " w:date="2019-11-22T14:14:00Z">
          <w:pPr>
            <w:pStyle w:val="af"/>
            <w:numPr>
              <w:numId w:val="12"/>
            </w:numPr>
            <w:spacing w:line="276" w:lineRule="auto"/>
            <w:ind w:left="900" w:firstLineChars="0" w:hanging="420"/>
            <w:outlineLvl w:val="2"/>
          </w:pPr>
        </w:pPrChange>
      </w:pPr>
    </w:p>
    <w:p w14:paraId="50F4ECCE" w14:textId="77777777" w:rsidR="005D2C4B" w:rsidRDefault="005D2C4B" w:rsidP="005D2C4B">
      <w:pPr>
        <w:pStyle w:val="af"/>
        <w:ind w:left="900" w:firstLineChars="0" w:firstLine="0"/>
        <w:rPr>
          <w:ins w:id="201" w:author=" " w:date="2019-11-22T14:14:00Z"/>
          <w:rFonts w:ascii="宋体" w:hAnsi="宋体"/>
          <w:sz w:val="16"/>
          <w:szCs w:val="16"/>
        </w:rPr>
        <w:pPrChange w:id="202" w:author=" " w:date="2019-11-22T14:14:00Z">
          <w:pPr>
            <w:pStyle w:val="af"/>
            <w:numPr>
              <w:numId w:val="12"/>
            </w:numPr>
            <w:ind w:left="900" w:firstLineChars="0" w:hanging="420"/>
            <w:jc w:val="center"/>
          </w:pPr>
        </w:pPrChange>
      </w:pPr>
    </w:p>
    <w:p w14:paraId="5F2D6C82" w14:textId="77777777" w:rsidR="005D2C4B" w:rsidRDefault="00ED07D4">
      <w:pPr>
        <w:numPr>
          <w:ilvl w:val="0"/>
          <w:numId w:val="1"/>
        </w:numPr>
        <w:spacing w:line="276" w:lineRule="auto"/>
        <w:outlineLvl w:val="2"/>
        <w:rPr>
          <w:ins w:id="203" w:author=" " w:date="2019-11-22T14:15:00Z"/>
          <w:rFonts w:ascii="方正仿宋_GBK" w:eastAsia="方正仿宋_GBK"/>
          <w:b/>
          <w:sz w:val="24"/>
          <w:szCs w:val="24"/>
        </w:rPr>
      </w:pPr>
      <w:ins w:id="204" w:author=" " w:date="2019-11-22T14:15:00Z">
        <w:r>
          <w:rPr>
            <w:rFonts w:ascii="方正仿宋_GBK" w:eastAsia="方正仿宋_GBK"/>
            <w:b/>
            <w:sz w:val="24"/>
            <w:szCs w:val="24"/>
            <w:rPrChange w:id="205" w:author=" " w:date="2019-11-22T14:15:00Z">
              <w:rPr>
                <w:rFonts w:ascii="方正仿宋_GBK" w:eastAsia="方正仿宋_GBK"/>
                <w:b/>
              </w:rPr>
            </w:rPrChange>
          </w:rPr>
          <w:t>万能险保单年度报告</w:t>
        </w:r>
      </w:ins>
    </w:p>
    <w:p w14:paraId="6CA8909D" w14:textId="77777777" w:rsidR="005D2C4B" w:rsidRDefault="00ED07D4" w:rsidP="005D2C4B">
      <w:pPr>
        <w:spacing w:line="276" w:lineRule="auto"/>
        <w:ind w:left="987"/>
        <w:jc w:val="center"/>
        <w:outlineLvl w:val="2"/>
        <w:rPr>
          <w:ins w:id="206" w:author=" " w:date="2019-11-22T14:16:00Z"/>
          <w:rFonts w:ascii="方正仿宋_GBK" w:eastAsia="方正仿宋_GBK"/>
          <w:b/>
          <w:sz w:val="24"/>
          <w:szCs w:val="24"/>
        </w:rPr>
        <w:pPrChange w:id="207" w:author=" " w:date="2019-11-22T14:16:00Z">
          <w:pPr>
            <w:numPr>
              <w:numId w:val="1"/>
            </w:numPr>
            <w:spacing w:line="276" w:lineRule="auto"/>
            <w:ind w:left="987" w:hanging="420"/>
            <w:outlineLvl w:val="2"/>
          </w:pPr>
        </w:pPrChange>
      </w:pPr>
      <w:ins w:id="208" w:author=" " w:date="2019-11-22T14:16:00Z">
        <w:r>
          <w:rPr>
            <w:rFonts w:ascii="方正仿宋_GBK" w:eastAsia="方正仿宋_GBK" w:hint="eastAsia"/>
            <w:b/>
            <w:sz w:val="24"/>
            <w:szCs w:val="24"/>
          </w:rPr>
          <w:t>万能险保单年度报告</w:t>
        </w:r>
      </w:ins>
    </w:p>
    <w:p w14:paraId="19C0CBA0" w14:textId="77777777" w:rsidR="005D2C4B" w:rsidRDefault="00ED07D4" w:rsidP="005D2C4B">
      <w:pPr>
        <w:spacing w:line="276" w:lineRule="auto"/>
        <w:jc w:val="left"/>
        <w:outlineLvl w:val="2"/>
        <w:rPr>
          <w:ins w:id="209" w:author=" " w:date="2019-11-22T14:47:00Z"/>
          <w:rFonts w:ascii="方正仿宋_GBK" w:eastAsia="方正仿宋_GBK"/>
          <w:bCs/>
          <w:sz w:val="24"/>
          <w:szCs w:val="24"/>
        </w:rPr>
        <w:pPrChange w:id="210" w:author=" " w:date="2019-11-22T14:55:00Z">
          <w:pPr>
            <w:spacing w:line="276" w:lineRule="auto"/>
            <w:ind w:left="987"/>
            <w:outlineLvl w:val="2"/>
          </w:pPr>
        </w:pPrChange>
      </w:pPr>
      <w:ins w:id="211" w:author=" " w:date="2019-11-22T14:18:00Z">
        <w:r>
          <w:rPr>
            <w:rFonts w:ascii="方正仿宋_GBK" w:eastAsia="方正仿宋_GBK"/>
            <w:bCs/>
            <w:sz w:val="24"/>
            <w:szCs w:val="24"/>
            <w:rPrChange w:id="212" w:author=" " w:date="2019-11-22T14:47:00Z">
              <w:rPr>
                <w:rFonts w:ascii="方正仿宋_GBK" w:eastAsia="方正仿宋_GBK"/>
                <w:b/>
                <w:sz w:val="24"/>
                <w:szCs w:val="24"/>
              </w:rPr>
            </w:rPrChange>
          </w:rPr>
          <w:t>尊敬的</w:t>
        </w:r>
        <w:r>
          <w:rPr>
            <w:rFonts w:ascii="方正仿宋_GBK" w:eastAsia="方正仿宋_GBK"/>
            <w:bCs/>
            <w:sz w:val="24"/>
            <w:szCs w:val="24"/>
            <w:rPrChange w:id="213" w:author=" " w:date="2019-11-22T14:47:00Z">
              <w:rPr>
                <w:rFonts w:ascii="方正仿宋_GBK" w:eastAsia="方正仿宋_GBK"/>
                <w:b/>
                <w:sz w:val="24"/>
                <w:szCs w:val="24"/>
              </w:rPr>
            </w:rPrChange>
          </w:rPr>
          <w:t>&lt;</w:t>
        </w:r>
        <w:r>
          <w:rPr>
            <w:rFonts w:ascii="方正仿宋_GBK" w:eastAsia="方正仿宋_GBK"/>
            <w:bCs/>
            <w:sz w:val="24"/>
            <w:szCs w:val="24"/>
            <w:rPrChange w:id="214" w:author=" " w:date="2019-11-22T14:47:00Z">
              <w:rPr>
                <w:rFonts w:ascii="方正仿宋_GBK" w:eastAsia="方正仿宋_GBK"/>
                <w:b/>
                <w:sz w:val="24"/>
                <w:szCs w:val="24"/>
              </w:rPr>
            </w:rPrChange>
          </w:rPr>
          <w:t>客户姓名</w:t>
        </w:r>
        <w:r>
          <w:rPr>
            <w:rFonts w:ascii="方正仿宋_GBK" w:eastAsia="方正仿宋_GBK"/>
            <w:bCs/>
            <w:sz w:val="24"/>
            <w:szCs w:val="24"/>
            <w:rPrChange w:id="215" w:author=" " w:date="2019-11-22T14:47:00Z">
              <w:rPr>
                <w:rFonts w:ascii="方正仿宋_GBK" w:eastAsia="方正仿宋_GBK"/>
                <w:b/>
                <w:sz w:val="24"/>
                <w:szCs w:val="24"/>
              </w:rPr>
            </w:rPrChange>
          </w:rPr>
          <w:t>&gt;&lt;</w:t>
        </w:r>
        <w:r>
          <w:rPr>
            <w:rFonts w:ascii="方正仿宋_GBK" w:eastAsia="方正仿宋_GBK"/>
            <w:bCs/>
            <w:sz w:val="24"/>
            <w:szCs w:val="24"/>
            <w:rPrChange w:id="216" w:author=" " w:date="2019-11-22T14:47:00Z">
              <w:rPr>
                <w:rFonts w:ascii="方正仿宋_GBK" w:eastAsia="方正仿宋_GBK"/>
                <w:b/>
                <w:sz w:val="24"/>
                <w:szCs w:val="24"/>
              </w:rPr>
            </w:rPrChange>
          </w:rPr>
          <w:t>先生</w:t>
        </w:r>
        <w:r>
          <w:rPr>
            <w:rFonts w:ascii="方正仿宋_GBK" w:eastAsia="方正仿宋_GBK"/>
            <w:bCs/>
            <w:sz w:val="24"/>
            <w:szCs w:val="24"/>
            <w:rPrChange w:id="217" w:author=" " w:date="2019-11-22T14:47:00Z">
              <w:rPr>
                <w:rFonts w:ascii="方正仿宋_GBK" w:eastAsia="方正仿宋_GBK"/>
                <w:b/>
                <w:sz w:val="24"/>
                <w:szCs w:val="24"/>
              </w:rPr>
            </w:rPrChange>
          </w:rPr>
          <w:t>/</w:t>
        </w:r>
        <w:r>
          <w:rPr>
            <w:rFonts w:ascii="方正仿宋_GBK" w:eastAsia="方正仿宋_GBK"/>
            <w:bCs/>
            <w:sz w:val="24"/>
            <w:szCs w:val="24"/>
            <w:rPrChange w:id="218" w:author=" " w:date="2019-11-22T14:47:00Z">
              <w:rPr>
                <w:rFonts w:ascii="方正仿宋_GBK" w:eastAsia="方正仿宋_GBK"/>
                <w:b/>
                <w:sz w:val="24"/>
                <w:szCs w:val="24"/>
              </w:rPr>
            </w:rPrChange>
          </w:rPr>
          <w:t>女士</w:t>
        </w:r>
        <w:r>
          <w:rPr>
            <w:rFonts w:ascii="方正仿宋_GBK" w:eastAsia="方正仿宋_GBK"/>
            <w:bCs/>
            <w:sz w:val="24"/>
            <w:szCs w:val="24"/>
            <w:rPrChange w:id="219" w:author=" " w:date="2019-11-22T14:47:00Z">
              <w:rPr>
                <w:rFonts w:ascii="方正仿宋_GBK" w:eastAsia="方正仿宋_GBK"/>
                <w:b/>
                <w:sz w:val="24"/>
                <w:szCs w:val="24"/>
              </w:rPr>
            </w:rPrChange>
          </w:rPr>
          <w:t>&gt;:</w:t>
        </w:r>
      </w:ins>
    </w:p>
    <w:p w14:paraId="145084E1" w14:textId="77777777" w:rsidR="005D2C4B" w:rsidRDefault="00ED07D4" w:rsidP="005D2C4B">
      <w:pPr>
        <w:spacing w:line="276" w:lineRule="auto"/>
        <w:ind w:firstLineChars="200" w:firstLine="480"/>
        <w:outlineLvl w:val="2"/>
        <w:rPr>
          <w:ins w:id="220" w:author=" " w:date="2019-11-22T14:49:00Z"/>
          <w:rFonts w:ascii="方正仿宋_GBK" w:eastAsia="方正仿宋_GBK"/>
          <w:bCs/>
          <w:sz w:val="24"/>
          <w:szCs w:val="24"/>
        </w:rPr>
        <w:pPrChange w:id="221" w:author=" " w:date="2019-11-22T16:49:00Z">
          <w:pPr>
            <w:spacing w:line="276" w:lineRule="auto"/>
            <w:ind w:left="987"/>
            <w:outlineLvl w:val="2"/>
          </w:pPr>
        </w:pPrChange>
      </w:pPr>
      <w:ins w:id="222" w:author=" " w:date="2019-11-22T14:47:00Z">
        <w:r>
          <w:rPr>
            <w:rFonts w:ascii="方正仿宋_GBK" w:eastAsia="方正仿宋_GBK" w:hint="eastAsia"/>
            <w:bCs/>
            <w:sz w:val="24"/>
            <w:szCs w:val="24"/>
          </w:rPr>
          <w:t>您好，感谢</w:t>
        </w:r>
      </w:ins>
      <w:ins w:id="223" w:author=" " w:date="2019-11-22T14:48:00Z">
        <w:r>
          <w:rPr>
            <w:rFonts w:ascii="方正仿宋_GBK" w:eastAsia="方正仿宋_GBK" w:hint="eastAsia"/>
            <w:bCs/>
            <w:sz w:val="24"/>
            <w:szCs w:val="24"/>
          </w:rPr>
          <w:t>您对信美人寿相互保险社的信赖与支持！</w:t>
        </w:r>
      </w:ins>
      <w:ins w:id="224" w:author=" " w:date="2019-11-22T16:49:00Z">
        <w:r>
          <w:rPr>
            <w:rFonts w:ascii="方正仿宋_GBK" w:eastAsia="方正仿宋_GBK" w:hint="eastAsia"/>
            <w:bCs/>
            <w:sz w:val="24"/>
            <w:szCs w:val="24"/>
          </w:rPr>
          <w:t>我们为您提供了详细的保单年度报告，以便</w:t>
        </w:r>
      </w:ins>
      <w:ins w:id="225" w:author=" " w:date="2019-11-22T16:50:00Z">
        <w:r>
          <w:rPr>
            <w:rFonts w:ascii="方正仿宋_GBK" w:eastAsia="方正仿宋_GBK" w:hint="eastAsia"/>
            <w:bCs/>
            <w:sz w:val="24"/>
            <w:szCs w:val="24"/>
          </w:rPr>
          <w:t>您</w:t>
        </w:r>
      </w:ins>
      <w:ins w:id="226" w:author=" " w:date="2019-11-22T16:49:00Z">
        <w:r>
          <w:rPr>
            <w:rFonts w:ascii="方正仿宋_GBK" w:eastAsia="方正仿宋_GBK" w:hint="eastAsia"/>
            <w:bCs/>
            <w:sz w:val="24"/>
            <w:szCs w:val="24"/>
          </w:rPr>
          <w:t>了解您的保单账户变动情况。</w:t>
        </w:r>
      </w:ins>
    </w:p>
    <w:p w14:paraId="700677B7" w14:textId="77777777" w:rsidR="005D2C4B" w:rsidRDefault="00ED07D4" w:rsidP="005D2C4B">
      <w:pPr>
        <w:rPr>
          <w:ins w:id="227" w:author=" " w:date="2019-11-22T14:57:00Z"/>
          <w:rFonts w:ascii="方正仿宋_GBK" w:eastAsia="方正仿宋_GBK"/>
          <w:sz w:val="24"/>
          <w:szCs w:val="24"/>
        </w:rPr>
        <w:pPrChange w:id="228" w:author=" " w:date="2019-11-22T14:57:00Z">
          <w:pPr>
            <w:spacing w:line="276" w:lineRule="auto"/>
            <w:outlineLvl w:val="2"/>
          </w:pPr>
        </w:pPrChange>
      </w:pPr>
      <w:ins w:id="229" w:author=" " w:date="2019-11-22T14:57:00Z">
        <w:r>
          <w:rPr>
            <w:rFonts w:ascii="方正仿宋_GBK" w:eastAsia="方正仿宋_GBK"/>
            <w:sz w:val="24"/>
            <w:szCs w:val="24"/>
          </w:rPr>
          <w:t>-------------------------------------------------------------------------------</w:t>
        </w:r>
      </w:ins>
    </w:p>
    <w:p w14:paraId="432B885D" w14:textId="77777777" w:rsidR="005D2C4B" w:rsidRPr="005D2C4B" w:rsidRDefault="00ED07D4" w:rsidP="005D2C4B">
      <w:pPr>
        <w:spacing w:line="276" w:lineRule="auto"/>
        <w:outlineLvl w:val="2"/>
        <w:rPr>
          <w:ins w:id="230" w:author=" " w:date="2019-11-22T14:49:00Z"/>
          <w:rFonts w:ascii="方正仿宋_GBK" w:eastAsia="方正仿宋_GBK"/>
          <w:b/>
          <w:sz w:val="24"/>
          <w:szCs w:val="24"/>
          <w:rPrChange w:id="231" w:author=" " w:date="2019-11-22T14:57:00Z">
            <w:rPr>
              <w:ins w:id="232" w:author=" " w:date="2019-11-22T14:49:00Z"/>
              <w:rFonts w:ascii="方正仿宋_GBK" w:eastAsia="方正仿宋_GBK"/>
              <w:bCs/>
              <w:sz w:val="24"/>
              <w:szCs w:val="24"/>
            </w:rPr>
          </w:rPrChange>
        </w:rPr>
        <w:pPrChange w:id="233" w:author=" " w:date="2019-11-22T14:55:00Z">
          <w:pPr>
            <w:spacing w:line="276" w:lineRule="auto"/>
            <w:ind w:left="987"/>
            <w:outlineLvl w:val="2"/>
          </w:pPr>
        </w:pPrChange>
      </w:pPr>
      <w:ins w:id="234" w:author=" " w:date="2019-11-22T14:49:00Z">
        <w:r>
          <w:rPr>
            <w:rFonts w:ascii="方正仿宋_GBK" w:eastAsia="方正仿宋_GBK"/>
            <w:b/>
            <w:sz w:val="24"/>
            <w:szCs w:val="24"/>
            <w:rPrChange w:id="235" w:author=" " w:date="2019-11-22T14:57:00Z">
              <w:rPr>
                <w:rFonts w:ascii="方正仿宋_GBK" w:eastAsia="方正仿宋_GBK"/>
                <w:bCs/>
                <w:sz w:val="24"/>
                <w:szCs w:val="24"/>
              </w:rPr>
            </w:rPrChange>
          </w:rPr>
          <w:t>保单信息</w:t>
        </w:r>
      </w:ins>
    </w:p>
    <w:p w14:paraId="781B2C60" w14:textId="77777777" w:rsidR="005D2C4B" w:rsidRDefault="00ED07D4" w:rsidP="005D2C4B">
      <w:pPr>
        <w:spacing w:line="276" w:lineRule="auto"/>
        <w:outlineLvl w:val="2"/>
        <w:rPr>
          <w:ins w:id="236" w:author=" " w:date="2019-11-22T14:50:00Z"/>
          <w:rFonts w:ascii="方正仿宋_GBK" w:eastAsia="方正仿宋_GBK"/>
          <w:bCs/>
          <w:sz w:val="24"/>
          <w:szCs w:val="24"/>
        </w:rPr>
        <w:pPrChange w:id="237" w:author=" " w:date="2019-11-22T14:55:00Z">
          <w:pPr>
            <w:spacing w:line="276" w:lineRule="auto"/>
            <w:ind w:left="987"/>
            <w:outlineLvl w:val="2"/>
          </w:pPr>
        </w:pPrChange>
      </w:pPr>
      <w:ins w:id="238" w:author=" " w:date="2019-11-22T14:52:00Z">
        <w:r>
          <w:rPr>
            <w:rFonts w:ascii="方正仿宋_GBK" w:eastAsia="方正仿宋_GBK" w:hint="eastAsia"/>
            <w:sz w:val="24"/>
            <w:szCs w:val="24"/>
          </w:rPr>
          <w:t>保险合同</w:t>
        </w:r>
        <w:r>
          <w:rPr>
            <w:rFonts w:ascii="方正仿宋_GBK" w:eastAsia="方正仿宋_GBK"/>
            <w:sz w:val="24"/>
            <w:szCs w:val="24"/>
          </w:rPr>
          <w:t>号</w:t>
        </w:r>
      </w:ins>
      <w:ins w:id="239" w:author=" " w:date="2019-11-22T14:49:00Z">
        <w:r>
          <w:rPr>
            <w:rFonts w:ascii="方正仿宋_GBK" w:eastAsia="方正仿宋_GBK" w:hint="eastAsia"/>
            <w:bCs/>
            <w:sz w:val="24"/>
            <w:szCs w:val="24"/>
          </w:rPr>
          <w:t>：</w:t>
        </w:r>
        <w:r>
          <w:rPr>
            <w:rFonts w:ascii="方正仿宋_GBK" w:eastAsia="方正仿宋_GBK"/>
            <w:bCs/>
            <w:sz w:val="24"/>
            <w:szCs w:val="24"/>
          </w:rPr>
          <w:tab/>
          <w:t>1211</w:t>
        </w:r>
      </w:ins>
      <w:ins w:id="240" w:author=" " w:date="2019-11-22T14:50:00Z">
        <w:r>
          <w:rPr>
            <w:rFonts w:ascii="方正仿宋_GBK" w:eastAsia="方正仿宋_GBK"/>
            <w:bCs/>
            <w:sz w:val="24"/>
            <w:szCs w:val="24"/>
          </w:rPr>
          <w:t>XXXXXXXXXX</w:t>
        </w:r>
      </w:ins>
      <w:ins w:id="241" w:author=" " w:date="2019-11-22T14:49:00Z">
        <w:r>
          <w:rPr>
            <w:rFonts w:ascii="方正仿宋_GBK" w:eastAsia="方正仿宋_GBK"/>
            <w:bCs/>
            <w:sz w:val="24"/>
            <w:szCs w:val="24"/>
          </w:rPr>
          <w:t>88</w:t>
        </w:r>
      </w:ins>
    </w:p>
    <w:p w14:paraId="458261DA" w14:textId="77777777" w:rsidR="005D2C4B" w:rsidRDefault="00ED07D4" w:rsidP="005D2C4B">
      <w:pPr>
        <w:spacing w:line="276" w:lineRule="auto"/>
        <w:outlineLvl w:val="2"/>
        <w:rPr>
          <w:ins w:id="242" w:author=" " w:date="2019-11-22T14:50:00Z"/>
          <w:rFonts w:ascii="方正仿宋_GBK" w:eastAsia="方正仿宋_GBK"/>
          <w:bCs/>
          <w:sz w:val="24"/>
          <w:szCs w:val="24"/>
        </w:rPr>
        <w:pPrChange w:id="243" w:author=" " w:date="2019-11-22T14:55:00Z">
          <w:pPr>
            <w:spacing w:line="276" w:lineRule="auto"/>
            <w:ind w:left="987"/>
            <w:outlineLvl w:val="2"/>
          </w:pPr>
        </w:pPrChange>
      </w:pPr>
      <w:ins w:id="244" w:author=" " w:date="2019-11-22T14:50:00Z">
        <w:r>
          <w:rPr>
            <w:rFonts w:ascii="方正仿宋_GBK" w:eastAsia="方正仿宋_GBK" w:hint="eastAsia"/>
            <w:bCs/>
            <w:sz w:val="24"/>
            <w:szCs w:val="24"/>
          </w:rPr>
          <w:t>投保人：</w:t>
        </w:r>
        <w:r>
          <w:rPr>
            <w:rFonts w:ascii="方正仿宋_GBK" w:eastAsia="方正仿宋_GBK" w:hint="eastAsia"/>
            <w:bCs/>
            <w:sz w:val="24"/>
            <w:szCs w:val="24"/>
          </w:rPr>
          <w:t>X</w:t>
        </w:r>
        <w:r>
          <w:rPr>
            <w:rFonts w:ascii="方正仿宋_GBK" w:eastAsia="方正仿宋_GBK"/>
            <w:bCs/>
            <w:sz w:val="24"/>
            <w:szCs w:val="24"/>
          </w:rPr>
          <w:t>XX</w:t>
        </w:r>
      </w:ins>
    </w:p>
    <w:p w14:paraId="35F0AF27" w14:textId="77777777" w:rsidR="005D2C4B" w:rsidRDefault="00ED07D4" w:rsidP="005D2C4B">
      <w:pPr>
        <w:spacing w:line="276" w:lineRule="auto"/>
        <w:outlineLvl w:val="2"/>
        <w:rPr>
          <w:ins w:id="245" w:author=" " w:date="2019-11-22T14:51:00Z"/>
          <w:rFonts w:ascii="方正仿宋_GBK" w:eastAsia="方正仿宋_GBK"/>
          <w:bCs/>
          <w:sz w:val="24"/>
          <w:szCs w:val="24"/>
        </w:rPr>
        <w:pPrChange w:id="246" w:author=" " w:date="2019-11-22T14:55:00Z">
          <w:pPr>
            <w:spacing w:line="276" w:lineRule="auto"/>
            <w:ind w:left="987"/>
            <w:outlineLvl w:val="2"/>
          </w:pPr>
        </w:pPrChange>
      </w:pPr>
      <w:ins w:id="247" w:author=" " w:date="2019-11-22T14:50:00Z">
        <w:r>
          <w:rPr>
            <w:rFonts w:ascii="方正仿宋_GBK" w:eastAsia="方正仿宋_GBK" w:hint="eastAsia"/>
            <w:bCs/>
            <w:sz w:val="24"/>
            <w:szCs w:val="24"/>
          </w:rPr>
          <w:t>被保险人：</w:t>
        </w:r>
        <w:r>
          <w:rPr>
            <w:rFonts w:ascii="方正仿宋_GBK" w:eastAsia="方正仿宋_GBK"/>
            <w:bCs/>
            <w:sz w:val="24"/>
            <w:szCs w:val="24"/>
          </w:rPr>
          <w:t>XXX</w:t>
        </w:r>
      </w:ins>
    </w:p>
    <w:p w14:paraId="6D7C4587" w14:textId="77777777" w:rsidR="005D2C4B" w:rsidRDefault="00ED07D4" w:rsidP="005D2C4B">
      <w:pPr>
        <w:spacing w:line="276" w:lineRule="auto"/>
        <w:outlineLvl w:val="2"/>
        <w:rPr>
          <w:ins w:id="248" w:author=" " w:date="2019-11-22T14:52:00Z"/>
          <w:rFonts w:ascii="方正仿宋_GBK" w:eastAsia="方正仿宋_GBK"/>
          <w:bCs/>
          <w:sz w:val="24"/>
          <w:szCs w:val="24"/>
        </w:rPr>
        <w:pPrChange w:id="249" w:author=" " w:date="2019-11-22T14:56:00Z">
          <w:pPr>
            <w:spacing w:line="276" w:lineRule="auto"/>
            <w:ind w:left="987"/>
            <w:outlineLvl w:val="2"/>
          </w:pPr>
        </w:pPrChange>
      </w:pPr>
      <w:ins w:id="250" w:author=" " w:date="2019-11-22T14:51:00Z">
        <w:r>
          <w:rPr>
            <w:rFonts w:ascii="方正仿宋_GBK" w:eastAsia="方正仿宋_GBK" w:hint="eastAsia"/>
            <w:bCs/>
            <w:sz w:val="24"/>
            <w:szCs w:val="24"/>
          </w:rPr>
          <w:t>险种名称：</w:t>
        </w:r>
      </w:ins>
      <w:ins w:id="251" w:author=" " w:date="2019-11-22T14:52:00Z">
        <w:r>
          <w:rPr>
            <w:rFonts w:ascii="方正仿宋_GBK" w:eastAsia="方正仿宋_GBK" w:hint="eastAsia"/>
            <w:bCs/>
            <w:sz w:val="24"/>
            <w:szCs w:val="24"/>
          </w:rPr>
          <w:t>信美相互</w:t>
        </w:r>
        <w:r>
          <w:rPr>
            <w:rFonts w:ascii="方正仿宋_GBK" w:eastAsia="方正仿宋_GBK"/>
            <w:bCs/>
            <w:sz w:val="24"/>
            <w:szCs w:val="24"/>
          </w:rPr>
          <w:t>xx</w:t>
        </w:r>
        <w:r>
          <w:rPr>
            <w:rFonts w:ascii="方正仿宋_GBK" w:eastAsia="方正仿宋_GBK"/>
            <w:bCs/>
            <w:sz w:val="24"/>
            <w:szCs w:val="24"/>
          </w:rPr>
          <w:t>两全保险（万能型）</w:t>
        </w:r>
      </w:ins>
    </w:p>
    <w:p w14:paraId="53844E7E" w14:textId="77777777" w:rsidR="005D2C4B" w:rsidRDefault="00ED07D4" w:rsidP="005D2C4B">
      <w:pPr>
        <w:spacing w:line="276" w:lineRule="auto"/>
        <w:outlineLvl w:val="2"/>
        <w:rPr>
          <w:ins w:id="252" w:author=" " w:date="2019-11-22T14:53:00Z"/>
          <w:rFonts w:ascii="方正仿宋_GBK" w:eastAsia="方正仿宋_GBK"/>
          <w:bCs/>
          <w:sz w:val="24"/>
          <w:szCs w:val="24"/>
        </w:rPr>
        <w:pPrChange w:id="253" w:author=" " w:date="2019-11-22T14:56:00Z">
          <w:pPr>
            <w:spacing w:line="276" w:lineRule="auto"/>
            <w:ind w:left="987"/>
            <w:outlineLvl w:val="2"/>
          </w:pPr>
        </w:pPrChange>
      </w:pPr>
      <w:ins w:id="254" w:author=" " w:date="2019-11-22T14:53:00Z">
        <w:r>
          <w:rPr>
            <w:rFonts w:ascii="方正仿宋_GBK" w:eastAsia="方正仿宋_GBK" w:hint="eastAsia"/>
            <w:bCs/>
            <w:sz w:val="24"/>
            <w:szCs w:val="24"/>
          </w:rPr>
          <w:t>保单生效日期：</w:t>
        </w:r>
        <w:r>
          <w:rPr>
            <w:rFonts w:ascii="方正仿宋_GBK" w:eastAsia="方正仿宋_GBK" w:hint="eastAsia"/>
            <w:bCs/>
            <w:sz w:val="24"/>
            <w:szCs w:val="24"/>
          </w:rPr>
          <w:t>2</w:t>
        </w:r>
        <w:r>
          <w:rPr>
            <w:rFonts w:ascii="方正仿宋_GBK" w:eastAsia="方正仿宋_GBK"/>
            <w:bCs/>
            <w:sz w:val="24"/>
            <w:szCs w:val="24"/>
          </w:rPr>
          <w:t>0XX</w:t>
        </w:r>
        <w:r>
          <w:rPr>
            <w:rFonts w:ascii="方正仿宋_GBK" w:eastAsia="方正仿宋_GBK" w:hint="eastAsia"/>
            <w:bCs/>
            <w:sz w:val="24"/>
            <w:szCs w:val="24"/>
          </w:rPr>
          <w:t>年</w:t>
        </w:r>
        <w:r>
          <w:rPr>
            <w:rFonts w:ascii="方正仿宋_GBK" w:eastAsia="方正仿宋_GBK" w:hint="eastAsia"/>
            <w:bCs/>
            <w:sz w:val="24"/>
            <w:szCs w:val="24"/>
          </w:rPr>
          <w:t>X</w:t>
        </w:r>
        <w:r>
          <w:rPr>
            <w:rFonts w:ascii="方正仿宋_GBK" w:eastAsia="方正仿宋_GBK"/>
            <w:bCs/>
            <w:sz w:val="24"/>
            <w:szCs w:val="24"/>
          </w:rPr>
          <w:t>X</w:t>
        </w:r>
        <w:r>
          <w:rPr>
            <w:rFonts w:ascii="方正仿宋_GBK" w:eastAsia="方正仿宋_GBK" w:hint="eastAsia"/>
            <w:bCs/>
            <w:sz w:val="24"/>
            <w:szCs w:val="24"/>
          </w:rPr>
          <w:t>月</w:t>
        </w:r>
        <w:r>
          <w:rPr>
            <w:rFonts w:ascii="方正仿宋_GBK" w:eastAsia="方正仿宋_GBK"/>
            <w:bCs/>
            <w:sz w:val="24"/>
            <w:szCs w:val="24"/>
          </w:rPr>
          <w:t>XX</w:t>
        </w:r>
        <w:r>
          <w:rPr>
            <w:rFonts w:ascii="方正仿宋_GBK" w:eastAsia="方正仿宋_GBK" w:hint="eastAsia"/>
            <w:bCs/>
            <w:sz w:val="24"/>
            <w:szCs w:val="24"/>
          </w:rPr>
          <w:t>日</w:t>
        </w:r>
      </w:ins>
    </w:p>
    <w:p w14:paraId="15C41AC2" w14:textId="77777777" w:rsidR="005D2C4B" w:rsidRDefault="00ED07D4" w:rsidP="005D2C4B">
      <w:pPr>
        <w:rPr>
          <w:ins w:id="255" w:author=" " w:date="2019-11-22T14:54:00Z"/>
          <w:rFonts w:ascii="方正仿宋_GBK" w:eastAsia="方正仿宋_GBK"/>
          <w:sz w:val="24"/>
          <w:szCs w:val="24"/>
        </w:rPr>
        <w:pPrChange w:id="256" w:author=" " w:date="2019-11-22T14:56:00Z">
          <w:pPr>
            <w:spacing w:line="276" w:lineRule="auto"/>
            <w:ind w:left="987"/>
            <w:outlineLvl w:val="2"/>
          </w:pPr>
        </w:pPrChange>
      </w:pPr>
      <w:ins w:id="257" w:author=" " w:date="2019-11-22T14:56:00Z">
        <w:r>
          <w:rPr>
            <w:rFonts w:ascii="方正仿宋_GBK" w:eastAsia="方正仿宋_GBK"/>
            <w:sz w:val="24"/>
            <w:szCs w:val="24"/>
          </w:rPr>
          <w:t>---------------------------------</w:t>
        </w:r>
      </w:ins>
      <w:ins w:id="258" w:author=" " w:date="2019-11-22T14:57:00Z">
        <w:r>
          <w:rPr>
            <w:rFonts w:ascii="方正仿宋_GBK" w:eastAsia="方正仿宋_GBK"/>
            <w:sz w:val="24"/>
            <w:szCs w:val="24"/>
          </w:rPr>
          <w:t>---------------</w:t>
        </w:r>
      </w:ins>
      <w:ins w:id="259" w:author=" " w:date="2019-11-22T14:56:00Z">
        <w:r>
          <w:rPr>
            <w:rFonts w:ascii="方正仿宋_GBK" w:eastAsia="方正仿宋_GBK"/>
            <w:sz w:val="24"/>
            <w:szCs w:val="24"/>
          </w:rPr>
          <w:t>-------------------</w:t>
        </w:r>
      </w:ins>
      <w:ins w:id="260" w:author=" " w:date="2019-11-22T14:57:00Z">
        <w:r>
          <w:rPr>
            <w:rFonts w:ascii="方正仿宋_GBK" w:eastAsia="方正仿宋_GBK"/>
            <w:sz w:val="24"/>
            <w:szCs w:val="24"/>
          </w:rPr>
          <w:t>------</w:t>
        </w:r>
      </w:ins>
      <w:ins w:id="261" w:author=" " w:date="2019-11-22T14:56:00Z">
        <w:r>
          <w:rPr>
            <w:rFonts w:ascii="方正仿宋_GBK" w:eastAsia="方正仿宋_GBK"/>
            <w:sz w:val="24"/>
            <w:szCs w:val="24"/>
          </w:rPr>
          <w:t>------</w:t>
        </w:r>
      </w:ins>
    </w:p>
    <w:p w14:paraId="1F4335EE" w14:textId="77777777" w:rsidR="005D2C4B" w:rsidRDefault="00ED07D4" w:rsidP="005D2C4B">
      <w:pPr>
        <w:spacing w:line="276" w:lineRule="auto"/>
        <w:jc w:val="left"/>
        <w:outlineLvl w:val="2"/>
        <w:rPr>
          <w:ins w:id="262" w:author=" " w:date="2019-11-22T14:55:00Z"/>
          <w:rFonts w:ascii="方正仿宋_GBK" w:eastAsia="方正仿宋_GBK"/>
          <w:bCs/>
          <w:sz w:val="24"/>
          <w:szCs w:val="24"/>
        </w:rPr>
        <w:pPrChange w:id="263" w:author=" " w:date="2019-11-22T14:58:00Z">
          <w:pPr>
            <w:spacing w:line="276" w:lineRule="auto"/>
            <w:ind w:left="987"/>
            <w:outlineLvl w:val="2"/>
          </w:pPr>
        </w:pPrChange>
      </w:pPr>
      <w:commentRangeStart w:id="264"/>
      <w:ins w:id="265" w:author=" " w:date="2019-11-22T14:54:00Z">
        <w:r>
          <w:rPr>
            <w:rFonts w:ascii="方正仿宋_GBK" w:eastAsia="方正仿宋_GBK" w:hint="eastAsia"/>
            <w:bCs/>
            <w:sz w:val="24"/>
            <w:szCs w:val="24"/>
          </w:rPr>
          <w:t>报告</w:t>
        </w:r>
      </w:ins>
      <w:ins w:id="266" w:author=" " w:date="2019-11-22T14:55:00Z">
        <w:r>
          <w:rPr>
            <w:rFonts w:ascii="方正仿宋_GBK" w:eastAsia="方正仿宋_GBK" w:hint="eastAsia"/>
            <w:bCs/>
            <w:sz w:val="24"/>
            <w:szCs w:val="24"/>
          </w:rPr>
          <w:t>期间：</w:t>
        </w:r>
        <w:r>
          <w:rPr>
            <w:rFonts w:ascii="方正仿宋_GBK" w:eastAsia="方正仿宋_GBK" w:hint="eastAsia"/>
            <w:bCs/>
            <w:sz w:val="24"/>
            <w:szCs w:val="24"/>
          </w:rPr>
          <w:t>2</w:t>
        </w:r>
        <w:r>
          <w:rPr>
            <w:rFonts w:ascii="方正仿宋_GBK" w:eastAsia="方正仿宋_GBK"/>
            <w:bCs/>
            <w:sz w:val="24"/>
            <w:szCs w:val="24"/>
          </w:rPr>
          <w:t>0XX</w:t>
        </w:r>
        <w:r>
          <w:rPr>
            <w:rFonts w:ascii="方正仿宋_GBK" w:eastAsia="方正仿宋_GBK" w:hint="eastAsia"/>
            <w:bCs/>
            <w:sz w:val="24"/>
            <w:szCs w:val="24"/>
          </w:rPr>
          <w:t>年</w:t>
        </w:r>
        <w:r>
          <w:rPr>
            <w:rFonts w:ascii="方正仿宋_GBK" w:eastAsia="方正仿宋_GBK" w:hint="eastAsia"/>
            <w:bCs/>
            <w:sz w:val="24"/>
            <w:szCs w:val="24"/>
          </w:rPr>
          <w:t>X</w:t>
        </w:r>
        <w:r>
          <w:rPr>
            <w:rFonts w:ascii="方正仿宋_GBK" w:eastAsia="方正仿宋_GBK"/>
            <w:bCs/>
            <w:sz w:val="24"/>
            <w:szCs w:val="24"/>
          </w:rPr>
          <w:t>X</w:t>
        </w:r>
        <w:r>
          <w:rPr>
            <w:rFonts w:ascii="方正仿宋_GBK" w:eastAsia="方正仿宋_GBK" w:hint="eastAsia"/>
            <w:bCs/>
            <w:sz w:val="24"/>
            <w:szCs w:val="24"/>
          </w:rPr>
          <w:t>月</w:t>
        </w:r>
        <w:r>
          <w:rPr>
            <w:rFonts w:ascii="方正仿宋_GBK" w:eastAsia="方正仿宋_GBK"/>
            <w:bCs/>
            <w:sz w:val="24"/>
            <w:szCs w:val="24"/>
          </w:rPr>
          <w:t>XX</w:t>
        </w:r>
        <w:r>
          <w:rPr>
            <w:rFonts w:ascii="方正仿宋_GBK" w:eastAsia="方正仿宋_GBK" w:hint="eastAsia"/>
            <w:bCs/>
            <w:sz w:val="24"/>
            <w:szCs w:val="24"/>
          </w:rPr>
          <w:t>日</w:t>
        </w:r>
        <w:r>
          <w:rPr>
            <w:rFonts w:ascii="方正仿宋_GBK" w:eastAsia="方正仿宋_GBK" w:hint="eastAsia"/>
            <w:bCs/>
            <w:sz w:val="24"/>
            <w:szCs w:val="24"/>
          </w:rPr>
          <w:t>-2</w:t>
        </w:r>
        <w:r>
          <w:rPr>
            <w:rFonts w:ascii="方正仿宋_GBK" w:eastAsia="方正仿宋_GBK"/>
            <w:bCs/>
            <w:sz w:val="24"/>
            <w:szCs w:val="24"/>
          </w:rPr>
          <w:t>0XX</w:t>
        </w:r>
        <w:r>
          <w:rPr>
            <w:rFonts w:ascii="方正仿宋_GBK" w:eastAsia="方正仿宋_GBK" w:hint="eastAsia"/>
            <w:bCs/>
            <w:sz w:val="24"/>
            <w:szCs w:val="24"/>
          </w:rPr>
          <w:t>年</w:t>
        </w:r>
        <w:r>
          <w:rPr>
            <w:rFonts w:ascii="方正仿宋_GBK" w:eastAsia="方正仿宋_GBK" w:hint="eastAsia"/>
            <w:bCs/>
            <w:sz w:val="24"/>
            <w:szCs w:val="24"/>
          </w:rPr>
          <w:t>X</w:t>
        </w:r>
        <w:r>
          <w:rPr>
            <w:rFonts w:ascii="方正仿宋_GBK" w:eastAsia="方正仿宋_GBK"/>
            <w:bCs/>
            <w:sz w:val="24"/>
            <w:szCs w:val="24"/>
          </w:rPr>
          <w:t>X</w:t>
        </w:r>
        <w:r>
          <w:rPr>
            <w:rFonts w:ascii="方正仿宋_GBK" w:eastAsia="方正仿宋_GBK" w:hint="eastAsia"/>
            <w:bCs/>
            <w:sz w:val="24"/>
            <w:szCs w:val="24"/>
          </w:rPr>
          <w:t>月</w:t>
        </w:r>
        <w:r>
          <w:rPr>
            <w:rFonts w:ascii="方正仿宋_GBK" w:eastAsia="方正仿宋_GBK"/>
            <w:bCs/>
            <w:sz w:val="24"/>
            <w:szCs w:val="24"/>
          </w:rPr>
          <w:t>XX</w:t>
        </w:r>
        <w:r>
          <w:rPr>
            <w:rFonts w:ascii="方正仿宋_GBK" w:eastAsia="方正仿宋_GBK" w:hint="eastAsia"/>
            <w:bCs/>
            <w:sz w:val="24"/>
            <w:szCs w:val="24"/>
          </w:rPr>
          <w:t>日</w:t>
        </w:r>
      </w:ins>
      <w:ins w:id="267" w:author=" " w:date="2019-11-22T14:58:00Z">
        <w:r>
          <w:rPr>
            <w:rFonts w:ascii="方正仿宋_GBK" w:eastAsia="方正仿宋_GBK" w:hint="eastAsia"/>
            <w:bCs/>
            <w:sz w:val="24"/>
            <w:szCs w:val="24"/>
          </w:rPr>
          <w:t xml:space="preserve"> </w:t>
        </w:r>
      </w:ins>
      <w:commentRangeEnd w:id="264"/>
      <w:ins w:id="268" w:author=" " w:date="2019-11-25T16:57:00Z">
        <w:r>
          <w:rPr>
            <w:rStyle w:val="ae"/>
          </w:rPr>
          <w:commentReference w:id="264"/>
        </w:r>
      </w:ins>
      <w:ins w:id="269" w:author=" " w:date="2019-11-22T14:58:00Z">
        <w:r>
          <w:rPr>
            <w:rFonts w:ascii="方正仿宋_GBK" w:eastAsia="方正仿宋_GBK"/>
            <w:bCs/>
            <w:sz w:val="24"/>
            <w:szCs w:val="24"/>
          </w:rPr>
          <w:t xml:space="preserve">  </w:t>
        </w:r>
      </w:ins>
      <w:ins w:id="270" w:author=" " w:date="2019-11-22T14:57:00Z">
        <w:r>
          <w:rPr>
            <w:rFonts w:ascii="方正仿宋_GBK" w:eastAsia="方正仿宋_GBK" w:hint="eastAsia"/>
            <w:bCs/>
            <w:sz w:val="24"/>
            <w:szCs w:val="24"/>
          </w:rPr>
          <w:t>单位：元</w:t>
        </w:r>
      </w:ins>
      <w:ins w:id="271" w:author=" " w:date="2019-11-22T15:00:00Z">
        <w:r>
          <w:rPr>
            <w:rFonts w:ascii="方正仿宋_GBK" w:eastAsia="方正仿宋_GBK" w:hint="eastAsia"/>
            <w:bCs/>
            <w:sz w:val="24"/>
            <w:szCs w:val="24"/>
          </w:rPr>
          <w:t>（人民币）</w:t>
        </w:r>
      </w:ins>
    </w:p>
    <w:p w14:paraId="63897467" w14:textId="77777777" w:rsidR="005D2C4B" w:rsidRDefault="00ED07D4">
      <w:pPr>
        <w:spacing w:line="276" w:lineRule="auto"/>
        <w:outlineLvl w:val="2"/>
        <w:rPr>
          <w:ins w:id="272" w:author=" " w:date="2019-11-22T15:13:00Z"/>
          <w:rFonts w:ascii="方正仿宋_GBK" w:eastAsia="方正仿宋_GBK"/>
          <w:bCs/>
          <w:sz w:val="24"/>
          <w:szCs w:val="24"/>
        </w:rPr>
      </w:pPr>
      <w:ins w:id="273" w:author=" " w:date="2019-11-22T15:13:00Z">
        <w:r>
          <w:rPr>
            <w:rFonts w:ascii="方正仿宋_GBK" w:eastAsia="方正仿宋_GBK" w:hint="eastAsia"/>
            <w:bCs/>
            <w:sz w:val="24"/>
            <w:szCs w:val="24"/>
          </w:rPr>
          <w:lastRenderedPageBreak/>
          <w:t>期初保单账户价值：</w:t>
        </w:r>
        <w:r>
          <w:rPr>
            <w:rFonts w:ascii="方正仿宋_GBK" w:eastAsia="方正仿宋_GBK"/>
            <w:bCs/>
            <w:sz w:val="24"/>
            <w:szCs w:val="24"/>
          </w:rPr>
          <w:t>XX</w:t>
        </w:r>
        <w:r>
          <w:rPr>
            <w:rFonts w:ascii="方正仿宋_GBK" w:eastAsia="方正仿宋_GBK"/>
            <w:bCs/>
            <w:sz w:val="24"/>
            <w:szCs w:val="24"/>
          </w:rPr>
          <w:t>元</w:t>
        </w:r>
        <w:r>
          <w:rPr>
            <w:rFonts w:ascii="方正仿宋_GBK" w:eastAsia="方正仿宋_GBK"/>
            <w:bCs/>
            <w:sz w:val="24"/>
            <w:szCs w:val="24"/>
          </w:rPr>
          <w:t xml:space="preserve">         </w:t>
        </w:r>
        <w:r>
          <w:rPr>
            <w:rFonts w:ascii="方正仿宋_GBK" w:eastAsia="方正仿宋_GBK"/>
            <w:bCs/>
            <w:sz w:val="24"/>
            <w:szCs w:val="24"/>
          </w:rPr>
          <w:t>期末保单账户价值：</w:t>
        </w:r>
        <w:r>
          <w:rPr>
            <w:rFonts w:ascii="方正仿宋_GBK" w:eastAsia="方正仿宋_GBK"/>
            <w:bCs/>
            <w:sz w:val="24"/>
            <w:szCs w:val="24"/>
          </w:rPr>
          <w:t>XX</w:t>
        </w:r>
        <w:r>
          <w:rPr>
            <w:rFonts w:ascii="方正仿宋_GBK" w:eastAsia="方正仿宋_GBK"/>
            <w:bCs/>
            <w:sz w:val="24"/>
            <w:szCs w:val="24"/>
          </w:rPr>
          <w:t>元</w:t>
        </w:r>
        <w:r>
          <w:rPr>
            <w:rFonts w:ascii="方正仿宋_GBK" w:eastAsia="方正仿宋_GBK"/>
            <w:bCs/>
            <w:sz w:val="24"/>
            <w:szCs w:val="24"/>
          </w:rPr>
          <w:t xml:space="preserve">       </w:t>
        </w:r>
      </w:ins>
    </w:p>
    <w:p w14:paraId="2B437E0B" w14:textId="77777777" w:rsidR="005D2C4B" w:rsidRDefault="00ED07D4">
      <w:pPr>
        <w:spacing w:line="276" w:lineRule="auto"/>
        <w:outlineLvl w:val="2"/>
        <w:rPr>
          <w:ins w:id="274" w:author=" " w:date="2019-11-22T15:24:00Z"/>
          <w:rFonts w:ascii="方正仿宋_GBK" w:eastAsia="方正仿宋_GBK"/>
          <w:bCs/>
          <w:sz w:val="24"/>
          <w:szCs w:val="24"/>
        </w:rPr>
      </w:pPr>
      <w:ins w:id="275" w:author=" " w:date="2019-11-22T15:13:00Z">
        <w:r>
          <w:rPr>
            <w:rFonts w:ascii="方正仿宋_GBK" w:eastAsia="方正仿宋_GBK"/>
            <w:bCs/>
            <w:sz w:val="24"/>
            <w:szCs w:val="24"/>
          </w:rPr>
          <w:t>期初基本保险金额：</w:t>
        </w:r>
        <w:r>
          <w:rPr>
            <w:rFonts w:ascii="方正仿宋_GBK" w:eastAsia="方正仿宋_GBK"/>
            <w:bCs/>
            <w:sz w:val="24"/>
            <w:szCs w:val="24"/>
          </w:rPr>
          <w:t>XX</w:t>
        </w:r>
        <w:r>
          <w:rPr>
            <w:rFonts w:ascii="方正仿宋_GBK" w:eastAsia="方正仿宋_GBK"/>
            <w:bCs/>
            <w:sz w:val="24"/>
            <w:szCs w:val="24"/>
          </w:rPr>
          <w:t>元</w:t>
        </w:r>
        <w:r>
          <w:rPr>
            <w:rFonts w:ascii="方正仿宋_GBK" w:eastAsia="方正仿宋_GBK"/>
            <w:bCs/>
            <w:sz w:val="24"/>
            <w:szCs w:val="24"/>
          </w:rPr>
          <w:t xml:space="preserve">         </w:t>
        </w:r>
        <w:r>
          <w:rPr>
            <w:rFonts w:ascii="方正仿宋_GBK" w:eastAsia="方正仿宋_GBK"/>
            <w:bCs/>
            <w:sz w:val="24"/>
            <w:szCs w:val="24"/>
          </w:rPr>
          <w:t>期末基本保险金额：</w:t>
        </w:r>
        <w:r>
          <w:rPr>
            <w:rFonts w:ascii="方正仿宋_GBK" w:eastAsia="方正仿宋_GBK"/>
            <w:bCs/>
            <w:sz w:val="24"/>
            <w:szCs w:val="24"/>
          </w:rPr>
          <w:t>XX</w:t>
        </w:r>
        <w:r>
          <w:rPr>
            <w:rFonts w:ascii="方正仿宋_GBK" w:eastAsia="方正仿宋_GBK"/>
            <w:bCs/>
            <w:sz w:val="24"/>
            <w:szCs w:val="24"/>
          </w:rPr>
          <w:t>元</w:t>
        </w:r>
      </w:ins>
    </w:p>
    <w:p w14:paraId="574731AE" w14:textId="77777777" w:rsidR="005D2C4B" w:rsidRDefault="00ED07D4" w:rsidP="005D2C4B">
      <w:pPr>
        <w:spacing w:line="276" w:lineRule="auto"/>
        <w:jc w:val="left"/>
        <w:outlineLvl w:val="2"/>
        <w:rPr>
          <w:ins w:id="276" w:author=" " w:date="2019-11-22T15:21:00Z"/>
          <w:rFonts w:ascii="方正仿宋_GBK" w:eastAsia="方正仿宋_GBK"/>
          <w:bCs/>
          <w:sz w:val="24"/>
          <w:szCs w:val="24"/>
        </w:rPr>
        <w:pPrChange w:id="277" w:author=" " w:date="2019-11-22T15:24:00Z">
          <w:pPr>
            <w:spacing w:line="276" w:lineRule="auto"/>
            <w:outlineLvl w:val="2"/>
          </w:pPr>
        </w:pPrChange>
      </w:pPr>
      <w:ins w:id="278" w:author=" " w:date="2019-11-22T15:24:00Z">
        <w:r>
          <w:rPr>
            <w:rFonts w:ascii="方正仿宋_GBK" w:eastAsia="方正仿宋_GBK" w:hint="eastAsia"/>
            <w:bCs/>
            <w:sz w:val="24"/>
            <w:szCs w:val="24"/>
          </w:rPr>
          <w:t>明细：</w:t>
        </w:r>
        <w:r>
          <w:rPr>
            <w:rFonts w:ascii="方正仿宋_GBK" w:eastAsia="方正仿宋_GBK" w:hint="eastAsia"/>
            <w:bCs/>
            <w:sz w:val="24"/>
            <w:szCs w:val="24"/>
          </w:rPr>
          <w:t xml:space="preserve"> </w:t>
        </w:r>
        <w:r>
          <w:rPr>
            <w:rFonts w:ascii="方正仿宋_GBK" w:eastAsia="方正仿宋_GBK"/>
            <w:bCs/>
            <w:sz w:val="24"/>
            <w:szCs w:val="24"/>
          </w:rPr>
          <w:t xml:space="preserve">                                           </w:t>
        </w:r>
        <w:r>
          <w:rPr>
            <w:rFonts w:ascii="方正仿宋_GBK" w:eastAsia="方正仿宋_GBK" w:hint="eastAsia"/>
            <w:bCs/>
            <w:sz w:val="24"/>
            <w:szCs w:val="24"/>
          </w:rPr>
          <w:t>单位：元（人民币）</w:t>
        </w:r>
      </w:ins>
    </w:p>
    <w:tbl>
      <w:tblPr>
        <w:tblW w:w="8354" w:type="dxa"/>
        <w:tblCellMar>
          <w:left w:w="0" w:type="dxa"/>
          <w:right w:w="0" w:type="dxa"/>
        </w:tblCellMar>
        <w:tblLook w:val="04A0" w:firstRow="1" w:lastRow="0" w:firstColumn="1" w:lastColumn="0" w:noHBand="0" w:noVBand="1"/>
        <w:tblPrChange w:id="279" w:author=" " w:date="2019-11-22T15:27:00Z">
          <w:tblPr>
            <w:tblW w:w="5226" w:type="dxa"/>
            <w:tblCellMar>
              <w:left w:w="0" w:type="dxa"/>
              <w:right w:w="0" w:type="dxa"/>
            </w:tblCellMar>
            <w:tblLook w:val="04A0" w:firstRow="1" w:lastRow="0" w:firstColumn="1" w:lastColumn="0" w:noHBand="0" w:noVBand="1"/>
          </w:tblPr>
        </w:tblPrChange>
      </w:tblPr>
      <w:tblGrid>
        <w:gridCol w:w="547"/>
        <w:gridCol w:w="1558"/>
        <w:gridCol w:w="1276"/>
        <w:gridCol w:w="1276"/>
        <w:gridCol w:w="1854"/>
        <w:gridCol w:w="1843"/>
        <w:tblGridChange w:id="280">
          <w:tblGrid>
            <w:gridCol w:w="547"/>
            <w:gridCol w:w="1342"/>
            <w:gridCol w:w="1254"/>
            <w:gridCol w:w="1394"/>
            <w:gridCol w:w="724"/>
            <w:gridCol w:w="724"/>
          </w:tblGrid>
        </w:tblGridChange>
      </w:tblGrid>
      <w:tr w:rsidR="005D2C4B" w14:paraId="52DD3DA5" w14:textId="77777777" w:rsidTr="005D2C4B">
        <w:trPr>
          <w:trHeight w:val="585"/>
          <w:ins w:id="281" w:author=" " w:date="2019-11-22T15:21:00Z"/>
          <w:trPrChange w:id="282" w:author=" " w:date="2019-11-22T15:27:00Z">
            <w:trPr>
              <w:trHeight w:val="585"/>
            </w:trPr>
          </w:trPrChange>
        </w:trPr>
        <w:tc>
          <w:tcPr>
            <w:tcW w:w="547" w:type="dxa"/>
            <w:tcBorders>
              <w:top w:val="single" w:sz="8" w:space="0" w:color="000000"/>
              <w:left w:val="single" w:sz="8" w:space="0" w:color="000000"/>
              <w:bottom w:val="single" w:sz="4" w:space="0" w:color="auto"/>
              <w:right w:val="single" w:sz="4" w:space="0" w:color="auto"/>
            </w:tcBorders>
            <w:noWrap/>
            <w:tcMar>
              <w:top w:w="15" w:type="dxa"/>
              <w:left w:w="15" w:type="dxa"/>
              <w:right w:w="15" w:type="dxa"/>
            </w:tcMar>
            <w:vAlign w:val="center"/>
            <w:tcPrChange w:id="283" w:author=" " w:date="2019-11-22T15:27:00Z">
              <w:tcPr>
                <w:tcW w:w="547" w:type="dxa"/>
                <w:tcBorders>
                  <w:top w:val="single" w:sz="8" w:space="0" w:color="000000"/>
                  <w:left w:val="single" w:sz="8" w:space="0" w:color="000000"/>
                  <w:bottom w:val="single" w:sz="4" w:space="0" w:color="auto"/>
                  <w:right w:val="single" w:sz="4" w:space="0" w:color="auto"/>
                </w:tcBorders>
                <w:noWrap/>
                <w:tcMar>
                  <w:top w:w="15" w:type="dxa"/>
                  <w:left w:w="15" w:type="dxa"/>
                  <w:right w:w="15" w:type="dxa"/>
                </w:tcMar>
                <w:vAlign w:val="center"/>
              </w:tcPr>
            </w:tcPrChange>
          </w:tcPr>
          <w:p w14:paraId="6149B733" w14:textId="77777777" w:rsidR="005D2C4B" w:rsidRPr="005D2C4B" w:rsidRDefault="00ED07D4">
            <w:pPr>
              <w:widowControl/>
              <w:jc w:val="center"/>
              <w:textAlignment w:val="center"/>
              <w:rPr>
                <w:ins w:id="284" w:author=" " w:date="2019-11-22T15:21:00Z"/>
                <w:rFonts w:ascii="方正仿宋_GBK" w:eastAsia="方正仿宋_GBK"/>
                <w:bCs/>
                <w:sz w:val="24"/>
                <w:szCs w:val="24"/>
                <w:rPrChange w:id="285" w:author=" " w:date="2019-11-22T15:21:00Z">
                  <w:rPr>
                    <w:ins w:id="286" w:author=" " w:date="2019-11-22T15:21:00Z"/>
                    <w:rFonts w:ascii="宋体" w:hAnsi="宋体" w:cs="宋体"/>
                    <w:color w:val="000000"/>
                    <w:sz w:val="24"/>
                    <w:szCs w:val="24"/>
                  </w:rPr>
                </w:rPrChange>
              </w:rPr>
            </w:pPr>
            <w:ins w:id="287" w:author=" " w:date="2019-11-22T15:21:00Z">
              <w:r>
                <w:rPr>
                  <w:rFonts w:ascii="方正仿宋_GBK" w:eastAsia="方正仿宋_GBK" w:hint="eastAsia"/>
                  <w:bCs/>
                  <w:sz w:val="24"/>
                  <w:szCs w:val="24"/>
                  <w:rPrChange w:id="288" w:author=" " w:date="2019-11-22T15:21:00Z">
                    <w:rPr>
                      <w:rFonts w:ascii="宋体" w:hAnsi="宋体" w:cs="宋体" w:hint="eastAsia"/>
                      <w:color w:val="000000"/>
                      <w:kern w:val="0"/>
                      <w:sz w:val="24"/>
                      <w:szCs w:val="24"/>
                      <w:lang w:bidi="ar"/>
                    </w:rPr>
                  </w:rPrChange>
                </w:rPr>
                <w:t>序号</w:t>
              </w:r>
            </w:ins>
          </w:p>
        </w:tc>
        <w:tc>
          <w:tcPr>
            <w:tcW w:w="1558" w:type="dxa"/>
            <w:tcBorders>
              <w:top w:val="single" w:sz="4" w:space="0" w:color="auto"/>
              <w:left w:val="single" w:sz="4" w:space="0" w:color="auto"/>
              <w:bottom w:val="single" w:sz="4" w:space="0" w:color="auto"/>
              <w:right w:val="single" w:sz="4" w:space="0" w:color="auto"/>
            </w:tcBorders>
            <w:tcPrChange w:id="289" w:author=" " w:date="2019-11-22T15:27:00Z">
              <w:tcPr>
                <w:tcW w:w="1319" w:type="dxa"/>
                <w:tcBorders>
                  <w:top w:val="single" w:sz="4" w:space="0" w:color="auto"/>
                  <w:left w:val="single" w:sz="4" w:space="0" w:color="auto"/>
                  <w:bottom w:val="single" w:sz="4" w:space="0" w:color="auto"/>
                  <w:right w:val="single" w:sz="4" w:space="0" w:color="auto"/>
                </w:tcBorders>
              </w:tcPr>
            </w:tcPrChange>
          </w:tcPr>
          <w:p w14:paraId="64061B4F" w14:textId="77777777" w:rsidR="005D2C4B" w:rsidRDefault="00ED07D4">
            <w:pPr>
              <w:widowControl/>
              <w:jc w:val="center"/>
              <w:textAlignment w:val="center"/>
              <w:rPr>
                <w:ins w:id="290" w:author=" " w:date="2019-11-22T15:25:00Z"/>
                <w:rFonts w:ascii="方正仿宋_GBK" w:eastAsia="方正仿宋_GBK"/>
                <w:bCs/>
                <w:sz w:val="24"/>
                <w:szCs w:val="24"/>
              </w:rPr>
            </w:pPr>
            <w:ins w:id="291" w:author=" " w:date="2019-11-22T15:27:00Z">
              <w:r>
                <w:rPr>
                  <w:rFonts w:ascii="方正仿宋_GBK" w:eastAsia="方正仿宋_GBK" w:hint="eastAsia"/>
                  <w:bCs/>
                  <w:sz w:val="24"/>
                  <w:szCs w:val="24"/>
                </w:rPr>
                <w:t>交易</w:t>
              </w:r>
            </w:ins>
            <w:ins w:id="292" w:author=" " w:date="2019-11-22T15:25:00Z">
              <w:r>
                <w:rPr>
                  <w:rFonts w:ascii="方正仿宋_GBK" w:eastAsia="方正仿宋_GBK" w:hint="eastAsia"/>
                  <w:bCs/>
                  <w:sz w:val="24"/>
                  <w:szCs w:val="24"/>
                </w:rPr>
                <w:t>时间</w:t>
              </w:r>
            </w:ins>
          </w:p>
        </w:tc>
        <w:tc>
          <w:tcPr>
            <w:tcW w:w="1276" w:type="dxa"/>
            <w:tcBorders>
              <w:top w:val="single" w:sz="4" w:space="0" w:color="auto"/>
              <w:left w:val="single" w:sz="4" w:space="0" w:color="auto"/>
              <w:bottom w:val="single" w:sz="4" w:space="0" w:color="auto"/>
              <w:right w:val="single" w:sz="4" w:space="0" w:color="auto"/>
            </w:tcBorders>
            <w:noWrap/>
            <w:tcMar>
              <w:top w:w="15" w:type="dxa"/>
              <w:left w:w="15" w:type="dxa"/>
              <w:right w:w="15" w:type="dxa"/>
            </w:tcMar>
            <w:vAlign w:val="center"/>
            <w:tcPrChange w:id="293" w:author=" " w:date="2019-11-22T15:27:00Z">
              <w:tcPr>
                <w:tcW w:w="1254" w:type="dxa"/>
                <w:tcBorders>
                  <w:top w:val="single" w:sz="4" w:space="0" w:color="auto"/>
                  <w:left w:val="single" w:sz="4" w:space="0" w:color="auto"/>
                  <w:bottom w:val="single" w:sz="4" w:space="0" w:color="auto"/>
                  <w:right w:val="single" w:sz="4" w:space="0" w:color="auto"/>
                </w:tcBorders>
                <w:noWrap/>
                <w:tcMar>
                  <w:top w:w="15" w:type="dxa"/>
                  <w:left w:w="15" w:type="dxa"/>
                  <w:right w:w="15" w:type="dxa"/>
                </w:tcMar>
                <w:vAlign w:val="center"/>
              </w:tcPr>
            </w:tcPrChange>
          </w:tcPr>
          <w:p w14:paraId="5952823C" w14:textId="77777777" w:rsidR="005D2C4B" w:rsidRPr="005D2C4B" w:rsidRDefault="00ED07D4" w:rsidP="005D2C4B">
            <w:pPr>
              <w:widowControl/>
              <w:jc w:val="center"/>
              <w:textAlignment w:val="center"/>
              <w:rPr>
                <w:ins w:id="294" w:author=" " w:date="2019-11-22T15:21:00Z"/>
                <w:rFonts w:ascii="方正仿宋_GBK" w:eastAsia="方正仿宋_GBK"/>
                <w:bCs/>
                <w:sz w:val="24"/>
                <w:szCs w:val="24"/>
                <w:rPrChange w:id="295" w:author=" " w:date="2019-11-22T15:21:00Z">
                  <w:rPr>
                    <w:ins w:id="296" w:author=" " w:date="2019-11-22T15:21:00Z"/>
                    <w:rFonts w:ascii="宋体" w:hAnsi="宋体" w:cs="宋体"/>
                    <w:color w:val="000000"/>
                    <w:sz w:val="24"/>
                    <w:szCs w:val="24"/>
                  </w:rPr>
                </w:rPrChange>
              </w:rPr>
              <w:pPrChange w:id="297" w:author=" " w:date="2019-11-22T15:24:00Z">
                <w:pPr>
                  <w:widowControl/>
                  <w:jc w:val="left"/>
                  <w:textAlignment w:val="center"/>
                </w:pPr>
              </w:pPrChange>
            </w:pPr>
            <w:ins w:id="298" w:author=" " w:date="2019-11-22T15:27:00Z">
              <w:r>
                <w:rPr>
                  <w:rFonts w:ascii="方正仿宋_GBK" w:eastAsia="方正仿宋_GBK" w:hint="eastAsia"/>
                  <w:bCs/>
                  <w:sz w:val="24"/>
                  <w:szCs w:val="24"/>
                </w:rPr>
                <w:t>交易</w:t>
              </w:r>
            </w:ins>
            <w:ins w:id="299" w:author=" " w:date="2019-11-22T15:21:00Z">
              <w:r>
                <w:rPr>
                  <w:rFonts w:ascii="方正仿宋_GBK" w:eastAsia="方正仿宋_GBK" w:hint="eastAsia"/>
                  <w:bCs/>
                  <w:sz w:val="24"/>
                  <w:szCs w:val="24"/>
                  <w:rPrChange w:id="300" w:author=" " w:date="2019-11-22T15:21:00Z">
                    <w:rPr>
                      <w:rFonts w:ascii="宋体" w:hAnsi="宋体" w:cs="宋体" w:hint="eastAsia"/>
                      <w:color w:val="000000"/>
                      <w:kern w:val="0"/>
                      <w:sz w:val="24"/>
                      <w:szCs w:val="24"/>
                      <w:lang w:bidi="ar"/>
                    </w:rPr>
                  </w:rPrChange>
                </w:rPr>
                <w:t>类型</w:t>
              </w:r>
            </w:ins>
          </w:p>
        </w:tc>
        <w:tc>
          <w:tcPr>
            <w:tcW w:w="1276" w:type="dxa"/>
            <w:tcBorders>
              <w:top w:val="single" w:sz="8" w:space="0" w:color="000000"/>
              <w:left w:val="single" w:sz="4" w:space="0" w:color="auto"/>
              <w:bottom w:val="single" w:sz="4" w:space="0" w:color="auto"/>
              <w:right w:val="single" w:sz="8" w:space="0" w:color="000000"/>
            </w:tcBorders>
            <w:noWrap/>
            <w:tcMar>
              <w:top w:w="15" w:type="dxa"/>
              <w:left w:w="15" w:type="dxa"/>
              <w:right w:w="15" w:type="dxa"/>
            </w:tcMar>
            <w:vAlign w:val="center"/>
            <w:tcPrChange w:id="301" w:author=" " w:date="2019-11-22T15:27:00Z">
              <w:tcPr>
                <w:tcW w:w="1394" w:type="dxa"/>
                <w:tcBorders>
                  <w:top w:val="single" w:sz="8" w:space="0" w:color="000000"/>
                  <w:left w:val="single" w:sz="4" w:space="0" w:color="auto"/>
                  <w:bottom w:val="single" w:sz="4" w:space="0" w:color="auto"/>
                  <w:right w:val="single" w:sz="8" w:space="0" w:color="000000"/>
                </w:tcBorders>
                <w:noWrap/>
                <w:tcMar>
                  <w:top w:w="15" w:type="dxa"/>
                  <w:left w:w="15" w:type="dxa"/>
                  <w:right w:w="15" w:type="dxa"/>
                </w:tcMar>
                <w:vAlign w:val="center"/>
              </w:tcPr>
            </w:tcPrChange>
          </w:tcPr>
          <w:p w14:paraId="4D5B1E26" w14:textId="77777777" w:rsidR="005D2C4B" w:rsidRPr="005D2C4B" w:rsidRDefault="00ED07D4" w:rsidP="005D2C4B">
            <w:pPr>
              <w:widowControl/>
              <w:jc w:val="center"/>
              <w:textAlignment w:val="center"/>
              <w:rPr>
                <w:ins w:id="302" w:author=" " w:date="2019-11-22T15:21:00Z"/>
                <w:rFonts w:ascii="方正仿宋_GBK" w:eastAsia="方正仿宋_GBK"/>
                <w:bCs/>
                <w:sz w:val="24"/>
                <w:szCs w:val="24"/>
                <w:rPrChange w:id="303" w:author=" " w:date="2019-11-22T15:21:00Z">
                  <w:rPr>
                    <w:ins w:id="304" w:author=" " w:date="2019-11-22T15:21:00Z"/>
                    <w:rFonts w:ascii="宋体" w:hAnsi="宋体" w:cs="宋体"/>
                    <w:color w:val="000000"/>
                    <w:sz w:val="24"/>
                    <w:szCs w:val="24"/>
                  </w:rPr>
                </w:rPrChange>
              </w:rPr>
              <w:pPrChange w:id="305" w:author=" " w:date="2019-11-22T15:24:00Z">
                <w:pPr>
                  <w:widowControl/>
                  <w:jc w:val="left"/>
                  <w:textAlignment w:val="center"/>
                </w:pPr>
              </w:pPrChange>
            </w:pPr>
            <w:ins w:id="306" w:author=" " w:date="2019-11-22T15:27:00Z">
              <w:r>
                <w:rPr>
                  <w:rFonts w:ascii="方正仿宋_GBK" w:eastAsia="方正仿宋_GBK" w:hint="eastAsia"/>
                  <w:bCs/>
                  <w:sz w:val="24"/>
                  <w:szCs w:val="24"/>
                </w:rPr>
                <w:t>交易</w:t>
              </w:r>
            </w:ins>
            <w:ins w:id="307" w:author=" " w:date="2019-11-22T15:21:00Z">
              <w:r>
                <w:rPr>
                  <w:rFonts w:ascii="方正仿宋_GBK" w:eastAsia="方正仿宋_GBK" w:hint="eastAsia"/>
                  <w:bCs/>
                  <w:sz w:val="24"/>
                  <w:szCs w:val="24"/>
                  <w:rPrChange w:id="308" w:author=" " w:date="2019-11-22T15:21:00Z">
                    <w:rPr>
                      <w:rFonts w:ascii="宋体" w:hAnsi="宋体" w:cs="宋体" w:hint="eastAsia"/>
                      <w:color w:val="000000"/>
                      <w:kern w:val="0"/>
                      <w:sz w:val="24"/>
                      <w:szCs w:val="24"/>
                      <w:lang w:bidi="ar"/>
                    </w:rPr>
                  </w:rPrChange>
                </w:rPr>
                <w:t>金额</w:t>
              </w:r>
            </w:ins>
          </w:p>
        </w:tc>
        <w:tc>
          <w:tcPr>
            <w:tcW w:w="1854" w:type="dxa"/>
            <w:tcBorders>
              <w:top w:val="single" w:sz="4" w:space="0" w:color="000000"/>
              <w:left w:val="single" w:sz="4" w:space="0" w:color="000000"/>
              <w:bottom w:val="single" w:sz="4" w:space="0" w:color="000000"/>
              <w:right w:val="single" w:sz="4" w:space="0" w:color="000000"/>
            </w:tcBorders>
            <w:tcPrChange w:id="309" w:author=" " w:date="2019-11-22T15:27:00Z">
              <w:tcPr>
                <w:tcW w:w="724" w:type="dxa"/>
                <w:tcBorders>
                  <w:top w:val="single" w:sz="4" w:space="0" w:color="000000"/>
                  <w:left w:val="single" w:sz="4" w:space="0" w:color="000000"/>
                  <w:bottom w:val="single" w:sz="4" w:space="0" w:color="000000"/>
                  <w:right w:val="single" w:sz="4" w:space="0" w:color="000000"/>
                </w:tcBorders>
              </w:tcPr>
            </w:tcPrChange>
          </w:tcPr>
          <w:p w14:paraId="3BA0764A" w14:textId="77777777" w:rsidR="005D2C4B" w:rsidRDefault="00ED07D4">
            <w:pPr>
              <w:widowControl/>
              <w:jc w:val="center"/>
              <w:textAlignment w:val="center"/>
              <w:rPr>
                <w:ins w:id="310" w:author=" " w:date="2019-11-22T15:26:00Z"/>
                <w:rFonts w:ascii="方正仿宋_GBK" w:eastAsia="方正仿宋_GBK"/>
                <w:bCs/>
                <w:sz w:val="24"/>
                <w:szCs w:val="24"/>
              </w:rPr>
            </w:pPr>
            <w:ins w:id="311" w:author=" " w:date="2019-11-22T15:26:00Z">
              <w:r>
                <w:rPr>
                  <w:rFonts w:ascii="方正仿宋_GBK" w:eastAsia="方正仿宋_GBK" w:hint="eastAsia"/>
                  <w:bCs/>
                  <w:sz w:val="24"/>
                  <w:szCs w:val="24"/>
                </w:rPr>
                <w:t>保单账户</w:t>
              </w:r>
            </w:ins>
            <w:ins w:id="312" w:author=" " w:date="2019-11-22T15:27:00Z">
              <w:r>
                <w:rPr>
                  <w:rFonts w:ascii="方正仿宋_GBK" w:eastAsia="方正仿宋_GBK" w:hint="eastAsia"/>
                  <w:bCs/>
                  <w:sz w:val="24"/>
                  <w:szCs w:val="24"/>
                </w:rPr>
                <w:t>余额</w:t>
              </w:r>
            </w:ins>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Change w:id="313" w:author=" " w:date="2019-11-22T15:27:00Z">
              <w:tcPr>
                <w:tcW w:w="712"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tcPrChange>
          </w:tcPr>
          <w:p w14:paraId="15E6D099" w14:textId="77777777" w:rsidR="005D2C4B" w:rsidRPr="005D2C4B" w:rsidRDefault="00ED07D4" w:rsidP="005D2C4B">
            <w:pPr>
              <w:widowControl/>
              <w:jc w:val="center"/>
              <w:textAlignment w:val="center"/>
              <w:rPr>
                <w:ins w:id="314" w:author=" " w:date="2019-11-22T15:21:00Z"/>
                <w:rFonts w:ascii="方正仿宋_GBK" w:eastAsia="方正仿宋_GBK"/>
                <w:bCs/>
                <w:sz w:val="24"/>
                <w:szCs w:val="24"/>
                <w:rPrChange w:id="315" w:author=" " w:date="2019-11-22T15:21:00Z">
                  <w:rPr>
                    <w:ins w:id="316" w:author=" " w:date="2019-11-22T15:21:00Z"/>
                    <w:rFonts w:ascii="微软雅黑" w:eastAsia="微软雅黑" w:hAnsi="微软雅黑" w:cs="微软雅黑"/>
                    <w:color w:val="000000"/>
                    <w:sz w:val="18"/>
                    <w:szCs w:val="18"/>
                  </w:rPr>
                </w:rPrChange>
              </w:rPr>
              <w:pPrChange w:id="317" w:author=" " w:date="2019-11-22T15:24:00Z">
                <w:pPr>
                  <w:widowControl/>
                  <w:jc w:val="left"/>
                  <w:textAlignment w:val="center"/>
                </w:pPr>
              </w:pPrChange>
            </w:pPr>
            <w:ins w:id="318" w:author="Kina.Yang" w:date="2019-11-22T16:44:00Z">
              <w:r>
                <w:rPr>
                  <w:rFonts w:ascii="方正仿宋_GBK" w:eastAsia="方正仿宋_GBK" w:hint="eastAsia"/>
                  <w:bCs/>
                  <w:sz w:val="24"/>
                  <w:szCs w:val="24"/>
                </w:rPr>
                <w:t>年化</w:t>
              </w:r>
            </w:ins>
            <w:ins w:id="319" w:author=" " w:date="2019-11-22T15:21:00Z">
              <w:r>
                <w:rPr>
                  <w:rFonts w:ascii="方正仿宋_GBK" w:eastAsia="方正仿宋_GBK" w:hint="eastAsia"/>
                  <w:bCs/>
                  <w:sz w:val="24"/>
                  <w:szCs w:val="24"/>
                  <w:rPrChange w:id="320" w:author=" " w:date="2019-11-22T15:21:00Z">
                    <w:rPr>
                      <w:rFonts w:ascii="微软雅黑" w:eastAsia="微软雅黑" w:hAnsi="微软雅黑" w:cs="微软雅黑" w:hint="eastAsia"/>
                      <w:color w:val="000000"/>
                      <w:kern w:val="0"/>
                      <w:sz w:val="18"/>
                      <w:szCs w:val="18"/>
                      <w:lang w:bidi="ar"/>
                    </w:rPr>
                  </w:rPrChange>
                </w:rPr>
                <w:t>结算利率</w:t>
              </w:r>
            </w:ins>
          </w:p>
        </w:tc>
      </w:tr>
      <w:tr w:rsidR="005D2C4B" w14:paraId="19024FB8" w14:textId="77777777" w:rsidTr="005D2C4B">
        <w:trPr>
          <w:trHeight w:val="300"/>
          <w:ins w:id="321" w:author=" " w:date="2019-11-22T15:21:00Z"/>
          <w:trPrChange w:id="322" w:author=" " w:date="2019-11-22T15:27:00Z">
            <w:trPr>
              <w:trHeight w:val="300"/>
            </w:trPr>
          </w:trPrChange>
        </w:trPr>
        <w:tc>
          <w:tcPr>
            <w:tcW w:w="547" w:type="dxa"/>
            <w:tcBorders>
              <w:top w:val="single" w:sz="4" w:space="0" w:color="auto"/>
              <w:left w:val="single" w:sz="4" w:space="0" w:color="auto"/>
              <w:bottom w:val="single" w:sz="4" w:space="0" w:color="auto"/>
              <w:right w:val="single" w:sz="4" w:space="0" w:color="auto"/>
            </w:tcBorders>
            <w:noWrap/>
            <w:tcMar>
              <w:top w:w="15" w:type="dxa"/>
              <w:left w:w="15" w:type="dxa"/>
              <w:right w:w="15" w:type="dxa"/>
            </w:tcMar>
            <w:vAlign w:val="center"/>
            <w:tcPrChange w:id="323" w:author=" " w:date="2019-11-22T15:27:00Z">
              <w:tcPr>
                <w:tcW w:w="547" w:type="dxa"/>
                <w:tcBorders>
                  <w:top w:val="single" w:sz="4" w:space="0" w:color="auto"/>
                  <w:left w:val="single" w:sz="4" w:space="0" w:color="auto"/>
                  <w:bottom w:val="single" w:sz="4" w:space="0" w:color="auto"/>
                  <w:right w:val="single" w:sz="4" w:space="0" w:color="auto"/>
                </w:tcBorders>
                <w:noWrap/>
                <w:tcMar>
                  <w:top w:w="15" w:type="dxa"/>
                  <w:left w:w="15" w:type="dxa"/>
                  <w:right w:w="15" w:type="dxa"/>
                </w:tcMar>
                <w:vAlign w:val="center"/>
              </w:tcPr>
            </w:tcPrChange>
          </w:tcPr>
          <w:p w14:paraId="0C92C866" w14:textId="77777777" w:rsidR="005D2C4B" w:rsidRPr="005D2C4B" w:rsidRDefault="00ED07D4">
            <w:pPr>
              <w:widowControl/>
              <w:jc w:val="center"/>
              <w:textAlignment w:val="center"/>
              <w:rPr>
                <w:ins w:id="324" w:author=" " w:date="2019-11-22T15:21:00Z"/>
                <w:rFonts w:ascii="方正仿宋_GBK" w:eastAsia="方正仿宋_GBK"/>
                <w:bCs/>
                <w:sz w:val="24"/>
                <w:szCs w:val="24"/>
                <w:rPrChange w:id="325" w:author=" " w:date="2019-11-22T15:21:00Z">
                  <w:rPr>
                    <w:ins w:id="326" w:author=" " w:date="2019-11-22T15:21:00Z"/>
                    <w:rFonts w:ascii="宋体" w:hAnsi="宋体" w:cs="宋体"/>
                    <w:color w:val="000000"/>
                    <w:sz w:val="24"/>
                    <w:szCs w:val="24"/>
                  </w:rPr>
                </w:rPrChange>
              </w:rPr>
            </w:pPr>
            <w:ins w:id="327" w:author=" " w:date="2019-11-22T15:21:00Z">
              <w:r>
                <w:rPr>
                  <w:rFonts w:ascii="方正仿宋_GBK" w:eastAsia="方正仿宋_GBK"/>
                  <w:bCs/>
                  <w:sz w:val="24"/>
                  <w:szCs w:val="24"/>
                  <w:rPrChange w:id="328" w:author=" " w:date="2019-11-22T15:21:00Z">
                    <w:rPr>
                      <w:rFonts w:ascii="宋体" w:hAnsi="宋体" w:cs="宋体"/>
                      <w:color w:val="000000"/>
                      <w:kern w:val="0"/>
                      <w:sz w:val="24"/>
                      <w:szCs w:val="24"/>
                      <w:lang w:bidi="ar"/>
                    </w:rPr>
                  </w:rPrChange>
                </w:rPr>
                <w:t>1</w:t>
              </w:r>
            </w:ins>
          </w:p>
        </w:tc>
        <w:tc>
          <w:tcPr>
            <w:tcW w:w="1558" w:type="dxa"/>
            <w:tcBorders>
              <w:top w:val="single" w:sz="4" w:space="0" w:color="auto"/>
              <w:left w:val="single" w:sz="4" w:space="0" w:color="auto"/>
              <w:bottom w:val="single" w:sz="4" w:space="0" w:color="auto"/>
              <w:right w:val="single" w:sz="4" w:space="0" w:color="auto"/>
            </w:tcBorders>
            <w:vAlign w:val="center"/>
            <w:tcPrChange w:id="329" w:author=" " w:date="2019-11-22T15:27:00Z">
              <w:tcPr>
                <w:tcW w:w="1319" w:type="dxa"/>
                <w:tcBorders>
                  <w:top w:val="single" w:sz="4" w:space="0" w:color="auto"/>
                  <w:left w:val="single" w:sz="4" w:space="0" w:color="auto"/>
                  <w:bottom w:val="single" w:sz="4" w:space="0" w:color="auto"/>
                  <w:right w:val="single" w:sz="4" w:space="0" w:color="auto"/>
                </w:tcBorders>
                <w:vAlign w:val="center"/>
              </w:tcPr>
            </w:tcPrChange>
          </w:tcPr>
          <w:p w14:paraId="761EA248" w14:textId="77777777" w:rsidR="005D2C4B" w:rsidRDefault="005D2C4B">
            <w:pPr>
              <w:widowControl/>
              <w:jc w:val="center"/>
              <w:textAlignment w:val="center"/>
              <w:rPr>
                <w:ins w:id="330" w:author=" " w:date="2019-11-22T15:25:00Z"/>
                <w:rFonts w:ascii="方正仿宋_GBK" w:eastAsia="方正仿宋_GBK"/>
                <w:bCs/>
                <w:sz w:val="24"/>
                <w:szCs w:val="24"/>
              </w:rPr>
            </w:pPr>
          </w:p>
        </w:tc>
        <w:tc>
          <w:tcPr>
            <w:tcW w:w="1276" w:type="dxa"/>
            <w:tcBorders>
              <w:top w:val="single" w:sz="4" w:space="0" w:color="auto"/>
              <w:left w:val="single" w:sz="4" w:space="0" w:color="auto"/>
              <w:bottom w:val="single" w:sz="4" w:space="0" w:color="auto"/>
              <w:right w:val="single" w:sz="4" w:space="0" w:color="auto"/>
            </w:tcBorders>
            <w:noWrap/>
            <w:tcMar>
              <w:top w:w="15" w:type="dxa"/>
              <w:left w:w="15" w:type="dxa"/>
              <w:right w:w="15" w:type="dxa"/>
            </w:tcMar>
            <w:vAlign w:val="center"/>
            <w:tcPrChange w:id="331" w:author=" " w:date="2019-11-22T15:27:00Z">
              <w:tcPr>
                <w:tcW w:w="1254" w:type="dxa"/>
                <w:tcBorders>
                  <w:top w:val="single" w:sz="4" w:space="0" w:color="auto"/>
                  <w:left w:val="single" w:sz="4" w:space="0" w:color="auto"/>
                  <w:bottom w:val="single" w:sz="4" w:space="0" w:color="auto"/>
                  <w:right w:val="single" w:sz="4" w:space="0" w:color="auto"/>
                </w:tcBorders>
                <w:noWrap/>
                <w:tcMar>
                  <w:top w:w="15" w:type="dxa"/>
                  <w:left w:w="15" w:type="dxa"/>
                  <w:right w:w="15" w:type="dxa"/>
                </w:tcMar>
                <w:vAlign w:val="center"/>
              </w:tcPr>
            </w:tcPrChange>
          </w:tcPr>
          <w:p w14:paraId="10448AF6" w14:textId="77777777" w:rsidR="005D2C4B" w:rsidRPr="005D2C4B" w:rsidRDefault="005D2C4B" w:rsidP="005D2C4B">
            <w:pPr>
              <w:widowControl/>
              <w:jc w:val="center"/>
              <w:textAlignment w:val="center"/>
              <w:rPr>
                <w:ins w:id="332" w:author=" " w:date="2019-11-22T15:21:00Z"/>
                <w:rFonts w:ascii="方正仿宋_GBK" w:eastAsia="方正仿宋_GBK"/>
                <w:bCs/>
                <w:sz w:val="24"/>
                <w:szCs w:val="24"/>
                <w:rPrChange w:id="333" w:author=" " w:date="2019-11-22T15:21:00Z">
                  <w:rPr>
                    <w:ins w:id="334" w:author=" " w:date="2019-11-22T15:21:00Z"/>
                    <w:rFonts w:ascii="宋体" w:hAnsi="宋体" w:cs="宋体"/>
                    <w:color w:val="000000"/>
                    <w:sz w:val="24"/>
                    <w:szCs w:val="24"/>
                  </w:rPr>
                </w:rPrChange>
              </w:rPr>
              <w:pPrChange w:id="335" w:author=" " w:date="2019-11-22T15:24:00Z">
                <w:pPr>
                  <w:widowControl/>
                  <w:jc w:val="left"/>
                  <w:textAlignment w:val="center"/>
                </w:pPr>
              </w:pPrChange>
            </w:pPr>
          </w:p>
        </w:tc>
        <w:tc>
          <w:tcPr>
            <w:tcW w:w="1276" w:type="dxa"/>
            <w:tcBorders>
              <w:top w:val="single" w:sz="4" w:space="0" w:color="auto"/>
              <w:left w:val="single" w:sz="4" w:space="0" w:color="auto"/>
              <w:bottom w:val="single" w:sz="4" w:space="0" w:color="auto"/>
              <w:right w:val="single" w:sz="4" w:space="0" w:color="auto"/>
            </w:tcBorders>
            <w:noWrap/>
            <w:tcMar>
              <w:top w:w="15" w:type="dxa"/>
              <w:left w:w="15" w:type="dxa"/>
              <w:right w:w="15" w:type="dxa"/>
            </w:tcMar>
            <w:vAlign w:val="center"/>
            <w:tcPrChange w:id="336" w:author=" " w:date="2019-11-22T15:27:00Z">
              <w:tcPr>
                <w:tcW w:w="1394" w:type="dxa"/>
                <w:tcBorders>
                  <w:top w:val="single" w:sz="4" w:space="0" w:color="auto"/>
                  <w:left w:val="single" w:sz="4" w:space="0" w:color="auto"/>
                  <w:bottom w:val="single" w:sz="4" w:space="0" w:color="auto"/>
                  <w:right w:val="single" w:sz="4" w:space="0" w:color="auto"/>
                </w:tcBorders>
                <w:noWrap/>
                <w:tcMar>
                  <w:top w:w="15" w:type="dxa"/>
                  <w:left w:w="15" w:type="dxa"/>
                  <w:right w:w="15" w:type="dxa"/>
                </w:tcMar>
                <w:vAlign w:val="center"/>
              </w:tcPr>
            </w:tcPrChange>
          </w:tcPr>
          <w:p w14:paraId="3093BAF0" w14:textId="77777777" w:rsidR="005D2C4B" w:rsidRPr="005D2C4B" w:rsidRDefault="005D2C4B" w:rsidP="005D2C4B">
            <w:pPr>
              <w:widowControl/>
              <w:jc w:val="center"/>
              <w:textAlignment w:val="center"/>
              <w:rPr>
                <w:ins w:id="337" w:author=" " w:date="2019-11-22T15:21:00Z"/>
                <w:rFonts w:ascii="方正仿宋_GBK" w:eastAsia="方正仿宋_GBK"/>
                <w:bCs/>
                <w:sz w:val="24"/>
                <w:szCs w:val="24"/>
                <w:rPrChange w:id="338" w:author=" " w:date="2019-11-22T15:21:00Z">
                  <w:rPr>
                    <w:ins w:id="339" w:author=" " w:date="2019-11-22T15:21:00Z"/>
                    <w:rFonts w:ascii="宋体" w:hAnsi="宋体" w:cs="宋体"/>
                    <w:color w:val="000000"/>
                    <w:sz w:val="24"/>
                    <w:szCs w:val="24"/>
                  </w:rPr>
                </w:rPrChange>
              </w:rPr>
              <w:pPrChange w:id="340" w:author=" " w:date="2019-11-22T15:24:00Z">
                <w:pPr>
                  <w:widowControl/>
                  <w:jc w:val="right"/>
                  <w:textAlignment w:val="center"/>
                </w:pPr>
              </w:pPrChange>
            </w:pPr>
          </w:p>
        </w:tc>
        <w:tc>
          <w:tcPr>
            <w:tcW w:w="1854" w:type="dxa"/>
            <w:tcBorders>
              <w:top w:val="single" w:sz="4" w:space="0" w:color="000000"/>
              <w:left w:val="single" w:sz="4" w:space="0" w:color="auto"/>
              <w:bottom w:val="single" w:sz="4" w:space="0" w:color="000000"/>
              <w:right w:val="single" w:sz="4" w:space="0" w:color="auto"/>
            </w:tcBorders>
            <w:tcPrChange w:id="341" w:author=" " w:date="2019-11-22T15:27:00Z">
              <w:tcPr>
                <w:tcW w:w="724" w:type="dxa"/>
                <w:tcBorders>
                  <w:top w:val="single" w:sz="4" w:space="0" w:color="000000"/>
                  <w:left w:val="single" w:sz="4" w:space="0" w:color="auto"/>
                  <w:bottom w:val="single" w:sz="4" w:space="0" w:color="000000"/>
                  <w:right w:val="single" w:sz="4" w:space="0" w:color="auto"/>
                </w:tcBorders>
              </w:tcPr>
            </w:tcPrChange>
          </w:tcPr>
          <w:p w14:paraId="2E774C2D" w14:textId="77777777" w:rsidR="005D2C4B" w:rsidRDefault="005D2C4B">
            <w:pPr>
              <w:widowControl/>
              <w:jc w:val="center"/>
              <w:textAlignment w:val="center"/>
              <w:rPr>
                <w:ins w:id="342" w:author=" " w:date="2019-11-22T15:26:00Z"/>
                <w:rFonts w:ascii="方正仿宋_GBK" w:eastAsia="方正仿宋_GBK"/>
                <w:bCs/>
                <w:sz w:val="24"/>
                <w:szCs w:val="24"/>
              </w:rPr>
            </w:pPr>
          </w:p>
        </w:tc>
        <w:tc>
          <w:tcPr>
            <w:tcW w:w="1843" w:type="dxa"/>
            <w:tcBorders>
              <w:top w:val="single" w:sz="4" w:space="0" w:color="000000"/>
              <w:left w:val="single" w:sz="4" w:space="0" w:color="auto"/>
              <w:bottom w:val="single" w:sz="4" w:space="0" w:color="000000"/>
              <w:right w:val="single" w:sz="4" w:space="0" w:color="000000"/>
            </w:tcBorders>
            <w:tcMar>
              <w:top w:w="15" w:type="dxa"/>
              <w:left w:w="15" w:type="dxa"/>
              <w:right w:w="15" w:type="dxa"/>
            </w:tcMar>
            <w:vAlign w:val="center"/>
            <w:tcPrChange w:id="343" w:author=" " w:date="2019-11-22T15:27:00Z">
              <w:tcPr>
                <w:tcW w:w="712" w:type="dxa"/>
                <w:tcBorders>
                  <w:top w:val="single" w:sz="4" w:space="0" w:color="000000"/>
                  <w:left w:val="single" w:sz="4" w:space="0" w:color="auto"/>
                  <w:bottom w:val="single" w:sz="4" w:space="0" w:color="000000"/>
                  <w:right w:val="single" w:sz="4" w:space="0" w:color="000000"/>
                </w:tcBorders>
                <w:tcMar>
                  <w:top w:w="15" w:type="dxa"/>
                  <w:left w:w="15" w:type="dxa"/>
                  <w:right w:w="15" w:type="dxa"/>
                </w:tcMar>
                <w:vAlign w:val="center"/>
              </w:tcPr>
            </w:tcPrChange>
          </w:tcPr>
          <w:p w14:paraId="31B21CA9" w14:textId="77777777" w:rsidR="005D2C4B" w:rsidRPr="005D2C4B" w:rsidRDefault="005D2C4B" w:rsidP="005D2C4B">
            <w:pPr>
              <w:widowControl/>
              <w:jc w:val="center"/>
              <w:textAlignment w:val="center"/>
              <w:rPr>
                <w:ins w:id="344" w:author=" " w:date="2019-11-22T15:21:00Z"/>
                <w:rFonts w:ascii="方正仿宋_GBK" w:eastAsia="方正仿宋_GBK"/>
                <w:bCs/>
                <w:sz w:val="24"/>
                <w:szCs w:val="24"/>
                <w:rPrChange w:id="345" w:author=" " w:date="2019-11-22T15:21:00Z">
                  <w:rPr>
                    <w:ins w:id="346" w:author=" " w:date="2019-11-22T15:21:00Z"/>
                    <w:rFonts w:ascii="微软雅黑" w:eastAsia="微软雅黑" w:hAnsi="微软雅黑" w:cs="微软雅黑"/>
                    <w:color w:val="000000"/>
                    <w:sz w:val="18"/>
                    <w:szCs w:val="18"/>
                  </w:rPr>
                </w:rPrChange>
              </w:rPr>
              <w:pPrChange w:id="347" w:author=" " w:date="2019-11-22T15:24:00Z">
                <w:pPr>
                  <w:widowControl/>
                  <w:jc w:val="left"/>
                  <w:textAlignment w:val="center"/>
                </w:pPr>
              </w:pPrChange>
            </w:pPr>
          </w:p>
        </w:tc>
      </w:tr>
      <w:tr w:rsidR="005D2C4B" w14:paraId="1DE43A19" w14:textId="77777777" w:rsidTr="005D2C4B">
        <w:trPr>
          <w:trHeight w:val="300"/>
          <w:ins w:id="348" w:author=" " w:date="2019-11-22T15:21:00Z"/>
          <w:trPrChange w:id="349" w:author=" " w:date="2019-11-22T15:27:00Z">
            <w:trPr>
              <w:trHeight w:val="300"/>
            </w:trPr>
          </w:trPrChange>
        </w:trPr>
        <w:tc>
          <w:tcPr>
            <w:tcW w:w="547" w:type="dxa"/>
            <w:tcBorders>
              <w:top w:val="single" w:sz="4" w:space="0" w:color="auto"/>
              <w:left w:val="single" w:sz="8" w:space="0" w:color="000000"/>
              <w:bottom w:val="single" w:sz="8" w:space="0" w:color="000000"/>
              <w:right w:val="single" w:sz="4" w:space="0" w:color="auto"/>
            </w:tcBorders>
            <w:noWrap/>
            <w:tcMar>
              <w:top w:w="15" w:type="dxa"/>
              <w:left w:w="15" w:type="dxa"/>
              <w:right w:w="15" w:type="dxa"/>
            </w:tcMar>
            <w:vAlign w:val="center"/>
            <w:tcPrChange w:id="350" w:author=" " w:date="2019-11-22T15:27:00Z">
              <w:tcPr>
                <w:tcW w:w="547" w:type="dxa"/>
                <w:tcBorders>
                  <w:top w:val="single" w:sz="4" w:space="0" w:color="auto"/>
                  <w:left w:val="single" w:sz="8" w:space="0" w:color="000000"/>
                  <w:bottom w:val="single" w:sz="8" w:space="0" w:color="000000"/>
                  <w:right w:val="single" w:sz="4" w:space="0" w:color="auto"/>
                </w:tcBorders>
                <w:noWrap/>
                <w:tcMar>
                  <w:top w:w="15" w:type="dxa"/>
                  <w:left w:w="15" w:type="dxa"/>
                  <w:right w:w="15" w:type="dxa"/>
                </w:tcMar>
                <w:vAlign w:val="center"/>
              </w:tcPr>
            </w:tcPrChange>
          </w:tcPr>
          <w:p w14:paraId="08B914E6" w14:textId="77777777" w:rsidR="005D2C4B" w:rsidRPr="005D2C4B" w:rsidRDefault="00ED07D4">
            <w:pPr>
              <w:widowControl/>
              <w:jc w:val="center"/>
              <w:textAlignment w:val="center"/>
              <w:rPr>
                <w:ins w:id="351" w:author=" " w:date="2019-11-22T15:21:00Z"/>
                <w:rFonts w:ascii="方正仿宋_GBK" w:eastAsia="方正仿宋_GBK"/>
                <w:bCs/>
                <w:sz w:val="24"/>
                <w:szCs w:val="24"/>
                <w:rPrChange w:id="352" w:author=" " w:date="2019-11-22T15:21:00Z">
                  <w:rPr>
                    <w:ins w:id="353" w:author=" " w:date="2019-11-22T15:21:00Z"/>
                    <w:rFonts w:ascii="宋体" w:hAnsi="宋体" w:cs="宋体"/>
                    <w:color w:val="000000"/>
                    <w:sz w:val="24"/>
                    <w:szCs w:val="24"/>
                  </w:rPr>
                </w:rPrChange>
              </w:rPr>
            </w:pPr>
            <w:ins w:id="354" w:author=" " w:date="2019-11-22T15:21:00Z">
              <w:r>
                <w:rPr>
                  <w:rFonts w:ascii="方正仿宋_GBK" w:eastAsia="方正仿宋_GBK"/>
                  <w:bCs/>
                  <w:sz w:val="24"/>
                  <w:szCs w:val="24"/>
                  <w:rPrChange w:id="355" w:author=" " w:date="2019-11-22T15:21:00Z">
                    <w:rPr>
                      <w:rFonts w:ascii="宋体" w:hAnsi="宋体" w:cs="宋体"/>
                      <w:color w:val="000000"/>
                      <w:kern w:val="0"/>
                      <w:sz w:val="24"/>
                      <w:szCs w:val="24"/>
                      <w:lang w:bidi="ar"/>
                    </w:rPr>
                  </w:rPrChange>
                </w:rPr>
                <w:t>2</w:t>
              </w:r>
            </w:ins>
          </w:p>
        </w:tc>
        <w:tc>
          <w:tcPr>
            <w:tcW w:w="1558" w:type="dxa"/>
            <w:tcBorders>
              <w:top w:val="single" w:sz="4" w:space="0" w:color="auto"/>
              <w:left w:val="single" w:sz="4" w:space="0" w:color="auto"/>
              <w:bottom w:val="single" w:sz="4" w:space="0" w:color="auto"/>
              <w:right w:val="single" w:sz="4" w:space="0" w:color="auto"/>
            </w:tcBorders>
            <w:vAlign w:val="center"/>
            <w:tcPrChange w:id="356" w:author=" " w:date="2019-11-22T15:27:00Z">
              <w:tcPr>
                <w:tcW w:w="1319" w:type="dxa"/>
                <w:tcBorders>
                  <w:top w:val="single" w:sz="4" w:space="0" w:color="auto"/>
                  <w:left w:val="single" w:sz="4" w:space="0" w:color="auto"/>
                  <w:bottom w:val="single" w:sz="4" w:space="0" w:color="auto"/>
                  <w:right w:val="single" w:sz="4" w:space="0" w:color="auto"/>
                </w:tcBorders>
                <w:vAlign w:val="center"/>
              </w:tcPr>
            </w:tcPrChange>
          </w:tcPr>
          <w:p w14:paraId="3F6360DF" w14:textId="77777777" w:rsidR="005D2C4B" w:rsidRDefault="005D2C4B">
            <w:pPr>
              <w:widowControl/>
              <w:jc w:val="center"/>
              <w:textAlignment w:val="center"/>
              <w:rPr>
                <w:ins w:id="357" w:author=" " w:date="2019-11-22T15:25:00Z"/>
                <w:rFonts w:ascii="方正仿宋_GBK" w:eastAsia="方正仿宋_GBK"/>
                <w:bCs/>
                <w:sz w:val="24"/>
                <w:szCs w:val="24"/>
              </w:rPr>
            </w:pPr>
          </w:p>
        </w:tc>
        <w:tc>
          <w:tcPr>
            <w:tcW w:w="1276" w:type="dxa"/>
            <w:tcBorders>
              <w:top w:val="single" w:sz="4" w:space="0" w:color="auto"/>
              <w:left w:val="single" w:sz="4" w:space="0" w:color="auto"/>
              <w:bottom w:val="single" w:sz="4" w:space="0" w:color="auto"/>
              <w:right w:val="single" w:sz="4" w:space="0" w:color="auto"/>
            </w:tcBorders>
            <w:noWrap/>
            <w:tcMar>
              <w:top w:w="15" w:type="dxa"/>
              <w:left w:w="15" w:type="dxa"/>
              <w:right w:w="15" w:type="dxa"/>
            </w:tcMar>
            <w:vAlign w:val="center"/>
            <w:tcPrChange w:id="358" w:author=" " w:date="2019-11-22T15:27:00Z">
              <w:tcPr>
                <w:tcW w:w="1254" w:type="dxa"/>
                <w:tcBorders>
                  <w:top w:val="single" w:sz="4" w:space="0" w:color="auto"/>
                  <w:left w:val="single" w:sz="4" w:space="0" w:color="auto"/>
                  <w:bottom w:val="single" w:sz="4" w:space="0" w:color="auto"/>
                  <w:right w:val="single" w:sz="4" w:space="0" w:color="auto"/>
                </w:tcBorders>
                <w:noWrap/>
                <w:tcMar>
                  <w:top w:w="15" w:type="dxa"/>
                  <w:left w:w="15" w:type="dxa"/>
                  <w:right w:w="15" w:type="dxa"/>
                </w:tcMar>
                <w:vAlign w:val="center"/>
              </w:tcPr>
            </w:tcPrChange>
          </w:tcPr>
          <w:p w14:paraId="62881005" w14:textId="77777777" w:rsidR="005D2C4B" w:rsidRPr="005D2C4B" w:rsidRDefault="005D2C4B" w:rsidP="005D2C4B">
            <w:pPr>
              <w:widowControl/>
              <w:jc w:val="center"/>
              <w:textAlignment w:val="center"/>
              <w:rPr>
                <w:ins w:id="359" w:author=" " w:date="2019-11-22T15:21:00Z"/>
                <w:rFonts w:ascii="方正仿宋_GBK" w:eastAsia="方正仿宋_GBK"/>
                <w:bCs/>
                <w:sz w:val="24"/>
                <w:szCs w:val="24"/>
                <w:rPrChange w:id="360" w:author=" " w:date="2019-11-22T15:21:00Z">
                  <w:rPr>
                    <w:ins w:id="361" w:author=" " w:date="2019-11-22T15:21:00Z"/>
                    <w:rFonts w:ascii="宋体" w:hAnsi="宋体" w:cs="宋体"/>
                    <w:color w:val="000000"/>
                    <w:sz w:val="24"/>
                    <w:szCs w:val="24"/>
                  </w:rPr>
                </w:rPrChange>
              </w:rPr>
              <w:pPrChange w:id="362" w:author=" " w:date="2019-11-22T15:24:00Z">
                <w:pPr>
                  <w:widowControl/>
                  <w:jc w:val="left"/>
                  <w:textAlignment w:val="center"/>
                </w:pPr>
              </w:pPrChange>
            </w:pPr>
          </w:p>
        </w:tc>
        <w:tc>
          <w:tcPr>
            <w:tcW w:w="1276" w:type="dxa"/>
            <w:tcBorders>
              <w:top w:val="single" w:sz="4" w:space="0" w:color="auto"/>
              <w:left w:val="single" w:sz="4" w:space="0" w:color="auto"/>
              <w:bottom w:val="single" w:sz="8" w:space="0" w:color="000000"/>
              <w:right w:val="single" w:sz="8" w:space="0" w:color="000000"/>
            </w:tcBorders>
            <w:noWrap/>
            <w:tcMar>
              <w:top w:w="15" w:type="dxa"/>
              <w:left w:w="15" w:type="dxa"/>
              <w:right w:w="15" w:type="dxa"/>
            </w:tcMar>
            <w:vAlign w:val="center"/>
            <w:tcPrChange w:id="363" w:author=" " w:date="2019-11-22T15:27:00Z">
              <w:tcPr>
                <w:tcW w:w="1394" w:type="dxa"/>
                <w:tcBorders>
                  <w:top w:val="single" w:sz="4" w:space="0" w:color="auto"/>
                  <w:left w:val="single" w:sz="4" w:space="0" w:color="auto"/>
                  <w:bottom w:val="single" w:sz="8" w:space="0" w:color="000000"/>
                  <w:right w:val="single" w:sz="8" w:space="0" w:color="000000"/>
                </w:tcBorders>
                <w:noWrap/>
                <w:tcMar>
                  <w:top w:w="15" w:type="dxa"/>
                  <w:left w:w="15" w:type="dxa"/>
                  <w:right w:w="15" w:type="dxa"/>
                </w:tcMar>
                <w:vAlign w:val="center"/>
              </w:tcPr>
            </w:tcPrChange>
          </w:tcPr>
          <w:p w14:paraId="18DB74D3" w14:textId="77777777" w:rsidR="005D2C4B" w:rsidRPr="005D2C4B" w:rsidRDefault="005D2C4B" w:rsidP="005D2C4B">
            <w:pPr>
              <w:widowControl/>
              <w:jc w:val="center"/>
              <w:textAlignment w:val="center"/>
              <w:rPr>
                <w:ins w:id="364" w:author=" " w:date="2019-11-22T15:21:00Z"/>
                <w:rFonts w:ascii="方正仿宋_GBK" w:eastAsia="方正仿宋_GBK"/>
                <w:bCs/>
                <w:sz w:val="24"/>
                <w:szCs w:val="24"/>
                <w:rPrChange w:id="365" w:author=" " w:date="2019-11-22T15:21:00Z">
                  <w:rPr>
                    <w:ins w:id="366" w:author=" " w:date="2019-11-22T15:21:00Z"/>
                    <w:rFonts w:ascii="宋体" w:hAnsi="宋体" w:cs="宋体"/>
                    <w:color w:val="000000"/>
                    <w:sz w:val="24"/>
                    <w:szCs w:val="24"/>
                  </w:rPr>
                </w:rPrChange>
              </w:rPr>
              <w:pPrChange w:id="367" w:author=" " w:date="2019-11-22T15:24:00Z">
                <w:pPr>
                  <w:widowControl/>
                  <w:jc w:val="right"/>
                  <w:textAlignment w:val="center"/>
                </w:pPr>
              </w:pPrChange>
            </w:pPr>
          </w:p>
        </w:tc>
        <w:tc>
          <w:tcPr>
            <w:tcW w:w="1854" w:type="dxa"/>
            <w:tcBorders>
              <w:top w:val="single" w:sz="4" w:space="0" w:color="000000"/>
              <w:left w:val="single" w:sz="4" w:space="0" w:color="000000"/>
              <w:bottom w:val="single" w:sz="4" w:space="0" w:color="000000"/>
              <w:right w:val="single" w:sz="4" w:space="0" w:color="000000"/>
            </w:tcBorders>
            <w:tcPrChange w:id="368" w:author=" " w:date="2019-11-22T15:27:00Z">
              <w:tcPr>
                <w:tcW w:w="724" w:type="dxa"/>
                <w:tcBorders>
                  <w:top w:val="single" w:sz="4" w:space="0" w:color="000000"/>
                  <w:left w:val="single" w:sz="4" w:space="0" w:color="000000"/>
                  <w:bottom w:val="single" w:sz="4" w:space="0" w:color="000000"/>
                  <w:right w:val="single" w:sz="4" w:space="0" w:color="000000"/>
                </w:tcBorders>
              </w:tcPr>
            </w:tcPrChange>
          </w:tcPr>
          <w:p w14:paraId="361D706F" w14:textId="77777777" w:rsidR="005D2C4B" w:rsidRDefault="005D2C4B">
            <w:pPr>
              <w:widowControl/>
              <w:jc w:val="center"/>
              <w:textAlignment w:val="center"/>
              <w:rPr>
                <w:ins w:id="369" w:author=" " w:date="2019-11-22T15:26:00Z"/>
                <w:rFonts w:ascii="方正仿宋_GBK" w:eastAsia="方正仿宋_GBK"/>
                <w:bCs/>
                <w:sz w:val="24"/>
                <w:szCs w:val="24"/>
              </w:rPr>
            </w:pP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Change w:id="370" w:author=" " w:date="2019-11-22T15:27:00Z">
              <w:tcPr>
                <w:tcW w:w="712"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tcPrChange>
          </w:tcPr>
          <w:p w14:paraId="226F2B7E" w14:textId="77777777" w:rsidR="005D2C4B" w:rsidRPr="005D2C4B" w:rsidRDefault="005D2C4B" w:rsidP="005D2C4B">
            <w:pPr>
              <w:widowControl/>
              <w:jc w:val="center"/>
              <w:textAlignment w:val="center"/>
              <w:rPr>
                <w:ins w:id="371" w:author=" " w:date="2019-11-22T15:21:00Z"/>
                <w:rFonts w:ascii="方正仿宋_GBK" w:eastAsia="方正仿宋_GBK"/>
                <w:bCs/>
                <w:sz w:val="24"/>
                <w:szCs w:val="24"/>
                <w:rPrChange w:id="372" w:author=" " w:date="2019-11-22T15:21:00Z">
                  <w:rPr>
                    <w:ins w:id="373" w:author=" " w:date="2019-11-22T15:21:00Z"/>
                    <w:rFonts w:ascii="微软雅黑" w:eastAsia="微软雅黑" w:hAnsi="微软雅黑" w:cs="微软雅黑"/>
                    <w:color w:val="000000"/>
                    <w:sz w:val="18"/>
                    <w:szCs w:val="18"/>
                  </w:rPr>
                </w:rPrChange>
              </w:rPr>
              <w:pPrChange w:id="374" w:author=" " w:date="2019-11-22T15:24:00Z">
                <w:pPr>
                  <w:widowControl/>
                  <w:jc w:val="left"/>
                  <w:textAlignment w:val="center"/>
                </w:pPr>
              </w:pPrChange>
            </w:pPr>
          </w:p>
        </w:tc>
      </w:tr>
      <w:tr w:rsidR="005D2C4B" w14:paraId="788EE6BB" w14:textId="77777777" w:rsidTr="005D2C4B">
        <w:trPr>
          <w:trHeight w:val="300"/>
          <w:ins w:id="375" w:author=" " w:date="2019-11-22T15:21:00Z"/>
          <w:trPrChange w:id="376" w:author=" " w:date="2019-11-25T16:22:00Z">
            <w:trPr>
              <w:trHeight w:val="300"/>
            </w:trPr>
          </w:trPrChange>
        </w:trPr>
        <w:tc>
          <w:tcPr>
            <w:tcW w:w="547" w:type="dxa"/>
            <w:tcBorders>
              <w:top w:val="nil"/>
              <w:left w:val="single" w:sz="8" w:space="0" w:color="000000"/>
              <w:bottom w:val="single" w:sz="4" w:space="0" w:color="auto"/>
              <w:right w:val="single" w:sz="4" w:space="0" w:color="auto"/>
            </w:tcBorders>
            <w:noWrap/>
            <w:tcMar>
              <w:top w:w="15" w:type="dxa"/>
              <w:left w:w="15" w:type="dxa"/>
              <w:right w:w="15" w:type="dxa"/>
            </w:tcMar>
            <w:vAlign w:val="center"/>
            <w:tcPrChange w:id="377" w:author=" " w:date="2019-11-25T16:22:00Z">
              <w:tcPr>
                <w:tcW w:w="547" w:type="dxa"/>
                <w:tcBorders>
                  <w:top w:val="nil"/>
                  <w:left w:val="single" w:sz="8" w:space="0" w:color="000000"/>
                  <w:bottom w:val="single" w:sz="8" w:space="0" w:color="000000"/>
                  <w:right w:val="single" w:sz="4" w:space="0" w:color="auto"/>
                </w:tcBorders>
                <w:noWrap/>
                <w:tcMar>
                  <w:top w:w="15" w:type="dxa"/>
                  <w:left w:w="15" w:type="dxa"/>
                  <w:right w:w="15" w:type="dxa"/>
                </w:tcMar>
                <w:vAlign w:val="center"/>
              </w:tcPr>
            </w:tcPrChange>
          </w:tcPr>
          <w:p w14:paraId="579582D5" w14:textId="77777777" w:rsidR="005D2C4B" w:rsidRPr="005D2C4B" w:rsidRDefault="00ED07D4">
            <w:pPr>
              <w:widowControl/>
              <w:jc w:val="center"/>
              <w:textAlignment w:val="center"/>
              <w:rPr>
                <w:ins w:id="378" w:author=" " w:date="2019-11-22T15:21:00Z"/>
                <w:rFonts w:ascii="方正仿宋_GBK" w:eastAsia="方正仿宋_GBK"/>
                <w:bCs/>
                <w:sz w:val="24"/>
                <w:szCs w:val="24"/>
                <w:rPrChange w:id="379" w:author=" " w:date="2019-11-22T15:21:00Z">
                  <w:rPr>
                    <w:ins w:id="380" w:author=" " w:date="2019-11-22T15:21:00Z"/>
                    <w:rFonts w:ascii="宋体" w:hAnsi="宋体" w:cs="宋体"/>
                    <w:color w:val="000000"/>
                    <w:sz w:val="24"/>
                    <w:szCs w:val="24"/>
                  </w:rPr>
                </w:rPrChange>
              </w:rPr>
            </w:pPr>
            <w:ins w:id="381" w:author=" " w:date="2019-11-22T15:21:00Z">
              <w:r>
                <w:rPr>
                  <w:rFonts w:ascii="方正仿宋_GBK" w:eastAsia="方正仿宋_GBK"/>
                  <w:bCs/>
                  <w:sz w:val="24"/>
                  <w:szCs w:val="24"/>
                  <w:rPrChange w:id="382" w:author=" " w:date="2019-11-22T15:21:00Z">
                    <w:rPr>
                      <w:rFonts w:ascii="宋体" w:hAnsi="宋体" w:cs="宋体"/>
                      <w:color w:val="000000"/>
                      <w:kern w:val="0"/>
                      <w:sz w:val="24"/>
                      <w:szCs w:val="24"/>
                      <w:lang w:bidi="ar"/>
                    </w:rPr>
                  </w:rPrChange>
                </w:rPr>
                <w:t>3</w:t>
              </w:r>
            </w:ins>
          </w:p>
        </w:tc>
        <w:tc>
          <w:tcPr>
            <w:tcW w:w="1558" w:type="dxa"/>
            <w:tcBorders>
              <w:top w:val="single" w:sz="4" w:space="0" w:color="auto"/>
              <w:left w:val="single" w:sz="4" w:space="0" w:color="auto"/>
              <w:bottom w:val="single" w:sz="4" w:space="0" w:color="auto"/>
              <w:right w:val="single" w:sz="4" w:space="0" w:color="auto"/>
            </w:tcBorders>
            <w:vAlign w:val="center"/>
            <w:tcPrChange w:id="383" w:author=" " w:date="2019-11-25T16:22:00Z">
              <w:tcPr>
                <w:tcW w:w="1319" w:type="dxa"/>
                <w:tcBorders>
                  <w:top w:val="single" w:sz="4" w:space="0" w:color="auto"/>
                  <w:left w:val="single" w:sz="4" w:space="0" w:color="auto"/>
                  <w:bottom w:val="single" w:sz="4" w:space="0" w:color="auto"/>
                  <w:right w:val="single" w:sz="4" w:space="0" w:color="auto"/>
                </w:tcBorders>
                <w:vAlign w:val="center"/>
              </w:tcPr>
            </w:tcPrChange>
          </w:tcPr>
          <w:p w14:paraId="1DC91699" w14:textId="77777777" w:rsidR="005D2C4B" w:rsidRDefault="005D2C4B">
            <w:pPr>
              <w:widowControl/>
              <w:jc w:val="center"/>
              <w:textAlignment w:val="center"/>
              <w:rPr>
                <w:ins w:id="384" w:author=" " w:date="2019-11-22T15:25:00Z"/>
                <w:rFonts w:ascii="方正仿宋_GBK" w:eastAsia="方正仿宋_GBK"/>
                <w:bCs/>
                <w:sz w:val="24"/>
                <w:szCs w:val="24"/>
              </w:rPr>
            </w:pPr>
          </w:p>
        </w:tc>
        <w:tc>
          <w:tcPr>
            <w:tcW w:w="1276" w:type="dxa"/>
            <w:tcBorders>
              <w:top w:val="single" w:sz="4" w:space="0" w:color="auto"/>
              <w:left w:val="single" w:sz="4" w:space="0" w:color="auto"/>
              <w:bottom w:val="single" w:sz="4" w:space="0" w:color="auto"/>
              <w:right w:val="single" w:sz="4" w:space="0" w:color="auto"/>
            </w:tcBorders>
            <w:noWrap/>
            <w:tcMar>
              <w:top w:w="15" w:type="dxa"/>
              <w:left w:w="15" w:type="dxa"/>
              <w:right w:w="15" w:type="dxa"/>
            </w:tcMar>
            <w:vAlign w:val="center"/>
            <w:tcPrChange w:id="385" w:author=" " w:date="2019-11-25T16:22:00Z">
              <w:tcPr>
                <w:tcW w:w="1254" w:type="dxa"/>
                <w:tcBorders>
                  <w:top w:val="single" w:sz="4" w:space="0" w:color="auto"/>
                  <w:left w:val="single" w:sz="4" w:space="0" w:color="auto"/>
                  <w:bottom w:val="single" w:sz="4" w:space="0" w:color="auto"/>
                  <w:right w:val="single" w:sz="4" w:space="0" w:color="auto"/>
                </w:tcBorders>
                <w:noWrap/>
                <w:tcMar>
                  <w:top w:w="15" w:type="dxa"/>
                  <w:left w:w="15" w:type="dxa"/>
                  <w:right w:w="15" w:type="dxa"/>
                </w:tcMar>
                <w:vAlign w:val="center"/>
              </w:tcPr>
            </w:tcPrChange>
          </w:tcPr>
          <w:p w14:paraId="4674B0AA" w14:textId="77777777" w:rsidR="005D2C4B" w:rsidRPr="005D2C4B" w:rsidRDefault="005D2C4B" w:rsidP="005D2C4B">
            <w:pPr>
              <w:widowControl/>
              <w:jc w:val="center"/>
              <w:textAlignment w:val="center"/>
              <w:rPr>
                <w:ins w:id="386" w:author=" " w:date="2019-11-22T15:21:00Z"/>
                <w:rFonts w:ascii="方正仿宋_GBK" w:eastAsia="方正仿宋_GBK"/>
                <w:bCs/>
                <w:sz w:val="24"/>
                <w:szCs w:val="24"/>
                <w:rPrChange w:id="387" w:author=" " w:date="2019-11-22T15:21:00Z">
                  <w:rPr>
                    <w:ins w:id="388" w:author=" " w:date="2019-11-22T15:21:00Z"/>
                    <w:rFonts w:ascii="宋体" w:hAnsi="宋体" w:cs="宋体"/>
                    <w:color w:val="000000"/>
                    <w:sz w:val="24"/>
                    <w:szCs w:val="24"/>
                  </w:rPr>
                </w:rPrChange>
              </w:rPr>
              <w:pPrChange w:id="389" w:author=" " w:date="2019-11-22T15:24:00Z">
                <w:pPr>
                  <w:widowControl/>
                  <w:jc w:val="left"/>
                  <w:textAlignment w:val="center"/>
                </w:pPr>
              </w:pPrChange>
            </w:pPr>
          </w:p>
        </w:tc>
        <w:tc>
          <w:tcPr>
            <w:tcW w:w="1276" w:type="dxa"/>
            <w:tcBorders>
              <w:top w:val="nil"/>
              <w:left w:val="single" w:sz="4" w:space="0" w:color="auto"/>
              <w:bottom w:val="single" w:sz="4" w:space="0" w:color="auto"/>
              <w:right w:val="single" w:sz="8" w:space="0" w:color="000000"/>
            </w:tcBorders>
            <w:noWrap/>
            <w:tcMar>
              <w:top w:w="15" w:type="dxa"/>
              <w:left w:w="15" w:type="dxa"/>
              <w:right w:w="15" w:type="dxa"/>
            </w:tcMar>
            <w:vAlign w:val="center"/>
            <w:tcPrChange w:id="390" w:author=" " w:date="2019-11-25T16:22:00Z">
              <w:tcPr>
                <w:tcW w:w="1394" w:type="dxa"/>
                <w:tcBorders>
                  <w:top w:val="nil"/>
                  <w:left w:val="single" w:sz="4" w:space="0" w:color="auto"/>
                  <w:bottom w:val="single" w:sz="8" w:space="0" w:color="000000"/>
                  <w:right w:val="single" w:sz="8" w:space="0" w:color="000000"/>
                </w:tcBorders>
                <w:noWrap/>
                <w:tcMar>
                  <w:top w:w="15" w:type="dxa"/>
                  <w:left w:w="15" w:type="dxa"/>
                  <w:right w:w="15" w:type="dxa"/>
                </w:tcMar>
                <w:vAlign w:val="center"/>
              </w:tcPr>
            </w:tcPrChange>
          </w:tcPr>
          <w:p w14:paraId="05AA55BC" w14:textId="77777777" w:rsidR="005D2C4B" w:rsidRPr="005D2C4B" w:rsidRDefault="005D2C4B" w:rsidP="005D2C4B">
            <w:pPr>
              <w:widowControl/>
              <w:jc w:val="center"/>
              <w:textAlignment w:val="center"/>
              <w:rPr>
                <w:ins w:id="391" w:author=" " w:date="2019-11-22T15:21:00Z"/>
                <w:rFonts w:ascii="方正仿宋_GBK" w:eastAsia="方正仿宋_GBK"/>
                <w:bCs/>
                <w:sz w:val="24"/>
                <w:szCs w:val="24"/>
                <w:rPrChange w:id="392" w:author=" " w:date="2019-11-22T15:21:00Z">
                  <w:rPr>
                    <w:ins w:id="393" w:author=" " w:date="2019-11-22T15:21:00Z"/>
                    <w:rFonts w:ascii="宋体" w:hAnsi="宋体" w:cs="宋体"/>
                    <w:color w:val="000000"/>
                    <w:sz w:val="24"/>
                    <w:szCs w:val="24"/>
                  </w:rPr>
                </w:rPrChange>
              </w:rPr>
              <w:pPrChange w:id="394" w:author=" " w:date="2019-11-22T15:24:00Z">
                <w:pPr>
                  <w:widowControl/>
                  <w:jc w:val="right"/>
                  <w:textAlignment w:val="center"/>
                </w:pPr>
              </w:pPrChange>
            </w:pPr>
          </w:p>
        </w:tc>
        <w:tc>
          <w:tcPr>
            <w:tcW w:w="1854" w:type="dxa"/>
            <w:tcBorders>
              <w:top w:val="single" w:sz="4" w:space="0" w:color="000000"/>
              <w:left w:val="single" w:sz="4" w:space="0" w:color="000000"/>
              <w:bottom w:val="single" w:sz="4" w:space="0" w:color="000000"/>
              <w:right w:val="single" w:sz="4" w:space="0" w:color="000000"/>
            </w:tcBorders>
            <w:tcPrChange w:id="395" w:author=" " w:date="2019-11-25T16:22:00Z">
              <w:tcPr>
                <w:tcW w:w="724" w:type="dxa"/>
                <w:tcBorders>
                  <w:top w:val="single" w:sz="4" w:space="0" w:color="000000"/>
                  <w:left w:val="single" w:sz="4" w:space="0" w:color="000000"/>
                  <w:bottom w:val="single" w:sz="4" w:space="0" w:color="000000"/>
                  <w:right w:val="single" w:sz="4" w:space="0" w:color="000000"/>
                </w:tcBorders>
              </w:tcPr>
            </w:tcPrChange>
          </w:tcPr>
          <w:p w14:paraId="72A7B6F4" w14:textId="77777777" w:rsidR="005D2C4B" w:rsidRDefault="005D2C4B">
            <w:pPr>
              <w:widowControl/>
              <w:jc w:val="center"/>
              <w:textAlignment w:val="center"/>
              <w:rPr>
                <w:ins w:id="396" w:author=" " w:date="2019-11-22T15:26:00Z"/>
                <w:rFonts w:ascii="方正仿宋_GBK" w:eastAsia="方正仿宋_GBK"/>
                <w:bCs/>
                <w:sz w:val="24"/>
                <w:szCs w:val="24"/>
              </w:rPr>
            </w:pP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Change w:id="397" w:author=" " w:date="2019-11-25T16:22:00Z">
              <w:tcPr>
                <w:tcW w:w="712"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tcPrChange>
          </w:tcPr>
          <w:p w14:paraId="2722AE8C" w14:textId="77777777" w:rsidR="005D2C4B" w:rsidRPr="005D2C4B" w:rsidRDefault="005D2C4B" w:rsidP="005D2C4B">
            <w:pPr>
              <w:widowControl/>
              <w:jc w:val="center"/>
              <w:textAlignment w:val="center"/>
              <w:rPr>
                <w:ins w:id="398" w:author=" " w:date="2019-11-22T15:21:00Z"/>
                <w:rFonts w:ascii="方正仿宋_GBK" w:eastAsia="方正仿宋_GBK"/>
                <w:bCs/>
                <w:sz w:val="24"/>
                <w:szCs w:val="24"/>
                <w:rPrChange w:id="399" w:author=" " w:date="2019-11-22T15:21:00Z">
                  <w:rPr>
                    <w:ins w:id="400" w:author=" " w:date="2019-11-22T15:21:00Z"/>
                    <w:rFonts w:ascii="微软雅黑" w:eastAsia="微软雅黑" w:hAnsi="微软雅黑" w:cs="微软雅黑"/>
                    <w:color w:val="000000"/>
                    <w:sz w:val="18"/>
                    <w:szCs w:val="18"/>
                  </w:rPr>
                </w:rPrChange>
              </w:rPr>
              <w:pPrChange w:id="401" w:author=" " w:date="2019-11-22T15:24:00Z">
                <w:pPr>
                  <w:widowControl/>
                  <w:jc w:val="left"/>
                  <w:textAlignment w:val="center"/>
                </w:pPr>
              </w:pPrChange>
            </w:pPr>
          </w:p>
        </w:tc>
      </w:tr>
      <w:tr w:rsidR="005D2C4B" w14:paraId="28280B34" w14:textId="77777777" w:rsidTr="005D2C4B">
        <w:trPr>
          <w:trHeight w:val="300"/>
          <w:ins w:id="402" w:author=" " w:date="2019-11-22T15:21:00Z"/>
          <w:trPrChange w:id="403" w:author=" " w:date="2019-11-25T16:22:00Z">
            <w:trPr>
              <w:trHeight w:val="300"/>
            </w:trPr>
          </w:trPrChange>
        </w:trPr>
        <w:tc>
          <w:tcPr>
            <w:tcW w:w="547" w:type="dxa"/>
            <w:tcBorders>
              <w:top w:val="single" w:sz="4" w:space="0" w:color="auto"/>
              <w:left w:val="single" w:sz="4" w:space="0" w:color="auto"/>
              <w:bottom w:val="single" w:sz="4" w:space="0" w:color="auto"/>
              <w:right w:val="single" w:sz="4" w:space="0" w:color="auto"/>
            </w:tcBorders>
            <w:noWrap/>
            <w:tcMar>
              <w:top w:w="15" w:type="dxa"/>
              <w:left w:w="15" w:type="dxa"/>
              <w:right w:w="15" w:type="dxa"/>
            </w:tcMar>
            <w:vAlign w:val="center"/>
            <w:tcPrChange w:id="404" w:author=" " w:date="2019-11-25T16:22:00Z">
              <w:tcPr>
                <w:tcW w:w="547" w:type="dxa"/>
                <w:tcBorders>
                  <w:top w:val="nil"/>
                  <w:left w:val="single" w:sz="8" w:space="0" w:color="000000"/>
                  <w:bottom w:val="single" w:sz="8" w:space="0" w:color="000000"/>
                  <w:right w:val="single" w:sz="4" w:space="0" w:color="auto"/>
                </w:tcBorders>
                <w:noWrap/>
                <w:tcMar>
                  <w:top w:w="15" w:type="dxa"/>
                  <w:left w:w="15" w:type="dxa"/>
                  <w:right w:w="15" w:type="dxa"/>
                </w:tcMar>
                <w:vAlign w:val="center"/>
              </w:tcPr>
            </w:tcPrChange>
          </w:tcPr>
          <w:p w14:paraId="1D3684C7" w14:textId="77777777" w:rsidR="005D2C4B" w:rsidRPr="005D2C4B" w:rsidRDefault="00ED07D4">
            <w:pPr>
              <w:widowControl/>
              <w:jc w:val="center"/>
              <w:textAlignment w:val="center"/>
              <w:rPr>
                <w:ins w:id="405" w:author=" " w:date="2019-11-22T15:21:00Z"/>
                <w:rFonts w:ascii="方正仿宋_GBK" w:eastAsia="方正仿宋_GBK"/>
                <w:bCs/>
                <w:sz w:val="24"/>
                <w:szCs w:val="24"/>
                <w:rPrChange w:id="406" w:author=" " w:date="2019-11-22T15:21:00Z">
                  <w:rPr>
                    <w:ins w:id="407" w:author=" " w:date="2019-11-22T15:21:00Z"/>
                    <w:rFonts w:ascii="宋体" w:hAnsi="宋体" w:cs="宋体"/>
                    <w:color w:val="000000"/>
                    <w:sz w:val="24"/>
                    <w:szCs w:val="24"/>
                  </w:rPr>
                </w:rPrChange>
              </w:rPr>
            </w:pPr>
            <w:ins w:id="408" w:author=" " w:date="2019-11-22T15:21:00Z">
              <w:r>
                <w:rPr>
                  <w:rFonts w:ascii="方正仿宋_GBK" w:eastAsia="方正仿宋_GBK"/>
                  <w:bCs/>
                  <w:sz w:val="24"/>
                  <w:szCs w:val="24"/>
                  <w:rPrChange w:id="409" w:author=" " w:date="2019-11-22T15:21:00Z">
                    <w:rPr>
                      <w:rFonts w:ascii="宋体" w:hAnsi="宋体" w:cs="宋体"/>
                      <w:color w:val="000000"/>
                      <w:kern w:val="0"/>
                      <w:sz w:val="24"/>
                      <w:szCs w:val="24"/>
                      <w:lang w:bidi="ar"/>
                    </w:rPr>
                  </w:rPrChange>
                </w:rPr>
                <w:t>4</w:t>
              </w:r>
            </w:ins>
          </w:p>
        </w:tc>
        <w:tc>
          <w:tcPr>
            <w:tcW w:w="1558" w:type="dxa"/>
            <w:tcBorders>
              <w:top w:val="single" w:sz="4" w:space="0" w:color="auto"/>
              <w:left w:val="single" w:sz="4" w:space="0" w:color="auto"/>
              <w:bottom w:val="single" w:sz="4" w:space="0" w:color="auto"/>
              <w:right w:val="single" w:sz="4" w:space="0" w:color="auto"/>
            </w:tcBorders>
            <w:vAlign w:val="center"/>
            <w:tcPrChange w:id="410" w:author=" " w:date="2019-11-25T16:22:00Z">
              <w:tcPr>
                <w:tcW w:w="1319" w:type="dxa"/>
                <w:tcBorders>
                  <w:top w:val="single" w:sz="4" w:space="0" w:color="auto"/>
                  <w:left w:val="single" w:sz="4" w:space="0" w:color="auto"/>
                  <w:bottom w:val="single" w:sz="4" w:space="0" w:color="auto"/>
                  <w:right w:val="single" w:sz="4" w:space="0" w:color="auto"/>
                </w:tcBorders>
                <w:vAlign w:val="center"/>
              </w:tcPr>
            </w:tcPrChange>
          </w:tcPr>
          <w:p w14:paraId="4F908F0C" w14:textId="77777777" w:rsidR="005D2C4B" w:rsidRDefault="005D2C4B">
            <w:pPr>
              <w:widowControl/>
              <w:jc w:val="center"/>
              <w:textAlignment w:val="center"/>
              <w:rPr>
                <w:ins w:id="411" w:author=" " w:date="2019-11-22T15:25:00Z"/>
                <w:rFonts w:ascii="方正仿宋_GBK" w:eastAsia="方正仿宋_GBK"/>
                <w:bCs/>
                <w:sz w:val="24"/>
                <w:szCs w:val="24"/>
              </w:rPr>
            </w:pPr>
          </w:p>
        </w:tc>
        <w:tc>
          <w:tcPr>
            <w:tcW w:w="1276" w:type="dxa"/>
            <w:tcBorders>
              <w:top w:val="single" w:sz="4" w:space="0" w:color="auto"/>
              <w:left w:val="single" w:sz="4" w:space="0" w:color="auto"/>
              <w:bottom w:val="single" w:sz="4" w:space="0" w:color="auto"/>
              <w:right w:val="single" w:sz="4" w:space="0" w:color="auto"/>
            </w:tcBorders>
            <w:noWrap/>
            <w:tcMar>
              <w:top w:w="15" w:type="dxa"/>
              <w:left w:w="15" w:type="dxa"/>
              <w:right w:w="15" w:type="dxa"/>
            </w:tcMar>
            <w:vAlign w:val="center"/>
            <w:tcPrChange w:id="412" w:author=" " w:date="2019-11-25T16:22:00Z">
              <w:tcPr>
                <w:tcW w:w="1254" w:type="dxa"/>
                <w:tcBorders>
                  <w:top w:val="single" w:sz="4" w:space="0" w:color="auto"/>
                  <w:left w:val="single" w:sz="4" w:space="0" w:color="auto"/>
                  <w:bottom w:val="single" w:sz="4" w:space="0" w:color="auto"/>
                  <w:right w:val="single" w:sz="4" w:space="0" w:color="auto"/>
                </w:tcBorders>
                <w:noWrap/>
                <w:tcMar>
                  <w:top w:w="15" w:type="dxa"/>
                  <w:left w:w="15" w:type="dxa"/>
                  <w:right w:w="15" w:type="dxa"/>
                </w:tcMar>
                <w:vAlign w:val="center"/>
              </w:tcPr>
            </w:tcPrChange>
          </w:tcPr>
          <w:p w14:paraId="77CCA782" w14:textId="77777777" w:rsidR="005D2C4B" w:rsidRPr="005D2C4B" w:rsidRDefault="005D2C4B" w:rsidP="005D2C4B">
            <w:pPr>
              <w:widowControl/>
              <w:jc w:val="center"/>
              <w:textAlignment w:val="center"/>
              <w:rPr>
                <w:ins w:id="413" w:author=" " w:date="2019-11-22T15:21:00Z"/>
                <w:rFonts w:ascii="方正仿宋_GBK" w:eastAsia="方正仿宋_GBK"/>
                <w:bCs/>
                <w:sz w:val="24"/>
                <w:szCs w:val="24"/>
                <w:rPrChange w:id="414" w:author=" " w:date="2019-11-22T15:21:00Z">
                  <w:rPr>
                    <w:ins w:id="415" w:author=" " w:date="2019-11-22T15:21:00Z"/>
                    <w:rFonts w:ascii="宋体" w:hAnsi="宋体" w:cs="宋体"/>
                    <w:color w:val="000000"/>
                    <w:sz w:val="24"/>
                    <w:szCs w:val="24"/>
                  </w:rPr>
                </w:rPrChange>
              </w:rPr>
              <w:pPrChange w:id="416" w:author=" " w:date="2019-11-22T15:24:00Z">
                <w:pPr>
                  <w:widowControl/>
                  <w:jc w:val="left"/>
                  <w:textAlignment w:val="center"/>
                </w:pPr>
              </w:pPrChange>
            </w:pPr>
          </w:p>
        </w:tc>
        <w:tc>
          <w:tcPr>
            <w:tcW w:w="1276" w:type="dxa"/>
            <w:tcBorders>
              <w:top w:val="single" w:sz="4" w:space="0" w:color="auto"/>
              <w:left w:val="single" w:sz="4" w:space="0" w:color="auto"/>
              <w:bottom w:val="single" w:sz="4" w:space="0" w:color="auto"/>
              <w:right w:val="single" w:sz="4" w:space="0" w:color="auto"/>
            </w:tcBorders>
            <w:noWrap/>
            <w:tcMar>
              <w:top w:w="15" w:type="dxa"/>
              <w:left w:w="15" w:type="dxa"/>
              <w:right w:w="15" w:type="dxa"/>
            </w:tcMar>
            <w:vAlign w:val="center"/>
            <w:tcPrChange w:id="417" w:author=" " w:date="2019-11-25T16:22:00Z">
              <w:tcPr>
                <w:tcW w:w="1394" w:type="dxa"/>
                <w:tcBorders>
                  <w:top w:val="nil"/>
                  <w:left w:val="single" w:sz="4" w:space="0" w:color="auto"/>
                  <w:bottom w:val="single" w:sz="8" w:space="0" w:color="000000"/>
                  <w:right w:val="single" w:sz="8" w:space="0" w:color="000000"/>
                </w:tcBorders>
                <w:noWrap/>
                <w:tcMar>
                  <w:top w:w="15" w:type="dxa"/>
                  <w:left w:w="15" w:type="dxa"/>
                  <w:right w:w="15" w:type="dxa"/>
                </w:tcMar>
                <w:vAlign w:val="center"/>
              </w:tcPr>
            </w:tcPrChange>
          </w:tcPr>
          <w:p w14:paraId="01431281" w14:textId="77777777" w:rsidR="005D2C4B" w:rsidRPr="005D2C4B" w:rsidRDefault="005D2C4B" w:rsidP="005D2C4B">
            <w:pPr>
              <w:widowControl/>
              <w:jc w:val="center"/>
              <w:textAlignment w:val="center"/>
              <w:rPr>
                <w:ins w:id="418" w:author=" " w:date="2019-11-22T15:21:00Z"/>
                <w:rFonts w:ascii="方正仿宋_GBK" w:eastAsia="方正仿宋_GBK"/>
                <w:bCs/>
                <w:sz w:val="24"/>
                <w:szCs w:val="24"/>
                <w:rPrChange w:id="419" w:author=" " w:date="2019-11-22T15:21:00Z">
                  <w:rPr>
                    <w:ins w:id="420" w:author=" " w:date="2019-11-22T15:21:00Z"/>
                    <w:rFonts w:ascii="宋体" w:hAnsi="宋体" w:cs="宋体"/>
                    <w:color w:val="000000"/>
                    <w:sz w:val="24"/>
                    <w:szCs w:val="24"/>
                  </w:rPr>
                </w:rPrChange>
              </w:rPr>
              <w:pPrChange w:id="421" w:author=" " w:date="2019-11-22T15:24:00Z">
                <w:pPr>
                  <w:widowControl/>
                  <w:jc w:val="right"/>
                  <w:textAlignment w:val="center"/>
                </w:pPr>
              </w:pPrChange>
            </w:pPr>
          </w:p>
        </w:tc>
        <w:tc>
          <w:tcPr>
            <w:tcW w:w="1854" w:type="dxa"/>
            <w:tcBorders>
              <w:top w:val="single" w:sz="4" w:space="0" w:color="000000"/>
              <w:left w:val="single" w:sz="4" w:space="0" w:color="auto"/>
              <w:bottom w:val="single" w:sz="4" w:space="0" w:color="000000"/>
              <w:right w:val="single" w:sz="4" w:space="0" w:color="000000"/>
            </w:tcBorders>
            <w:tcPrChange w:id="422" w:author=" " w:date="2019-11-25T16:22:00Z">
              <w:tcPr>
                <w:tcW w:w="724" w:type="dxa"/>
                <w:tcBorders>
                  <w:top w:val="single" w:sz="4" w:space="0" w:color="000000"/>
                  <w:left w:val="single" w:sz="4" w:space="0" w:color="000000"/>
                  <w:bottom w:val="single" w:sz="4" w:space="0" w:color="000000"/>
                  <w:right w:val="single" w:sz="4" w:space="0" w:color="000000"/>
                </w:tcBorders>
              </w:tcPr>
            </w:tcPrChange>
          </w:tcPr>
          <w:p w14:paraId="05297E1D" w14:textId="77777777" w:rsidR="005D2C4B" w:rsidRDefault="005D2C4B">
            <w:pPr>
              <w:widowControl/>
              <w:jc w:val="center"/>
              <w:textAlignment w:val="center"/>
              <w:rPr>
                <w:ins w:id="423" w:author=" " w:date="2019-11-22T15:26:00Z"/>
                <w:rFonts w:ascii="方正仿宋_GBK" w:eastAsia="方正仿宋_GBK"/>
                <w:bCs/>
                <w:sz w:val="24"/>
                <w:szCs w:val="24"/>
              </w:rPr>
            </w:pP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Change w:id="424" w:author=" " w:date="2019-11-25T16:22:00Z">
              <w:tcPr>
                <w:tcW w:w="712"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tcPrChange>
          </w:tcPr>
          <w:p w14:paraId="23D7C833" w14:textId="77777777" w:rsidR="005D2C4B" w:rsidRPr="005D2C4B" w:rsidRDefault="005D2C4B" w:rsidP="005D2C4B">
            <w:pPr>
              <w:widowControl/>
              <w:jc w:val="center"/>
              <w:textAlignment w:val="center"/>
              <w:rPr>
                <w:ins w:id="425" w:author=" " w:date="2019-11-22T15:21:00Z"/>
                <w:rFonts w:ascii="方正仿宋_GBK" w:eastAsia="方正仿宋_GBK"/>
                <w:bCs/>
                <w:sz w:val="24"/>
                <w:szCs w:val="24"/>
                <w:rPrChange w:id="426" w:author=" " w:date="2019-11-22T15:21:00Z">
                  <w:rPr>
                    <w:ins w:id="427" w:author=" " w:date="2019-11-22T15:21:00Z"/>
                    <w:rFonts w:ascii="微软雅黑" w:eastAsia="微软雅黑" w:hAnsi="微软雅黑" w:cs="微软雅黑"/>
                    <w:color w:val="000000"/>
                    <w:sz w:val="18"/>
                    <w:szCs w:val="18"/>
                  </w:rPr>
                </w:rPrChange>
              </w:rPr>
              <w:pPrChange w:id="428" w:author=" " w:date="2019-11-22T15:24:00Z">
                <w:pPr>
                  <w:widowControl/>
                  <w:jc w:val="left"/>
                  <w:textAlignment w:val="center"/>
                </w:pPr>
              </w:pPrChange>
            </w:pPr>
          </w:p>
        </w:tc>
      </w:tr>
      <w:tr w:rsidR="005D2C4B" w14:paraId="46F4F18E" w14:textId="77777777" w:rsidTr="005D2C4B">
        <w:trPr>
          <w:trHeight w:val="300"/>
          <w:ins w:id="429" w:author=" " w:date="2019-11-22T15:21:00Z"/>
          <w:trPrChange w:id="430" w:author=" " w:date="2019-11-25T16:22:00Z">
            <w:trPr>
              <w:trHeight w:val="300"/>
            </w:trPr>
          </w:trPrChange>
        </w:trPr>
        <w:tc>
          <w:tcPr>
            <w:tcW w:w="547" w:type="dxa"/>
            <w:tcBorders>
              <w:top w:val="single" w:sz="4" w:space="0" w:color="auto"/>
              <w:left w:val="single" w:sz="8" w:space="0" w:color="000000"/>
              <w:bottom w:val="single" w:sz="8" w:space="0" w:color="000000"/>
              <w:right w:val="single" w:sz="4" w:space="0" w:color="auto"/>
            </w:tcBorders>
            <w:noWrap/>
            <w:tcMar>
              <w:top w:w="15" w:type="dxa"/>
              <w:left w:w="15" w:type="dxa"/>
              <w:right w:w="15" w:type="dxa"/>
            </w:tcMar>
            <w:vAlign w:val="center"/>
            <w:tcPrChange w:id="431" w:author=" " w:date="2019-11-25T16:22:00Z">
              <w:tcPr>
                <w:tcW w:w="547" w:type="dxa"/>
                <w:tcBorders>
                  <w:top w:val="nil"/>
                  <w:left w:val="single" w:sz="8" w:space="0" w:color="000000"/>
                  <w:bottom w:val="single" w:sz="8" w:space="0" w:color="000000"/>
                  <w:right w:val="single" w:sz="4" w:space="0" w:color="auto"/>
                </w:tcBorders>
                <w:noWrap/>
                <w:tcMar>
                  <w:top w:w="15" w:type="dxa"/>
                  <w:left w:w="15" w:type="dxa"/>
                  <w:right w:w="15" w:type="dxa"/>
                </w:tcMar>
                <w:vAlign w:val="center"/>
              </w:tcPr>
            </w:tcPrChange>
          </w:tcPr>
          <w:p w14:paraId="234286B2" w14:textId="77777777" w:rsidR="005D2C4B" w:rsidRPr="005D2C4B" w:rsidRDefault="00ED07D4">
            <w:pPr>
              <w:widowControl/>
              <w:jc w:val="center"/>
              <w:textAlignment w:val="center"/>
              <w:rPr>
                <w:ins w:id="432" w:author=" " w:date="2019-11-22T15:21:00Z"/>
                <w:rFonts w:ascii="方正仿宋_GBK" w:eastAsia="方正仿宋_GBK"/>
                <w:bCs/>
                <w:sz w:val="24"/>
                <w:szCs w:val="24"/>
                <w:rPrChange w:id="433" w:author=" " w:date="2019-11-22T15:21:00Z">
                  <w:rPr>
                    <w:ins w:id="434" w:author=" " w:date="2019-11-22T15:21:00Z"/>
                    <w:rFonts w:ascii="宋体" w:hAnsi="宋体" w:cs="宋体"/>
                    <w:color w:val="000000"/>
                    <w:sz w:val="24"/>
                    <w:szCs w:val="24"/>
                  </w:rPr>
                </w:rPrChange>
              </w:rPr>
            </w:pPr>
            <w:ins w:id="435" w:author=" " w:date="2019-11-22T15:21:00Z">
              <w:r>
                <w:rPr>
                  <w:rFonts w:ascii="方正仿宋_GBK" w:eastAsia="方正仿宋_GBK"/>
                  <w:bCs/>
                  <w:sz w:val="24"/>
                  <w:szCs w:val="24"/>
                  <w:rPrChange w:id="436" w:author=" " w:date="2019-11-22T15:21:00Z">
                    <w:rPr>
                      <w:rFonts w:ascii="宋体" w:hAnsi="宋体" w:cs="宋体"/>
                      <w:color w:val="000000"/>
                      <w:kern w:val="0"/>
                      <w:sz w:val="24"/>
                      <w:szCs w:val="24"/>
                      <w:lang w:bidi="ar"/>
                    </w:rPr>
                  </w:rPrChange>
                </w:rPr>
                <w:t>5</w:t>
              </w:r>
            </w:ins>
          </w:p>
        </w:tc>
        <w:tc>
          <w:tcPr>
            <w:tcW w:w="1558" w:type="dxa"/>
            <w:tcBorders>
              <w:top w:val="single" w:sz="4" w:space="0" w:color="auto"/>
              <w:left w:val="single" w:sz="4" w:space="0" w:color="auto"/>
              <w:bottom w:val="single" w:sz="4" w:space="0" w:color="auto"/>
              <w:right w:val="single" w:sz="4" w:space="0" w:color="auto"/>
            </w:tcBorders>
            <w:vAlign w:val="center"/>
            <w:tcPrChange w:id="437" w:author=" " w:date="2019-11-25T16:22:00Z">
              <w:tcPr>
                <w:tcW w:w="1319" w:type="dxa"/>
                <w:tcBorders>
                  <w:top w:val="single" w:sz="4" w:space="0" w:color="auto"/>
                  <w:left w:val="single" w:sz="4" w:space="0" w:color="auto"/>
                  <w:bottom w:val="single" w:sz="4" w:space="0" w:color="auto"/>
                  <w:right w:val="single" w:sz="4" w:space="0" w:color="auto"/>
                </w:tcBorders>
                <w:vAlign w:val="center"/>
              </w:tcPr>
            </w:tcPrChange>
          </w:tcPr>
          <w:p w14:paraId="4A3630B8" w14:textId="77777777" w:rsidR="005D2C4B" w:rsidRDefault="005D2C4B">
            <w:pPr>
              <w:widowControl/>
              <w:jc w:val="center"/>
              <w:textAlignment w:val="center"/>
              <w:rPr>
                <w:ins w:id="438" w:author=" " w:date="2019-11-22T15:25:00Z"/>
                <w:rFonts w:ascii="方正仿宋_GBK" w:eastAsia="方正仿宋_GBK"/>
                <w:bCs/>
                <w:sz w:val="24"/>
                <w:szCs w:val="24"/>
              </w:rPr>
            </w:pPr>
          </w:p>
        </w:tc>
        <w:tc>
          <w:tcPr>
            <w:tcW w:w="1276" w:type="dxa"/>
            <w:tcBorders>
              <w:top w:val="single" w:sz="4" w:space="0" w:color="auto"/>
              <w:left w:val="single" w:sz="4" w:space="0" w:color="auto"/>
              <w:bottom w:val="single" w:sz="4" w:space="0" w:color="auto"/>
              <w:right w:val="single" w:sz="4" w:space="0" w:color="auto"/>
            </w:tcBorders>
            <w:noWrap/>
            <w:tcMar>
              <w:top w:w="15" w:type="dxa"/>
              <w:left w:w="15" w:type="dxa"/>
              <w:right w:w="15" w:type="dxa"/>
            </w:tcMar>
            <w:vAlign w:val="center"/>
            <w:tcPrChange w:id="439" w:author=" " w:date="2019-11-25T16:22:00Z">
              <w:tcPr>
                <w:tcW w:w="1254" w:type="dxa"/>
                <w:tcBorders>
                  <w:top w:val="single" w:sz="4" w:space="0" w:color="auto"/>
                  <w:left w:val="single" w:sz="4" w:space="0" w:color="auto"/>
                  <w:bottom w:val="single" w:sz="4" w:space="0" w:color="auto"/>
                  <w:right w:val="single" w:sz="4" w:space="0" w:color="auto"/>
                </w:tcBorders>
                <w:noWrap/>
                <w:tcMar>
                  <w:top w:w="15" w:type="dxa"/>
                  <w:left w:w="15" w:type="dxa"/>
                  <w:right w:w="15" w:type="dxa"/>
                </w:tcMar>
                <w:vAlign w:val="center"/>
              </w:tcPr>
            </w:tcPrChange>
          </w:tcPr>
          <w:p w14:paraId="1BF7E112" w14:textId="77777777" w:rsidR="005D2C4B" w:rsidRPr="005D2C4B" w:rsidRDefault="005D2C4B" w:rsidP="005D2C4B">
            <w:pPr>
              <w:widowControl/>
              <w:jc w:val="center"/>
              <w:textAlignment w:val="center"/>
              <w:rPr>
                <w:ins w:id="440" w:author=" " w:date="2019-11-22T15:21:00Z"/>
                <w:rFonts w:ascii="方正仿宋_GBK" w:eastAsia="方正仿宋_GBK"/>
                <w:bCs/>
                <w:sz w:val="24"/>
                <w:szCs w:val="24"/>
                <w:rPrChange w:id="441" w:author=" " w:date="2019-11-22T15:21:00Z">
                  <w:rPr>
                    <w:ins w:id="442" w:author=" " w:date="2019-11-22T15:21:00Z"/>
                    <w:rFonts w:ascii="宋体" w:hAnsi="宋体" w:cs="宋体"/>
                    <w:color w:val="000000"/>
                    <w:sz w:val="24"/>
                    <w:szCs w:val="24"/>
                  </w:rPr>
                </w:rPrChange>
              </w:rPr>
              <w:pPrChange w:id="443" w:author=" " w:date="2019-11-22T15:24:00Z">
                <w:pPr>
                  <w:widowControl/>
                  <w:jc w:val="left"/>
                  <w:textAlignment w:val="center"/>
                </w:pPr>
              </w:pPrChange>
            </w:pPr>
          </w:p>
        </w:tc>
        <w:tc>
          <w:tcPr>
            <w:tcW w:w="1276" w:type="dxa"/>
            <w:tcBorders>
              <w:top w:val="single" w:sz="4" w:space="0" w:color="auto"/>
              <w:left w:val="single" w:sz="4" w:space="0" w:color="auto"/>
              <w:bottom w:val="single" w:sz="8" w:space="0" w:color="000000"/>
              <w:right w:val="single" w:sz="8" w:space="0" w:color="000000"/>
            </w:tcBorders>
            <w:noWrap/>
            <w:tcMar>
              <w:top w:w="15" w:type="dxa"/>
              <w:left w:w="15" w:type="dxa"/>
              <w:right w:w="15" w:type="dxa"/>
            </w:tcMar>
            <w:vAlign w:val="center"/>
            <w:tcPrChange w:id="444" w:author=" " w:date="2019-11-25T16:22:00Z">
              <w:tcPr>
                <w:tcW w:w="1394" w:type="dxa"/>
                <w:tcBorders>
                  <w:top w:val="nil"/>
                  <w:left w:val="single" w:sz="4" w:space="0" w:color="auto"/>
                  <w:bottom w:val="single" w:sz="8" w:space="0" w:color="000000"/>
                  <w:right w:val="single" w:sz="8" w:space="0" w:color="000000"/>
                </w:tcBorders>
                <w:noWrap/>
                <w:tcMar>
                  <w:top w:w="15" w:type="dxa"/>
                  <w:left w:w="15" w:type="dxa"/>
                  <w:right w:w="15" w:type="dxa"/>
                </w:tcMar>
                <w:vAlign w:val="center"/>
              </w:tcPr>
            </w:tcPrChange>
          </w:tcPr>
          <w:p w14:paraId="0F821FA5" w14:textId="77777777" w:rsidR="005D2C4B" w:rsidRPr="005D2C4B" w:rsidRDefault="005D2C4B" w:rsidP="005D2C4B">
            <w:pPr>
              <w:widowControl/>
              <w:jc w:val="center"/>
              <w:textAlignment w:val="center"/>
              <w:rPr>
                <w:ins w:id="445" w:author=" " w:date="2019-11-22T15:21:00Z"/>
                <w:rFonts w:ascii="方正仿宋_GBK" w:eastAsia="方正仿宋_GBK"/>
                <w:bCs/>
                <w:sz w:val="24"/>
                <w:szCs w:val="24"/>
                <w:rPrChange w:id="446" w:author=" " w:date="2019-11-22T15:21:00Z">
                  <w:rPr>
                    <w:ins w:id="447" w:author=" " w:date="2019-11-22T15:21:00Z"/>
                    <w:rFonts w:ascii="宋体" w:hAnsi="宋体" w:cs="宋体"/>
                    <w:color w:val="000000"/>
                    <w:sz w:val="24"/>
                    <w:szCs w:val="24"/>
                  </w:rPr>
                </w:rPrChange>
              </w:rPr>
              <w:pPrChange w:id="448" w:author=" " w:date="2019-11-22T15:24:00Z">
                <w:pPr>
                  <w:widowControl/>
                  <w:jc w:val="right"/>
                  <w:textAlignment w:val="center"/>
                </w:pPr>
              </w:pPrChange>
            </w:pPr>
          </w:p>
        </w:tc>
        <w:tc>
          <w:tcPr>
            <w:tcW w:w="1854" w:type="dxa"/>
            <w:tcBorders>
              <w:top w:val="single" w:sz="4" w:space="0" w:color="000000"/>
              <w:left w:val="single" w:sz="4" w:space="0" w:color="000000"/>
              <w:bottom w:val="single" w:sz="4" w:space="0" w:color="000000"/>
              <w:right w:val="single" w:sz="4" w:space="0" w:color="000000"/>
            </w:tcBorders>
            <w:tcPrChange w:id="449" w:author=" " w:date="2019-11-25T16:22:00Z">
              <w:tcPr>
                <w:tcW w:w="724" w:type="dxa"/>
                <w:tcBorders>
                  <w:top w:val="single" w:sz="4" w:space="0" w:color="000000"/>
                  <w:left w:val="single" w:sz="4" w:space="0" w:color="000000"/>
                  <w:bottom w:val="single" w:sz="4" w:space="0" w:color="000000"/>
                  <w:right w:val="single" w:sz="4" w:space="0" w:color="000000"/>
                </w:tcBorders>
              </w:tcPr>
            </w:tcPrChange>
          </w:tcPr>
          <w:p w14:paraId="0E04C7F3" w14:textId="77777777" w:rsidR="005D2C4B" w:rsidRDefault="005D2C4B">
            <w:pPr>
              <w:widowControl/>
              <w:jc w:val="center"/>
              <w:textAlignment w:val="center"/>
              <w:rPr>
                <w:ins w:id="450" w:author=" " w:date="2019-11-22T15:26:00Z"/>
                <w:rFonts w:ascii="方正仿宋_GBK" w:eastAsia="方正仿宋_GBK"/>
                <w:bCs/>
                <w:sz w:val="24"/>
                <w:szCs w:val="24"/>
              </w:rPr>
            </w:pP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Change w:id="451" w:author=" " w:date="2019-11-25T16:22:00Z">
              <w:tcPr>
                <w:tcW w:w="712"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tcPrChange>
          </w:tcPr>
          <w:p w14:paraId="687761EF" w14:textId="77777777" w:rsidR="005D2C4B" w:rsidRPr="005D2C4B" w:rsidRDefault="005D2C4B" w:rsidP="005D2C4B">
            <w:pPr>
              <w:widowControl/>
              <w:jc w:val="center"/>
              <w:textAlignment w:val="center"/>
              <w:rPr>
                <w:ins w:id="452" w:author=" " w:date="2019-11-22T15:21:00Z"/>
                <w:rFonts w:ascii="方正仿宋_GBK" w:eastAsia="方正仿宋_GBK"/>
                <w:bCs/>
                <w:sz w:val="24"/>
                <w:szCs w:val="24"/>
                <w:rPrChange w:id="453" w:author=" " w:date="2019-11-22T15:21:00Z">
                  <w:rPr>
                    <w:ins w:id="454" w:author=" " w:date="2019-11-22T15:21:00Z"/>
                    <w:rFonts w:ascii="微软雅黑" w:eastAsia="微软雅黑" w:hAnsi="微软雅黑" w:cs="微软雅黑"/>
                    <w:color w:val="000000"/>
                    <w:sz w:val="18"/>
                    <w:szCs w:val="18"/>
                  </w:rPr>
                </w:rPrChange>
              </w:rPr>
              <w:pPrChange w:id="455" w:author=" " w:date="2019-11-22T15:24:00Z">
                <w:pPr>
                  <w:widowControl/>
                  <w:jc w:val="left"/>
                  <w:textAlignment w:val="center"/>
                </w:pPr>
              </w:pPrChange>
            </w:pPr>
          </w:p>
        </w:tc>
      </w:tr>
      <w:tr w:rsidR="005D2C4B" w14:paraId="0299CE34" w14:textId="77777777" w:rsidTr="005D2C4B">
        <w:trPr>
          <w:trHeight w:val="300"/>
          <w:ins w:id="456" w:author=" " w:date="2019-11-22T15:21:00Z"/>
          <w:trPrChange w:id="457" w:author=" " w:date="2019-11-22T15:27:00Z">
            <w:trPr>
              <w:trHeight w:val="300"/>
            </w:trPr>
          </w:trPrChange>
        </w:trPr>
        <w:tc>
          <w:tcPr>
            <w:tcW w:w="547" w:type="dxa"/>
            <w:tcBorders>
              <w:top w:val="nil"/>
              <w:left w:val="single" w:sz="8" w:space="0" w:color="000000"/>
              <w:bottom w:val="single" w:sz="8" w:space="0" w:color="000000"/>
              <w:right w:val="single" w:sz="4" w:space="0" w:color="auto"/>
            </w:tcBorders>
            <w:noWrap/>
            <w:tcMar>
              <w:top w:w="15" w:type="dxa"/>
              <w:left w:w="15" w:type="dxa"/>
              <w:right w:w="15" w:type="dxa"/>
            </w:tcMar>
            <w:vAlign w:val="center"/>
            <w:tcPrChange w:id="458" w:author=" " w:date="2019-11-22T15:27:00Z">
              <w:tcPr>
                <w:tcW w:w="547" w:type="dxa"/>
                <w:tcBorders>
                  <w:top w:val="nil"/>
                  <w:left w:val="single" w:sz="8" w:space="0" w:color="000000"/>
                  <w:bottom w:val="single" w:sz="8" w:space="0" w:color="000000"/>
                  <w:right w:val="single" w:sz="4" w:space="0" w:color="auto"/>
                </w:tcBorders>
                <w:noWrap/>
                <w:tcMar>
                  <w:top w:w="15" w:type="dxa"/>
                  <w:left w:w="15" w:type="dxa"/>
                  <w:right w:w="15" w:type="dxa"/>
                </w:tcMar>
                <w:vAlign w:val="center"/>
              </w:tcPr>
            </w:tcPrChange>
          </w:tcPr>
          <w:p w14:paraId="3DE3A55C" w14:textId="77777777" w:rsidR="005D2C4B" w:rsidRPr="005D2C4B" w:rsidRDefault="00ED07D4">
            <w:pPr>
              <w:widowControl/>
              <w:jc w:val="center"/>
              <w:textAlignment w:val="center"/>
              <w:rPr>
                <w:ins w:id="459" w:author=" " w:date="2019-11-22T15:21:00Z"/>
                <w:rFonts w:ascii="方正仿宋_GBK" w:eastAsia="方正仿宋_GBK"/>
                <w:bCs/>
                <w:sz w:val="24"/>
                <w:szCs w:val="24"/>
                <w:rPrChange w:id="460" w:author=" " w:date="2019-11-22T15:21:00Z">
                  <w:rPr>
                    <w:ins w:id="461" w:author=" " w:date="2019-11-22T15:21:00Z"/>
                    <w:rFonts w:ascii="宋体" w:hAnsi="宋体" w:cs="宋体"/>
                    <w:color w:val="000000"/>
                    <w:sz w:val="24"/>
                    <w:szCs w:val="24"/>
                  </w:rPr>
                </w:rPrChange>
              </w:rPr>
            </w:pPr>
            <w:ins w:id="462" w:author=" " w:date="2019-11-22T15:21:00Z">
              <w:r>
                <w:rPr>
                  <w:rFonts w:ascii="方正仿宋_GBK" w:eastAsia="方正仿宋_GBK"/>
                  <w:bCs/>
                  <w:sz w:val="24"/>
                  <w:szCs w:val="24"/>
                  <w:rPrChange w:id="463" w:author=" " w:date="2019-11-22T15:21:00Z">
                    <w:rPr>
                      <w:rFonts w:ascii="宋体" w:hAnsi="宋体" w:cs="宋体"/>
                      <w:color w:val="000000"/>
                      <w:kern w:val="0"/>
                      <w:sz w:val="24"/>
                      <w:szCs w:val="24"/>
                      <w:lang w:bidi="ar"/>
                    </w:rPr>
                  </w:rPrChange>
                </w:rPr>
                <w:t>6</w:t>
              </w:r>
            </w:ins>
          </w:p>
        </w:tc>
        <w:tc>
          <w:tcPr>
            <w:tcW w:w="1558" w:type="dxa"/>
            <w:tcBorders>
              <w:top w:val="single" w:sz="4" w:space="0" w:color="auto"/>
              <w:left w:val="single" w:sz="4" w:space="0" w:color="auto"/>
              <w:bottom w:val="single" w:sz="4" w:space="0" w:color="auto"/>
              <w:right w:val="single" w:sz="4" w:space="0" w:color="auto"/>
            </w:tcBorders>
            <w:vAlign w:val="center"/>
            <w:tcPrChange w:id="464" w:author=" " w:date="2019-11-22T15:27:00Z">
              <w:tcPr>
                <w:tcW w:w="1319" w:type="dxa"/>
                <w:tcBorders>
                  <w:top w:val="single" w:sz="4" w:space="0" w:color="auto"/>
                  <w:left w:val="single" w:sz="4" w:space="0" w:color="auto"/>
                  <w:bottom w:val="single" w:sz="4" w:space="0" w:color="auto"/>
                  <w:right w:val="single" w:sz="4" w:space="0" w:color="auto"/>
                </w:tcBorders>
                <w:vAlign w:val="center"/>
              </w:tcPr>
            </w:tcPrChange>
          </w:tcPr>
          <w:p w14:paraId="614B8CEB" w14:textId="77777777" w:rsidR="005D2C4B" w:rsidRDefault="005D2C4B">
            <w:pPr>
              <w:widowControl/>
              <w:jc w:val="center"/>
              <w:textAlignment w:val="center"/>
              <w:rPr>
                <w:ins w:id="465" w:author=" " w:date="2019-11-22T15:25:00Z"/>
                <w:rFonts w:ascii="方正仿宋_GBK" w:eastAsia="方正仿宋_GBK"/>
                <w:bCs/>
                <w:sz w:val="24"/>
                <w:szCs w:val="24"/>
              </w:rPr>
            </w:pPr>
          </w:p>
        </w:tc>
        <w:tc>
          <w:tcPr>
            <w:tcW w:w="1276" w:type="dxa"/>
            <w:tcBorders>
              <w:top w:val="single" w:sz="4" w:space="0" w:color="auto"/>
              <w:left w:val="single" w:sz="4" w:space="0" w:color="auto"/>
              <w:bottom w:val="single" w:sz="4" w:space="0" w:color="auto"/>
              <w:right w:val="single" w:sz="4" w:space="0" w:color="auto"/>
            </w:tcBorders>
            <w:noWrap/>
            <w:tcMar>
              <w:top w:w="15" w:type="dxa"/>
              <w:left w:w="15" w:type="dxa"/>
              <w:right w:w="15" w:type="dxa"/>
            </w:tcMar>
            <w:vAlign w:val="center"/>
            <w:tcPrChange w:id="466" w:author=" " w:date="2019-11-22T15:27:00Z">
              <w:tcPr>
                <w:tcW w:w="1254" w:type="dxa"/>
                <w:tcBorders>
                  <w:top w:val="single" w:sz="4" w:space="0" w:color="auto"/>
                  <w:left w:val="single" w:sz="4" w:space="0" w:color="auto"/>
                  <w:bottom w:val="single" w:sz="4" w:space="0" w:color="auto"/>
                  <w:right w:val="single" w:sz="4" w:space="0" w:color="auto"/>
                </w:tcBorders>
                <w:noWrap/>
                <w:tcMar>
                  <w:top w:w="15" w:type="dxa"/>
                  <w:left w:w="15" w:type="dxa"/>
                  <w:right w:w="15" w:type="dxa"/>
                </w:tcMar>
                <w:vAlign w:val="center"/>
              </w:tcPr>
            </w:tcPrChange>
          </w:tcPr>
          <w:p w14:paraId="2A69ECB0" w14:textId="77777777" w:rsidR="005D2C4B" w:rsidRPr="005D2C4B" w:rsidRDefault="005D2C4B" w:rsidP="005D2C4B">
            <w:pPr>
              <w:widowControl/>
              <w:jc w:val="center"/>
              <w:textAlignment w:val="center"/>
              <w:rPr>
                <w:ins w:id="467" w:author=" " w:date="2019-11-22T15:21:00Z"/>
                <w:rFonts w:ascii="方正仿宋_GBK" w:eastAsia="方正仿宋_GBK"/>
                <w:bCs/>
                <w:sz w:val="24"/>
                <w:szCs w:val="24"/>
                <w:rPrChange w:id="468" w:author=" " w:date="2019-11-22T15:21:00Z">
                  <w:rPr>
                    <w:ins w:id="469" w:author=" " w:date="2019-11-22T15:21:00Z"/>
                    <w:rFonts w:ascii="宋体" w:hAnsi="宋体" w:cs="宋体"/>
                    <w:color w:val="000000"/>
                    <w:sz w:val="24"/>
                    <w:szCs w:val="24"/>
                  </w:rPr>
                </w:rPrChange>
              </w:rPr>
              <w:pPrChange w:id="470" w:author=" " w:date="2019-11-22T15:24:00Z">
                <w:pPr>
                  <w:widowControl/>
                  <w:jc w:val="left"/>
                  <w:textAlignment w:val="center"/>
                </w:pPr>
              </w:pPrChange>
            </w:pPr>
          </w:p>
        </w:tc>
        <w:tc>
          <w:tcPr>
            <w:tcW w:w="1276" w:type="dxa"/>
            <w:tcBorders>
              <w:top w:val="nil"/>
              <w:left w:val="single" w:sz="4" w:space="0" w:color="auto"/>
              <w:bottom w:val="single" w:sz="8" w:space="0" w:color="000000"/>
              <w:right w:val="single" w:sz="8" w:space="0" w:color="000000"/>
            </w:tcBorders>
            <w:noWrap/>
            <w:tcMar>
              <w:top w:w="15" w:type="dxa"/>
              <w:left w:w="15" w:type="dxa"/>
              <w:right w:w="15" w:type="dxa"/>
            </w:tcMar>
            <w:vAlign w:val="center"/>
            <w:tcPrChange w:id="471" w:author=" " w:date="2019-11-22T15:27:00Z">
              <w:tcPr>
                <w:tcW w:w="1394" w:type="dxa"/>
                <w:tcBorders>
                  <w:top w:val="nil"/>
                  <w:left w:val="single" w:sz="4" w:space="0" w:color="auto"/>
                  <w:bottom w:val="single" w:sz="8" w:space="0" w:color="000000"/>
                  <w:right w:val="single" w:sz="8" w:space="0" w:color="000000"/>
                </w:tcBorders>
                <w:noWrap/>
                <w:tcMar>
                  <w:top w:w="15" w:type="dxa"/>
                  <w:left w:w="15" w:type="dxa"/>
                  <w:right w:w="15" w:type="dxa"/>
                </w:tcMar>
                <w:vAlign w:val="center"/>
              </w:tcPr>
            </w:tcPrChange>
          </w:tcPr>
          <w:p w14:paraId="3CA9E332" w14:textId="77777777" w:rsidR="005D2C4B" w:rsidRPr="005D2C4B" w:rsidRDefault="005D2C4B" w:rsidP="005D2C4B">
            <w:pPr>
              <w:widowControl/>
              <w:jc w:val="center"/>
              <w:textAlignment w:val="center"/>
              <w:rPr>
                <w:ins w:id="472" w:author=" " w:date="2019-11-22T15:21:00Z"/>
                <w:rFonts w:ascii="方正仿宋_GBK" w:eastAsia="方正仿宋_GBK"/>
                <w:bCs/>
                <w:sz w:val="24"/>
                <w:szCs w:val="24"/>
                <w:rPrChange w:id="473" w:author=" " w:date="2019-11-22T15:21:00Z">
                  <w:rPr>
                    <w:ins w:id="474" w:author=" " w:date="2019-11-22T15:21:00Z"/>
                    <w:rFonts w:ascii="宋体" w:hAnsi="宋体" w:cs="宋体"/>
                    <w:color w:val="000000"/>
                    <w:sz w:val="24"/>
                    <w:szCs w:val="24"/>
                  </w:rPr>
                </w:rPrChange>
              </w:rPr>
              <w:pPrChange w:id="475" w:author=" " w:date="2019-11-22T15:24:00Z">
                <w:pPr>
                  <w:widowControl/>
                  <w:jc w:val="right"/>
                  <w:textAlignment w:val="center"/>
                </w:pPr>
              </w:pPrChange>
            </w:pPr>
          </w:p>
        </w:tc>
        <w:tc>
          <w:tcPr>
            <w:tcW w:w="1854" w:type="dxa"/>
            <w:tcBorders>
              <w:top w:val="single" w:sz="4" w:space="0" w:color="000000"/>
              <w:left w:val="single" w:sz="4" w:space="0" w:color="000000"/>
              <w:bottom w:val="single" w:sz="4" w:space="0" w:color="000000"/>
              <w:right w:val="single" w:sz="4" w:space="0" w:color="000000"/>
            </w:tcBorders>
            <w:tcPrChange w:id="476" w:author=" " w:date="2019-11-22T15:27:00Z">
              <w:tcPr>
                <w:tcW w:w="724" w:type="dxa"/>
                <w:tcBorders>
                  <w:top w:val="single" w:sz="4" w:space="0" w:color="000000"/>
                  <w:left w:val="single" w:sz="4" w:space="0" w:color="000000"/>
                  <w:bottom w:val="single" w:sz="4" w:space="0" w:color="000000"/>
                  <w:right w:val="single" w:sz="4" w:space="0" w:color="000000"/>
                </w:tcBorders>
              </w:tcPr>
            </w:tcPrChange>
          </w:tcPr>
          <w:p w14:paraId="5C7DC509" w14:textId="77777777" w:rsidR="005D2C4B" w:rsidRDefault="005D2C4B">
            <w:pPr>
              <w:widowControl/>
              <w:jc w:val="center"/>
              <w:textAlignment w:val="center"/>
              <w:rPr>
                <w:ins w:id="477" w:author=" " w:date="2019-11-22T15:26:00Z"/>
                <w:rFonts w:ascii="方正仿宋_GBK" w:eastAsia="方正仿宋_GBK"/>
                <w:bCs/>
                <w:sz w:val="24"/>
                <w:szCs w:val="24"/>
              </w:rPr>
            </w:pP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Change w:id="478" w:author=" " w:date="2019-11-22T15:27:00Z">
              <w:tcPr>
                <w:tcW w:w="712"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tcPrChange>
          </w:tcPr>
          <w:p w14:paraId="5FFCDC3C" w14:textId="77777777" w:rsidR="005D2C4B" w:rsidRPr="005D2C4B" w:rsidRDefault="005D2C4B" w:rsidP="005D2C4B">
            <w:pPr>
              <w:widowControl/>
              <w:jc w:val="center"/>
              <w:textAlignment w:val="center"/>
              <w:rPr>
                <w:ins w:id="479" w:author=" " w:date="2019-11-22T15:21:00Z"/>
                <w:rFonts w:ascii="方正仿宋_GBK" w:eastAsia="方正仿宋_GBK"/>
                <w:bCs/>
                <w:sz w:val="24"/>
                <w:szCs w:val="24"/>
                <w:rPrChange w:id="480" w:author=" " w:date="2019-11-22T15:21:00Z">
                  <w:rPr>
                    <w:ins w:id="481" w:author=" " w:date="2019-11-22T15:21:00Z"/>
                    <w:rFonts w:ascii="微软雅黑" w:eastAsia="微软雅黑" w:hAnsi="微软雅黑" w:cs="微软雅黑"/>
                    <w:color w:val="000000"/>
                    <w:sz w:val="18"/>
                    <w:szCs w:val="18"/>
                  </w:rPr>
                </w:rPrChange>
              </w:rPr>
              <w:pPrChange w:id="482" w:author=" " w:date="2019-11-22T15:24:00Z">
                <w:pPr>
                  <w:widowControl/>
                  <w:jc w:val="left"/>
                  <w:textAlignment w:val="center"/>
                </w:pPr>
              </w:pPrChange>
            </w:pPr>
          </w:p>
        </w:tc>
      </w:tr>
      <w:tr w:rsidR="005D2C4B" w14:paraId="3AF10B38" w14:textId="77777777" w:rsidTr="005D2C4B">
        <w:trPr>
          <w:trHeight w:val="300"/>
          <w:ins w:id="483" w:author=" " w:date="2019-11-22T15:21:00Z"/>
          <w:trPrChange w:id="484" w:author=" " w:date="2019-11-22T15:27:00Z">
            <w:trPr>
              <w:trHeight w:val="300"/>
            </w:trPr>
          </w:trPrChange>
        </w:trPr>
        <w:tc>
          <w:tcPr>
            <w:tcW w:w="547" w:type="dxa"/>
            <w:tcBorders>
              <w:top w:val="nil"/>
              <w:left w:val="single" w:sz="8" w:space="0" w:color="000000"/>
              <w:bottom w:val="single" w:sz="8" w:space="0" w:color="000000"/>
              <w:right w:val="single" w:sz="4" w:space="0" w:color="auto"/>
            </w:tcBorders>
            <w:noWrap/>
            <w:tcMar>
              <w:top w:w="15" w:type="dxa"/>
              <w:left w:w="15" w:type="dxa"/>
              <w:right w:w="15" w:type="dxa"/>
            </w:tcMar>
            <w:vAlign w:val="center"/>
            <w:tcPrChange w:id="485" w:author=" " w:date="2019-11-22T15:27:00Z">
              <w:tcPr>
                <w:tcW w:w="547" w:type="dxa"/>
                <w:tcBorders>
                  <w:top w:val="nil"/>
                  <w:left w:val="single" w:sz="8" w:space="0" w:color="000000"/>
                  <w:bottom w:val="single" w:sz="8" w:space="0" w:color="000000"/>
                  <w:right w:val="single" w:sz="4" w:space="0" w:color="auto"/>
                </w:tcBorders>
                <w:noWrap/>
                <w:tcMar>
                  <w:top w:w="15" w:type="dxa"/>
                  <w:left w:w="15" w:type="dxa"/>
                  <w:right w:w="15" w:type="dxa"/>
                </w:tcMar>
                <w:vAlign w:val="center"/>
              </w:tcPr>
            </w:tcPrChange>
          </w:tcPr>
          <w:p w14:paraId="618863A6" w14:textId="77777777" w:rsidR="005D2C4B" w:rsidRPr="005D2C4B" w:rsidRDefault="00ED07D4">
            <w:pPr>
              <w:widowControl/>
              <w:jc w:val="center"/>
              <w:textAlignment w:val="center"/>
              <w:rPr>
                <w:ins w:id="486" w:author=" " w:date="2019-11-22T15:21:00Z"/>
                <w:rFonts w:ascii="方正仿宋_GBK" w:eastAsia="方正仿宋_GBK"/>
                <w:bCs/>
                <w:sz w:val="24"/>
                <w:szCs w:val="24"/>
                <w:rPrChange w:id="487" w:author=" " w:date="2019-11-22T15:21:00Z">
                  <w:rPr>
                    <w:ins w:id="488" w:author=" " w:date="2019-11-22T15:21:00Z"/>
                    <w:rFonts w:ascii="宋体" w:hAnsi="宋体" w:cs="宋体"/>
                    <w:color w:val="000000"/>
                    <w:sz w:val="24"/>
                    <w:szCs w:val="24"/>
                  </w:rPr>
                </w:rPrChange>
              </w:rPr>
            </w:pPr>
            <w:ins w:id="489" w:author=" " w:date="2019-11-22T15:21:00Z">
              <w:r>
                <w:rPr>
                  <w:rFonts w:ascii="方正仿宋_GBK" w:eastAsia="方正仿宋_GBK"/>
                  <w:bCs/>
                  <w:sz w:val="24"/>
                  <w:szCs w:val="24"/>
                  <w:rPrChange w:id="490" w:author=" " w:date="2019-11-22T15:21:00Z">
                    <w:rPr>
                      <w:rFonts w:ascii="宋体" w:hAnsi="宋体" w:cs="宋体"/>
                      <w:color w:val="000000"/>
                      <w:kern w:val="0"/>
                      <w:sz w:val="24"/>
                      <w:szCs w:val="24"/>
                      <w:lang w:bidi="ar"/>
                    </w:rPr>
                  </w:rPrChange>
                </w:rPr>
                <w:t>7</w:t>
              </w:r>
            </w:ins>
          </w:p>
        </w:tc>
        <w:tc>
          <w:tcPr>
            <w:tcW w:w="1558" w:type="dxa"/>
            <w:tcBorders>
              <w:top w:val="single" w:sz="4" w:space="0" w:color="auto"/>
              <w:left w:val="single" w:sz="4" w:space="0" w:color="auto"/>
              <w:bottom w:val="single" w:sz="4" w:space="0" w:color="auto"/>
              <w:right w:val="single" w:sz="4" w:space="0" w:color="auto"/>
            </w:tcBorders>
            <w:vAlign w:val="center"/>
            <w:tcPrChange w:id="491" w:author=" " w:date="2019-11-22T15:27:00Z">
              <w:tcPr>
                <w:tcW w:w="1319" w:type="dxa"/>
                <w:tcBorders>
                  <w:top w:val="single" w:sz="4" w:space="0" w:color="auto"/>
                  <w:left w:val="single" w:sz="4" w:space="0" w:color="auto"/>
                  <w:bottom w:val="single" w:sz="4" w:space="0" w:color="auto"/>
                  <w:right w:val="single" w:sz="4" w:space="0" w:color="auto"/>
                </w:tcBorders>
                <w:vAlign w:val="center"/>
              </w:tcPr>
            </w:tcPrChange>
          </w:tcPr>
          <w:p w14:paraId="4863D171" w14:textId="77777777" w:rsidR="005D2C4B" w:rsidRDefault="005D2C4B">
            <w:pPr>
              <w:widowControl/>
              <w:jc w:val="center"/>
              <w:textAlignment w:val="center"/>
              <w:rPr>
                <w:ins w:id="492" w:author=" " w:date="2019-11-22T15:25:00Z"/>
                <w:rFonts w:ascii="方正仿宋_GBK" w:eastAsia="方正仿宋_GBK"/>
                <w:bCs/>
                <w:sz w:val="24"/>
                <w:szCs w:val="24"/>
              </w:rPr>
            </w:pPr>
          </w:p>
        </w:tc>
        <w:tc>
          <w:tcPr>
            <w:tcW w:w="1276" w:type="dxa"/>
            <w:tcBorders>
              <w:top w:val="single" w:sz="4" w:space="0" w:color="auto"/>
              <w:left w:val="single" w:sz="4" w:space="0" w:color="auto"/>
              <w:bottom w:val="single" w:sz="4" w:space="0" w:color="auto"/>
              <w:right w:val="single" w:sz="4" w:space="0" w:color="auto"/>
            </w:tcBorders>
            <w:noWrap/>
            <w:tcMar>
              <w:top w:w="15" w:type="dxa"/>
              <w:left w:w="15" w:type="dxa"/>
              <w:right w:w="15" w:type="dxa"/>
            </w:tcMar>
            <w:vAlign w:val="center"/>
            <w:tcPrChange w:id="493" w:author=" " w:date="2019-11-22T15:27:00Z">
              <w:tcPr>
                <w:tcW w:w="1254" w:type="dxa"/>
                <w:tcBorders>
                  <w:top w:val="single" w:sz="4" w:space="0" w:color="auto"/>
                  <w:left w:val="single" w:sz="4" w:space="0" w:color="auto"/>
                  <w:bottom w:val="single" w:sz="4" w:space="0" w:color="auto"/>
                  <w:right w:val="single" w:sz="4" w:space="0" w:color="auto"/>
                </w:tcBorders>
                <w:noWrap/>
                <w:tcMar>
                  <w:top w:w="15" w:type="dxa"/>
                  <w:left w:w="15" w:type="dxa"/>
                  <w:right w:w="15" w:type="dxa"/>
                </w:tcMar>
                <w:vAlign w:val="center"/>
              </w:tcPr>
            </w:tcPrChange>
          </w:tcPr>
          <w:p w14:paraId="3866A961" w14:textId="77777777" w:rsidR="005D2C4B" w:rsidRPr="005D2C4B" w:rsidRDefault="005D2C4B" w:rsidP="005D2C4B">
            <w:pPr>
              <w:widowControl/>
              <w:jc w:val="center"/>
              <w:textAlignment w:val="center"/>
              <w:rPr>
                <w:ins w:id="494" w:author=" " w:date="2019-11-22T15:21:00Z"/>
                <w:rFonts w:ascii="方正仿宋_GBK" w:eastAsia="方正仿宋_GBK"/>
                <w:bCs/>
                <w:sz w:val="24"/>
                <w:szCs w:val="24"/>
                <w:rPrChange w:id="495" w:author=" " w:date="2019-11-22T15:21:00Z">
                  <w:rPr>
                    <w:ins w:id="496" w:author=" " w:date="2019-11-22T15:21:00Z"/>
                    <w:rFonts w:ascii="宋体" w:hAnsi="宋体" w:cs="宋体"/>
                    <w:color w:val="000000"/>
                    <w:sz w:val="24"/>
                    <w:szCs w:val="24"/>
                  </w:rPr>
                </w:rPrChange>
              </w:rPr>
              <w:pPrChange w:id="497" w:author=" " w:date="2019-11-22T15:24:00Z">
                <w:pPr>
                  <w:widowControl/>
                  <w:jc w:val="left"/>
                  <w:textAlignment w:val="center"/>
                </w:pPr>
              </w:pPrChange>
            </w:pPr>
          </w:p>
        </w:tc>
        <w:tc>
          <w:tcPr>
            <w:tcW w:w="1276" w:type="dxa"/>
            <w:tcBorders>
              <w:top w:val="nil"/>
              <w:left w:val="single" w:sz="4" w:space="0" w:color="auto"/>
              <w:bottom w:val="single" w:sz="8" w:space="0" w:color="000000"/>
              <w:right w:val="single" w:sz="8" w:space="0" w:color="000000"/>
            </w:tcBorders>
            <w:noWrap/>
            <w:tcMar>
              <w:top w:w="15" w:type="dxa"/>
              <w:left w:w="15" w:type="dxa"/>
              <w:right w:w="15" w:type="dxa"/>
            </w:tcMar>
            <w:vAlign w:val="center"/>
            <w:tcPrChange w:id="498" w:author=" " w:date="2019-11-22T15:27:00Z">
              <w:tcPr>
                <w:tcW w:w="1394" w:type="dxa"/>
                <w:tcBorders>
                  <w:top w:val="nil"/>
                  <w:left w:val="single" w:sz="4" w:space="0" w:color="auto"/>
                  <w:bottom w:val="single" w:sz="8" w:space="0" w:color="000000"/>
                  <w:right w:val="single" w:sz="8" w:space="0" w:color="000000"/>
                </w:tcBorders>
                <w:noWrap/>
                <w:tcMar>
                  <w:top w:w="15" w:type="dxa"/>
                  <w:left w:w="15" w:type="dxa"/>
                  <w:right w:w="15" w:type="dxa"/>
                </w:tcMar>
                <w:vAlign w:val="center"/>
              </w:tcPr>
            </w:tcPrChange>
          </w:tcPr>
          <w:p w14:paraId="557CB319" w14:textId="77777777" w:rsidR="005D2C4B" w:rsidRPr="005D2C4B" w:rsidRDefault="005D2C4B" w:rsidP="005D2C4B">
            <w:pPr>
              <w:widowControl/>
              <w:jc w:val="center"/>
              <w:textAlignment w:val="center"/>
              <w:rPr>
                <w:ins w:id="499" w:author=" " w:date="2019-11-22T15:21:00Z"/>
                <w:rFonts w:ascii="方正仿宋_GBK" w:eastAsia="方正仿宋_GBK"/>
                <w:bCs/>
                <w:sz w:val="24"/>
                <w:szCs w:val="24"/>
                <w:rPrChange w:id="500" w:author=" " w:date="2019-11-22T15:21:00Z">
                  <w:rPr>
                    <w:ins w:id="501" w:author=" " w:date="2019-11-22T15:21:00Z"/>
                    <w:rFonts w:ascii="宋体" w:hAnsi="宋体" w:cs="宋体"/>
                    <w:color w:val="000000"/>
                    <w:sz w:val="24"/>
                    <w:szCs w:val="24"/>
                  </w:rPr>
                </w:rPrChange>
              </w:rPr>
              <w:pPrChange w:id="502" w:author=" " w:date="2019-11-22T15:24:00Z">
                <w:pPr>
                  <w:widowControl/>
                  <w:jc w:val="right"/>
                  <w:textAlignment w:val="center"/>
                </w:pPr>
              </w:pPrChange>
            </w:pPr>
          </w:p>
        </w:tc>
        <w:tc>
          <w:tcPr>
            <w:tcW w:w="1854" w:type="dxa"/>
            <w:tcBorders>
              <w:top w:val="single" w:sz="4" w:space="0" w:color="000000"/>
              <w:left w:val="single" w:sz="4" w:space="0" w:color="000000"/>
              <w:bottom w:val="single" w:sz="4" w:space="0" w:color="000000"/>
              <w:right w:val="single" w:sz="4" w:space="0" w:color="000000"/>
            </w:tcBorders>
            <w:tcPrChange w:id="503" w:author=" " w:date="2019-11-22T15:27:00Z">
              <w:tcPr>
                <w:tcW w:w="724" w:type="dxa"/>
                <w:tcBorders>
                  <w:top w:val="single" w:sz="4" w:space="0" w:color="000000"/>
                  <w:left w:val="single" w:sz="4" w:space="0" w:color="000000"/>
                  <w:bottom w:val="single" w:sz="4" w:space="0" w:color="000000"/>
                  <w:right w:val="single" w:sz="4" w:space="0" w:color="000000"/>
                </w:tcBorders>
              </w:tcPr>
            </w:tcPrChange>
          </w:tcPr>
          <w:p w14:paraId="2BEF9D26" w14:textId="77777777" w:rsidR="005D2C4B" w:rsidRDefault="005D2C4B">
            <w:pPr>
              <w:widowControl/>
              <w:jc w:val="center"/>
              <w:textAlignment w:val="center"/>
              <w:rPr>
                <w:ins w:id="504" w:author=" " w:date="2019-11-22T15:26:00Z"/>
                <w:rFonts w:ascii="方正仿宋_GBK" w:eastAsia="方正仿宋_GBK"/>
                <w:bCs/>
                <w:sz w:val="24"/>
                <w:szCs w:val="24"/>
              </w:rPr>
            </w:pP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Change w:id="505" w:author=" " w:date="2019-11-22T15:27:00Z">
              <w:tcPr>
                <w:tcW w:w="712"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tcPrChange>
          </w:tcPr>
          <w:p w14:paraId="226C9732" w14:textId="77777777" w:rsidR="005D2C4B" w:rsidRPr="005D2C4B" w:rsidRDefault="005D2C4B" w:rsidP="005D2C4B">
            <w:pPr>
              <w:widowControl/>
              <w:jc w:val="center"/>
              <w:textAlignment w:val="center"/>
              <w:rPr>
                <w:ins w:id="506" w:author=" " w:date="2019-11-22T15:21:00Z"/>
                <w:rFonts w:ascii="方正仿宋_GBK" w:eastAsia="方正仿宋_GBK"/>
                <w:bCs/>
                <w:sz w:val="24"/>
                <w:szCs w:val="24"/>
                <w:rPrChange w:id="507" w:author=" " w:date="2019-11-22T15:21:00Z">
                  <w:rPr>
                    <w:ins w:id="508" w:author=" " w:date="2019-11-22T15:21:00Z"/>
                    <w:rFonts w:ascii="微软雅黑" w:eastAsia="微软雅黑" w:hAnsi="微软雅黑" w:cs="微软雅黑"/>
                    <w:color w:val="000000"/>
                    <w:sz w:val="18"/>
                    <w:szCs w:val="18"/>
                  </w:rPr>
                </w:rPrChange>
              </w:rPr>
              <w:pPrChange w:id="509" w:author=" " w:date="2019-11-22T15:24:00Z">
                <w:pPr>
                  <w:widowControl/>
                  <w:jc w:val="left"/>
                  <w:textAlignment w:val="center"/>
                </w:pPr>
              </w:pPrChange>
            </w:pPr>
          </w:p>
        </w:tc>
      </w:tr>
      <w:tr w:rsidR="005D2C4B" w14:paraId="1672FD53" w14:textId="77777777" w:rsidTr="005D2C4B">
        <w:trPr>
          <w:trHeight w:val="300"/>
          <w:ins w:id="510" w:author=" " w:date="2019-11-22T15:21:00Z"/>
          <w:trPrChange w:id="511" w:author=" " w:date="2019-11-22T15:27:00Z">
            <w:trPr>
              <w:trHeight w:val="300"/>
            </w:trPr>
          </w:trPrChange>
        </w:trPr>
        <w:tc>
          <w:tcPr>
            <w:tcW w:w="547" w:type="dxa"/>
            <w:tcBorders>
              <w:top w:val="nil"/>
              <w:left w:val="single" w:sz="8" w:space="0" w:color="000000"/>
              <w:bottom w:val="single" w:sz="8" w:space="0" w:color="000000"/>
              <w:right w:val="single" w:sz="4" w:space="0" w:color="auto"/>
            </w:tcBorders>
            <w:noWrap/>
            <w:tcMar>
              <w:top w:w="15" w:type="dxa"/>
              <w:left w:w="15" w:type="dxa"/>
              <w:right w:w="15" w:type="dxa"/>
            </w:tcMar>
            <w:vAlign w:val="center"/>
            <w:tcPrChange w:id="512" w:author=" " w:date="2019-11-22T15:27:00Z">
              <w:tcPr>
                <w:tcW w:w="547" w:type="dxa"/>
                <w:tcBorders>
                  <w:top w:val="nil"/>
                  <w:left w:val="single" w:sz="8" w:space="0" w:color="000000"/>
                  <w:bottom w:val="single" w:sz="8" w:space="0" w:color="000000"/>
                  <w:right w:val="single" w:sz="4" w:space="0" w:color="auto"/>
                </w:tcBorders>
                <w:noWrap/>
                <w:tcMar>
                  <w:top w:w="15" w:type="dxa"/>
                  <w:left w:w="15" w:type="dxa"/>
                  <w:right w:w="15" w:type="dxa"/>
                </w:tcMar>
                <w:vAlign w:val="center"/>
              </w:tcPr>
            </w:tcPrChange>
          </w:tcPr>
          <w:p w14:paraId="4C4823B5" w14:textId="77777777" w:rsidR="005D2C4B" w:rsidRPr="005D2C4B" w:rsidRDefault="00ED07D4">
            <w:pPr>
              <w:widowControl/>
              <w:jc w:val="center"/>
              <w:textAlignment w:val="center"/>
              <w:rPr>
                <w:ins w:id="513" w:author=" " w:date="2019-11-22T15:21:00Z"/>
                <w:rFonts w:ascii="方正仿宋_GBK" w:eastAsia="方正仿宋_GBK"/>
                <w:bCs/>
                <w:sz w:val="24"/>
                <w:szCs w:val="24"/>
                <w:rPrChange w:id="514" w:author=" " w:date="2019-11-22T15:21:00Z">
                  <w:rPr>
                    <w:ins w:id="515" w:author=" " w:date="2019-11-22T15:21:00Z"/>
                    <w:rFonts w:ascii="宋体" w:hAnsi="宋体" w:cs="宋体"/>
                    <w:color w:val="000000"/>
                    <w:sz w:val="24"/>
                    <w:szCs w:val="24"/>
                  </w:rPr>
                </w:rPrChange>
              </w:rPr>
            </w:pPr>
            <w:ins w:id="516" w:author=" " w:date="2019-11-22T15:21:00Z">
              <w:r>
                <w:rPr>
                  <w:rFonts w:ascii="方正仿宋_GBK" w:eastAsia="方正仿宋_GBK"/>
                  <w:bCs/>
                  <w:sz w:val="24"/>
                  <w:szCs w:val="24"/>
                  <w:rPrChange w:id="517" w:author=" " w:date="2019-11-22T15:21:00Z">
                    <w:rPr>
                      <w:rFonts w:ascii="宋体" w:hAnsi="宋体" w:cs="宋体"/>
                      <w:color w:val="000000"/>
                      <w:kern w:val="0"/>
                      <w:sz w:val="24"/>
                      <w:szCs w:val="24"/>
                      <w:lang w:bidi="ar"/>
                    </w:rPr>
                  </w:rPrChange>
                </w:rPr>
                <w:t>8</w:t>
              </w:r>
            </w:ins>
          </w:p>
        </w:tc>
        <w:tc>
          <w:tcPr>
            <w:tcW w:w="1558" w:type="dxa"/>
            <w:tcBorders>
              <w:top w:val="single" w:sz="4" w:space="0" w:color="auto"/>
              <w:left w:val="single" w:sz="4" w:space="0" w:color="auto"/>
              <w:bottom w:val="single" w:sz="4" w:space="0" w:color="auto"/>
              <w:right w:val="single" w:sz="4" w:space="0" w:color="auto"/>
            </w:tcBorders>
            <w:vAlign w:val="center"/>
            <w:tcPrChange w:id="518" w:author=" " w:date="2019-11-22T15:27:00Z">
              <w:tcPr>
                <w:tcW w:w="1319" w:type="dxa"/>
                <w:tcBorders>
                  <w:top w:val="single" w:sz="4" w:space="0" w:color="auto"/>
                  <w:left w:val="single" w:sz="4" w:space="0" w:color="auto"/>
                  <w:bottom w:val="single" w:sz="4" w:space="0" w:color="auto"/>
                  <w:right w:val="single" w:sz="4" w:space="0" w:color="auto"/>
                </w:tcBorders>
                <w:vAlign w:val="center"/>
              </w:tcPr>
            </w:tcPrChange>
          </w:tcPr>
          <w:p w14:paraId="068EB1B8" w14:textId="77777777" w:rsidR="005D2C4B" w:rsidRDefault="005D2C4B">
            <w:pPr>
              <w:widowControl/>
              <w:jc w:val="center"/>
              <w:textAlignment w:val="center"/>
              <w:rPr>
                <w:ins w:id="519" w:author=" " w:date="2019-11-22T15:25:00Z"/>
                <w:rFonts w:ascii="方正仿宋_GBK" w:eastAsia="方正仿宋_GBK"/>
                <w:bCs/>
                <w:sz w:val="24"/>
                <w:szCs w:val="24"/>
              </w:rPr>
            </w:pPr>
          </w:p>
        </w:tc>
        <w:tc>
          <w:tcPr>
            <w:tcW w:w="1276" w:type="dxa"/>
            <w:tcBorders>
              <w:top w:val="single" w:sz="4" w:space="0" w:color="auto"/>
              <w:left w:val="single" w:sz="4" w:space="0" w:color="auto"/>
              <w:bottom w:val="single" w:sz="4" w:space="0" w:color="auto"/>
              <w:right w:val="single" w:sz="4" w:space="0" w:color="auto"/>
            </w:tcBorders>
            <w:noWrap/>
            <w:tcMar>
              <w:top w:w="15" w:type="dxa"/>
              <w:left w:w="15" w:type="dxa"/>
              <w:right w:w="15" w:type="dxa"/>
            </w:tcMar>
            <w:vAlign w:val="center"/>
            <w:tcPrChange w:id="520" w:author=" " w:date="2019-11-22T15:27:00Z">
              <w:tcPr>
                <w:tcW w:w="1254" w:type="dxa"/>
                <w:tcBorders>
                  <w:top w:val="single" w:sz="4" w:space="0" w:color="auto"/>
                  <w:left w:val="single" w:sz="4" w:space="0" w:color="auto"/>
                  <w:bottom w:val="single" w:sz="4" w:space="0" w:color="auto"/>
                  <w:right w:val="single" w:sz="4" w:space="0" w:color="auto"/>
                </w:tcBorders>
                <w:noWrap/>
                <w:tcMar>
                  <w:top w:w="15" w:type="dxa"/>
                  <w:left w:w="15" w:type="dxa"/>
                  <w:right w:w="15" w:type="dxa"/>
                </w:tcMar>
                <w:vAlign w:val="center"/>
              </w:tcPr>
            </w:tcPrChange>
          </w:tcPr>
          <w:p w14:paraId="2B44A6F4" w14:textId="77777777" w:rsidR="005D2C4B" w:rsidRPr="005D2C4B" w:rsidRDefault="005D2C4B" w:rsidP="005D2C4B">
            <w:pPr>
              <w:widowControl/>
              <w:jc w:val="center"/>
              <w:textAlignment w:val="center"/>
              <w:rPr>
                <w:ins w:id="521" w:author=" " w:date="2019-11-22T15:21:00Z"/>
                <w:rFonts w:ascii="方正仿宋_GBK" w:eastAsia="方正仿宋_GBK"/>
                <w:bCs/>
                <w:sz w:val="24"/>
                <w:szCs w:val="24"/>
                <w:rPrChange w:id="522" w:author=" " w:date="2019-11-22T15:21:00Z">
                  <w:rPr>
                    <w:ins w:id="523" w:author=" " w:date="2019-11-22T15:21:00Z"/>
                    <w:rFonts w:ascii="宋体" w:hAnsi="宋体" w:cs="宋体"/>
                    <w:color w:val="000000"/>
                    <w:sz w:val="24"/>
                    <w:szCs w:val="24"/>
                  </w:rPr>
                </w:rPrChange>
              </w:rPr>
              <w:pPrChange w:id="524" w:author=" " w:date="2019-11-22T15:24:00Z">
                <w:pPr>
                  <w:widowControl/>
                  <w:jc w:val="left"/>
                  <w:textAlignment w:val="center"/>
                </w:pPr>
              </w:pPrChange>
            </w:pPr>
          </w:p>
        </w:tc>
        <w:tc>
          <w:tcPr>
            <w:tcW w:w="1276" w:type="dxa"/>
            <w:tcBorders>
              <w:top w:val="nil"/>
              <w:left w:val="single" w:sz="4" w:space="0" w:color="auto"/>
              <w:bottom w:val="single" w:sz="8" w:space="0" w:color="000000"/>
              <w:right w:val="single" w:sz="8" w:space="0" w:color="000000"/>
            </w:tcBorders>
            <w:noWrap/>
            <w:tcMar>
              <w:top w:w="15" w:type="dxa"/>
              <w:left w:w="15" w:type="dxa"/>
              <w:right w:w="15" w:type="dxa"/>
            </w:tcMar>
            <w:vAlign w:val="center"/>
            <w:tcPrChange w:id="525" w:author=" " w:date="2019-11-22T15:27:00Z">
              <w:tcPr>
                <w:tcW w:w="1394" w:type="dxa"/>
                <w:tcBorders>
                  <w:top w:val="nil"/>
                  <w:left w:val="single" w:sz="4" w:space="0" w:color="auto"/>
                  <w:bottom w:val="single" w:sz="8" w:space="0" w:color="000000"/>
                  <w:right w:val="single" w:sz="8" w:space="0" w:color="000000"/>
                </w:tcBorders>
                <w:noWrap/>
                <w:tcMar>
                  <w:top w:w="15" w:type="dxa"/>
                  <w:left w:w="15" w:type="dxa"/>
                  <w:right w:w="15" w:type="dxa"/>
                </w:tcMar>
                <w:vAlign w:val="center"/>
              </w:tcPr>
            </w:tcPrChange>
          </w:tcPr>
          <w:p w14:paraId="03C5A095" w14:textId="77777777" w:rsidR="005D2C4B" w:rsidRPr="005D2C4B" w:rsidRDefault="005D2C4B" w:rsidP="005D2C4B">
            <w:pPr>
              <w:widowControl/>
              <w:jc w:val="center"/>
              <w:textAlignment w:val="center"/>
              <w:rPr>
                <w:ins w:id="526" w:author=" " w:date="2019-11-22T15:21:00Z"/>
                <w:rFonts w:ascii="方正仿宋_GBK" w:eastAsia="方正仿宋_GBK"/>
                <w:bCs/>
                <w:sz w:val="24"/>
                <w:szCs w:val="24"/>
                <w:rPrChange w:id="527" w:author=" " w:date="2019-11-22T15:21:00Z">
                  <w:rPr>
                    <w:ins w:id="528" w:author=" " w:date="2019-11-22T15:21:00Z"/>
                    <w:rFonts w:ascii="宋体" w:hAnsi="宋体" w:cs="宋体"/>
                    <w:color w:val="000000"/>
                    <w:sz w:val="24"/>
                    <w:szCs w:val="24"/>
                  </w:rPr>
                </w:rPrChange>
              </w:rPr>
              <w:pPrChange w:id="529" w:author=" " w:date="2019-11-22T15:24:00Z">
                <w:pPr>
                  <w:widowControl/>
                  <w:jc w:val="right"/>
                  <w:textAlignment w:val="center"/>
                </w:pPr>
              </w:pPrChange>
            </w:pPr>
          </w:p>
        </w:tc>
        <w:tc>
          <w:tcPr>
            <w:tcW w:w="1854" w:type="dxa"/>
            <w:tcBorders>
              <w:top w:val="single" w:sz="4" w:space="0" w:color="000000"/>
              <w:left w:val="single" w:sz="4" w:space="0" w:color="000000"/>
              <w:bottom w:val="single" w:sz="4" w:space="0" w:color="000000"/>
              <w:right w:val="single" w:sz="4" w:space="0" w:color="000000"/>
            </w:tcBorders>
            <w:tcPrChange w:id="530" w:author=" " w:date="2019-11-22T15:27:00Z">
              <w:tcPr>
                <w:tcW w:w="724" w:type="dxa"/>
                <w:tcBorders>
                  <w:top w:val="single" w:sz="4" w:space="0" w:color="000000"/>
                  <w:left w:val="single" w:sz="4" w:space="0" w:color="000000"/>
                  <w:bottom w:val="single" w:sz="4" w:space="0" w:color="000000"/>
                  <w:right w:val="single" w:sz="4" w:space="0" w:color="000000"/>
                </w:tcBorders>
              </w:tcPr>
            </w:tcPrChange>
          </w:tcPr>
          <w:p w14:paraId="4FAE219C" w14:textId="77777777" w:rsidR="005D2C4B" w:rsidRDefault="005D2C4B">
            <w:pPr>
              <w:widowControl/>
              <w:jc w:val="center"/>
              <w:textAlignment w:val="center"/>
              <w:rPr>
                <w:ins w:id="531" w:author=" " w:date="2019-11-22T15:26:00Z"/>
                <w:rFonts w:ascii="方正仿宋_GBK" w:eastAsia="方正仿宋_GBK"/>
                <w:bCs/>
                <w:sz w:val="24"/>
                <w:szCs w:val="24"/>
              </w:rPr>
            </w:pP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Change w:id="532" w:author=" " w:date="2019-11-22T15:27:00Z">
              <w:tcPr>
                <w:tcW w:w="712"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tcPrChange>
          </w:tcPr>
          <w:p w14:paraId="664C4153" w14:textId="77777777" w:rsidR="005D2C4B" w:rsidRPr="005D2C4B" w:rsidRDefault="005D2C4B" w:rsidP="005D2C4B">
            <w:pPr>
              <w:widowControl/>
              <w:jc w:val="center"/>
              <w:textAlignment w:val="center"/>
              <w:rPr>
                <w:ins w:id="533" w:author=" " w:date="2019-11-22T15:21:00Z"/>
                <w:rFonts w:ascii="方正仿宋_GBK" w:eastAsia="方正仿宋_GBK"/>
                <w:bCs/>
                <w:sz w:val="24"/>
                <w:szCs w:val="24"/>
                <w:rPrChange w:id="534" w:author=" " w:date="2019-11-22T15:21:00Z">
                  <w:rPr>
                    <w:ins w:id="535" w:author=" " w:date="2019-11-22T15:21:00Z"/>
                    <w:rFonts w:ascii="微软雅黑" w:eastAsia="微软雅黑" w:hAnsi="微软雅黑" w:cs="微软雅黑"/>
                    <w:color w:val="000000"/>
                    <w:sz w:val="18"/>
                    <w:szCs w:val="18"/>
                  </w:rPr>
                </w:rPrChange>
              </w:rPr>
              <w:pPrChange w:id="536" w:author=" " w:date="2019-11-22T15:24:00Z">
                <w:pPr>
                  <w:widowControl/>
                  <w:jc w:val="left"/>
                  <w:textAlignment w:val="center"/>
                </w:pPr>
              </w:pPrChange>
            </w:pPr>
          </w:p>
        </w:tc>
      </w:tr>
      <w:tr w:rsidR="005D2C4B" w14:paraId="3A7D6DBC" w14:textId="77777777" w:rsidTr="005D2C4B">
        <w:trPr>
          <w:trHeight w:val="300"/>
          <w:ins w:id="537" w:author=" " w:date="2019-11-22T15:21:00Z"/>
          <w:trPrChange w:id="538" w:author=" " w:date="2019-11-22T15:27:00Z">
            <w:trPr>
              <w:trHeight w:val="300"/>
            </w:trPr>
          </w:trPrChange>
        </w:trPr>
        <w:tc>
          <w:tcPr>
            <w:tcW w:w="547" w:type="dxa"/>
            <w:tcBorders>
              <w:top w:val="nil"/>
              <w:left w:val="single" w:sz="8" w:space="0" w:color="000000"/>
              <w:bottom w:val="single" w:sz="8" w:space="0" w:color="000000"/>
              <w:right w:val="single" w:sz="4" w:space="0" w:color="auto"/>
            </w:tcBorders>
            <w:noWrap/>
            <w:tcMar>
              <w:top w:w="15" w:type="dxa"/>
              <w:left w:w="15" w:type="dxa"/>
              <w:right w:w="15" w:type="dxa"/>
            </w:tcMar>
            <w:vAlign w:val="center"/>
            <w:tcPrChange w:id="539" w:author=" " w:date="2019-11-22T15:27:00Z">
              <w:tcPr>
                <w:tcW w:w="547" w:type="dxa"/>
                <w:tcBorders>
                  <w:top w:val="nil"/>
                  <w:left w:val="single" w:sz="8" w:space="0" w:color="000000"/>
                  <w:bottom w:val="single" w:sz="8" w:space="0" w:color="000000"/>
                  <w:right w:val="single" w:sz="4" w:space="0" w:color="auto"/>
                </w:tcBorders>
                <w:noWrap/>
                <w:tcMar>
                  <w:top w:w="15" w:type="dxa"/>
                  <w:left w:w="15" w:type="dxa"/>
                  <w:right w:w="15" w:type="dxa"/>
                </w:tcMar>
                <w:vAlign w:val="center"/>
              </w:tcPr>
            </w:tcPrChange>
          </w:tcPr>
          <w:p w14:paraId="546D0968" w14:textId="77777777" w:rsidR="005D2C4B" w:rsidRPr="005D2C4B" w:rsidRDefault="00ED07D4">
            <w:pPr>
              <w:widowControl/>
              <w:jc w:val="center"/>
              <w:textAlignment w:val="center"/>
              <w:rPr>
                <w:ins w:id="540" w:author=" " w:date="2019-11-22T15:21:00Z"/>
                <w:rFonts w:ascii="方正仿宋_GBK" w:eastAsia="方正仿宋_GBK"/>
                <w:bCs/>
                <w:sz w:val="24"/>
                <w:szCs w:val="24"/>
                <w:rPrChange w:id="541" w:author=" " w:date="2019-11-22T15:21:00Z">
                  <w:rPr>
                    <w:ins w:id="542" w:author=" " w:date="2019-11-22T15:21:00Z"/>
                    <w:rFonts w:ascii="宋体" w:hAnsi="宋体" w:cs="宋体"/>
                    <w:color w:val="000000"/>
                    <w:sz w:val="24"/>
                    <w:szCs w:val="24"/>
                  </w:rPr>
                </w:rPrChange>
              </w:rPr>
            </w:pPr>
            <w:ins w:id="543" w:author=" " w:date="2019-11-22T15:21:00Z">
              <w:r>
                <w:rPr>
                  <w:rFonts w:ascii="方正仿宋_GBK" w:eastAsia="方正仿宋_GBK"/>
                  <w:bCs/>
                  <w:sz w:val="24"/>
                  <w:szCs w:val="24"/>
                  <w:rPrChange w:id="544" w:author=" " w:date="2019-11-22T15:21:00Z">
                    <w:rPr>
                      <w:rFonts w:ascii="宋体" w:hAnsi="宋体" w:cs="宋体"/>
                      <w:color w:val="000000"/>
                      <w:kern w:val="0"/>
                      <w:sz w:val="24"/>
                      <w:szCs w:val="24"/>
                      <w:lang w:bidi="ar"/>
                    </w:rPr>
                  </w:rPrChange>
                </w:rPr>
                <w:t>9</w:t>
              </w:r>
            </w:ins>
          </w:p>
        </w:tc>
        <w:tc>
          <w:tcPr>
            <w:tcW w:w="1558" w:type="dxa"/>
            <w:tcBorders>
              <w:top w:val="single" w:sz="4" w:space="0" w:color="auto"/>
              <w:left w:val="single" w:sz="4" w:space="0" w:color="auto"/>
              <w:bottom w:val="single" w:sz="4" w:space="0" w:color="auto"/>
              <w:right w:val="single" w:sz="4" w:space="0" w:color="auto"/>
            </w:tcBorders>
            <w:vAlign w:val="center"/>
            <w:tcPrChange w:id="545" w:author=" " w:date="2019-11-22T15:27:00Z">
              <w:tcPr>
                <w:tcW w:w="1319" w:type="dxa"/>
                <w:tcBorders>
                  <w:top w:val="single" w:sz="4" w:space="0" w:color="auto"/>
                  <w:left w:val="single" w:sz="4" w:space="0" w:color="auto"/>
                  <w:bottom w:val="single" w:sz="4" w:space="0" w:color="auto"/>
                  <w:right w:val="single" w:sz="4" w:space="0" w:color="auto"/>
                </w:tcBorders>
                <w:vAlign w:val="center"/>
              </w:tcPr>
            </w:tcPrChange>
          </w:tcPr>
          <w:p w14:paraId="760EB3B8" w14:textId="77777777" w:rsidR="005D2C4B" w:rsidRDefault="005D2C4B">
            <w:pPr>
              <w:widowControl/>
              <w:jc w:val="center"/>
              <w:textAlignment w:val="center"/>
              <w:rPr>
                <w:ins w:id="546" w:author=" " w:date="2019-11-22T15:25:00Z"/>
                <w:rFonts w:ascii="方正仿宋_GBK" w:eastAsia="方正仿宋_GBK"/>
                <w:bCs/>
                <w:sz w:val="24"/>
                <w:szCs w:val="24"/>
              </w:rPr>
            </w:pPr>
          </w:p>
        </w:tc>
        <w:tc>
          <w:tcPr>
            <w:tcW w:w="1276" w:type="dxa"/>
            <w:tcBorders>
              <w:top w:val="single" w:sz="4" w:space="0" w:color="auto"/>
              <w:left w:val="single" w:sz="4" w:space="0" w:color="auto"/>
              <w:bottom w:val="single" w:sz="4" w:space="0" w:color="auto"/>
              <w:right w:val="single" w:sz="4" w:space="0" w:color="auto"/>
            </w:tcBorders>
            <w:noWrap/>
            <w:tcMar>
              <w:top w:w="15" w:type="dxa"/>
              <w:left w:w="15" w:type="dxa"/>
              <w:right w:w="15" w:type="dxa"/>
            </w:tcMar>
            <w:vAlign w:val="center"/>
            <w:tcPrChange w:id="547" w:author=" " w:date="2019-11-22T15:27:00Z">
              <w:tcPr>
                <w:tcW w:w="1254" w:type="dxa"/>
                <w:tcBorders>
                  <w:top w:val="single" w:sz="4" w:space="0" w:color="auto"/>
                  <w:left w:val="single" w:sz="4" w:space="0" w:color="auto"/>
                  <w:bottom w:val="single" w:sz="4" w:space="0" w:color="auto"/>
                  <w:right w:val="single" w:sz="4" w:space="0" w:color="auto"/>
                </w:tcBorders>
                <w:noWrap/>
                <w:tcMar>
                  <w:top w:w="15" w:type="dxa"/>
                  <w:left w:w="15" w:type="dxa"/>
                  <w:right w:w="15" w:type="dxa"/>
                </w:tcMar>
                <w:vAlign w:val="center"/>
              </w:tcPr>
            </w:tcPrChange>
          </w:tcPr>
          <w:p w14:paraId="2D118AFD" w14:textId="77777777" w:rsidR="005D2C4B" w:rsidRPr="005D2C4B" w:rsidRDefault="005D2C4B" w:rsidP="005D2C4B">
            <w:pPr>
              <w:widowControl/>
              <w:jc w:val="center"/>
              <w:textAlignment w:val="center"/>
              <w:rPr>
                <w:ins w:id="548" w:author=" " w:date="2019-11-22T15:21:00Z"/>
                <w:rFonts w:ascii="方正仿宋_GBK" w:eastAsia="方正仿宋_GBK"/>
                <w:bCs/>
                <w:sz w:val="24"/>
                <w:szCs w:val="24"/>
                <w:rPrChange w:id="549" w:author=" " w:date="2019-11-22T15:21:00Z">
                  <w:rPr>
                    <w:ins w:id="550" w:author=" " w:date="2019-11-22T15:21:00Z"/>
                    <w:rFonts w:ascii="宋体" w:hAnsi="宋体" w:cs="宋体"/>
                    <w:color w:val="000000"/>
                    <w:sz w:val="24"/>
                    <w:szCs w:val="24"/>
                  </w:rPr>
                </w:rPrChange>
              </w:rPr>
              <w:pPrChange w:id="551" w:author=" " w:date="2019-11-22T15:24:00Z">
                <w:pPr>
                  <w:widowControl/>
                  <w:jc w:val="left"/>
                  <w:textAlignment w:val="center"/>
                </w:pPr>
              </w:pPrChange>
            </w:pPr>
          </w:p>
        </w:tc>
        <w:tc>
          <w:tcPr>
            <w:tcW w:w="1276" w:type="dxa"/>
            <w:tcBorders>
              <w:top w:val="nil"/>
              <w:left w:val="single" w:sz="4" w:space="0" w:color="auto"/>
              <w:bottom w:val="single" w:sz="8" w:space="0" w:color="000000"/>
              <w:right w:val="single" w:sz="8" w:space="0" w:color="000000"/>
            </w:tcBorders>
            <w:noWrap/>
            <w:tcMar>
              <w:top w:w="15" w:type="dxa"/>
              <w:left w:w="15" w:type="dxa"/>
              <w:right w:w="15" w:type="dxa"/>
            </w:tcMar>
            <w:vAlign w:val="center"/>
            <w:tcPrChange w:id="552" w:author=" " w:date="2019-11-22T15:27:00Z">
              <w:tcPr>
                <w:tcW w:w="1394" w:type="dxa"/>
                <w:tcBorders>
                  <w:top w:val="nil"/>
                  <w:left w:val="single" w:sz="4" w:space="0" w:color="auto"/>
                  <w:bottom w:val="single" w:sz="8" w:space="0" w:color="000000"/>
                  <w:right w:val="single" w:sz="8" w:space="0" w:color="000000"/>
                </w:tcBorders>
                <w:noWrap/>
                <w:tcMar>
                  <w:top w:w="15" w:type="dxa"/>
                  <w:left w:w="15" w:type="dxa"/>
                  <w:right w:w="15" w:type="dxa"/>
                </w:tcMar>
                <w:vAlign w:val="center"/>
              </w:tcPr>
            </w:tcPrChange>
          </w:tcPr>
          <w:p w14:paraId="150DCA2E" w14:textId="77777777" w:rsidR="005D2C4B" w:rsidRPr="005D2C4B" w:rsidRDefault="005D2C4B" w:rsidP="005D2C4B">
            <w:pPr>
              <w:widowControl/>
              <w:jc w:val="center"/>
              <w:textAlignment w:val="center"/>
              <w:rPr>
                <w:ins w:id="553" w:author=" " w:date="2019-11-22T15:21:00Z"/>
                <w:rFonts w:ascii="方正仿宋_GBK" w:eastAsia="方正仿宋_GBK"/>
                <w:bCs/>
                <w:sz w:val="24"/>
                <w:szCs w:val="24"/>
                <w:rPrChange w:id="554" w:author=" " w:date="2019-11-22T15:21:00Z">
                  <w:rPr>
                    <w:ins w:id="555" w:author=" " w:date="2019-11-22T15:21:00Z"/>
                    <w:rFonts w:ascii="宋体" w:hAnsi="宋体" w:cs="宋体"/>
                    <w:color w:val="000000"/>
                    <w:sz w:val="24"/>
                    <w:szCs w:val="24"/>
                  </w:rPr>
                </w:rPrChange>
              </w:rPr>
              <w:pPrChange w:id="556" w:author=" " w:date="2019-11-22T15:24:00Z">
                <w:pPr>
                  <w:widowControl/>
                  <w:jc w:val="right"/>
                  <w:textAlignment w:val="center"/>
                </w:pPr>
              </w:pPrChange>
            </w:pPr>
          </w:p>
        </w:tc>
        <w:tc>
          <w:tcPr>
            <w:tcW w:w="1854" w:type="dxa"/>
            <w:tcBorders>
              <w:top w:val="single" w:sz="4" w:space="0" w:color="000000"/>
              <w:left w:val="single" w:sz="4" w:space="0" w:color="000000"/>
              <w:bottom w:val="single" w:sz="4" w:space="0" w:color="000000"/>
              <w:right w:val="single" w:sz="4" w:space="0" w:color="000000"/>
            </w:tcBorders>
            <w:tcPrChange w:id="557" w:author=" " w:date="2019-11-22T15:27:00Z">
              <w:tcPr>
                <w:tcW w:w="724" w:type="dxa"/>
                <w:tcBorders>
                  <w:top w:val="single" w:sz="4" w:space="0" w:color="000000"/>
                  <w:left w:val="single" w:sz="4" w:space="0" w:color="000000"/>
                  <w:bottom w:val="single" w:sz="4" w:space="0" w:color="000000"/>
                  <w:right w:val="single" w:sz="4" w:space="0" w:color="000000"/>
                </w:tcBorders>
              </w:tcPr>
            </w:tcPrChange>
          </w:tcPr>
          <w:p w14:paraId="4D11F803" w14:textId="77777777" w:rsidR="005D2C4B" w:rsidRDefault="005D2C4B">
            <w:pPr>
              <w:widowControl/>
              <w:jc w:val="center"/>
              <w:textAlignment w:val="center"/>
              <w:rPr>
                <w:ins w:id="558" w:author=" " w:date="2019-11-22T15:26:00Z"/>
                <w:rFonts w:ascii="方正仿宋_GBK" w:eastAsia="方正仿宋_GBK"/>
                <w:bCs/>
                <w:sz w:val="24"/>
                <w:szCs w:val="24"/>
              </w:rPr>
            </w:pP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Change w:id="559" w:author=" " w:date="2019-11-22T15:27:00Z">
              <w:tcPr>
                <w:tcW w:w="712"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tcPrChange>
          </w:tcPr>
          <w:p w14:paraId="456478DC" w14:textId="77777777" w:rsidR="005D2C4B" w:rsidRPr="005D2C4B" w:rsidRDefault="005D2C4B" w:rsidP="005D2C4B">
            <w:pPr>
              <w:widowControl/>
              <w:jc w:val="center"/>
              <w:textAlignment w:val="center"/>
              <w:rPr>
                <w:ins w:id="560" w:author=" " w:date="2019-11-22T15:21:00Z"/>
                <w:rFonts w:ascii="方正仿宋_GBK" w:eastAsia="方正仿宋_GBK"/>
                <w:bCs/>
                <w:sz w:val="24"/>
                <w:szCs w:val="24"/>
                <w:rPrChange w:id="561" w:author=" " w:date="2019-11-22T15:21:00Z">
                  <w:rPr>
                    <w:ins w:id="562" w:author=" " w:date="2019-11-22T15:21:00Z"/>
                    <w:rFonts w:ascii="微软雅黑" w:eastAsia="微软雅黑" w:hAnsi="微软雅黑" w:cs="微软雅黑"/>
                    <w:color w:val="000000"/>
                    <w:sz w:val="18"/>
                    <w:szCs w:val="18"/>
                  </w:rPr>
                </w:rPrChange>
              </w:rPr>
              <w:pPrChange w:id="563" w:author=" " w:date="2019-11-22T15:24:00Z">
                <w:pPr>
                  <w:widowControl/>
                  <w:jc w:val="left"/>
                  <w:textAlignment w:val="center"/>
                </w:pPr>
              </w:pPrChange>
            </w:pPr>
          </w:p>
        </w:tc>
      </w:tr>
      <w:tr w:rsidR="005D2C4B" w14:paraId="6A6A56D8" w14:textId="77777777" w:rsidTr="005D2C4B">
        <w:trPr>
          <w:trHeight w:val="300"/>
          <w:ins w:id="564" w:author=" " w:date="2019-11-22T15:21:00Z"/>
          <w:trPrChange w:id="565" w:author=" " w:date="2019-11-22T15:27:00Z">
            <w:trPr>
              <w:trHeight w:val="300"/>
            </w:trPr>
          </w:trPrChange>
        </w:trPr>
        <w:tc>
          <w:tcPr>
            <w:tcW w:w="547" w:type="dxa"/>
            <w:tcBorders>
              <w:top w:val="nil"/>
              <w:left w:val="single" w:sz="8" w:space="0" w:color="000000"/>
              <w:bottom w:val="single" w:sz="8" w:space="0" w:color="000000"/>
              <w:right w:val="single" w:sz="4" w:space="0" w:color="auto"/>
            </w:tcBorders>
            <w:noWrap/>
            <w:tcMar>
              <w:top w:w="15" w:type="dxa"/>
              <w:left w:w="15" w:type="dxa"/>
              <w:right w:w="15" w:type="dxa"/>
            </w:tcMar>
            <w:vAlign w:val="center"/>
            <w:tcPrChange w:id="566" w:author=" " w:date="2019-11-22T15:27:00Z">
              <w:tcPr>
                <w:tcW w:w="547" w:type="dxa"/>
                <w:tcBorders>
                  <w:top w:val="nil"/>
                  <w:left w:val="single" w:sz="8" w:space="0" w:color="000000"/>
                  <w:bottom w:val="single" w:sz="8" w:space="0" w:color="000000"/>
                  <w:right w:val="single" w:sz="4" w:space="0" w:color="auto"/>
                </w:tcBorders>
                <w:noWrap/>
                <w:tcMar>
                  <w:top w:w="15" w:type="dxa"/>
                  <w:left w:w="15" w:type="dxa"/>
                  <w:right w:w="15" w:type="dxa"/>
                </w:tcMar>
                <w:vAlign w:val="center"/>
              </w:tcPr>
            </w:tcPrChange>
          </w:tcPr>
          <w:p w14:paraId="78E788A7" w14:textId="77777777" w:rsidR="005D2C4B" w:rsidRPr="005D2C4B" w:rsidRDefault="00ED07D4">
            <w:pPr>
              <w:widowControl/>
              <w:jc w:val="center"/>
              <w:textAlignment w:val="center"/>
              <w:rPr>
                <w:ins w:id="567" w:author=" " w:date="2019-11-22T15:21:00Z"/>
                <w:rFonts w:ascii="方正仿宋_GBK" w:eastAsia="方正仿宋_GBK"/>
                <w:bCs/>
                <w:sz w:val="24"/>
                <w:szCs w:val="24"/>
                <w:rPrChange w:id="568" w:author=" " w:date="2019-11-22T15:21:00Z">
                  <w:rPr>
                    <w:ins w:id="569" w:author=" " w:date="2019-11-22T15:21:00Z"/>
                    <w:rFonts w:ascii="宋体" w:hAnsi="宋体" w:cs="宋体"/>
                    <w:color w:val="000000"/>
                    <w:sz w:val="24"/>
                    <w:szCs w:val="24"/>
                  </w:rPr>
                </w:rPrChange>
              </w:rPr>
            </w:pPr>
            <w:ins w:id="570" w:author=" " w:date="2019-11-22T15:21:00Z">
              <w:r>
                <w:rPr>
                  <w:rFonts w:ascii="方正仿宋_GBK" w:eastAsia="方正仿宋_GBK"/>
                  <w:bCs/>
                  <w:sz w:val="24"/>
                  <w:szCs w:val="24"/>
                  <w:rPrChange w:id="571" w:author=" " w:date="2019-11-22T15:21:00Z">
                    <w:rPr>
                      <w:rFonts w:ascii="宋体" w:hAnsi="宋体" w:cs="宋体"/>
                      <w:color w:val="000000"/>
                      <w:kern w:val="0"/>
                      <w:sz w:val="24"/>
                      <w:szCs w:val="24"/>
                      <w:lang w:bidi="ar"/>
                    </w:rPr>
                  </w:rPrChange>
                </w:rPr>
                <w:t>10</w:t>
              </w:r>
            </w:ins>
          </w:p>
        </w:tc>
        <w:tc>
          <w:tcPr>
            <w:tcW w:w="1558" w:type="dxa"/>
            <w:tcBorders>
              <w:top w:val="single" w:sz="4" w:space="0" w:color="auto"/>
              <w:left w:val="single" w:sz="4" w:space="0" w:color="auto"/>
              <w:bottom w:val="single" w:sz="4" w:space="0" w:color="auto"/>
              <w:right w:val="single" w:sz="4" w:space="0" w:color="auto"/>
            </w:tcBorders>
            <w:vAlign w:val="center"/>
            <w:tcPrChange w:id="572" w:author=" " w:date="2019-11-22T15:27:00Z">
              <w:tcPr>
                <w:tcW w:w="1319" w:type="dxa"/>
                <w:tcBorders>
                  <w:top w:val="single" w:sz="4" w:space="0" w:color="auto"/>
                  <w:left w:val="single" w:sz="4" w:space="0" w:color="auto"/>
                  <w:bottom w:val="single" w:sz="4" w:space="0" w:color="auto"/>
                  <w:right w:val="single" w:sz="4" w:space="0" w:color="auto"/>
                </w:tcBorders>
                <w:vAlign w:val="center"/>
              </w:tcPr>
            </w:tcPrChange>
          </w:tcPr>
          <w:p w14:paraId="65727A2F" w14:textId="77777777" w:rsidR="005D2C4B" w:rsidRDefault="005D2C4B">
            <w:pPr>
              <w:widowControl/>
              <w:jc w:val="center"/>
              <w:textAlignment w:val="center"/>
              <w:rPr>
                <w:ins w:id="573" w:author=" " w:date="2019-11-22T15:25:00Z"/>
                <w:rFonts w:ascii="方正仿宋_GBK" w:eastAsia="方正仿宋_GBK"/>
                <w:bCs/>
                <w:sz w:val="24"/>
                <w:szCs w:val="24"/>
              </w:rPr>
            </w:pPr>
          </w:p>
        </w:tc>
        <w:tc>
          <w:tcPr>
            <w:tcW w:w="1276" w:type="dxa"/>
            <w:tcBorders>
              <w:top w:val="single" w:sz="4" w:space="0" w:color="auto"/>
              <w:left w:val="single" w:sz="4" w:space="0" w:color="auto"/>
              <w:bottom w:val="single" w:sz="4" w:space="0" w:color="auto"/>
              <w:right w:val="single" w:sz="4" w:space="0" w:color="auto"/>
            </w:tcBorders>
            <w:noWrap/>
            <w:tcMar>
              <w:top w:w="15" w:type="dxa"/>
              <w:left w:w="15" w:type="dxa"/>
              <w:right w:w="15" w:type="dxa"/>
            </w:tcMar>
            <w:vAlign w:val="center"/>
            <w:tcPrChange w:id="574" w:author=" " w:date="2019-11-22T15:27:00Z">
              <w:tcPr>
                <w:tcW w:w="1254" w:type="dxa"/>
                <w:tcBorders>
                  <w:top w:val="single" w:sz="4" w:space="0" w:color="auto"/>
                  <w:left w:val="single" w:sz="4" w:space="0" w:color="auto"/>
                  <w:bottom w:val="single" w:sz="4" w:space="0" w:color="auto"/>
                  <w:right w:val="single" w:sz="4" w:space="0" w:color="auto"/>
                </w:tcBorders>
                <w:noWrap/>
                <w:tcMar>
                  <w:top w:w="15" w:type="dxa"/>
                  <w:left w:w="15" w:type="dxa"/>
                  <w:right w:w="15" w:type="dxa"/>
                </w:tcMar>
                <w:vAlign w:val="center"/>
              </w:tcPr>
            </w:tcPrChange>
          </w:tcPr>
          <w:p w14:paraId="73C63F4D" w14:textId="77777777" w:rsidR="005D2C4B" w:rsidRPr="005D2C4B" w:rsidRDefault="005D2C4B" w:rsidP="005D2C4B">
            <w:pPr>
              <w:widowControl/>
              <w:jc w:val="center"/>
              <w:textAlignment w:val="center"/>
              <w:rPr>
                <w:ins w:id="575" w:author=" " w:date="2019-11-22T15:21:00Z"/>
                <w:rFonts w:ascii="方正仿宋_GBK" w:eastAsia="方正仿宋_GBK"/>
                <w:bCs/>
                <w:sz w:val="24"/>
                <w:szCs w:val="24"/>
                <w:rPrChange w:id="576" w:author=" " w:date="2019-11-22T15:21:00Z">
                  <w:rPr>
                    <w:ins w:id="577" w:author=" " w:date="2019-11-22T15:21:00Z"/>
                    <w:rFonts w:ascii="宋体" w:hAnsi="宋体" w:cs="宋体"/>
                    <w:color w:val="000000"/>
                    <w:sz w:val="24"/>
                    <w:szCs w:val="24"/>
                  </w:rPr>
                </w:rPrChange>
              </w:rPr>
              <w:pPrChange w:id="578" w:author=" " w:date="2019-11-22T15:24:00Z">
                <w:pPr>
                  <w:widowControl/>
                  <w:jc w:val="left"/>
                  <w:textAlignment w:val="center"/>
                </w:pPr>
              </w:pPrChange>
            </w:pPr>
          </w:p>
        </w:tc>
        <w:tc>
          <w:tcPr>
            <w:tcW w:w="1276" w:type="dxa"/>
            <w:tcBorders>
              <w:top w:val="nil"/>
              <w:left w:val="single" w:sz="4" w:space="0" w:color="auto"/>
              <w:bottom w:val="single" w:sz="8" w:space="0" w:color="000000"/>
              <w:right w:val="single" w:sz="8" w:space="0" w:color="000000"/>
            </w:tcBorders>
            <w:noWrap/>
            <w:tcMar>
              <w:top w:w="15" w:type="dxa"/>
              <w:left w:w="15" w:type="dxa"/>
              <w:right w:w="15" w:type="dxa"/>
            </w:tcMar>
            <w:vAlign w:val="center"/>
            <w:tcPrChange w:id="579" w:author=" " w:date="2019-11-22T15:27:00Z">
              <w:tcPr>
                <w:tcW w:w="1394" w:type="dxa"/>
                <w:tcBorders>
                  <w:top w:val="nil"/>
                  <w:left w:val="single" w:sz="4" w:space="0" w:color="auto"/>
                  <w:bottom w:val="single" w:sz="8" w:space="0" w:color="000000"/>
                  <w:right w:val="single" w:sz="8" w:space="0" w:color="000000"/>
                </w:tcBorders>
                <w:noWrap/>
                <w:tcMar>
                  <w:top w:w="15" w:type="dxa"/>
                  <w:left w:w="15" w:type="dxa"/>
                  <w:right w:w="15" w:type="dxa"/>
                </w:tcMar>
                <w:vAlign w:val="center"/>
              </w:tcPr>
            </w:tcPrChange>
          </w:tcPr>
          <w:p w14:paraId="17777233" w14:textId="77777777" w:rsidR="005D2C4B" w:rsidRPr="005D2C4B" w:rsidRDefault="005D2C4B" w:rsidP="005D2C4B">
            <w:pPr>
              <w:widowControl/>
              <w:jc w:val="center"/>
              <w:textAlignment w:val="center"/>
              <w:rPr>
                <w:ins w:id="580" w:author=" " w:date="2019-11-22T15:21:00Z"/>
                <w:rFonts w:ascii="方正仿宋_GBK" w:eastAsia="方正仿宋_GBK"/>
                <w:bCs/>
                <w:sz w:val="24"/>
                <w:szCs w:val="24"/>
                <w:rPrChange w:id="581" w:author=" " w:date="2019-11-22T15:21:00Z">
                  <w:rPr>
                    <w:ins w:id="582" w:author=" " w:date="2019-11-22T15:21:00Z"/>
                    <w:rFonts w:ascii="宋体" w:hAnsi="宋体" w:cs="宋体"/>
                    <w:color w:val="000000"/>
                    <w:sz w:val="24"/>
                    <w:szCs w:val="24"/>
                  </w:rPr>
                </w:rPrChange>
              </w:rPr>
              <w:pPrChange w:id="583" w:author=" " w:date="2019-11-22T15:24:00Z">
                <w:pPr>
                  <w:widowControl/>
                  <w:jc w:val="right"/>
                  <w:textAlignment w:val="center"/>
                </w:pPr>
              </w:pPrChange>
            </w:pPr>
          </w:p>
        </w:tc>
        <w:tc>
          <w:tcPr>
            <w:tcW w:w="1854" w:type="dxa"/>
            <w:tcBorders>
              <w:top w:val="single" w:sz="4" w:space="0" w:color="000000"/>
              <w:left w:val="single" w:sz="4" w:space="0" w:color="000000"/>
              <w:bottom w:val="single" w:sz="4" w:space="0" w:color="000000"/>
              <w:right w:val="single" w:sz="4" w:space="0" w:color="000000"/>
            </w:tcBorders>
            <w:tcPrChange w:id="584" w:author=" " w:date="2019-11-22T15:27:00Z">
              <w:tcPr>
                <w:tcW w:w="724" w:type="dxa"/>
                <w:tcBorders>
                  <w:top w:val="single" w:sz="4" w:space="0" w:color="000000"/>
                  <w:left w:val="single" w:sz="4" w:space="0" w:color="000000"/>
                  <w:bottom w:val="single" w:sz="4" w:space="0" w:color="000000"/>
                  <w:right w:val="single" w:sz="4" w:space="0" w:color="000000"/>
                </w:tcBorders>
              </w:tcPr>
            </w:tcPrChange>
          </w:tcPr>
          <w:p w14:paraId="5C64C081" w14:textId="77777777" w:rsidR="005D2C4B" w:rsidRDefault="005D2C4B">
            <w:pPr>
              <w:widowControl/>
              <w:jc w:val="center"/>
              <w:textAlignment w:val="center"/>
              <w:rPr>
                <w:ins w:id="585" w:author=" " w:date="2019-11-22T15:26:00Z"/>
                <w:rFonts w:ascii="方正仿宋_GBK" w:eastAsia="方正仿宋_GBK"/>
                <w:bCs/>
                <w:sz w:val="24"/>
                <w:szCs w:val="24"/>
              </w:rPr>
            </w:pP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Change w:id="586" w:author=" " w:date="2019-11-22T15:27:00Z">
              <w:tcPr>
                <w:tcW w:w="712"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tcPrChange>
          </w:tcPr>
          <w:p w14:paraId="2039F4A0" w14:textId="77777777" w:rsidR="005D2C4B" w:rsidRPr="005D2C4B" w:rsidRDefault="005D2C4B" w:rsidP="005D2C4B">
            <w:pPr>
              <w:widowControl/>
              <w:jc w:val="center"/>
              <w:textAlignment w:val="center"/>
              <w:rPr>
                <w:ins w:id="587" w:author=" " w:date="2019-11-22T15:21:00Z"/>
                <w:rFonts w:ascii="方正仿宋_GBK" w:eastAsia="方正仿宋_GBK"/>
                <w:bCs/>
                <w:sz w:val="24"/>
                <w:szCs w:val="24"/>
                <w:rPrChange w:id="588" w:author=" " w:date="2019-11-22T15:21:00Z">
                  <w:rPr>
                    <w:ins w:id="589" w:author=" " w:date="2019-11-22T15:21:00Z"/>
                    <w:rFonts w:ascii="微软雅黑" w:eastAsia="微软雅黑" w:hAnsi="微软雅黑" w:cs="微软雅黑"/>
                    <w:color w:val="000000"/>
                    <w:sz w:val="18"/>
                    <w:szCs w:val="18"/>
                  </w:rPr>
                </w:rPrChange>
              </w:rPr>
              <w:pPrChange w:id="590" w:author=" " w:date="2019-11-22T15:24:00Z">
                <w:pPr>
                  <w:widowControl/>
                  <w:jc w:val="left"/>
                  <w:textAlignment w:val="center"/>
                </w:pPr>
              </w:pPrChange>
            </w:pPr>
          </w:p>
        </w:tc>
      </w:tr>
      <w:tr w:rsidR="005D2C4B" w14:paraId="67B94E0F" w14:textId="77777777" w:rsidTr="005D2C4B">
        <w:trPr>
          <w:trHeight w:val="300"/>
          <w:ins w:id="591" w:author=" " w:date="2019-11-22T15:21:00Z"/>
          <w:trPrChange w:id="592" w:author=" " w:date="2019-11-22T15:27:00Z">
            <w:trPr>
              <w:trHeight w:val="300"/>
            </w:trPr>
          </w:trPrChange>
        </w:trPr>
        <w:tc>
          <w:tcPr>
            <w:tcW w:w="547" w:type="dxa"/>
            <w:tcBorders>
              <w:top w:val="nil"/>
              <w:left w:val="single" w:sz="8" w:space="0" w:color="000000"/>
              <w:bottom w:val="single" w:sz="8" w:space="0" w:color="000000"/>
              <w:right w:val="single" w:sz="4" w:space="0" w:color="auto"/>
            </w:tcBorders>
            <w:noWrap/>
            <w:tcMar>
              <w:top w:w="15" w:type="dxa"/>
              <w:left w:w="15" w:type="dxa"/>
              <w:right w:w="15" w:type="dxa"/>
            </w:tcMar>
            <w:vAlign w:val="center"/>
            <w:tcPrChange w:id="593" w:author=" " w:date="2019-11-22T15:27:00Z">
              <w:tcPr>
                <w:tcW w:w="547" w:type="dxa"/>
                <w:tcBorders>
                  <w:top w:val="nil"/>
                  <w:left w:val="single" w:sz="8" w:space="0" w:color="000000"/>
                  <w:bottom w:val="single" w:sz="8" w:space="0" w:color="000000"/>
                  <w:right w:val="single" w:sz="4" w:space="0" w:color="auto"/>
                </w:tcBorders>
                <w:noWrap/>
                <w:tcMar>
                  <w:top w:w="15" w:type="dxa"/>
                  <w:left w:w="15" w:type="dxa"/>
                  <w:right w:w="15" w:type="dxa"/>
                </w:tcMar>
                <w:vAlign w:val="center"/>
              </w:tcPr>
            </w:tcPrChange>
          </w:tcPr>
          <w:p w14:paraId="0C928991" w14:textId="77777777" w:rsidR="005D2C4B" w:rsidRPr="005D2C4B" w:rsidRDefault="00ED07D4">
            <w:pPr>
              <w:widowControl/>
              <w:jc w:val="center"/>
              <w:textAlignment w:val="center"/>
              <w:rPr>
                <w:ins w:id="594" w:author=" " w:date="2019-11-22T15:21:00Z"/>
                <w:rFonts w:ascii="方正仿宋_GBK" w:eastAsia="方正仿宋_GBK"/>
                <w:bCs/>
                <w:sz w:val="24"/>
                <w:szCs w:val="24"/>
                <w:rPrChange w:id="595" w:author=" " w:date="2019-11-22T15:21:00Z">
                  <w:rPr>
                    <w:ins w:id="596" w:author=" " w:date="2019-11-22T15:21:00Z"/>
                    <w:rFonts w:ascii="宋体" w:hAnsi="宋体" w:cs="宋体"/>
                    <w:color w:val="000000"/>
                    <w:sz w:val="24"/>
                    <w:szCs w:val="24"/>
                  </w:rPr>
                </w:rPrChange>
              </w:rPr>
            </w:pPr>
            <w:ins w:id="597" w:author=" " w:date="2019-11-22T15:21:00Z">
              <w:r>
                <w:rPr>
                  <w:rFonts w:ascii="方正仿宋_GBK" w:eastAsia="方正仿宋_GBK"/>
                  <w:bCs/>
                  <w:sz w:val="24"/>
                  <w:szCs w:val="24"/>
                  <w:rPrChange w:id="598" w:author=" " w:date="2019-11-22T15:21:00Z">
                    <w:rPr>
                      <w:rFonts w:ascii="宋体" w:hAnsi="宋体" w:cs="宋体"/>
                      <w:color w:val="000000"/>
                      <w:kern w:val="0"/>
                      <w:sz w:val="24"/>
                      <w:szCs w:val="24"/>
                      <w:lang w:bidi="ar"/>
                    </w:rPr>
                  </w:rPrChange>
                </w:rPr>
                <w:t>11</w:t>
              </w:r>
            </w:ins>
          </w:p>
        </w:tc>
        <w:tc>
          <w:tcPr>
            <w:tcW w:w="1558" w:type="dxa"/>
            <w:tcBorders>
              <w:top w:val="single" w:sz="4" w:space="0" w:color="auto"/>
              <w:left w:val="single" w:sz="4" w:space="0" w:color="auto"/>
              <w:bottom w:val="single" w:sz="4" w:space="0" w:color="auto"/>
              <w:right w:val="single" w:sz="4" w:space="0" w:color="auto"/>
            </w:tcBorders>
            <w:vAlign w:val="center"/>
            <w:tcPrChange w:id="599" w:author=" " w:date="2019-11-22T15:27:00Z">
              <w:tcPr>
                <w:tcW w:w="1319" w:type="dxa"/>
                <w:tcBorders>
                  <w:top w:val="single" w:sz="4" w:space="0" w:color="auto"/>
                  <w:left w:val="single" w:sz="4" w:space="0" w:color="auto"/>
                  <w:bottom w:val="single" w:sz="4" w:space="0" w:color="auto"/>
                  <w:right w:val="single" w:sz="4" w:space="0" w:color="auto"/>
                </w:tcBorders>
                <w:vAlign w:val="center"/>
              </w:tcPr>
            </w:tcPrChange>
          </w:tcPr>
          <w:p w14:paraId="6CB44522" w14:textId="77777777" w:rsidR="005D2C4B" w:rsidRDefault="005D2C4B">
            <w:pPr>
              <w:widowControl/>
              <w:jc w:val="center"/>
              <w:textAlignment w:val="center"/>
              <w:rPr>
                <w:ins w:id="600" w:author=" " w:date="2019-11-22T15:25:00Z"/>
                <w:rFonts w:ascii="方正仿宋_GBK" w:eastAsia="方正仿宋_GBK"/>
                <w:bCs/>
                <w:sz w:val="24"/>
                <w:szCs w:val="24"/>
              </w:rPr>
            </w:pPr>
          </w:p>
        </w:tc>
        <w:tc>
          <w:tcPr>
            <w:tcW w:w="1276" w:type="dxa"/>
            <w:tcBorders>
              <w:top w:val="single" w:sz="4" w:space="0" w:color="auto"/>
              <w:left w:val="single" w:sz="4" w:space="0" w:color="auto"/>
              <w:bottom w:val="single" w:sz="4" w:space="0" w:color="auto"/>
              <w:right w:val="single" w:sz="4" w:space="0" w:color="auto"/>
            </w:tcBorders>
            <w:noWrap/>
            <w:tcMar>
              <w:top w:w="15" w:type="dxa"/>
              <w:left w:w="15" w:type="dxa"/>
              <w:right w:w="15" w:type="dxa"/>
            </w:tcMar>
            <w:vAlign w:val="center"/>
            <w:tcPrChange w:id="601" w:author=" " w:date="2019-11-22T15:27:00Z">
              <w:tcPr>
                <w:tcW w:w="1254" w:type="dxa"/>
                <w:tcBorders>
                  <w:top w:val="single" w:sz="4" w:space="0" w:color="auto"/>
                  <w:left w:val="single" w:sz="4" w:space="0" w:color="auto"/>
                  <w:bottom w:val="single" w:sz="4" w:space="0" w:color="auto"/>
                  <w:right w:val="single" w:sz="4" w:space="0" w:color="auto"/>
                </w:tcBorders>
                <w:noWrap/>
                <w:tcMar>
                  <w:top w:w="15" w:type="dxa"/>
                  <w:left w:w="15" w:type="dxa"/>
                  <w:right w:w="15" w:type="dxa"/>
                </w:tcMar>
                <w:vAlign w:val="center"/>
              </w:tcPr>
            </w:tcPrChange>
          </w:tcPr>
          <w:p w14:paraId="5ACD11CD" w14:textId="77777777" w:rsidR="005D2C4B" w:rsidRPr="005D2C4B" w:rsidRDefault="005D2C4B" w:rsidP="005D2C4B">
            <w:pPr>
              <w:widowControl/>
              <w:jc w:val="center"/>
              <w:textAlignment w:val="center"/>
              <w:rPr>
                <w:ins w:id="602" w:author=" " w:date="2019-11-22T15:21:00Z"/>
                <w:rFonts w:ascii="方正仿宋_GBK" w:eastAsia="方正仿宋_GBK"/>
                <w:bCs/>
                <w:sz w:val="24"/>
                <w:szCs w:val="24"/>
                <w:rPrChange w:id="603" w:author=" " w:date="2019-11-22T15:21:00Z">
                  <w:rPr>
                    <w:ins w:id="604" w:author=" " w:date="2019-11-22T15:21:00Z"/>
                    <w:rFonts w:ascii="宋体" w:hAnsi="宋体" w:cs="宋体"/>
                    <w:color w:val="000000"/>
                    <w:sz w:val="24"/>
                    <w:szCs w:val="24"/>
                  </w:rPr>
                </w:rPrChange>
              </w:rPr>
              <w:pPrChange w:id="605" w:author=" " w:date="2019-11-22T15:24:00Z">
                <w:pPr>
                  <w:widowControl/>
                  <w:jc w:val="left"/>
                  <w:textAlignment w:val="center"/>
                </w:pPr>
              </w:pPrChange>
            </w:pPr>
          </w:p>
        </w:tc>
        <w:tc>
          <w:tcPr>
            <w:tcW w:w="1276" w:type="dxa"/>
            <w:tcBorders>
              <w:top w:val="nil"/>
              <w:left w:val="single" w:sz="4" w:space="0" w:color="auto"/>
              <w:bottom w:val="single" w:sz="8" w:space="0" w:color="000000"/>
              <w:right w:val="single" w:sz="8" w:space="0" w:color="000000"/>
            </w:tcBorders>
            <w:noWrap/>
            <w:tcMar>
              <w:top w:w="15" w:type="dxa"/>
              <w:left w:w="15" w:type="dxa"/>
              <w:right w:w="15" w:type="dxa"/>
            </w:tcMar>
            <w:vAlign w:val="center"/>
            <w:tcPrChange w:id="606" w:author=" " w:date="2019-11-22T15:27:00Z">
              <w:tcPr>
                <w:tcW w:w="1394" w:type="dxa"/>
                <w:tcBorders>
                  <w:top w:val="nil"/>
                  <w:left w:val="single" w:sz="4" w:space="0" w:color="auto"/>
                  <w:bottom w:val="single" w:sz="8" w:space="0" w:color="000000"/>
                  <w:right w:val="single" w:sz="8" w:space="0" w:color="000000"/>
                </w:tcBorders>
                <w:noWrap/>
                <w:tcMar>
                  <w:top w:w="15" w:type="dxa"/>
                  <w:left w:w="15" w:type="dxa"/>
                  <w:right w:w="15" w:type="dxa"/>
                </w:tcMar>
                <w:vAlign w:val="center"/>
              </w:tcPr>
            </w:tcPrChange>
          </w:tcPr>
          <w:p w14:paraId="0830C768" w14:textId="77777777" w:rsidR="005D2C4B" w:rsidRPr="005D2C4B" w:rsidRDefault="005D2C4B" w:rsidP="005D2C4B">
            <w:pPr>
              <w:widowControl/>
              <w:jc w:val="center"/>
              <w:textAlignment w:val="center"/>
              <w:rPr>
                <w:ins w:id="607" w:author=" " w:date="2019-11-22T15:21:00Z"/>
                <w:rFonts w:ascii="方正仿宋_GBK" w:eastAsia="方正仿宋_GBK"/>
                <w:bCs/>
                <w:sz w:val="24"/>
                <w:szCs w:val="24"/>
                <w:rPrChange w:id="608" w:author=" " w:date="2019-11-22T15:21:00Z">
                  <w:rPr>
                    <w:ins w:id="609" w:author=" " w:date="2019-11-22T15:21:00Z"/>
                    <w:rFonts w:ascii="宋体" w:hAnsi="宋体" w:cs="宋体"/>
                    <w:color w:val="000000"/>
                    <w:sz w:val="24"/>
                    <w:szCs w:val="24"/>
                  </w:rPr>
                </w:rPrChange>
              </w:rPr>
              <w:pPrChange w:id="610" w:author=" " w:date="2019-11-22T15:24:00Z">
                <w:pPr>
                  <w:widowControl/>
                  <w:jc w:val="right"/>
                  <w:textAlignment w:val="center"/>
                </w:pPr>
              </w:pPrChange>
            </w:pPr>
          </w:p>
        </w:tc>
        <w:tc>
          <w:tcPr>
            <w:tcW w:w="1854" w:type="dxa"/>
            <w:tcBorders>
              <w:top w:val="single" w:sz="4" w:space="0" w:color="000000"/>
              <w:left w:val="single" w:sz="4" w:space="0" w:color="000000"/>
              <w:bottom w:val="single" w:sz="4" w:space="0" w:color="000000"/>
              <w:right w:val="single" w:sz="4" w:space="0" w:color="000000"/>
            </w:tcBorders>
            <w:tcPrChange w:id="611" w:author=" " w:date="2019-11-22T15:27:00Z">
              <w:tcPr>
                <w:tcW w:w="724" w:type="dxa"/>
                <w:tcBorders>
                  <w:top w:val="single" w:sz="4" w:space="0" w:color="000000"/>
                  <w:left w:val="single" w:sz="4" w:space="0" w:color="000000"/>
                  <w:bottom w:val="single" w:sz="4" w:space="0" w:color="000000"/>
                  <w:right w:val="single" w:sz="4" w:space="0" w:color="000000"/>
                </w:tcBorders>
              </w:tcPr>
            </w:tcPrChange>
          </w:tcPr>
          <w:p w14:paraId="525EA3C4" w14:textId="77777777" w:rsidR="005D2C4B" w:rsidRDefault="005D2C4B">
            <w:pPr>
              <w:widowControl/>
              <w:jc w:val="center"/>
              <w:textAlignment w:val="center"/>
              <w:rPr>
                <w:ins w:id="612" w:author=" " w:date="2019-11-22T15:26:00Z"/>
                <w:rFonts w:ascii="方正仿宋_GBK" w:eastAsia="方正仿宋_GBK"/>
                <w:bCs/>
                <w:sz w:val="24"/>
                <w:szCs w:val="24"/>
              </w:rPr>
            </w:pP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Change w:id="613" w:author=" " w:date="2019-11-22T15:27:00Z">
              <w:tcPr>
                <w:tcW w:w="712"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tcPrChange>
          </w:tcPr>
          <w:p w14:paraId="13BD7EE2" w14:textId="77777777" w:rsidR="005D2C4B" w:rsidRPr="005D2C4B" w:rsidRDefault="005D2C4B" w:rsidP="005D2C4B">
            <w:pPr>
              <w:widowControl/>
              <w:jc w:val="center"/>
              <w:textAlignment w:val="center"/>
              <w:rPr>
                <w:ins w:id="614" w:author=" " w:date="2019-11-22T15:21:00Z"/>
                <w:rFonts w:ascii="方正仿宋_GBK" w:eastAsia="方正仿宋_GBK"/>
                <w:bCs/>
                <w:sz w:val="24"/>
                <w:szCs w:val="24"/>
                <w:rPrChange w:id="615" w:author=" " w:date="2019-11-22T15:21:00Z">
                  <w:rPr>
                    <w:ins w:id="616" w:author=" " w:date="2019-11-22T15:21:00Z"/>
                    <w:rFonts w:ascii="微软雅黑" w:eastAsia="微软雅黑" w:hAnsi="微软雅黑" w:cs="微软雅黑"/>
                    <w:color w:val="000000"/>
                    <w:sz w:val="18"/>
                    <w:szCs w:val="18"/>
                  </w:rPr>
                </w:rPrChange>
              </w:rPr>
              <w:pPrChange w:id="617" w:author=" " w:date="2019-11-22T15:24:00Z">
                <w:pPr>
                  <w:widowControl/>
                  <w:jc w:val="left"/>
                  <w:textAlignment w:val="center"/>
                </w:pPr>
              </w:pPrChange>
            </w:pPr>
          </w:p>
        </w:tc>
      </w:tr>
      <w:tr w:rsidR="005D2C4B" w14:paraId="4F643F50" w14:textId="77777777" w:rsidTr="005D2C4B">
        <w:trPr>
          <w:trHeight w:val="300"/>
          <w:ins w:id="618" w:author=" " w:date="2019-11-22T15:21:00Z"/>
          <w:trPrChange w:id="619" w:author=" " w:date="2019-11-22T15:27:00Z">
            <w:trPr>
              <w:trHeight w:val="300"/>
            </w:trPr>
          </w:trPrChange>
        </w:trPr>
        <w:tc>
          <w:tcPr>
            <w:tcW w:w="547" w:type="dxa"/>
            <w:tcBorders>
              <w:top w:val="nil"/>
              <w:left w:val="single" w:sz="8" w:space="0" w:color="000000"/>
              <w:bottom w:val="single" w:sz="8" w:space="0" w:color="000000"/>
              <w:right w:val="single" w:sz="4" w:space="0" w:color="auto"/>
            </w:tcBorders>
            <w:noWrap/>
            <w:tcMar>
              <w:top w:w="15" w:type="dxa"/>
              <w:left w:w="15" w:type="dxa"/>
              <w:right w:w="15" w:type="dxa"/>
            </w:tcMar>
            <w:vAlign w:val="center"/>
            <w:tcPrChange w:id="620" w:author=" " w:date="2019-11-22T15:27:00Z">
              <w:tcPr>
                <w:tcW w:w="547" w:type="dxa"/>
                <w:tcBorders>
                  <w:top w:val="nil"/>
                  <w:left w:val="single" w:sz="8" w:space="0" w:color="000000"/>
                  <w:bottom w:val="single" w:sz="8" w:space="0" w:color="000000"/>
                  <w:right w:val="single" w:sz="4" w:space="0" w:color="auto"/>
                </w:tcBorders>
                <w:noWrap/>
                <w:tcMar>
                  <w:top w:w="15" w:type="dxa"/>
                  <w:left w:w="15" w:type="dxa"/>
                  <w:right w:w="15" w:type="dxa"/>
                </w:tcMar>
                <w:vAlign w:val="center"/>
              </w:tcPr>
            </w:tcPrChange>
          </w:tcPr>
          <w:p w14:paraId="4AF48ADD" w14:textId="77777777" w:rsidR="005D2C4B" w:rsidRPr="005D2C4B" w:rsidRDefault="00ED07D4">
            <w:pPr>
              <w:widowControl/>
              <w:jc w:val="center"/>
              <w:textAlignment w:val="center"/>
              <w:rPr>
                <w:ins w:id="621" w:author=" " w:date="2019-11-22T15:21:00Z"/>
                <w:rFonts w:ascii="方正仿宋_GBK" w:eastAsia="方正仿宋_GBK"/>
                <w:bCs/>
                <w:sz w:val="24"/>
                <w:szCs w:val="24"/>
                <w:rPrChange w:id="622" w:author=" " w:date="2019-11-22T15:21:00Z">
                  <w:rPr>
                    <w:ins w:id="623" w:author=" " w:date="2019-11-22T15:21:00Z"/>
                    <w:rFonts w:ascii="宋体" w:hAnsi="宋体" w:cs="宋体"/>
                    <w:color w:val="000000"/>
                    <w:sz w:val="24"/>
                    <w:szCs w:val="24"/>
                  </w:rPr>
                </w:rPrChange>
              </w:rPr>
            </w:pPr>
            <w:ins w:id="624" w:author=" " w:date="2019-11-22T15:21:00Z">
              <w:r>
                <w:rPr>
                  <w:rFonts w:ascii="方正仿宋_GBK" w:eastAsia="方正仿宋_GBK"/>
                  <w:bCs/>
                  <w:sz w:val="24"/>
                  <w:szCs w:val="24"/>
                  <w:rPrChange w:id="625" w:author=" " w:date="2019-11-22T15:21:00Z">
                    <w:rPr>
                      <w:rFonts w:ascii="宋体" w:hAnsi="宋体" w:cs="宋体"/>
                      <w:color w:val="000000"/>
                      <w:kern w:val="0"/>
                      <w:sz w:val="24"/>
                      <w:szCs w:val="24"/>
                      <w:lang w:bidi="ar"/>
                    </w:rPr>
                  </w:rPrChange>
                </w:rPr>
                <w:t>12</w:t>
              </w:r>
            </w:ins>
          </w:p>
        </w:tc>
        <w:tc>
          <w:tcPr>
            <w:tcW w:w="1558" w:type="dxa"/>
            <w:tcBorders>
              <w:top w:val="single" w:sz="4" w:space="0" w:color="auto"/>
              <w:left w:val="single" w:sz="4" w:space="0" w:color="auto"/>
              <w:bottom w:val="single" w:sz="4" w:space="0" w:color="auto"/>
              <w:right w:val="single" w:sz="4" w:space="0" w:color="auto"/>
            </w:tcBorders>
            <w:vAlign w:val="center"/>
            <w:tcPrChange w:id="626" w:author=" " w:date="2019-11-22T15:27:00Z">
              <w:tcPr>
                <w:tcW w:w="1319" w:type="dxa"/>
                <w:tcBorders>
                  <w:top w:val="single" w:sz="4" w:space="0" w:color="auto"/>
                  <w:left w:val="single" w:sz="4" w:space="0" w:color="auto"/>
                  <w:bottom w:val="single" w:sz="4" w:space="0" w:color="auto"/>
                  <w:right w:val="single" w:sz="4" w:space="0" w:color="auto"/>
                </w:tcBorders>
                <w:vAlign w:val="center"/>
              </w:tcPr>
            </w:tcPrChange>
          </w:tcPr>
          <w:p w14:paraId="22800BF7" w14:textId="77777777" w:rsidR="005D2C4B" w:rsidRDefault="005D2C4B">
            <w:pPr>
              <w:widowControl/>
              <w:jc w:val="center"/>
              <w:textAlignment w:val="center"/>
              <w:rPr>
                <w:ins w:id="627" w:author=" " w:date="2019-11-22T15:25:00Z"/>
                <w:rFonts w:ascii="方正仿宋_GBK" w:eastAsia="方正仿宋_GBK"/>
                <w:bCs/>
                <w:sz w:val="24"/>
                <w:szCs w:val="24"/>
              </w:rPr>
            </w:pPr>
          </w:p>
        </w:tc>
        <w:tc>
          <w:tcPr>
            <w:tcW w:w="1276" w:type="dxa"/>
            <w:tcBorders>
              <w:top w:val="single" w:sz="4" w:space="0" w:color="auto"/>
              <w:left w:val="single" w:sz="4" w:space="0" w:color="auto"/>
              <w:bottom w:val="single" w:sz="4" w:space="0" w:color="auto"/>
              <w:right w:val="single" w:sz="4" w:space="0" w:color="auto"/>
            </w:tcBorders>
            <w:noWrap/>
            <w:tcMar>
              <w:top w:w="15" w:type="dxa"/>
              <w:left w:w="15" w:type="dxa"/>
              <w:right w:w="15" w:type="dxa"/>
            </w:tcMar>
            <w:vAlign w:val="center"/>
            <w:tcPrChange w:id="628" w:author=" " w:date="2019-11-22T15:27:00Z">
              <w:tcPr>
                <w:tcW w:w="1254" w:type="dxa"/>
                <w:tcBorders>
                  <w:top w:val="single" w:sz="4" w:space="0" w:color="auto"/>
                  <w:left w:val="single" w:sz="4" w:space="0" w:color="auto"/>
                  <w:bottom w:val="single" w:sz="4" w:space="0" w:color="auto"/>
                  <w:right w:val="single" w:sz="4" w:space="0" w:color="auto"/>
                </w:tcBorders>
                <w:noWrap/>
                <w:tcMar>
                  <w:top w:w="15" w:type="dxa"/>
                  <w:left w:w="15" w:type="dxa"/>
                  <w:right w:w="15" w:type="dxa"/>
                </w:tcMar>
                <w:vAlign w:val="center"/>
              </w:tcPr>
            </w:tcPrChange>
          </w:tcPr>
          <w:p w14:paraId="2557C7BE" w14:textId="77777777" w:rsidR="005D2C4B" w:rsidRPr="005D2C4B" w:rsidRDefault="005D2C4B" w:rsidP="005D2C4B">
            <w:pPr>
              <w:widowControl/>
              <w:jc w:val="center"/>
              <w:textAlignment w:val="center"/>
              <w:rPr>
                <w:ins w:id="629" w:author=" " w:date="2019-11-22T15:21:00Z"/>
                <w:rFonts w:ascii="方正仿宋_GBK" w:eastAsia="方正仿宋_GBK"/>
                <w:bCs/>
                <w:sz w:val="24"/>
                <w:szCs w:val="24"/>
                <w:rPrChange w:id="630" w:author=" " w:date="2019-11-22T15:21:00Z">
                  <w:rPr>
                    <w:ins w:id="631" w:author=" " w:date="2019-11-22T15:21:00Z"/>
                    <w:rFonts w:ascii="宋体" w:hAnsi="宋体" w:cs="宋体"/>
                    <w:color w:val="000000"/>
                    <w:sz w:val="24"/>
                    <w:szCs w:val="24"/>
                  </w:rPr>
                </w:rPrChange>
              </w:rPr>
              <w:pPrChange w:id="632" w:author=" " w:date="2019-11-22T15:24:00Z">
                <w:pPr>
                  <w:widowControl/>
                  <w:jc w:val="left"/>
                  <w:textAlignment w:val="center"/>
                </w:pPr>
              </w:pPrChange>
            </w:pPr>
          </w:p>
        </w:tc>
        <w:tc>
          <w:tcPr>
            <w:tcW w:w="1276" w:type="dxa"/>
            <w:tcBorders>
              <w:top w:val="nil"/>
              <w:left w:val="single" w:sz="4" w:space="0" w:color="auto"/>
              <w:bottom w:val="single" w:sz="8" w:space="0" w:color="000000"/>
              <w:right w:val="single" w:sz="8" w:space="0" w:color="000000"/>
            </w:tcBorders>
            <w:noWrap/>
            <w:tcMar>
              <w:top w:w="15" w:type="dxa"/>
              <w:left w:w="15" w:type="dxa"/>
              <w:right w:w="15" w:type="dxa"/>
            </w:tcMar>
            <w:vAlign w:val="center"/>
            <w:tcPrChange w:id="633" w:author=" " w:date="2019-11-22T15:27:00Z">
              <w:tcPr>
                <w:tcW w:w="1394" w:type="dxa"/>
                <w:tcBorders>
                  <w:top w:val="nil"/>
                  <w:left w:val="single" w:sz="4" w:space="0" w:color="auto"/>
                  <w:bottom w:val="single" w:sz="8" w:space="0" w:color="000000"/>
                  <w:right w:val="single" w:sz="8" w:space="0" w:color="000000"/>
                </w:tcBorders>
                <w:noWrap/>
                <w:tcMar>
                  <w:top w:w="15" w:type="dxa"/>
                  <w:left w:w="15" w:type="dxa"/>
                  <w:right w:w="15" w:type="dxa"/>
                </w:tcMar>
                <w:vAlign w:val="center"/>
              </w:tcPr>
            </w:tcPrChange>
          </w:tcPr>
          <w:p w14:paraId="339682AA" w14:textId="77777777" w:rsidR="005D2C4B" w:rsidRPr="005D2C4B" w:rsidRDefault="005D2C4B" w:rsidP="005D2C4B">
            <w:pPr>
              <w:widowControl/>
              <w:jc w:val="center"/>
              <w:textAlignment w:val="center"/>
              <w:rPr>
                <w:ins w:id="634" w:author=" " w:date="2019-11-22T15:21:00Z"/>
                <w:rFonts w:ascii="方正仿宋_GBK" w:eastAsia="方正仿宋_GBK"/>
                <w:bCs/>
                <w:sz w:val="24"/>
                <w:szCs w:val="24"/>
                <w:rPrChange w:id="635" w:author=" " w:date="2019-11-22T15:21:00Z">
                  <w:rPr>
                    <w:ins w:id="636" w:author=" " w:date="2019-11-22T15:21:00Z"/>
                    <w:rFonts w:ascii="宋体" w:hAnsi="宋体" w:cs="宋体"/>
                    <w:color w:val="000000"/>
                    <w:sz w:val="24"/>
                    <w:szCs w:val="24"/>
                  </w:rPr>
                </w:rPrChange>
              </w:rPr>
              <w:pPrChange w:id="637" w:author=" " w:date="2019-11-22T15:24:00Z">
                <w:pPr>
                  <w:widowControl/>
                  <w:jc w:val="right"/>
                  <w:textAlignment w:val="center"/>
                </w:pPr>
              </w:pPrChange>
            </w:pPr>
          </w:p>
        </w:tc>
        <w:tc>
          <w:tcPr>
            <w:tcW w:w="1854" w:type="dxa"/>
            <w:tcBorders>
              <w:top w:val="single" w:sz="4" w:space="0" w:color="000000"/>
              <w:left w:val="single" w:sz="4" w:space="0" w:color="000000"/>
              <w:bottom w:val="single" w:sz="4" w:space="0" w:color="000000"/>
              <w:right w:val="single" w:sz="4" w:space="0" w:color="000000"/>
            </w:tcBorders>
            <w:tcPrChange w:id="638" w:author=" " w:date="2019-11-22T15:27:00Z">
              <w:tcPr>
                <w:tcW w:w="724" w:type="dxa"/>
                <w:tcBorders>
                  <w:top w:val="single" w:sz="4" w:space="0" w:color="000000"/>
                  <w:left w:val="single" w:sz="4" w:space="0" w:color="000000"/>
                  <w:bottom w:val="single" w:sz="4" w:space="0" w:color="000000"/>
                  <w:right w:val="single" w:sz="4" w:space="0" w:color="000000"/>
                </w:tcBorders>
              </w:tcPr>
            </w:tcPrChange>
          </w:tcPr>
          <w:p w14:paraId="301F87E7" w14:textId="77777777" w:rsidR="005D2C4B" w:rsidRDefault="005D2C4B">
            <w:pPr>
              <w:widowControl/>
              <w:jc w:val="center"/>
              <w:textAlignment w:val="center"/>
              <w:rPr>
                <w:ins w:id="639" w:author=" " w:date="2019-11-22T15:26:00Z"/>
                <w:rFonts w:ascii="方正仿宋_GBK" w:eastAsia="方正仿宋_GBK"/>
                <w:bCs/>
                <w:sz w:val="24"/>
                <w:szCs w:val="24"/>
              </w:rPr>
            </w:pP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Change w:id="640" w:author=" " w:date="2019-11-22T15:27:00Z">
              <w:tcPr>
                <w:tcW w:w="712"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tcPrChange>
          </w:tcPr>
          <w:p w14:paraId="44AD8215" w14:textId="77777777" w:rsidR="005D2C4B" w:rsidRPr="005D2C4B" w:rsidRDefault="005D2C4B" w:rsidP="005D2C4B">
            <w:pPr>
              <w:widowControl/>
              <w:jc w:val="center"/>
              <w:textAlignment w:val="center"/>
              <w:rPr>
                <w:ins w:id="641" w:author=" " w:date="2019-11-22T15:21:00Z"/>
                <w:rFonts w:ascii="方正仿宋_GBK" w:eastAsia="方正仿宋_GBK"/>
                <w:bCs/>
                <w:sz w:val="24"/>
                <w:szCs w:val="24"/>
                <w:rPrChange w:id="642" w:author=" " w:date="2019-11-22T15:21:00Z">
                  <w:rPr>
                    <w:ins w:id="643" w:author=" " w:date="2019-11-22T15:21:00Z"/>
                    <w:rFonts w:ascii="微软雅黑" w:eastAsia="微软雅黑" w:hAnsi="微软雅黑" w:cs="微软雅黑"/>
                    <w:color w:val="000000"/>
                    <w:sz w:val="18"/>
                    <w:szCs w:val="18"/>
                  </w:rPr>
                </w:rPrChange>
              </w:rPr>
              <w:pPrChange w:id="644" w:author=" " w:date="2019-11-22T15:24:00Z">
                <w:pPr>
                  <w:widowControl/>
                  <w:jc w:val="left"/>
                  <w:textAlignment w:val="center"/>
                </w:pPr>
              </w:pPrChange>
            </w:pPr>
          </w:p>
        </w:tc>
      </w:tr>
      <w:tr w:rsidR="005D2C4B" w14:paraId="2449FC67" w14:textId="77777777" w:rsidTr="005D2C4B">
        <w:trPr>
          <w:trHeight w:val="300"/>
          <w:ins w:id="645" w:author=" " w:date="2019-11-22T15:21:00Z"/>
          <w:trPrChange w:id="646" w:author=" " w:date="2019-11-22T15:27:00Z">
            <w:trPr>
              <w:trHeight w:val="300"/>
            </w:trPr>
          </w:trPrChange>
        </w:trPr>
        <w:tc>
          <w:tcPr>
            <w:tcW w:w="547" w:type="dxa"/>
            <w:tcBorders>
              <w:top w:val="nil"/>
              <w:left w:val="single" w:sz="8" w:space="0" w:color="000000"/>
              <w:bottom w:val="single" w:sz="8" w:space="0" w:color="000000"/>
              <w:right w:val="single" w:sz="4" w:space="0" w:color="auto"/>
            </w:tcBorders>
            <w:noWrap/>
            <w:tcMar>
              <w:top w:w="15" w:type="dxa"/>
              <w:left w:w="15" w:type="dxa"/>
              <w:right w:w="15" w:type="dxa"/>
            </w:tcMar>
            <w:vAlign w:val="center"/>
            <w:tcPrChange w:id="647" w:author=" " w:date="2019-11-22T15:27:00Z">
              <w:tcPr>
                <w:tcW w:w="547" w:type="dxa"/>
                <w:tcBorders>
                  <w:top w:val="nil"/>
                  <w:left w:val="single" w:sz="8" w:space="0" w:color="000000"/>
                  <w:bottom w:val="single" w:sz="8" w:space="0" w:color="000000"/>
                  <w:right w:val="single" w:sz="4" w:space="0" w:color="auto"/>
                </w:tcBorders>
                <w:noWrap/>
                <w:tcMar>
                  <w:top w:w="15" w:type="dxa"/>
                  <w:left w:w="15" w:type="dxa"/>
                  <w:right w:w="15" w:type="dxa"/>
                </w:tcMar>
                <w:vAlign w:val="center"/>
              </w:tcPr>
            </w:tcPrChange>
          </w:tcPr>
          <w:p w14:paraId="53DDB82D" w14:textId="77777777" w:rsidR="005D2C4B" w:rsidRPr="005D2C4B" w:rsidRDefault="00ED07D4">
            <w:pPr>
              <w:widowControl/>
              <w:jc w:val="center"/>
              <w:textAlignment w:val="center"/>
              <w:rPr>
                <w:ins w:id="648" w:author=" " w:date="2019-11-22T15:21:00Z"/>
                <w:rFonts w:ascii="方正仿宋_GBK" w:eastAsia="方正仿宋_GBK"/>
                <w:bCs/>
                <w:sz w:val="24"/>
                <w:szCs w:val="24"/>
                <w:rPrChange w:id="649" w:author=" " w:date="2019-11-22T15:21:00Z">
                  <w:rPr>
                    <w:ins w:id="650" w:author=" " w:date="2019-11-22T15:21:00Z"/>
                    <w:rFonts w:ascii="宋体" w:hAnsi="宋体" w:cs="宋体"/>
                    <w:color w:val="000000"/>
                    <w:sz w:val="24"/>
                    <w:szCs w:val="24"/>
                  </w:rPr>
                </w:rPrChange>
              </w:rPr>
            </w:pPr>
            <w:ins w:id="651" w:author=" " w:date="2019-11-22T15:21:00Z">
              <w:r>
                <w:rPr>
                  <w:rFonts w:ascii="方正仿宋_GBK" w:eastAsia="方正仿宋_GBK"/>
                  <w:bCs/>
                  <w:sz w:val="24"/>
                  <w:szCs w:val="24"/>
                  <w:rPrChange w:id="652" w:author=" " w:date="2019-11-22T15:21:00Z">
                    <w:rPr>
                      <w:rFonts w:ascii="宋体" w:hAnsi="宋体" w:cs="宋体"/>
                      <w:color w:val="000000"/>
                      <w:kern w:val="0"/>
                      <w:sz w:val="24"/>
                      <w:szCs w:val="24"/>
                      <w:lang w:bidi="ar"/>
                    </w:rPr>
                  </w:rPrChange>
                </w:rPr>
                <w:t>13</w:t>
              </w:r>
            </w:ins>
          </w:p>
        </w:tc>
        <w:tc>
          <w:tcPr>
            <w:tcW w:w="1558" w:type="dxa"/>
            <w:tcBorders>
              <w:top w:val="single" w:sz="4" w:space="0" w:color="auto"/>
              <w:left w:val="single" w:sz="4" w:space="0" w:color="auto"/>
              <w:bottom w:val="single" w:sz="4" w:space="0" w:color="auto"/>
              <w:right w:val="single" w:sz="4" w:space="0" w:color="auto"/>
            </w:tcBorders>
            <w:vAlign w:val="center"/>
            <w:tcPrChange w:id="653" w:author=" " w:date="2019-11-22T15:27:00Z">
              <w:tcPr>
                <w:tcW w:w="1319" w:type="dxa"/>
                <w:tcBorders>
                  <w:top w:val="single" w:sz="4" w:space="0" w:color="auto"/>
                  <w:left w:val="single" w:sz="4" w:space="0" w:color="auto"/>
                  <w:bottom w:val="single" w:sz="4" w:space="0" w:color="auto"/>
                  <w:right w:val="single" w:sz="4" w:space="0" w:color="auto"/>
                </w:tcBorders>
                <w:vAlign w:val="center"/>
              </w:tcPr>
            </w:tcPrChange>
          </w:tcPr>
          <w:p w14:paraId="7BEF8790" w14:textId="77777777" w:rsidR="005D2C4B" w:rsidRDefault="005D2C4B">
            <w:pPr>
              <w:widowControl/>
              <w:jc w:val="center"/>
              <w:textAlignment w:val="center"/>
              <w:rPr>
                <w:ins w:id="654" w:author=" " w:date="2019-11-22T15:25:00Z"/>
                <w:rFonts w:ascii="方正仿宋_GBK" w:eastAsia="方正仿宋_GBK"/>
                <w:bCs/>
                <w:sz w:val="24"/>
                <w:szCs w:val="24"/>
              </w:rPr>
            </w:pPr>
          </w:p>
        </w:tc>
        <w:tc>
          <w:tcPr>
            <w:tcW w:w="1276" w:type="dxa"/>
            <w:tcBorders>
              <w:top w:val="single" w:sz="4" w:space="0" w:color="auto"/>
              <w:left w:val="single" w:sz="4" w:space="0" w:color="auto"/>
              <w:bottom w:val="single" w:sz="4" w:space="0" w:color="auto"/>
              <w:right w:val="single" w:sz="4" w:space="0" w:color="auto"/>
            </w:tcBorders>
            <w:noWrap/>
            <w:tcMar>
              <w:top w:w="15" w:type="dxa"/>
              <w:left w:w="15" w:type="dxa"/>
              <w:right w:w="15" w:type="dxa"/>
            </w:tcMar>
            <w:vAlign w:val="center"/>
            <w:tcPrChange w:id="655" w:author=" " w:date="2019-11-22T15:27:00Z">
              <w:tcPr>
                <w:tcW w:w="1254" w:type="dxa"/>
                <w:tcBorders>
                  <w:top w:val="single" w:sz="4" w:space="0" w:color="auto"/>
                  <w:left w:val="single" w:sz="4" w:space="0" w:color="auto"/>
                  <w:bottom w:val="single" w:sz="4" w:space="0" w:color="auto"/>
                  <w:right w:val="single" w:sz="4" w:space="0" w:color="auto"/>
                </w:tcBorders>
                <w:noWrap/>
                <w:tcMar>
                  <w:top w:w="15" w:type="dxa"/>
                  <w:left w:w="15" w:type="dxa"/>
                  <w:right w:w="15" w:type="dxa"/>
                </w:tcMar>
                <w:vAlign w:val="center"/>
              </w:tcPr>
            </w:tcPrChange>
          </w:tcPr>
          <w:p w14:paraId="2F308AC3" w14:textId="77777777" w:rsidR="005D2C4B" w:rsidRPr="005D2C4B" w:rsidRDefault="005D2C4B" w:rsidP="005D2C4B">
            <w:pPr>
              <w:widowControl/>
              <w:jc w:val="center"/>
              <w:textAlignment w:val="center"/>
              <w:rPr>
                <w:ins w:id="656" w:author=" " w:date="2019-11-22T15:21:00Z"/>
                <w:rFonts w:ascii="方正仿宋_GBK" w:eastAsia="方正仿宋_GBK"/>
                <w:bCs/>
                <w:sz w:val="24"/>
                <w:szCs w:val="24"/>
                <w:rPrChange w:id="657" w:author=" " w:date="2019-11-22T15:21:00Z">
                  <w:rPr>
                    <w:ins w:id="658" w:author=" " w:date="2019-11-22T15:21:00Z"/>
                    <w:rFonts w:ascii="宋体" w:hAnsi="宋体" w:cs="宋体"/>
                    <w:color w:val="000000"/>
                    <w:sz w:val="24"/>
                    <w:szCs w:val="24"/>
                  </w:rPr>
                </w:rPrChange>
              </w:rPr>
              <w:pPrChange w:id="659" w:author=" " w:date="2019-11-22T15:24:00Z">
                <w:pPr>
                  <w:widowControl/>
                  <w:jc w:val="left"/>
                  <w:textAlignment w:val="center"/>
                </w:pPr>
              </w:pPrChange>
            </w:pPr>
          </w:p>
        </w:tc>
        <w:tc>
          <w:tcPr>
            <w:tcW w:w="1276" w:type="dxa"/>
            <w:tcBorders>
              <w:top w:val="nil"/>
              <w:left w:val="single" w:sz="4" w:space="0" w:color="auto"/>
              <w:bottom w:val="single" w:sz="8" w:space="0" w:color="000000"/>
              <w:right w:val="single" w:sz="8" w:space="0" w:color="000000"/>
            </w:tcBorders>
            <w:noWrap/>
            <w:tcMar>
              <w:top w:w="15" w:type="dxa"/>
              <w:left w:w="15" w:type="dxa"/>
              <w:right w:w="15" w:type="dxa"/>
            </w:tcMar>
            <w:vAlign w:val="center"/>
            <w:tcPrChange w:id="660" w:author=" " w:date="2019-11-22T15:27:00Z">
              <w:tcPr>
                <w:tcW w:w="1394" w:type="dxa"/>
                <w:tcBorders>
                  <w:top w:val="nil"/>
                  <w:left w:val="single" w:sz="4" w:space="0" w:color="auto"/>
                  <w:bottom w:val="single" w:sz="8" w:space="0" w:color="000000"/>
                  <w:right w:val="single" w:sz="8" w:space="0" w:color="000000"/>
                </w:tcBorders>
                <w:noWrap/>
                <w:tcMar>
                  <w:top w:w="15" w:type="dxa"/>
                  <w:left w:w="15" w:type="dxa"/>
                  <w:right w:w="15" w:type="dxa"/>
                </w:tcMar>
                <w:vAlign w:val="center"/>
              </w:tcPr>
            </w:tcPrChange>
          </w:tcPr>
          <w:p w14:paraId="74482098" w14:textId="77777777" w:rsidR="005D2C4B" w:rsidRPr="005D2C4B" w:rsidRDefault="005D2C4B" w:rsidP="005D2C4B">
            <w:pPr>
              <w:widowControl/>
              <w:jc w:val="center"/>
              <w:textAlignment w:val="center"/>
              <w:rPr>
                <w:ins w:id="661" w:author=" " w:date="2019-11-22T15:21:00Z"/>
                <w:rFonts w:ascii="方正仿宋_GBK" w:eastAsia="方正仿宋_GBK"/>
                <w:bCs/>
                <w:sz w:val="24"/>
                <w:szCs w:val="24"/>
                <w:rPrChange w:id="662" w:author=" " w:date="2019-11-22T15:21:00Z">
                  <w:rPr>
                    <w:ins w:id="663" w:author=" " w:date="2019-11-22T15:21:00Z"/>
                    <w:rFonts w:ascii="宋体" w:hAnsi="宋体" w:cs="宋体"/>
                    <w:color w:val="000000"/>
                    <w:sz w:val="24"/>
                    <w:szCs w:val="24"/>
                  </w:rPr>
                </w:rPrChange>
              </w:rPr>
              <w:pPrChange w:id="664" w:author=" " w:date="2019-11-22T15:24:00Z">
                <w:pPr>
                  <w:widowControl/>
                  <w:jc w:val="right"/>
                  <w:textAlignment w:val="center"/>
                </w:pPr>
              </w:pPrChange>
            </w:pPr>
          </w:p>
        </w:tc>
        <w:tc>
          <w:tcPr>
            <w:tcW w:w="1854" w:type="dxa"/>
            <w:tcBorders>
              <w:top w:val="single" w:sz="4" w:space="0" w:color="000000"/>
              <w:left w:val="single" w:sz="4" w:space="0" w:color="000000"/>
              <w:bottom w:val="single" w:sz="4" w:space="0" w:color="000000"/>
              <w:right w:val="single" w:sz="4" w:space="0" w:color="000000"/>
            </w:tcBorders>
            <w:tcPrChange w:id="665" w:author=" " w:date="2019-11-22T15:27:00Z">
              <w:tcPr>
                <w:tcW w:w="724" w:type="dxa"/>
                <w:tcBorders>
                  <w:top w:val="single" w:sz="4" w:space="0" w:color="000000"/>
                  <w:left w:val="single" w:sz="4" w:space="0" w:color="000000"/>
                  <w:bottom w:val="single" w:sz="4" w:space="0" w:color="000000"/>
                  <w:right w:val="single" w:sz="4" w:space="0" w:color="000000"/>
                </w:tcBorders>
              </w:tcPr>
            </w:tcPrChange>
          </w:tcPr>
          <w:p w14:paraId="0E176B8C" w14:textId="77777777" w:rsidR="005D2C4B" w:rsidRDefault="005D2C4B">
            <w:pPr>
              <w:widowControl/>
              <w:jc w:val="center"/>
              <w:textAlignment w:val="center"/>
              <w:rPr>
                <w:ins w:id="666" w:author=" " w:date="2019-11-22T15:26:00Z"/>
                <w:rFonts w:ascii="方正仿宋_GBK" w:eastAsia="方正仿宋_GBK"/>
                <w:bCs/>
                <w:sz w:val="24"/>
                <w:szCs w:val="24"/>
              </w:rPr>
            </w:pP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Change w:id="667" w:author=" " w:date="2019-11-22T15:27:00Z">
              <w:tcPr>
                <w:tcW w:w="712"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tcPrChange>
          </w:tcPr>
          <w:p w14:paraId="338584F2" w14:textId="77777777" w:rsidR="005D2C4B" w:rsidRPr="005D2C4B" w:rsidRDefault="005D2C4B" w:rsidP="005D2C4B">
            <w:pPr>
              <w:widowControl/>
              <w:jc w:val="center"/>
              <w:textAlignment w:val="center"/>
              <w:rPr>
                <w:ins w:id="668" w:author=" " w:date="2019-11-22T15:21:00Z"/>
                <w:rFonts w:ascii="方正仿宋_GBK" w:eastAsia="方正仿宋_GBK"/>
                <w:bCs/>
                <w:sz w:val="24"/>
                <w:szCs w:val="24"/>
                <w:rPrChange w:id="669" w:author=" " w:date="2019-11-22T15:21:00Z">
                  <w:rPr>
                    <w:ins w:id="670" w:author=" " w:date="2019-11-22T15:21:00Z"/>
                    <w:rFonts w:ascii="微软雅黑" w:eastAsia="微软雅黑" w:hAnsi="微软雅黑" w:cs="微软雅黑"/>
                    <w:color w:val="000000"/>
                    <w:sz w:val="18"/>
                    <w:szCs w:val="18"/>
                  </w:rPr>
                </w:rPrChange>
              </w:rPr>
              <w:pPrChange w:id="671" w:author=" " w:date="2019-11-22T15:24:00Z">
                <w:pPr>
                  <w:widowControl/>
                  <w:jc w:val="left"/>
                  <w:textAlignment w:val="center"/>
                </w:pPr>
              </w:pPrChange>
            </w:pPr>
          </w:p>
        </w:tc>
      </w:tr>
      <w:tr w:rsidR="005D2C4B" w14:paraId="451781EF" w14:textId="77777777" w:rsidTr="005D2C4B">
        <w:trPr>
          <w:trHeight w:val="300"/>
          <w:ins w:id="672" w:author=" " w:date="2019-11-22T15:21:00Z"/>
          <w:trPrChange w:id="673" w:author=" " w:date="2019-11-22T15:27:00Z">
            <w:trPr>
              <w:trHeight w:val="300"/>
            </w:trPr>
          </w:trPrChange>
        </w:trPr>
        <w:tc>
          <w:tcPr>
            <w:tcW w:w="547" w:type="dxa"/>
            <w:tcBorders>
              <w:top w:val="nil"/>
              <w:left w:val="single" w:sz="8" w:space="0" w:color="000000"/>
              <w:bottom w:val="single" w:sz="8" w:space="0" w:color="000000"/>
              <w:right w:val="single" w:sz="4" w:space="0" w:color="auto"/>
            </w:tcBorders>
            <w:noWrap/>
            <w:tcMar>
              <w:top w:w="15" w:type="dxa"/>
              <w:left w:w="15" w:type="dxa"/>
              <w:right w:w="15" w:type="dxa"/>
            </w:tcMar>
            <w:vAlign w:val="center"/>
            <w:tcPrChange w:id="674" w:author=" " w:date="2019-11-22T15:27:00Z">
              <w:tcPr>
                <w:tcW w:w="547" w:type="dxa"/>
                <w:tcBorders>
                  <w:top w:val="nil"/>
                  <w:left w:val="single" w:sz="8" w:space="0" w:color="000000"/>
                  <w:bottom w:val="single" w:sz="8" w:space="0" w:color="000000"/>
                  <w:right w:val="single" w:sz="4" w:space="0" w:color="auto"/>
                </w:tcBorders>
                <w:noWrap/>
                <w:tcMar>
                  <w:top w:w="15" w:type="dxa"/>
                  <w:left w:w="15" w:type="dxa"/>
                  <w:right w:w="15" w:type="dxa"/>
                </w:tcMar>
                <w:vAlign w:val="center"/>
              </w:tcPr>
            </w:tcPrChange>
          </w:tcPr>
          <w:p w14:paraId="4564AFA5" w14:textId="77777777" w:rsidR="005D2C4B" w:rsidRPr="005D2C4B" w:rsidRDefault="00ED07D4">
            <w:pPr>
              <w:widowControl/>
              <w:jc w:val="center"/>
              <w:textAlignment w:val="center"/>
              <w:rPr>
                <w:ins w:id="675" w:author=" " w:date="2019-11-22T15:21:00Z"/>
                <w:rFonts w:ascii="方正仿宋_GBK" w:eastAsia="方正仿宋_GBK"/>
                <w:bCs/>
                <w:sz w:val="24"/>
                <w:szCs w:val="24"/>
                <w:rPrChange w:id="676" w:author=" " w:date="2019-11-22T15:21:00Z">
                  <w:rPr>
                    <w:ins w:id="677" w:author=" " w:date="2019-11-22T15:21:00Z"/>
                    <w:rFonts w:ascii="宋体" w:hAnsi="宋体" w:cs="宋体"/>
                    <w:color w:val="000000"/>
                    <w:sz w:val="24"/>
                    <w:szCs w:val="24"/>
                  </w:rPr>
                </w:rPrChange>
              </w:rPr>
            </w:pPr>
            <w:ins w:id="678" w:author=" " w:date="2019-11-22T15:21:00Z">
              <w:r>
                <w:rPr>
                  <w:rFonts w:ascii="方正仿宋_GBK" w:eastAsia="方正仿宋_GBK"/>
                  <w:bCs/>
                  <w:sz w:val="24"/>
                  <w:szCs w:val="24"/>
                  <w:rPrChange w:id="679" w:author=" " w:date="2019-11-22T15:21:00Z">
                    <w:rPr>
                      <w:rFonts w:ascii="宋体" w:hAnsi="宋体" w:cs="宋体"/>
                      <w:color w:val="000000"/>
                      <w:kern w:val="0"/>
                      <w:sz w:val="24"/>
                      <w:szCs w:val="24"/>
                      <w:lang w:bidi="ar"/>
                    </w:rPr>
                  </w:rPrChange>
                </w:rPr>
                <w:t>14</w:t>
              </w:r>
            </w:ins>
          </w:p>
        </w:tc>
        <w:tc>
          <w:tcPr>
            <w:tcW w:w="1558" w:type="dxa"/>
            <w:tcBorders>
              <w:top w:val="single" w:sz="4" w:space="0" w:color="auto"/>
              <w:left w:val="single" w:sz="4" w:space="0" w:color="auto"/>
              <w:bottom w:val="single" w:sz="4" w:space="0" w:color="auto"/>
              <w:right w:val="single" w:sz="4" w:space="0" w:color="auto"/>
            </w:tcBorders>
            <w:vAlign w:val="center"/>
            <w:tcPrChange w:id="680" w:author=" " w:date="2019-11-22T15:27:00Z">
              <w:tcPr>
                <w:tcW w:w="1319" w:type="dxa"/>
                <w:tcBorders>
                  <w:top w:val="single" w:sz="4" w:space="0" w:color="auto"/>
                  <w:left w:val="single" w:sz="4" w:space="0" w:color="auto"/>
                  <w:bottom w:val="single" w:sz="4" w:space="0" w:color="auto"/>
                  <w:right w:val="single" w:sz="4" w:space="0" w:color="auto"/>
                </w:tcBorders>
                <w:vAlign w:val="center"/>
              </w:tcPr>
            </w:tcPrChange>
          </w:tcPr>
          <w:p w14:paraId="42B31792" w14:textId="77777777" w:rsidR="005D2C4B" w:rsidRDefault="005D2C4B">
            <w:pPr>
              <w:widowControl/>
              <w:jc w:val="center"/>
              <w:textAlignment w:val="center"/>
              <w:rPr>
                <w:ins w:id="681" w:author=" " w:date="2019-11-22T15:25:00Z"/>
                <w:rFonts w:ascii="方正仿宋_GBK" w:eastAsia="方正仿宋_GBK"/>
                <w:bCs/>
                <w:sz w:val="24"/>
                <w:szCs w:val="24"/>
              </w:rPr>
            </w:pPr>
          </w:p>
        </w:tc>
        <w:tc>
          <w:tcPr>
            <w:tcW w:w="1276" w:type="dxa"/>
            <w:tcBorders>
              <w:top w:val="single" w:sz="4" w:space="0" w:color="auto"/>
              <w:left w:val="single" w:sz="4" w:space="0" w:color="auto"/>
              <w:bottom w:val="single" w:sz="4" w:space="0" w:color="auto"/>
              <w:right w:val="single" w:sz="4" w:space="0" w:color="auto"/>
            </w:tcBorders>
            <w:noWrap/>
            <w:tcMar>
              <w:top w:w="15" w:type="dxa"/>
              <w:left w:w="15" w:type="dxa"/>
              <w:right w:w="15" w:type="dxa"/>
            </w:tcMar>
            <w:vAlign w:val="center"/>
            <w:tcPrChange w:id="682" w:author=" " w:date="2019-11-22T15:27:00Z">
              <w:tcPr>
                <w:tcW w:w="1254" w:type="dxa"/>
                <w:tcBorders>
                  <w:top w:val="single" w:sz="4" w:space="0" w:color="auto"/>
                  <w:left w:val="single" w:sz="4" w:space="0" w:color="auto"/>
                  <w:bottom w:val="single" w:sz="4" w:space="0" w:color="auto"/>
                  <w:right w:val="single" w:sz="4" w:space="0" w:color="auto"/>
                </w:tcBorders>
                <w:noWrap/>
                <w:tcMar>
                  <w:top w:w="15" w:type="dxa"/>
                  <w:left w:w="15" w:type="dxa"/>
                  <w:right w:w="15" w:type="dxa"/>
                </w:tcMar>
                <w:vAlign w:val="center"/>
              </w:tcPr>
            </w:tcPrChange>
          </w:tcPr>
          <w:p w14:paraId="6B9C1294" w14:textId="77777777" w:rsidR="005D2C4B" w:rsidRPr="005D2C4B" w:rsidRDefault="005D2C4B" w:rsidP="005D2C4B">
            <w:pPr>
              <w:widowControl/>
              <w:jc w:val="center"/>
              <w:textAlignment w:val="center"/>
              <w:rPr>
                <w:ins w:id="683" w:author=" " w:date="2019-11-22T15:21:00Z"/>
                <w:rFonts w:ascii="方正仿宋_GBK" w:eastAsia="方正仿宋_GBK"/>
                <w:bCs/>
                <w:sz w:val="24"/>
                <w:szCs w:val="24"/>
                <w:rPrChange w:id="684" w:author=" " w:date="2019-11-22T15:21:00Z">
                  <w:rPr>
                    <w:ins w:id="685" w:author=" " w:date="2019-11-22T15:21:00Z"/>
                    <w:rFonts w:ascii="宋体" w:hAnsi="宋体" w:cs="宋体"/>
                    <w:color w:val="000000"/>
                    <w:sz w:val="24"/>
                    <w:szCs w:val="24"/>
                  </w:rPr>
                </w:rPrChange>
              </w:rPr>
              <w:pPrChange w:id="686" w:author=" " w:date="2019-11-22T15:24:00Z">
                <w:pPr>
                  <w:widowControl/>
                  <w:jc w:val="left"/>
                  <w:textAlignment w:val="center"/>
                </w:pPr>
              </w:pPrChange>
            </w:pPr>
          </w:p>
        </w:tc>
        <w:tc>
          <w:tcPr>
            <w:tcW w:w="1276" w:type="dxa"/>
            <w:tcBorders>
              <w:top w:val="nil"/>
              <w:left w:val="single" w:sz="4" w:space="0" w:color="auto"/>
              <w:bottom w:val="single" w:sz="8" w:space="0" w:color="000000"/>
              <w:right w:val="single" w:sz="8" w:space="0" w:color="000000"/>
            </w:tcBorders>
            <w:noWrap/>
            <w:tcMar>
              <w:top w:w="15" w:type="dxa"/>
              <w:left w:w="15" w:type="dxa"/>
              <w:right w:w="15" w:type="dxa"/>
            </w:tcMar>
            <w:vAlign w:val="center"/>
            <w:tcPrChange w:id="687" w:author=" " w:date="2019-11-22T15:27:00Z">
              <w:tcPr>
                <w:tcW w:w="1394" w:type="dxa"/>
                <w:tcBorders>
                  <w:top w:val="nil"/>
                  <w:left w:val="single" w:sz="4" w:space="0" w:color="auto"/>
                  <w:bottom w:val="single" w:sz="8" w:space="0" w:color="000000"/>
                  <w:right w:val="single" w:sz="8" w:space="0" w:color="000000"/>
                </w:tcBorders>
                <w:noWrap/>
                <w:tcMar>
                  <w:top w:w="15" w:type="dxa"/>
                  <w:left w:w="15" w:type="dxa"/>
                  <w:right w:w="15" w:type="dxa"/>
                </w:tcMar>
                <w:vAlign w:val="center"/>
              </w:tcPr>
            </w:tcPrChange>
          </w:tcPr>
          <w:p w14:paraId="5D81B019" w14:textId="77777777" w:rsidR="005D2C4B" w:rsidRPr="005D2C4B" w:rsidRDefault="005D2C4B" w:rsidP="005D2C4B">
            <w:pPr>
              <w:widowControl/>
              <w:jc w:val="center"/>
              <w:textAlignment w:val="center"/>
              <w:rPr>
                <w:ins w:id="688" w:author=" " w:date="2019-11-22T15:21:00Z"/>
                <w:rFonts w:ascii="方正仿宋_GBK" w:eastAsia="方正仿宋_GBK"/>
                <w:bCs/>
                <w:sz w:val="24"/>
                <w:szCs w:val="24"/>
                <w:rPrChange w:id="689" w:author=" " w:date="2019-11-22T15:21:00Z">
                  <w:rPr>
                    <w:ins w:id="690" w:author=" " w:date="2019-11-22T15:21:00Z"/>
                    <w:rFonts w:ascii="宋体" w:hAnsi="宋体" w:cs="宋体"/>
                    <w:color w:val="000000"/>
                    <w:sz w:val="24"/>
                    <w:szCs w:val="24"/>
                  </w:rPr>
                </w:rPrChange>
              </w:rPr>
              <w:pPrChange w:id="691" w:author=" " w:date="2019-11-22T15:24:00Z">
                <w:pPr>
                  <w:widowControl/>
                  <w:jc w:val="right"/>
                  <w:textAlignment w:val="center"/>
                </w:pPr>
              </w:pPrChange>
            </w:pPr>
          </w:p>
        </w:tc>
        <w:tc>
          <w:tcPr>
            <w:tcW w:w="1854" w:type="dxa"/>
            <w:tcBorders>
              <w:top w:val="single" w:sz="4" w:space="0" w:color="000000"/>
              <w:left w:val="single" w:sz="4" w:space="0" w:color="000000"/>
              <w:bottom w:val="single" w:sz="4" w:space="0" w:color="000000"/>
              <w:right w:val="single" w:sz="4" w:space="0" w:color="000000"/>
            </w:tcBorders>
            <w:tcPrChange w:id="692" w:author=" " w:date="2019-11-22T15:27:00Z">
              <w:tcPr>
                <w:tcW w:w="724" w:type="dxa"/>
                <w:tcBorders>
                  <w:top w:val="single" w:sz="4" w:space="0" w:color="000000"/>
                  <w:left w:val="single" w:sz="4" w:space="0" w:color="000000"/>
                  <w:bottom w:val="single" w:sz="4" w:space="0" w:color="000000"/>
                  <w:right w:val="single" w:sz="4" w:space="0" w:color="000000"/>
                </w:tcBorders>
              </w:tcPr>
            </w:tcPrChange>
          </w:tcPr>
          <w:p w14:paraId="534DA47E" w14:textId="77777777" w:rsidR="005D2C4B" w:rsidRDefault="005D2C4B">
            <w:pPr>
              <w:widowControl/>
              <w:jc w:val="center"/>
              <w:textAlignment w:val="center"/>
              <w:rPr>
                <w:ins w:id="693" w:author=" " w:date="2019-11-22T15:26:00Z"/>
                <w:rFonts w:ascii="方正仿宋_GBK" w:eastAsia="方正仿宋_GBK"/>
                <w:bCs/>
                <w:sz w:val="24"/>
                <w:szCs w:val="24"/>
              </w:rPr>
            </w:pP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Change w:id="694" w:author=" " w:date="2019-11-22T15:27:00Z">
              <w:tcPr>
                <w:tcW w:w="712"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tcPrChange>
          </w:tcPr>
          <w:p w14:paraId="64AC67D0" w14:textId="77777777" w:rsidR="005D2C4B" w:rsidRPr="005D2C4B" w:rsidRDefault="005D2C4B" w:rsidP="005D2C4B">
            <w:pPr>
              <w:widowControl/>
              <w:jc w:val="center"/>
              <w:textAlignment w:val="center"/>
              <w:rPr>
                <w:ins w:id="695" w:author=" " w:date="2019-11-22T15:21:00Z"/>
                <w:rFonts w:ascii="方正仿宋_GBK" w:eastAsia="方正仿宋_GBK"/>
                <w:bCs/>
                <w:sz w:val="24"/>
                <w:szCs w:val="24"/>
                <w:rPrChange w:id="696" w:author=" " w:date="2019-11-22T15:21:00Z">
                  <w:rPr>
                    <w:ins w:id="697" w:author=" " w:date="2019-11-22T15:21:00Z"/>
                    <w:rFonts w:ascii="微软雅黑" w:eastAsia="微软雅黑" w:hAnsi="微软雅黑" w:cs="微软雅黑"/>
                    <w:color w:val="000000"/>
                    <w:sz w:val="18"/>
                    <w:szCs w:val="18"/>
                  </w:rPr>
                </w:rPrChange>
              </w:rPr>
              <w:pPrChange w:id="698" w:author=" " w:date="2019-11-22T15:24:00Z">
                <w:pPr>
                  <w:widowControl/>
                  <w:jc w:val="left"/>
                  <w:textAlignment w:val="center"/>
                </w:pPr>
              </w:pPrChange>
            </w:pPr>
          </w:p>
        </w:tc>
      </w:tr>
      <w:tr w:rsidR="005D2C4B" w14:paraId="7DA9889E" w14:textId="77777777" w:rsidTr="005D2C4B">
        <w:trPr>
          <w:trHeight w:val="300"/>
          <w:ins w:id="699" w:author=" " w:date="2019-11-22T15:21:00Z"/>
          <w:trPrChange w:id="700" w:author=" " w:date="2019-11-22T15:27:00Z">
            <w:trPr>
              <w:trHeight w:val="300"/>
            </w:trPr>
          </w:trPrChange>
        </w:trPr>
        <w:tc>
          <w:tcPr>
            <w:tcW w:w="547" w:type="dxa"/>
            <w:tcBorders>
              <w:top w:val="nil"/>
              <w:left w:val="single" w:sz="8" w:space="0" w:color="000000"/>
              <w:bottom w:val="single" w:sz="8" w:space="0" w:color="000000"/>
              <w:right w:val="single" w:sz="4" w:space="0" w:color="auto"/>
            </w:tcBorders>
            <w:noWrap/>
            <w:tcMar>
              <w:top w:w="15" w:type="dxa"/>
              <w:left w:w="15" w:type="dxa"/>
              <w:right w:w="15" w:type="dxa"/>
            </w:tcMar>
            <w:vAlign w:val="center"/>
            <w:tcPrChange w:id="701" w:author=" " w:date="2019-11-22T15:27:00Z">
              <w:tcPr>
                <w:tcW w:w="547" w:type="dxa"/>
                <w:tcBorders>
                  <w:top w:val="nil"/>
                  <w:left w:val="single" w:sz="8" w:space="0" w:color="000000"/>
                  <w:bottom w:val="single" w:sz="8" w:space="0" w:color="000000"/>
                  <w:right w:val="single" w:sz="4" w:space="0" w:color="auto"/>
                </w:tcBorders>
                <w:noWrap/>
                <w:tcMar>
                  <w:top w:w="15" w:type="dxa"/>
                  <w:left w:w="15" w:type="dxa"/>
                  <w:right w:w="15" w:type="dxa"/>
                </w:tcMar>
                <w:vAlign w:val="center"/>
              </w:tcPr>
            </w:tcPrChange>
          </w:tcPr>
          <w:p w14:paraId="31E092D4" w14:textId="77777777" w:rsidR="005D2C4B" w:rsidRPr="005D2C4B" w:rsidRDefault="00ED07D4">
            <w:pPr>
              <w:widowControl/>
              <w:jc w:val="center"/>
              <w:textAlignment w:val="center"/>
              <w:rPr>
                <w:ins w:id="702" w:author=" " w:date="2019-11-22T15:21:00Z"/>
                <w:rFonts w:ascii="方正仿宋_GBK" w:eastAsia="方正仿宋_GBK"/>
                <w:bCs/>
                <w:sz w:val="24"/>
                <w:szCs w:val="24"/>
                <w:rPrChange w:id="703" w:author=" " w:date="2019-11-22T15:21:00Z">
                  <w:rPr>
                    <w:ins w:id="704" w:author=" " w:date="2019-11-22T15:21:00Z"/>
                    <w:rFonts w:ascii="宋体" w:hAnsi="宋体" w:cs="宋体"/>
                    <w:color w:val="000000"/>
                    <w:sz w:val="24"/>
                    <w:szCs w:val="24"/>
                  </w:rPr>
                </w:rPrChange>
              </w:rPr>
            </w:pPr>
            <w:ins w:id="705" w:author=" " w:date="2019-11-22T15:21:00Z">
              <w:r>
                <w:rPr>
                  <w:rFonts w:ascii="方正仿宋_GBK" w:eastAsia="方正仿宋_GBK"/>
                  <w:bCs/>
                  <w:sz w:val="24"/>
                  <w:szCs w:val="24"/>
                  <w:rPrChange w:id="706" w:author=" " w:date="2019-11-22T15:21:00Z">
                    <w:rPr>
                      <w:rFonts w:ascii="宋体" w:hAnsi="宋体" w:cs="宋体"/>
                      <w:color w:val="000000"/>
                      <w:kern w:val="0"/>
                      <w:sz w:val="24"/>
                      <w:szCs w:val="24"/>
                      <w:lang w:bidi="ar"/>
                    </w:rPr>
                  </w:rPrChange>
                </w:rPr>
                <w:t>15</w:t>
              </w:r>
            </w:ins>
          </w:p>
        </w:tc>
        <w:tc>
          <w:tcPr>
            <w:tcW w:w="1558" w:type="dxa"/>
            <w:tcBorders>
              <w:top w:val="single" w:sz="4" w:space="0" w:color="auto"/>
              <w:left w:val="single" w:sz="4" w:space="0" w:color="auto"/>
              <w:bottom w:val="single" w:sz="4" w:space="0" w:color="auto"/>
              <w:right w:val="single" w:sz="4" w:space="0" w:color="auto"/>
            </w:tcBorders>
            <w:vAlign w:val="center"/>
            <w:tcPrChange w:id="707" w:author=" " w:date="2019-11-22T15:27:00Z">
              <w:tcPr>
                <w:tcW w:w="1319" w:type="dxa"/>
                <w:tcBorders>
                  <w:top w:val="single" w:sz="4" w:space="0" w:color="auto"/>
                  <w:left w:val="single" w:sz="4" w:space="0" w:color="auto"/>
                  <w:bottom w:val="single" w:sz="4" w:space="0" w:color="auto"/>
                  <w:right w:val="single" w:sz="4" w:space="0" w:color="auto"/>
                </w:tcBorders>
                <w:vAlign w:val="center"/>
              </w:tcPr>
            </w:tcPrChange>
          </w:tcPr>
          <w:p w14:paraId="0F6DA32A" w14:textId="77777777" w:rsidR="005D2C4B" w:rsidRDefault="005D2C4B">
            <w:pPr>
              <w:widowControl/>
              <w:jc w:val="center"/>
              <w:textAlignment w:val="center"/>
              <w:rPr>
                <w:ins w:id="708" w:author=" " w:date="2019-11-22T15:25:00Z"/>
                <w:rFonts w:ascii="方正仿宋_GBK" w:eastAsia="方正仿宋_GBK"/>
                <w:bCs/>
                <w:sz w:val="24"/>
                <w:szCs w:val="24"/>
              </w:rPr>
            </w:pPr>
          </w:p>
        </w:tc>
        <w:tc>
          <w:tcPr>
            <w:tcW w:w="1276" w:type="dxa"/>
            <w:tcBorders>
              <w:top w:val="single" w:sz="4" w:space="0" w:color="auto"/>
              <w:left w:val="single" w:sz="4" w:space="0" w:color="auto"/>
              <w:bottom w:val="single" w:sz="4" w:space="0" w:color="auto"/>
              <w:right w:val="single" w:sz="4" w:space="0" w:color="auto"/>
            </w:tcBorders>
            <w:noWrap/>
            <w:tcMar>
              <w:top w:w="15" w:type="dxa"/>
              <w:left w:w="15" w:type="dxa"/>
              <w:right w:w="15" w:type="dxa"/>
            </w:tcMar>
            <w:vAlign w:val="center"/>
            <w:tcPrChange w:id="709" w:author=" " w:date="2019-11-22T15:27:00Z">
              <w:tcPr>
                <w:tcW w:w="1254" w:type="dxa"/>
                <w:tcBorders>
                  <w:top w:val="single" w:sz="4" w:space="0" w:color="auto"/>
                  <w:left w:val="single" w:sz="4" w:space="0" w:color="auto"/>
                  <w:bottom w:val="single" w:sz="4" w:space="0" w:color="auto"/>
                  <w:right w:val="single" w:sz="4" w:space="0" w:color="auto"/>
                </w:tcBorders>
                <w:noWrap/>
                <w:tcMar>
                  <w:top w:w="15" w:type="dxa"/>
                  <w:left w:w="15" w:type="dxa"/>
                  <w:right w:w="15" w:type="dxa"/>
                </w:tcMar>
                <w:vAlign w:val="center"/>
              </w:tcPr>
            </w:tcPrChange>
          </w:tcPr>
          <w:p w14:paraId="7C19350E" w14:textId="77777777" w:rsidR="005D2C4B" w:rsidRPr="005D2C4B" w:rsidRDefault="005D2C4B" w:rsidP="005D2C4B">
            <w:pPr>
              <w:widowControl/>
              <w:jc w:val="center"/>
              <w:textAlignment w:val="center"/>
              <w:rPr>
                <w:ins w:id="710" w:author=" " w:date="2019-11-22T15:21:00Z"/>
                <w:rFonts w:ascii="方正仿宋_GBK" w:eastAsia="方正仿宋_GBK"/>
                <w:bCs/>
                <w:sz w:val="24"/>
                <w:szCs w:val="24"/>
                <w:rPrChange w:id="711" w:author=" " w:date="2019-11-22T15:21:00Z">
                  <w:rPr>
                    <w:ins w:id="712" w:author=" " w:date="2019-11-22T15:21:00Z"/>
                    <w:rFonts w:ascii="宋体" w:hAnsi="宋体" w:cs="宋体"/>
                    <w:color w:val="000000"/>
                    <w:sz w:val="24"/>
                    <w:szCs w:val="24"/>
                  </w:rPr>
                </w:rPrChange>
              </w:rPr>
              <w:pPrChange w:id="713" w:author=" " w:date="2019-11-22T15:24:00Z">
                <w:pPr>
                  <w:widowControl/>
                  <w:jc w:val="left"/>
                  <w:textAlignment w:val="center"/>
                </w:pPr>
              </w:pPrChange>
            </w:pPr>
          </w:p>
        </w:tc>
        <w:tc>
          <w:tcPr>
            <w:tcW w:w="1276" w:type="dxa"/>
            <w:tcBorders>
              <w:top w:val="nil"/>
              <w:left w:val="single" w:sz="4" w:space="0" w:color="auto"/>
              <w:bottom w:val="single" w:sz="8" w:space="0" w:color="000000"/>
              <w:right w:val="single" w:sz="8" w:space="0" w:color="000000"/>
            </w:tcBorders>
            <w:noWrap/>
            <w:tcMar>
              <w:top w:w="15" w:type="dxa"/>
              <w:left w:w="15" w:type="dxa"/>
              <w:right w:w="15" w:type="dxa"/>
            </w:tcMar>
            <w:vAlign w:val="center"/>
            <w:tcPrChange w:id="714" w:author=" " w:date="2019-11-22T15:27:00Z">
              <w:tcPr>
                <w:tcW w:w="1394" w:type="dxa"/>
                <w:tcBorders>
                  <w:top w:val="nil"/>
                  <w:left w:val="single" w:sz="4" w:space="0" w:color="auto"/>
                  <w:bottom w:val="single" w:sz="8" w:space="0" w:color="000000"/>
                  <w:right w:val="single" w:sz="8" w:space="0" w:color="000000"/>
                </w:tcBorders>
                <w:noWrap/>
                <w:tcMar>
                  <w:top w:w="15" w:type="dxa"/>
                  <w:left w:w="15" w:type="dxa"/>
                  <w:right w:w="15" w:type="dxa"/>
                </w:tcMar>
                <w:vAlign w:val="center"/>
              </w:tcPr>
            </w:tcPrChange>
          </w:tcPr>
          <w:p w14:paraId="6E156021" w14:textId="77777777" w:rsidR="005D2C4B" w:rsidRPr="005D2C4B" w:rsidRDefault="005D2C4B" w:rsidP="005D2C4B">
            <w:pPr>
              <w:widowControl/>
              <w:jc w:val="center"/>
              <w:textAlignment w:val="center"/>
              <w:rPr>
                <w:ins w:id="715" w:author=" " w:date="2019-11-22T15:21:00Z"/>
                <w:rFonts w:ascii="方正仿宋_GBK" w:eastAsia="方正仿宋_GBK"/>
                <w:bCs/>
                <w:sz w:val="24"/>
                <w:szCs w:val="24"/>
                <w:rPrChange w:id="716" w:author=" " w:date="2019-11-22T15:21:00Z">
                  <w:rPr>
                    <w:ins w:id="717" w:author=" " w:date="2019-11-22T15:21:00Z"/>
                    <w:rFonts w:ascii="宋体" w:hAnsi="宋体" w:cs="宋体"/>
                    <w:color w:val="000000"/>
                    <w:sz w:val="24"/>
                    <w:szCs w:val="24"/>
                  </w:rPr>
                </w:rPrChange>
              </w:rPr>
              <w:pPrChange w:id="718" w:author=" " w:date="2019-11-22T15:24:00Z">
                <w:pPr>
                  <w:widowControl/>
                  <w:jc w:val="right"/>
                  <w:textAlignment w:val="center"/>
                </w:pPr>
              </w:pPrChange>
            </w:pPr>
          </w:p>
        </w:tc>
        <w:tc>
          <w:tcPr>
            <w:tcW w:w="1854" w:type="dxa"/>
            <w:tcBorders>
              <w:top w:val="single" w:sz="4" w:space="0" w:color="000000"/>
              <w:left w:val="single" w:sz="4" w:space="0" w:color="000000"/>
              <w:bottom w:val="single" w:sz="4" w:space="0" w:color="000000"/>
              <w:right w:val="single" w:sz="4" w:space="0" w:color="000000"/>
            </w:tcBorders>
            <w:tcPrChange w:id="719" w:author=" " w:date="2019-11-22T15:27:00Z">
              <w:tcPr>
                <w:tcW w:w="724" w:type="dxa"/>
                <w:tcBorders>
                  <w:top w:val="single" w:sz="4" w:space="0" w:color="000000"/>
                  <w:left w:val="single" w:sz="4" w:space="0" w:color="000000"/>
                  <w:bottom w:val="single" w:sz="4" w:space="0" w:color="000000"/>
                  <w:right w:val="single" w:sz="4" w:space="0" w:color="000000"/>
                </w:tcBorders>
              </w:tcPr>
            </w:tcPrChange>
          </w:tcPr>
          <w:p w14:paraId="4515D08B" w14:textId="77777777" w:rsidR="005D2C4B" w:rsidRDefault="005D2C4B">
            <w:pPr>
              <w:widowControl/>
              <w:jc w:val="center"/>
              <w:textAlignment w:val="center"/>
              <w:rPr>
                <w:ins w:id="720" w:author=" " w:date="2019-11-22T15:26:00Z"/>
                <w:rFonts w:ascii="方正仿宋_GBK" w:eastAsia="方正仿宋_GBK"/>
                <w:bCs/>
                <w:sz w:val="24"/>
                <w:szCs w:val="24"/>
              </w:rPr>
            </w:pP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Change w:id="721" w:author=" " w:date="2019-11-22T15:27:00Z">
              <w:tcPr>
                <w:tcW w:w="712"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tcPrChange>
          </w:tcPr>
          <w:p w14:paraId="70EE3664" w14:textId="77777777" w:rsidR="005D2C4B" w:rsidRPr="005D2C4B" w:rsidRDefault="005D2C4B" w:rsidP="005D2C4B">
            <w:pPr>
              <w:widowControl/>
              <w:jc w:val="center"/>
              <w:textAlignment w:val="center"/>
              <w:rPr>
                <w:ins w:id="722" w:author=" " w:date="2019-11-22T15:21:00Z"/>
                <w:rFonts w:ascii="方正仿宋_GBK" w:eastAsia="方正仿宋_GBK"/>
                <w:bCs/>
                <w:sz w:val="24"/>
                <w:szCs w:val="24"/>
                <w:rPrChange w:id="723" w:author=" " w:date="2019-11-22T15:21:00Z">
                  <w:rPr>
                    <w:ins w:id="724" w:author=" " w:date="2019-11-22T15:21:00Z"/>
                    <w:rFonts w:ascii="微软雅黑" w:eastAsia="微软雅黑" w:hAnsi="微软雅黑" w:cs="微软雅黑"/>
                    <w:color w:val="000000"/>
                    <w:sz w:val="18"/>
                    <w:szCs w:val="18"/>
                  </w:rPr>
                </w:rPrChange>
              </w:rPr>
              <w:pPrChange w:id="725" w:author=" " w:date="2019-11-22T15:24:00Z">
                <w:pPr>
                  <w:widowControl/>
                  <w:jc w:val="left"/>
                  <w:textAlignment w:val="center"/>
                </w:pPr>
              </w:pPrChange>
            </w:pPr>
          </w:p>
        </w:tc>
      </w:tr>
    </w:tbl>
    <w:p w14:paraId="6BEB23FC" w14:textId="77777777" w:rsidR="005D2C4B" w:rsidRDefault="00ED07D4">
      <w:pPr>
        <w:spacing w:line="276" w:lineRule="auto"/>
        <w:outlineLvl w:val="2"/>
        <w:rPr>
          <w:ins w:id="726" w:author=" " w:date="2019-11-28T16:22:00Z"/>
          <w:rFonts w:ascii="方正仿宋_GBK" w:eastAsia="方正仿宋_GBK"/>
          <w:bCs/>
          <w:sz w:val="24"/>
          <w:szCs w:val="24"/>
        </w:rPr>
      </w:pPr>
      <w:ins w:id="727" w:author=" " w:date="2019-11-22T15:28:00Z">
        <w:r>
          <w:rPr>
            <w:rFonts w:ascii="方正仿宋_GBK" w:eastAsia="方正仿宋_GBK" w:hint="eastAsia"/>
            <w:bCs/>
            <w:sz w:val="24"/>
            <w:szCs w:val="24"/>
          </w:rPr>
          <w:t>如有疑问，请咨询</w:t>
        </w:r>
      </w:ins>
      <w:ins w:id="728" w:author=" " w:date="2019-11-22T15:29:00Z">
        <w:r>
          <w:rPr>
            <w:rFonts w:ascii="方正仿宋_GBK" w:eastAsia="方正仿宋_GBK" w:hint="eastAsia"/>
            <w:bCs/>
            <w:sz w:val="24"/>
            <w:szCs w:val="24"/>
          </w:rPr>
          <w:t>客服热线</w:t>
        </w:r>
        <w:r>
          <w:rPr>
            <w:rFonts w:ascii="方正仿宋_GBK" w:eastAsia="方正仿宋_GBK"/>
            <w:bCs/>
            <w:sz w:val="24"/>
            <w:szCs w:val="24"/>
          </w:rPr>
          <w:t>400-139-9990</w:t>
        </w:r>
        <w:r>
          <w:rPr>
            <w:rFonts w:ascii="方正仿宋_GBK" w:eastAsia="方正仿宋_GBK"/>
            <w:bCs/>
            <w:sz w:val="24"/>
            <w:szCs w:val="24"/>
          </w:rPr>
          <w:t>。信美相互，因信而美！</w:t>
        </w:r>
      </w:ins>
    </w:p>
    <w:p w14:paraId="36D06DDD" w14:textId="77777777" w:rsidR="005D2C4B" w:rsidRDefault="005D2C4B">
      <w:pPr>
        <w:spacing w:line="276" w:lineRule="auto"/>
        <w:outlineLvl w:val="2"/>
        <w:rPr>
          <w:ins w:id="729" w:author=" " w:date="2019-11-28T16:22:00Z"/>
          <w:rFonts w:ascii="方正仿宋_GBK" w:eastAsia="方正仿宋_GBK"/>
          <w:bCs/>
          <w:sz w:val="24"/>
          <w:szCs w:val="24"/>
        </w:rPr>
      </w:pPr>
    </w:p>
    <w:p w14:paraId="75137FBD" w14:textId="77777777" w:rsidR="005D2C4B" w:rsidRDefault="00ED07D4">
      <w:pPr>
        <w:spacing w:line="276" w:lineRule="auto"/>
        <w:outlineLvl w:val="2"/>
        <w:rPr>
          <w:ins w:id="730" w:author=" " w:date="2019-11-28T16:22:00Z"/>
          <w:rFonts w:ascii="方正仿宋_GBK" w:eastAsia="方正仿宋_GBK"/>
          <w:bCs/>
          <w:sz w:val="24"/>
          <w:szCs w:val="24"/>
        </w:rPr>
      </w:pPr>
      <w:ins w:id="731" w:author=" " w:date="2019-11-28T16:22:00Z">
        <w:r>
          <w:rPr>
            <w:rFonts w:ascii="方正仿宋_GBK" w:eastAsia="方正仿宋_GBK" w:hint="eastAsia"/>
            <w:bCs/>
            <w:sz w:val="24"/>
            <w:szCs w:val="24"/>
          </w:rPr>
          <w:lastRenderedPageBreak/>
          <w:t>万能险保全排期</w:t>
        </w:r>
      </w:ins>
    </w:p>
    <w:p w14:paraId="0818684E" w14:textId="77777777" w:rsidR="005D2C4B" w:rsidRDefault="00ED07D4">
      <w:pPr>
        <w:spacing w:line="276" w:lineRule="auto"/>
        <w:outlineLvl w:val="2"/>
        <w:rPr>
          <w:ins w:id="732" w:author=" " w:date="2019-11-28T16:23:00Z"/>
          <w:rFonts w:ascii="方正仿宋_GBK" w:eastAsia="方正仿宋_GBK"/>
          <w:bCs/>
          <w:sz w:val="24"/>
          <w:szCs w:val="24"/>
        </w:rPr>
      </w:pPr>
      <w:ins w:id="733" w:author=" " w:date="2019-11-28T16:22:00Z">
        <w:r>
          <w:rPr>
            <w:rFonts w:ascii="方正仿宋_GBK" w:eastAsia="方正仿宋_GBK" w:hint="eastAsia"/>
            <w:bCs/>
            <w:sz w:val="24"/>
            <w:szCs w:val="24"/>
          </w:rPr>
          <w:t>一期：</w:t>
        </w:r>
      </w:ins>
      <w:ins w:id="734" w:author=" " w:date="2019-11-28T16:23:00Z">
        <w:r>
          <w:rPr>
            <w:rFonts w:ascii="方正仿宋_GBK" w:eastAsia="方正仿宋_GBK" w:hint="eastAsia"/>
            <w:bCs/>
            <w:sz w:val="24"/>
            <w:szCs w:val="24"/>
          </w:rPr>
          <w:t>未上线：</w:t>
        </w:r>
      </w:ins>
      <w:ins w:id="735" w:author=" " w:date="2019-11-28T16:22:00Z">
        <w:r>
          <w:rPr>
            <w:rFonts w:ascii="方正仿宋_GBK" w:eastAsia="方正仿宋_GBK" w:hint="eastAsia"/>
            <w:bCs/>
            <w:sz w:val="24"/>
            <w:szCs w:val="24"/>
          </w:rPr>
          <w:t>部分领取、追加保费</w:t>
        </w:r>
      </w:ins>
    </w:p>
    <w:p w14:paraId="2B662884" w14:textId="77777777" w:rsidR="005D2C4B" w:rsidRDefault="00ED07D4">
      <w:pPr>
        <w:spacing w:line="276" w:lineRule="auto"/>
        <w:outlineLvl w:val="2"/>
        <w:rPr>
          <w:ins w:id="736" w:author=" " w:date="2019-11-28T16:31:00Z"/>
          <w:rFonts w:ascii="方正仿宋_GBK" w:eastAsia="方正仿宋_GBK"/>
          <w:bCs/>
          <w:sz w:val="24"/>
          <w:szCs w:val="24"/>
        </w:rPr>
      </w:pPr>
      <w:ins w:id="737" w:author=" " w:date="2019-11-28T16:23:00Z">
        <w:r>
          <w:rPr>
            <w:rFonts w:ascii="方正仿宋_GBK" w:eastAsia="方正仿宋_GBK" w:hint="eastAsia"/>
            <w:bCs/>
            <w:sz w:val="24"/>
            <w:szCs w:val="24"/>
          </w:rPr>
          <w:t>已上线：</w:t>
        </w:r>
      </w:ins>
      <w:ins w:id="738" w:author=" " w:date="2019-11-28T16:22:00Z">
        <w:r>
          <w:rPr>
            <w:rFonts w:ascii="方正仿宋_GBK" w:eastAsia="方正仿宋_GBK" w:hint="eastAsia"/>
            <w:bCs/>
            <w:sz w:val="24"/>
            <w:szCs w:val="24"/>
          </w:rPr>
          <w:t>退保、贷款</w:t>
        </w:r>
      </w:ins>
      <w:ins w:id="739" w:author=" " w:date="2019-11-28T16:23:00Z">
        <w:r>
          <w:rPr>
            <w:rFonts w:ascii="方正仿宋_GBK" w:eastAsia="方正仿宋_GBK" w:hint="eastAsia"/>
            <w:bCs/>
            <w:sz w:val="24"/>
            <w:szCs w:val="24"/>
          </w:rPr>
          <w:t>、</w:t>
        </w:r>
      </w:ins>
      <w:ins w:id="740" w:author=" " w:date="2019-11-28T16:30:00Z">
        <w:r>
          <w:rPr>
            <w:rFonts w:ascii="方正仿宋_GBK" w:eastAsia="方正仿宋_GBK" w:hint="eastAsia"/>
            <w:bCs/>
            <w:sz w:val="24"/>
            <w:szCs w:val="24"/>
          </w:rPr>
          <w:t>贷款清偿、</w:t>
        </w:r>
      </w:ins>
      <w:ins w:id="741" w:author=" " w:date="2019-11-28T16:23:00Z">
        <w:r>
          <w:rPr>
            <w:rFonts w:ascii="方正仿宋_GBK" w:eastAsia="方正仿宋_GBK" w:hint="eastAsia"/>
            <w:bCs/>
            <w:sz w:val="24"/>
            <w:szCs w:val="24"/>
          </w:rPr>
          <w:t>客户联系信息变更、</w:t>
        </w:r>
      </w:ins>
      <w:ins w:id="742" w:author=" " w:date="2019-11-28T16:30:00Z">
        <w:r>
          <w:rPr>
            <w:rFonts w:ascii="方正仿宋_GBK" w:eastAsia="方正仿宋_GBK" w:hint="eastAsia"/>
            <w:bCs/>
            <w:sz w:val="24"/>
            <w:szCs w:val="24"/>
          </w:rPr>
          <w:t>交费账户变更、</w:t>
        </w:r>
      </w:ins>
      <w:ins w:id="743" w:author=" " w:date="2019-11-28T16:31:00Z">
        <w:r>
          <w:rPr>
            <w:rFonts w:ascii="方正仿宋_GBK" w:eastAsia="方正仿宋_GBK" w:hint="eastAsia"/>
            <w:bCs/>
            <w:sz w:val="24"/>
            <w:szCs w:val="24"/>
          </w:rPr>
          <w:t>受益人变更</w:t>
        </w:r>
      </w:ins>
    </w:p>
    <w:p w14:paraId="092D21EE" w14:textId="77777777" w:rsidR="005D2C4B" w:rsidRDefault="00ED07D4">
      <w:pPr>
        <w:spacing w:line="276" w:lineRule="auto"/>
        <w:outlineLvl w:val="2"/>
        <w:rPr>
          <w:ins w:id="744" w:author=" " w:date="2019-11-28T16:34:00Z"/>
          <w:rFonts w:ascii="方正仿宋_GBK" w:eastAsia="方正仿宋_GBK"/>
          <w:bCs/>
          <w:sz w:val="24"/>
          <w:szCs w:val="24"/>
        </w:rPr>
      </w:pPr>
      <w:ins w:id="745" w:author=" " w:date="2019-11-28T16:31:00Z">
        <w:r>
          <w:rPr>
            <w:rFonts w:ascii="方正仿宋_GBK" w:eastAsia="方正仿宋_GBK" w:hint="eastAsia"/>
            <w:bCs/>
            <w:sz w:val="24"/>
            <w:szCs w:val="24"/>
          </w:rPr>
          <w:t>二期：未上线：复效、</w:t>
        </w:r>
      </w:ins>
      <w:ins w:id="746" w:author=" " w:date="2019-11-28T16:32:00Z">
        <w:r>
          <w:rPr>
            <w:rFonts w:ascii="方正仿宋_GBK" w:eastAsia="方正仿宋_GBK" w:hint="eastAsia"/>
            <w:bCs/>
            <w:sz w:val="24"/>
            <w:szCs w:val="24"/>
          </w:rPr>
          <w:t>客户重要资料变更</w:t>
        </w:r>
      </w:ins>
      <w:ins w:id="747" w:author=" " w:date="2019-11-28T16:34:00Z">
        <w:r>
          <w:rPr>
            <w:rFonts w:ascii="方正仿宋_GBK" w:eastAsia="方正仿宋_GBK" w:hint="eastAsia"/>
            <w:bCs/>
            <w:sz w:val="24"/>
            <w:szCs w:val="24"/>
          </w:rPr>
          <w:t>、投保人变更</w:t>
        </w:r>
      </w:ins>
      <w:ins w:id="748" w:author="Kina.Yang" w:date="2019-11-28T17:05:00Z">
        <w:r>
          <w:rPr>
            <w:rFonts w:ascii="方正仿宋_GBK" w:eastAsia="方正仿宋_GBK" w:hint="eastAsia"/>
            <w:bCs/>
            <w:sz w:val="24"/>
            <w:szCs w:val="24"/>
          </w:rPr>
          <w:t>、转入保险费（名字待定）</w:t>
        </w:r>
      </w:ins>
      <w:ins w:id="749" w:author="潘潘" w:date="2019-11-28T18:04:00Z">
        <w:r>
          <w:rPr>
            <w:rFonts w:ascii="方正仿宋_GBK" w:eastAsia="方正仿宋_GBK" w:hint="eastAsia"/>
            <w:bCs/>
            <w:sz w:val="24"/>
            <w:szCs w:val="24"/>
          </w:rPr>
          <w:t>、万能年度报告</w:t>
        </w:r>
      </w:ins>
    </w:p>
    <w:p w14:paraId="237B5000" w14:textId="77777777" w:rsidR="005D2C4B" w:rsidRPr="005D2C4B" w:rsidRDefault="00ED07D4" w:rsidP="005D2C4B">
      <w:pPr>
        <w:spacing w:line="276" w:lineRule="auto"/>
        <w:outlineLvl w:val="2"/>
        <w:rPr>
          <w:rFonts w:ascii="方正仿宋_GBK" w:eastAsia="方正仿宋_GBK"/>
          <w:bCs/>
          <w:sz w:val="24"/>
          <w:szCs w:val="24"/>
          <w:rPrChange w:id="750" w:author=" " w:date="2019-11-22T15:00:00Z">
            <w:rPr>
              <w:rFonts w:ascii="方正仿宋_GBK" w:eastAsia="方正仿宋_GBK"/>
              <w:bCs/>
            </w:rPr>
          </w:rPrChange>
        </w:rPr>
        <w:pPrChange w:id="751" w:author=" " w:date="2019-11-22T15:01:00Z">
          <w:pPr>
            <w:pStyle w:val="a3"/>
          </w:pPr>
        </w:pPrChange>
      </w:pPr>
      <w:ins w:id="752" w:author=" " w:date="2019-11-28T16:34:00Z">
        <w:r>
          <w:rPr>
            <w:rFonts w:ascii="方正仿宋_GBK" w:eastAsia="方正仿宋_GBK" w:hint="eastAsia"/>
            <w:bCs/>
            <w:sz w:val="24"/>
            <w:szCs w:val="24"/>
          </w:rPr>
          <w:t>三期：给付</w:t>
        </w:r>
      </w:ins>
    </w:p>
    <w:sectPr w:rsidR="005D2C4B" w:rsidRPr="005D2C4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3" w:author="Kina.Yang" w:date="2019-11-20T14:56:00Z" w:initials="">
    <w:p w14:paraId="48230029" w14:textId="77777777" w:rsidR="005D2C4B" w:rsidRDefault="00ED07D4">
      <w:pPr>
        <w:pStyle w:val="a3"/>
      </w:pPr>
      <w:r>
        <w:rPr>
          <w:rFonts w:hint="eastAsia"/>
        </w:rPr>
        <w:t>注意反洗钱规则，对标一下契约。</w:t>
      </w:r>
    </w:p>
    <w:p w14:paraId="678418BE" w14:textId="77777777" w:rsidR="005D2C4B" w:rsidRDefault="005D2C4B">
      <w:pPr>
        <w:pStyle w:val="a3"/>
      </w:pPr>
    </w:p>
    <w:p w14:paraId="3D6C4AE1" w14:textId="77777777" w:rsidR="005D2C4B" w:rsidRDefault="00ED07D4">
      <w:pPr>
        <w:pStyle w:val="a3"/>
      </w:pPr>
      <w:r>
        <w:rPr>
          <w:rFonts w:ascii="宋体" w:eastAsia="宋体" w:hAnsi="宋体" w:cs="宋体" w:hint="eastAsia"/>
          <w:color w:val="000000"/>
          <w:kern w:val="0"/>
          <w:sz w:val="24"/>
          <w:szCs w:val="24"/>
        </w:rPr>
        <w:t>对于保险费金额人民币</w:t>
      </w:r>
      <w:r>
        <w:rPr>
          <w:rFonts w:ascii="宋体" w:eastAsia="宋体" w:hAnsi="宋体" w:cs="宋体" w:hint="eastAsia"/>
          <w:color w:val="000000"/>
          <w:kern w:val="0"/>
          <w:sz w:val="24"/>
          <w:szCs w:val="24"/>
        </w:rPr>
        <w:t>1</w:t>
      </w:r>
      <w:r>
        <w:rPr>
          <w:rFonts w:ascii="宋体" w:eastAsia="宋体" w:hAnsi="宋体" w:cs="宋体" w:hint="eastAsia"/>
          <w:color w:val="000000"/>
          <w:kern w:val="0"/>
          <w:sz w:val="24"/>
          <w:szCs w:val="24"/>
        </w:rPr>
        <w:t>万元以上或者外币等值</w:t>
      </w:r>
      <w:r>
        <w:rPr>
          <w:rFonts w:ascii="宋体" w:eastAsia="宋体" w:hAnsi="宋体" w:cs="宋体" w:hint="eastAsia"/>
          <w:color w:val="000000"/>
          <w:kern w:val="0"/>
          <w:sz w:val="24"/>
          <w:szCs w:val="24"/>
        </w:rPr>
        <w:t>1000</w:t>
      </w:r>
      <w:r>
        <w:rPr>
          <w:rFonts w:ascii="宋体" w:eastAsia="宋体" w:hAnsi="宋体" w:cs="宋体" w:hint="eastAsia"/>
          <w:color w:val="000000"/>
          <w:kern w:val="0"/>
          <w:sz w:val="24"/>
          <w:szCs w:val="24"/>
        </w:rPr>
        <w:t>美元以上且以现金形式缴纳的财产保险合同，单个被保险人保险费金额人民币</w:t>
      </w:r>
      <w:r>
        <w:rPr>
          <w:rFonts w:ascii="宋体" w:eastAsia="宋体" w:hAnsi="宋体" w:cs="宋体" w:hint="eastAsia"/>
          <w:color w:val="000000"/>
          <w:kern w:val="0"/>
          <w:sz w:val="24"/>
          <w:szCs w:val="24"/>
        </w:rPr>
        <w:t>2</w:t>
      </w:r>
      <w:r>
        <w:rPr>
          <w:rFonts w:ascii="宋体" w:eastAsia="宋体" w:hAnsi="宋体" w:cs="宋体" w:hint="eastAsia"/>
          <w:color w:val="000000"/>
          <w:kern w:val="0"/>
          <w:sz w:val="24"/>
          <w:szCs w:val="24"/>
        </w:rPr>
        <w:t>万元以上或者外币等值</w:t>
      </w:r>
      <w:r>
        <w:rPr>
          <w:rFonts w:ascii="宋体" w:eastAsia="宋体" w:hAnsi="宋体" w:cs="宋体" w:hint="eastAsia"/>
          <w:color w:val="000000"/>
          <w:kern w:val="0"/>
          <w:sz w:val="24"/>
          <w:szCs w:val="24"/>
        </w:rPr>
        <w:t>2000</w:t>
      </w:r>
      <w:r>
        <w:rPr>
          <w:rFonts w:ascii="宋体" w:eastAsia="宋体" w:hAnsi="宋体" w:cs="宋体" w:hint="eastAsia"/>
          <w:color w:val="000000"/>
          <w:kern w:val="0"/>
          <w:sz w:val="24"/>
          <w:szCs w:val="24"/>
        </w:rPr>
        <w:t>美元以上且以现金形式缴纳的人身保险合同，保险费金额人民币</w:t>
      </w:r>
      <w:r>
        <w:rPr>
          <w:rFonts w:ascii="宋体" w:eastAsia="宋体" w:hAnsi="宋体" w:cs="宋体" w:hint="eastAsia"/>
          <w:color w:val="000000"/>
          <w:kern w:val="0"/>
          <w:sz w:val="24"/>
          <w:szCs w:val="24"/>
        </w:rPr>
        <w:t>20</w:t>
      </w:r>
      <w:r>
        <w:rPr>
          <w:rFonts w:ascii="宋体" w:eastAsia="宋体" w:hAnsi="宋体" w:cs="宋体" w:hint="eastAsia"/>
          <w:color w:val="000000"/>
          <w:kern w:val="0"/>
          <w:sz w:val="24"/>
          <w:szCs w:val="24"/>
        </w:rPr>
        <w:t>万元以上或者外币等值</w:t>
      </w:r>
      <w:r>
        <w:rPr>
          <w:rFonts w:ascii="宋体" w:eastAsia="宋体" w:hAnsi="宋体" w:cs="宋体" w:hint="eastAsia"/>
          <w:color w:val="000000"/>
          <w:kern w:val="0"/>
          <w:sz w:val="24"/>
          <w:szCs w:val="24"/>
        </w:rPr>
        <w:t>2</w:t>
      </w:r>
      <w:r>
        <w:rPr>
          <w:rFonts w:ascii="宋体" w:eastAsia="宋体" w:hAnsi="宋体" w:cs="宋体" w:hint="eastAsia"/>
          <w:color w:val="000000"/>
          <w:kern w:val="0"/>
          <w:sz w:val="24"/>
          <w:szCs w:val="24"/>
        </w:rPr>
        <w:t>万美元以上且以转账形式缴纳的保险合同，保险公司在订立保险合同时，应确认投保人与被保险人的关系，核对投保人和人身保险被保险人、法定继承人以外的指定受益人的有效身份证件或者其他身份证明文件，登记投保人、被保险人、法定继承人以外的指定受益人的身份基本信息，并留存有效身份证件或者其他身份证</w:t>
      </w:r>
      <w:r>
        <w:rPr>
          <w:rFonts w:ascii="宋体" w:eastAsia="宋体" w:hAnsi="宋体" w:cs="宋体" w:hint="eastAsia"/>
          <w:color w:val="000000"/>
          <w:kern w:val="0"/>
          <w:sz w:val="24"/>
          <w:szCs w:val="24"/>
        </w:rPr>
        <w:t>明文件的复印件或者影印件。</w:t>
      </w:r>
    </w:p>
  </w:comment>
  <w:comment w:id="188" w:author="Kina.Yang" w:date="2019-02-20T19:07:00Z" w:initials="">
    <w:p w14:paraId="72AE2CD6" w14:textId="77777777" w:rsidR="005D2C4B" w:rsidRDefault="00ED07D4">
      <w:pPr>
        <w:pStyle w:val="a3"/>
      </w:pPr>
      <w:r>
        <w:rPr>
          <w:rFonts w:hint="eastAsia"/>
        </w:rPr>
        <w:t>新增该字段</w:t>
      </w:r>
    </w:p>
  </w:comment>
  <w:comment w:id="189" w:author="Kina.Yang" w:date="2019-05-28T16:39:00Z" w:initials="">
    <w:p w14:paraId="5F906952" w14:textId="77777777" w:rsidR="005D2C4B" w:rsidRDefault="00ED07D4">
      <w:pPr>
        <w:pStyle w:val="a3"/>
      </w:pPr>
      <w:r>
        <w:rPr>
          <w:rFonts w:hint="eastAsia"/>
        </w:rPr>
        <w:t>2</w:t>
      </w:r>
      <w:r>
        <w:t>0190522</w:t>
      </w:r>
      <w:r>
        <w:rPr>
          <w:rFonts w:hint="eastAsia"/>
        </w:rPr>
        <w:t>版本已上线</w:t>
      </w:r>
    </w:p>
  </w:comment>
  <w:comment w:id="190" w:author="Kina.Yang" w:date="2019-02-20T19:07:00Z" w:initials="">
    <w:p w14:paraId="6DF11649" w14:textId="77777777" w:rsidR="005D2C4B" w:rsidRDefault="00ED07D4">
      <w:pPr>
        <w:pStyle w:val="a3"/>
      </w:pPr>
      <w:r>
        <w:rPr>
          <w:rFonts w:hint="eastAsia"/>
        </w:rPr>
        <w:t>新增该字段</w:t>
      </w:r>
    </w:p>
  </w:comment>
  <w:comment w:id="191" w:author="Kina.Yang" w:date="2019-05-28T16:39:00Z" w:initials="">
    <w:p w14:paraId="41BB5AF1" w14:textId="77777777" w:rsidR="005D2C4B" w:rsidRDefault="00ED07D4">
      <w:pPr>
        <w:pStyle w:val="a3"/>
      </w:pPr>
      <w:r>
        <w:rPr>
          <w:rFonts w:hint="eastAsia"/>
        </w:rPr>
        <w:t>2</w:t>
      </w:r>
      <w:r>
        <w:t>0190522</w:t>
      </w:r>
      <w:r>
        <w:rPr>
          <w:rFonts w:hint="eastAsia"/>
        </w:rPr>
        <w:t>版本已上线</w:t>
      </w:r>
    </w:p>
  </w:comment>
  <w:comment w:id="264" w:author=" " w:date="2019-11-25T16:57:00Z" w:initials="">
    <w:p w14:paraId="01EB26E9" w14:textId="77777777" w:rsidR="005D2C4B" w:rsidRDefault="00ED07D4">
      <w:pPr>
        <w:pStyle w:val="a3"/>
      </w:pPr>
      <w:r>
        <w:rPr>
          <w:rFonts w:hint="eastAsia"/>
        </w:rPr>
        <w:t>报告期间为保单年度</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6C4AE1" w15:done="0"/>
  <w15:commentEx w15:paraId="72AE2CD6" w15:done="0"/>
  <w15:commentEx w15:paraId="5F906952" w15:paraIdParent="72AE2CD6" w15:done="0"/>
  <w15:commentEx w15:paraId="6DF11649" w15:done="0"/>
  <w15:commentEx w15:paraId="41BB5AF1" w15:paraIdParent="6DF11649" w15:done="0"/>
  <w15:commentEx w15:paraId="01EB26E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6C4AE1" w16cid:durableId="218AAF33"/>
  <w16cid:commentId w16cid:paraId="72AE2CD6" w16cid:durableId="218AAF34"/>
  <w16cid:commentId w16cid:paraId="5F906952" w16cid:durableId="218AAF35"/>
  <w16cid:commentId w16cid:paraId="6DF11649" w16cid:durableId="218AAF36"/>
  <w16cid:commentId w16cid:paraId="41BB5AF1" w16cid:durableId="218AAF37"/>
  <w16cid:commentId w16cid:paraId="01EB26E9" w16cid:durableId="218AAF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86259" w14:textId="77777777" w:rsidR="00ED07D4" w:rsidRDefault="00ED07D4" w:rsidP="00B868B8">
      <w:r>
        <w:separator/>
      </w:r>
    </w:p>
  </w:endnote>
  <w:endnote w:type="continuationSeparator" w:id="0">
    <w:p w14:paraId="12251337" w14:textId="77777777" w:rsidR="00ED07D4" w:rsidRDefault="00ED07D4" w:rsidP="00B86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仿宋_GBK">
    <w:altName w:val="微软雅黑"/>
    <w:charset w:val="00"/>
    <w:family w:val="auto"/>
    <w:pitch w:val="default"/>
  </w:font>
  <w:font w:name="方正兰亭纤黑简体">
    <w:panose1 w:val="02000000000000000000"/>
    <w:charset w:val="86"/>
    <w:family w:val="auto"/>
    <w:pitch w:val="variable"/>
    <w:sig w:usb0="00000001" w:usb1="080E0000" w:usb2="00000010" w:usb3="00000000" w:csb0="00040000" w:csb1="00000000"/>
  </w:font>
  <w:font w:name="方正兰亭纤黑_GBK">
    <w:altName w:val="微软雅黑"/>
    <w:charset w:val="86"/>
    <w:family w:val="auto"/>
    <w:pitch w:val="default"/>
    <w:sig w:usb0="00000000" w:usb1="0000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方正兰亭中黑_GBK">
    <w:altName w:val="微软雅黑"/>
    <w:charset w:val="86"/>
    <w:family w:val="auto"/>
    <w:pitch w:val="default"/>
    <w:sig w:usb0="00000000" w:usb1="00000000" w:usb2="00082016" w:usb3="00000000" w:csb0="00040000"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AD336" w14:textId="77777777" w:rsidR="00ED07D4" w:rsidRDefault="00ED07D4" w:rsidP="00B868B8">
      <w:r>
        <w:separator/>
      </w:r>
    </w:p>
  </w:footnote>
  <w:footnote w:type="continuationSeparator" w:id="0">
    <w:p w14:paraId="54BB8912" w14:textId="77777777" w:rsidR="00ED07D4" w:rsidRDefault="00ED07D4" w:rsidP="00B86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A4D44"/>
    <w:multiLevelType w:val="multilevel"/>
    <w:tmpl w:val="08DA4D44"/>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1D3D75CB"/>
    <w:multiLevelType w:val="multilevel"/>
    <w:tmpl w:val="1D3D75CB"/>
    <w:lvl w:ilvl="0">
      <w:start w:val="1"/>
      <w:numFmt w:val="bullet"/>
      <w:lvlText w:val=""/>
      <w:lvlJc w:val="left"/>
      <w:pPr>
        <w:ind w:left="1260" w:hanging="420"/>
      </w:pPr>
      <w:rPr>
        <w:rFonts w:ascii="Wingdings" w:hAnsi="Wingding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15:restartNumberingAfterBreak="0">
    <w:nsid w:val="1E2357E4"/>
    <w:multiLevelType w:val="multilevel"/>
    <w:tmpl w:val="1E2357E4"/>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2B7728C8"/>
    <w:multiLevelType w:val="multilevel"/>
    <w:tmpl w:val="2B7728C8"/>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41081D49"/>
    <w:multiLevelType w:val="multilevel"/>
    <w:tmpl w:val="41081D49"/>
    <w:lvl w:ilvl="0">
      <w:start w:val="1"/>
      <w:numFmt w:val="decimal"/>
      <w:lvlText w:val="%1."/>
      <w:lvlJc w:val="left"/>
      <w:pPr>
        <w:ind w:left="987" w:hanging="420"/>
      </w:p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5" w15:restartNumberingAfterBreak="0">
    <w:nsid w:val="44AB1C1D"/>
    <w:multiLevelType w:val="multilevel"/>
    <w:tmpl w:val="44AB1C1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6200723F"/>
    <w:multiLevelType w:val="multilevel"/>
    <w:tmpl w:val="6200723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63D120E4"/>
    <w:multiLevelType w:val="multilevel"/>
    <w:tmpl w:val="63D120E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644A2D56"/>
    <w:multiLevelType w:val="multilevel"/>
    <w:tmpl w:val="644A2D56"/>
    <w:lvl w:ilvl="0">
      <w:start w:val="1"/>
      <w:numFmt w:val="decimal"/>
      <w:lvlText w:val="（%1）"/>
      <w:lvlJc w:val="left"/>
      <w:pPr>
        <w:tabs>
          <w:tab w:val="left" w:pos="735"/>
        </w:tabs>
        <w:ind w:left="624" w:hanging="624"/>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 w15:restartNumberingAfterBreak="0">
    <w:nsid w:val="663A1191"/>
    <w:multiLevelType w:val="multilevel"/>
    <w:tmpl w:val="663A1191"/>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67BC52E5"/>
    <w:multiLevelType w:val="multilevel"/>
    <w:tmpl w:val="67BC52E5"/>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6F2C3DB5"/>
    <w:multiLevelType w:val="multilevel"/>
    <w:tmpl w:val="6F2C3DB5"/>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4"/>
  </w:num>
  <w:num w:numId="2">
    <w:abstractNumId w:val="5"/>
  </w:num>
  <w:num w:numId="3">
    <w:abstractNumId w:val="3"/>
  </w:num>
  <w:num w:numId="4">
    <w:abstractNumId w:val="9"/>
  </w:num>
  <w:num w:numId="5">
    <w:abstractNumId w:val="1"/>
  </w:num>
  <w:num w:numId="6">
    <w:abstractNumId w:val="8"/>
  </w:num>
  <w:num w:numId="7">
    <w:abstractNumId w:val="10"/>
  </w:num>
  <w:num w:numId="8">
    <w:abstractNumId w:val="6"/>
  </w:num>
  <w:num w:numId="9">
    <w:abstractNumId w:val="0"/>
  </w:num>
  <w:num w:numId="10">
    <w:abstractNumId w:val="2"/>
  </w:num>
  <w:num w:numId="11">
    <w:abstractNumId w:val="7"/>
  </w:num>
  <w:num w:numId="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 ">
    <w15:presenceInfo w15:providerId="None" w15:userId=" "/>
  </w15:person>
  <w15:person w15:author="Kina.Yang">
    <w15:presenceInfo w15:providerId="None" w15:userId="Kina.Yang"/>
  </w15:person>
  <w15:person w15:author="信美人寿相互保险社">
    <w15:presenceInfo w15:providerId="None" w15:userId="信美人寿相互保险社"/>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B97"/>
    <w:rsid w:val="0000748F"/>
    <w:rsid w:val="0004489D"/>
    <w:rsid w:val="00051A9E"/>
    <w:rsid w:val="00061A6A"/>
    <w:rsid w:val="00073D6F"/>
    <w:rsid w:val="00094820"/>
    <w:rsid w:val="000A3479"/>
    <w:rsid w:val="000B4C91"/>
    <w:rsid w:val="000B73EF"/>
    <w:rsid w:val="000B788A"/>
    <w:rsid w:val="000C6961"/>
    <w:rsid w:val="000E38FB"/>
    <w:rsid w:val="000E4CF2"/>
    <w:rsid w:val="000E5F17"/>
    <w:rsid w:val="000F13B5"/>
    <w:rsid w:val="000F4971"/>
    <w:rsid w:val="00140B5B"/>
    <w:rsid w:val="00155357"/>
    <w:rsid w:val="00163983"/>
    <w:rsid w:val="00177AFF"/>
    <w:rsid w:val="0018040E"/>
    <w:rsid w:val="00185D87"/>
    <w:rsid w:val="00187976"/>
    <w:rsid w:val="001A2607"/>
    <w:rsid w:val="001B1A27"/>
    <w:rsid w:val="001B6BA2"/>
    <w:rsid w:val="001C7BC6"/>
    <w:rsid w:val="001D2F0F"/>
    <w:rsid w:val="001D592D"/>
    <w:rsid w:val="001F0E73"/>
    <w:rsid w:val="002410C2"/>
    <w:rsid w:val="0025194B"/>
    <w:rsid w:val="002626DB"/>
    <w:rsid w:val="0026289A"/>
    <w:rsid w:val="00271260"/>
    <w:rsid w:val="00273D1A"/>
    <w:rsid w:val="002751D5"/>
    <w:rsid w:val="002801E1"/>
    <w:rsid w:val="002B11BA"/>
    <w:rsid w:val="002B2F9A"/>
    <w:rsid w:val="002C5419"/>
    <w:rsid w:val="002F14C2"/>
    <w:rsid w:val="002F4C5A"/>
    <w:rsid w:val="00307A25"/>
    <w:rsid w:val="00311C25"/>
    <w:rsid w:val="00314F2B"/>
    <w:rsid w:val="003467BE"/>
    <w:rsid w:val="00374FA9"/>
    <w:rsid w:val="00392B5C"/>
    <w:rsid w:val="00396C67"/>
    <w:rsid w:val="003A7D6F"/>
    <w:rsid w:val="003C74B0"/>
    <w:rsid w:val="003E031E"/>
    <w:rsid w:val="003F7259"/>
    <w:rsid w:val="00401F3D"/>
    <w:rsid w:val="00413E6A"/>
    <w:rsid w:val="0041531D"/>
    <w:rsid w:val="004202DD"/>
    <w:rsid w:val="00436254"/>
    <w:rsid w:val="00444CF4"/>
    <w:rsid w:val="00454080"/>
    <w:rsid w:val="00471055"/>
    <w:rsid w:val="00473773"/>
    <w:rsid w:val="00491027"/>
    <w:rsid w:val="00492529"/>
    <w:rsid w:val="004959E6"/>
    <w:rsid w:val="004A492D"/>
    <w:rsid w:val="004B0B0F"/>
    <w:rsid w:val="004E512F"/>
    <w:rsid w:val="00512A68"/>
    <w:rsid w:val="005173A9"/>
    <w:rsid w:val="00527361"/>
    <w:rsid w:val="00531759"/>
    <w:rsid w:val="00545861"/>
    <w:rsid w:val="005518E2"/>
    <w:rsid w:val="0056606A"/>
    <w:rsid w:val="00570501"/>
    <w:rsid w:val="00572FC4"/>
    <w:rsid w:val="00574226"/>
    <w:rsid w:val="005760CE"/>
    <w:rsid w:val="00577736"/>
    <w:rsid w:val="005951AF"/>
    <w:rsid w:val="005C7DF7"/>
    <w:rsid w:val="005D2C4B"/>
    <w:rsid w:val="005D5A45"/>
    <w:rsid w:val="005D70E9"/>
    <w:rsid w:val="006109CC"/>
    <w:rsid w:val="00626960"/>
    <w:rsid w:val="00633DBB"/>
    <w:rsid w:val="006409D2"/>
    <w:rsid w:val="006668E0"/>
    <w:rsid w:val="00670AD4"/>
    <w:rsid w:val="00674B2F"/>
    <w:rsid w:val="006858E2"/>
    <w:rsid w:val="006A57C0"/>
    <w:rsid w:val="006C5487"/>
    <w:rsid w:val="006C5526"/>
    <w:rsid w:val="006E041E"/>
    <w:rsid w:val="006E5EAA"/>
    <w:rsid w:val="006E7B45"/>
    <w:rsid w:val="006F0151"/>
    <w:rsid w:val="006F6FB2"/>
    <w:rsid w:val="00703A8D"/>
    <w:rsid w:val="00705E0F"/>
    <w:rsid w:val="007217C7"/>
    <w:rsid w:val="00734B8D"/>
    <w:rsid w:val="0074190F"/>
    <w:rsid w:val="00764361"/>
    <w:rsid w:val="007737F1"/>
    <w:rsid w:val="00773F05"/>
    <w:rsid w:val="00782AFD"/>
    <w:rsid w:val="007856AE"/>
    <w:rsid w:val="00787AD6"/>
    <w:rsid w:val="00787EFA"/>
    <w:rsid w:val="00794BC8"/>
    <w:rsid w:val="00795A8F"/>
    <w:rsid w:val="00797F5E"/>
    <w:rsid w:val="007A1D34"/>
    <w:rsid w:val="007A696E"/>
    <w:rsid w:val="007F4389"/>
    <w:rsid w:val="0080729E"/>
    <w:rsid w:val="00814DC7"/>
    <w:rsid w:val="0082026A"/>
    <w:rsid w:val="008379C5"/>
    <w:rsid w:val="00845585"/>
    <w:rsid w:val="00846DD9"/>
    <w:rsid w:val="00850D9D"/>
    <w:rsid w:val="0085751F"/>
    <w:rsid w:val="00863A33"/>
    <w:rsid w:val="008869FF"/>
    <w:rsid w:val="00896A38"/>
    <w:rsid w:val="008A4B14"/>
    <w:rsid w:val="008E036F"/>
    <w:rsid w:val="008E36E6"/>
    <w:rsid w:val="008E7B1F"/>
    <w:rsid w:val="008F64B1"/>
    <w:rsid w:val="00903B67"/>
    <w:rsid w:val="009159D2"/>
    <w:rsid w:val="00915FD5"/>
    <w:rsid w:val="009307C8"/>
    <w:rsid w:val="00962DF2"/>
    <w:rsid w:val="009643FD"/>
    <w:rsid w:val="0096502E"/>
    <w:rsid w:val="00970D87"/>
    <w:rsid w:val="009942E9"/>
    <w:rsid w:val="00997526"/>
    <w:rsid w:val="009B2F8A"/>
    <w:rsid w:val="009C002C"/>
    <w:rsid w:val="009C33B7"/>
    <w:rsid w:val="00A04F9F"/>
    <w:rsid w:val="00A06DE5"/>
    <w:rsid w:val="00A23D2F"/>
    <w:rsid w:val="00A25550"/>
    <w:rsid w:val="00A31DE0"/>
    <w:rsid w:val="00A327BF"/>
    <w:rsid w:val="00A32F07"/>
    <w:rsid w:val="00A45118"/>
    <w:rsid w:val="00A46754"/>
    <w:rsid w:val="00A47C58"/>
    <w:rsid w:val="00A51DF6"/>
    <w:rsid w:val="00A56BC9"/>
    <w:rsid w:val="00A63028"/>
    <w:rsid w:val="00A75765"/>
    <w:rsid w:val="00A8042F"/>
    <w:rsid w:val="00A80E06"/>
    <w:rsid w:val="00AA3691"/>
    <w:rsid w:val="00AA7ACE"/>
    <w:rsid w:val="00AB73DD"/>
    <w:rsid w:val="00AC6825"/>
    <w:rsid w:val="00AC6C8C"/>
    <w:rsid w:val="00AE6244"/>
    <w:rsid w:val="00AF249C"/>
    <w:rsid w:val="00B07B3E"/>
    <w:rsid w:val="00B17672"/>
    <w:rsid w:val="00B20A3F"/>
    <w:rsid w:val="00B4148C"/>
    <w:rsid w:val="00B42E26"/>
    <w:rsid w:val="00B47BCF"/>
    <w:rsid w:val="00B5069E"/>
    <w:rsid w:val="00B51752"/>
    <w:rsid w:val="00B55AE3"/>
    <w:rsid w:val="00B56D59"/>
    <w:rsid w:val="00B574BB"/>
    <w:rsid w:val="00B7146F"/>
    <w:rsid w:val="00B730B3"/>
    <w:rsid w:val="00B8080E"/>
    <w:rsid w:val="00B868B8"/>
    <w:rsid w:val="00B92857"/>
    <w:rsid w:val="00BB7926"/>
    <w:rsid w:val="00BD33F6"/>
    <w:rsid w:val="00C00D31"/>
    <w:rsid w:val="00C0706C"/>
    <w:rsid w:val="00C13968"/>
    <w:rsid w:val="00C13A13"/>
    <w:rsid w:val="00C16CC9"/>
    <w:rsid w:val="00C377EB"/>
    <w:rsid w:val="00C37999"/>
    <w:rsid w:val="00C402CE"/>
    <w:rsid w:val="00C45573"/>
    <w:rsid w:val="00C50B62"/>
    <w:rsid w:val="00C5145E"/>
    <w:rsid w:val="00C63A90"/>
    <w:rsid w:val="00C66F8F"/>
    <w:rsid w:val="00C76D37"/>
    <w:rsid w:val="00C870D0"/>
    <w:rsid w:val="00C92588"/>
    <w:rsid w:val="00C93204"/>
    <w:rsid w:val="00CA53C4"/>
    <w:rsid w:val="00CA77E5"/>
    <w:rsid w:val="00CC05B9"/>
    <w:rsid w:val="00CE1145"/>
    <w:rsid w:val="00CF0D49"/>
    <w:rsid w:val="00D16EF6"/>
    <w:rsid w:val="00D42F75"/>
    <w:rsid w:val="00D5205D"/>
    <w:rsid w:val="00D8638E"/>
    <w:rsid w:val="00D87A70"/>
    <w:rsid w:val="00D93091"/>
    <w:rsid w:val="00D935AD"/>
    <w:rsid w:val="00DA2EC5"/>
    <w:rsid w:val="00DB428B"/>
    <w:rsid w:val="00DC2BBE"/>
    <w:rsid w:val="00DC5EF4"/>
    <w:rsid w:val="00DC650B"/>
    <w:rsid w:val="00DD4F79"/>
    <w:rsid w:val="00DF2D15"/>
    <w:rsid w:val="00E00CB2"/>
    <w:rsid w:val="00E14F64"/>
    <w:rsid w:val="00E157D3"/>
    <w:rsid w:val="00E20E39"/>
    <w:rsid w:val="00E306DA"/>
    <w:rsid w:val="00E3492A"/>
    <w:rsid w:val="00E45ED9"/>
    <w:rsid w:val="00E4695E"/>
    <w:rsid w:val="00E611E9"/>
    <w:rsid w:val="00E635C4"/>
    <w:rsid w:val="00E64E8E"/>
    <w:rsid w:val="00E70B64"/>
    <w:rsid w:val="00E71745"/>
    <w:rsid w:val="00EA7A2C"/>
    <w:rsid w:val="00EC0B9A"/>
    <w:rsid w:val="00ED07D4"/>
    <w:rsid w:val="00ED1892"/>
    <w:rsid w:val="00EE702C"/>
    <w:rsid w:val="00EF0E74"/>
    <w:rsid w:val="00F04014"/>
    <w:rsid w:val="00F13C5E"/>
    <w:rsid w:val="00F275E8"/>
    <w:rsid w:val="00F34674"/>
    <w:rsid w:val="00F445A1"/>
    <w:rsid w:val="00F63AD2"/>
    <w:rsid w:val="00F74E66"/>
    <w:rsid w:val="00F8581B"/>
    <w:rsid w:val="00F96244"/>
    <w:rsid w:val="00F96672"/>
    <w:rsid w:val="00FA0054"/>
    <w:rsid w:val="00FA7E5D"/>
    <w:rsid w:val="00FA7EC5"/>
    <w:rsid w:val="00FB1C78"/>
    <w:rsid w:val="00FB3668"/>
    <w:rsid w:val="00FB5B97"/>
    <w:rsid w:val="00FC601C"/>
    <w:rsid w:val="00FC6D0C"/>
    <w:rsid w:val="00FE517B"/>
    <w:rsid w:val="00FE5264"/>
    <w:rsid w:val="00FE63DE"/>
    <w:rsid w:val="00FF2BCA"/>
    <w:rsid w:val="3B180722"/>
    <w:rsid w:val="70DC3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45234C9"/>
  <w15:docId w15:val="{CAC00C77-7CCC-4CBC-93B9-EA0F7C2C2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table" w:styleId="ad">
    <w:name w:val="Table Grid"/>
    <w:basedOn w:val="a1"/>
    <w:uiPriority w:val="39"/>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unhideWhenUsed/>
    <w:qFormat/>
    <w:rPr>
      <w:sz w:val="21"/>
      <w:szCs w:val="21"/>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6">
    <w:name w:val="批注框文本 字符"/>
    <w:basedOn w:val="a0"/>
    <w:link w:val="a5"/>
    <w:uiPriority w:val="99"/>
    <w:semiHidden/>
    <w:qFormat/>
    <w:rPr>
      <w:sz w:val="18"/>
      <w:szCs w:val="18"/>
    </w:rPr>
  </w:style>
  <w:style w:type="paragraph" w:styleId="af">
    <w:name w:val="List Paragraph"/>
    <w:basedOn w:val="a"/>
    <w:uiPriority w:val="34"/>
    <w:qFormat/>
    <w:pPr>
      <w:ind w:firstLineChars="200" w:firstLine="420"/>
    </w:pPr>
  </w:style>
  <w:style w:type="character" w:customStyle="1" w:styleId="a4">
    <w:name w:val="批注文字 字符"/>
    <w:basedOn w:val="a0"/>
    <w:link w:val="a3"/>
    <w:qFormat/>
  </w:style>
  <w:style w:type="character" w:customStyle="1" w:styleId="ac">
    <w:name w:val="批注主题 字符"/>
    <w:basedOn w:val="a4"/>
    <w:link w:val="ab"/>
    <w:uiPriority w:val="99"/>
    <w:semiHidden/>
    <w:qFormat/>
    <w:rPr>
      <w:b/>
      <w:bCs/>
    </w:rPr>
  </w:style>
  <w:style w:type="character" w:customStyle="1" w:styleId="10">
    <w:name w:val="标题 1 字符"/>
    <w:basedOn w:val="a0"/>
    <w:link w:val="1"/>
    <w:uiPriority w:val="9"/>
    <w:qFormat/>
    <w:rPr>
      <w:b/>
      <w:bCs/>
      <w:kern w:val="44"/>
      <w:sz w:val="44"/>
      <w:szCs w:val="44"/>
    </w:rPr>
  </w:style>
  <w:style w:type="paragraph" w:customStyle="1" w:styleId="11">
    <w:name w:val="修订1"/>
    <w:hidden/>
    <w:uiPriority w:val="99"/>
    <w:semiHidden/>
    <w:qFormat/>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1E958F-F3DD-4BAF-AA06-A6D565AF3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12</Pages>
  <Words>841</Words>
  <Characters>4797</Characters>
  <Application>Microsoft Office Word</Application>
  <DocSecurity>0</DocSecurity>
  <Lines>39</Lines>
  <Paragraphs>11</Paragraphs>
  <ScaleCrop>false</ScaleCrop>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信美人寿相互保险社</cp:lastModifiedBy>
  <cp:revision>228</cp:revision>
  <dcterms:created xsi:type="dcterms:W3CDTF">2019-11-10T13:01:00Z</dcterms:created>
  <dcterms:modified xsi:type="dcterms:W3CDTF">2019-11-28T12:46:00Z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