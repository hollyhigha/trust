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83" w:rsidRDefault="00136A51">
      <w:pPr>
        <w:spacing w:line="720" w:lineRule="exact"/>
        <w:jc w:val="center"/>
        <w:outlineLvl w:val="0"/>
        <w:rPr>
          <w:rFonts w:ascii="仿宋" w:eastAsia="仿宋" w:hAnsi="仿宋" w:cs="Times New Roman"/>
          <w:b/>
          <w:sz w:val="28"/>
          <w:szCs w:val="24"/>
        </w:rPr>
      </w:pPr>
      <w:r>
        <w:rPr>
          <w:rFonts w:ascii="仿宋" w:eastAsia="仿宋" w:hAnsi="仿宋" w:cs="Times New Roman" w:hint="eastAsia"/>
          <w:b/>
          <w:sz w:val="28"/>
          <w:szCs w:val="24"/>
        </w:rPr>
        <w:t>信息系统需求说明书</w:t>
      </w:r>
    </w:p>
    <w:p w:rsidR="00885983" w:rsidRDefault="00136A51">
      <w:pPr>
        <w:spacing w:line="720" w:lineRule="exact"/>
        <w:jc w:val="center"/>
        <w:outlineLvl w:val="0"/>
        <w:rPr>
          <w:rFonts w:ascii="仿宋" w:eastAsia="仿宋" w:hAnsi="仿宋" w:cs="Times New Roman"/>
          <w:b/>
          <w:sz w:val="28"/>
          <w:szCs w:val="24"/>
        </w:rPr>
      </w:pPr>
      <w:r>
        <w:rPr>
          <w:rFonts w:ascii="仿宋" w:eastAsia="仿宋" w:hAnsi="仿宋" w:cs="Times New Roman" w:hint="eastAsia"/>
          <w:b/>
          <w:sz w:val="28"/>
          <w:szCs w:val="24"/>
        </w:rPr>
        <w:t>信美相互</w:t>
      </w:r>
      <w:r>
        <w:rPr>
          <w:rFonts w:ascii="仿宋" w:eastAsia="仿宋" w:hAnsi="仿宋" w:cs="Times New Roman"/>
          <w:b/>
          <w:sz w:val="28"/>
          <w:szCs w:val="24"/>
        </w:rPr>
        <w:t>XXXX</w:t>
      </w:r>
      <w:r>
        <w:rPr>
          <w:rFonts w:ascii="仿宋" w:eastAsia="仿宋" w:hAnsi="仿宋" w:cs="Times New Roman" w:hint="eastAsia"/>
          <w:b/>
          <w:sz w:val="28"/>
          <w:szCs w:val="24"/>
        </w:rPr>
        <w:t>两全</w:t>
      </w:r>
      <w:r>
        <w:rPr>
          <w:rFonts w:ascii="仿宋" w:eastAsia="仿宋" w:hAnsi="仿宋" w:cs="Times New Roman"/>
          <w:b/>
          <w:sz w:val="28"/>
          <w:szCs w:val="24"/>
        </w:rPr>
        <w:t>保险（万能型）</w:t>
      </w:r>
      <w:r>
        <w:rPr>
          <w:rFonts w:ascii="仿宋" w:eastAsia="仿宋" w:hAnsi="仿宋" w:cs="Times New Roman" w:hint="eastAsia"/>
          <w:b/>
          <w:sz w:val="28"/>
          <w:szCs w:val="24"/>
        </w:rPr>
        <w:t xml:space="preserve"> </w:t>
      </w:r>
      <w:r>
        <w:rPr>
          <w:rFonts w:ascii="仿宋" w:eastAsia="仿宋" w:hAnsi="仿宋" w:cs="Times New Roman" w:hint="eastAsia"/>
          <w:b/>
          <w:sz w:val="28"/>
          <w:szCs w:val="24"/>
        </w:rPr>
        <w:t>理赔需求</w:t>
      </w:r>
    </w:p>
    <w:p w:rsidR="00885983" w:rsidRDefault="00136A51">
      <w:pPr>
        <w:spacing w:line="720" w:lineRule="exact"/>
        <w:jc w:val="center"/>
        <w:outlineLvl w:val="0"/>
        <w:rPr>
          <w:rFonts w:ascii="仿宋" w:eastAsia="仿宋" w:hAnsi="仿宋" w:cs="Times New Roman"/>
          <w:b/>
          <w:sz w:val="28"/>
          <w:szCs w:val="24"/>
        </w:rPr>
      </w:pPr>
      <w:r>
        <w:rPr>
          <w:rFonts w:ascii="仿宋" w:eastAsia="仿宋" w:hAnsi="仿宋" w:cs="Times New Roman" w:hint="eastAsia"/>
          <w:b/>
          <w:sz w:val="28"/>
          <w:szCs w:val="24"/>
        </w:rPr>
        <w:t>（版本：</w:t>
      </w:r>
      <w:r>
        <w:rPr>
          <w:rFonts w:ascii="仿宋" w:eastAsia="仿宋" w:hAnsi="仿宋" w:cs="Times New Roman" w:hint="eastAsia"/>
          <w:b/>
          <w:sz w:val="28"/>
          <w:szCs w:val="24"/>
        </w:rPr>
        <w:t>201</w:t>
      </w:r>
      <w:r>
        <w:rPr>
          <w:rFonts w:ascii="仿宋" w:eastAsia="仿宋" w:hAnsi="仿宋" w:cs="Times New Roman"/>
          <w:b/>
          <w:sz w:val="28"/>
          <w:szCs w:val="24"/>
        </w:rPr>
        <w:t>91128</w:t>
      </w:r>
      <w:r>
        <w:rPr>
          <w:rFonts w:ascii="仿宋" w:eastAsia="仿宋" w:hAnsi="仿宋" w:cs="Times New Roman" w:hint="eastAsia"/>
          <w:b/>
          <w:sz w:val="28"/>
          <w:szCs w:val="24"/>
        </w:rPr>
        <w:t>）</w:t>
      </w:r>
    </w:p>
    <w:p w:rsidR="00885983" w:rsidRDefault="00136A51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outlineLvl w:val="1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需求实现的目标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根据销售及产品要求，实现新产品的理赔功能和服务需求。</w:t>
      </w:r>
    </w:p>
    <w:p w:rsidR="00885983" w:rsidRDefault="00136A51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outlineLvl w:val="1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需求涉及的范围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理赔。</w:t>
      </w:r>
    </w:p>
    <w:p w:rsidR="00885983" w:rsidRDefault="00136A51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outlineLvl w:val="1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需求涉及的应用系统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保险业务系统、电商平台、短信平台。</w:t>
      </w:r>
    </w:p>
    <w:p w:rsidR="00885983" w:rsidRDefault="00136A51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outlineLvl w:val="1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需求涉及的业务政策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无</w:t>
      </w:r>
    </w:p>
    <w:p w:rsidR="00885983" w:rsidRDefault="00136A51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outlineLvl w:val="1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 w:hint="eastAsia"/>
          <w:b/>
          <w:sz w:val="24"/>
          <w:szCs w:val="24"/>
        </w:rPr>
        <w:t>需求描述</w:t>
      </w:r>
    </w:p>
    <w:p w:rsidR="00885983" w:rsidRDefault="00136A51">
      <w:pPr>
        <w:spacing w:beforeLines="50" w:before="156" w:afterLines="50" w:after="156" w:line="560" w:lineRule="exact"/>
        <w:jc w:val="center"/>
        <w:rPr>
          <w:rFonts w:ascii="华文仿宋" w:eastAsia="华文仿宋" w:hAnsi="华文仿宋" w:cs="Times New Roman"/>
          <w:b/>
          <w:bCs/>
          <w:kern w:val="0"/>
          <w:sz w:val="32"/>
          <w:szCs w:val="28"/>
        </w:rPr>
      </w:pPr>
      <w:r>
        <w:rPr>
          <w:rFonts w:ascii="华文仿宋" w:eastAsia="华文仿宋" w:hAnsi="华文仿宋" w:cs="Times New Roman" w:hint="eastAsia"/>
          <w:b/>
          <w:bCs/>
          <w:kern w:val="0"/>
          <w:sz w:val="32"/>
          <w:szCs w:val="28"/>
        </w:rPr>
        <w:t>理赔需求</w:t>
      </w:r>
    </w:p>
    <w:p w:rsidR="00885983" w:rsidRDefault="00136A51">
      <w:pPr>
        <w:ind w:firstLineChars="200" w:firstLine="561"/>
        <w:rPr>
          <w:rFonts w:ascii="华文仿宋" w:eastAsia="华文仿宋" w:hAnsi="华文仿宋" w:cs="Times New Roman"/>
          <w:b/>
          <w:sz w:val="28"/>
          <w:szCs w:val="32"/>
        </w:rPr>
      </w:pPr>
      <w:r>
        <w:rPr>
          <w:rFonts w:ascii="华文仿宋" w:eastAsia="华文仿宋" w:hAnsi="华文仿宋" w:cs="Times New Roman" w:hint="eastAsia"/>
          <w:b/>
          <w:sz w:val="28"/>
          <w:szCs w:val="32"/>
        </w:rPr>
        <w:t>一、险种理赔系统需求</w:t>
      </w:r>
    </w:p>
    <w:p w:rsidR="00885983" w:rsidRDefault="00136A51">
      <w:pPr>
        <w:ind w:firstLineChars="200" w:firstLine="561"/>
        <w:rPr>
          <w:rFonts w:ascii="华文仿宋" w:eastAsia="华文仿宋" w:hAnsi="华文仿宋" w:cs="Times New Roman"/>
          <w:b/>
        </w:rPr>
      </w:pPr>
      <w:r>
        <w:rPr>
          <w:rFonts w:ascii="华文仿宋" w:eastAsia="华文仿宋" w:hAnsi="华文仿宋" w:cs="Times New Roman"/>
          <w:b/>
          <w:sz w:val="28"/>
          <w:szCs w:val="32"/>
        </w:rPr>
        <w:t>1</w:t>
      </w:r>
      <w:r>
        <w:rPr>
          <w:rFonts w:ascii="华文仿宋" w:eastAsia="华文仿宋" w:hAnsi="华文仿宋" w:cs="Times New Roman" w:hint="eastAsia"/>
          <w:b/>
          <w:sz w:val="28"/>
          <w:szCs w:val="32"/>
        </w:rPr>
        <w:t>、险种责任</w:t>
      </w:r>
      <w:r>
        <w:rPr>
          <w:rFonts w:ascii="华文仿宋" w:eastAsia="华文仿宋" w:hAnsi="华文仿宋" w:cs="Times New Roman"/>
          <w:b/>
          <w:sz w:val="28"/>
          <w:szCs w:val="32"/>
        </w:rPr>
        <w:t xml:space="preserve">         </w:t>
      </w:r>
      <w:r>
        <w:rPr>
          <w:rFonts w:ascii="华文仿宋" w:eastAsia="华文仿宋" w:hAnsi="华文仿宋" w:cs="Times New Roman"/>
          <w:b/>
          <w:sz w:val="24"/>
          <w:szCs w:val="28"/>
        </w:rPr>
        <w:t xml:space="preserve"> </w:t>
      </w:r>
      <w:r>
        <w:rPr>
          <w:rFonts w:ascii="华文仿宋" w:eastAsia="华文仿宋" w:hAnsi="华文仿宋" w:cs="Times New Roman"/>
          <w:b/>
        </w:rPr>
        <w:t xml:space="preserve">   </w:t>
      </w:r>
    </w:p>
    <w:tbl>
      <w:tblPr>
        <w:tblpPr w:leftFromText="180" w:rightFromText="180" w:vertAnchor="text" w:horzAnchor="margin" w:tblpXSpec="center" w:tblpY="493"/>
        <w:tblW w:w="9634" w:type="dxa"/>
        <w:tblLayout w:type="fixed"/>
        <w:tblLook w:val="04A0" w:firstRow="1" w:lastRow="0" w:firstColumn="1" w:lastColumn="0" w:noHBand="0" w:noVBand="1"/>
      </w:tblPr>
      <w:tblGrid>
        <w:gridCol w:w="1247"/>
        <w:gridCol w:w="1158"/>
        <w:gridCol w:w="1134"/>
        <w:gridCol w:w="1276"/>
        <w:gridCol w:w="2126"/>
        <w:gridCol w:w="1446"/>
        <w:gridCol w:w="1247"/>
      </w:tblGrid>
      <w:tr w:rsidR="00885983">
        <w:trPr>
          <w:trHeight w:val="558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保险责任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理赔类型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出险人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出险原因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出险时间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理算公式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b/>
                <w:bCs/>
                <w:color w:val="000000"/>
                <w:kern w:val="0"/>
                <w:sz w:val="20"/>
              </w:rPr>
              <w:t>保单状态</w:t>
            </w:r>
          </w:p>
        </w:tc>
      </w:tr>
      <w:tr w:rsidR="00885983">
        <w:trPr>
          <w:trHeight w:val="30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身故保险金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身故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被保险人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ind w:firstLineChars="150" w:firstLine="300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意外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保险期间内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+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宽限期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赔付后合同终止</w:t>
            </w:r>
          </w:p>
        </w:tc>
      </w:tr>
      <w:tr w:rsidR="00885983">
        <w:trPr>
          <w:trHeight w:val="301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身故保险金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身故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被保险人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ind w:firstLineChars="150" w:firstLine="300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疾病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本合同生效（或者最后复效）之日起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90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日内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（含第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90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日）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B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赔付后合同终止</w:t>
            </w:r>
          </w:p>
        </w:tc>
      </w:tr>
      <w:tr w:rsidR="00885983">
        <w:trPr>
          <w:trHeight w:val="62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身故保险金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身故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被保险人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ind w:firstLineChars="150" w:firstLine="300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疾病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合同生效（或者最后复效）之日起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90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日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后（不含第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90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日）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+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宽限期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5983" w:rsidRDefault="00136A51">
            <w:pPr>
              <w:widowControl/>
              <w:jc w:val="center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赔付后合同终止</w:t>
            </w:r>
          </w:p>
        </w:tc>
      </w:tr>
      <w:tr w:rsidR="00885983">
        <w:trPr>
          <w:trHeight w:val="872"/>
        </w:trPr>
        <w:tc>
          <w:tcPr>
            <w:tcW w:w="24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5983" w:rsidRDefault="00885983">
            <w:pPr>
              <w:widowControl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</w:p>
          <w:p w:rsidR="00885983" w:rsidRDefault="00136A51">
            <w:pPr>
              <w:widowControl/>
              <w:ind w:firstLineChars="450" w:firstLine="900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公式</w:t>
            </w: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983" w:rsidRDefault="00136A51">
            <w:pPr>
              <w:widowControl/>
              <w:jc w:val="left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A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=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 xml:space="preserve"> max{(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被保险人身故之日本合同的保单账户价值</w:t>
            </w:r>
            <w:r>
              <w:rPr>
                <w:rFonts w:ascii="Open Sans" w:eastAsia="等线" w:hAnsi="Open Sans" w:cs="Open Sans" w:hint="eastAsia"/>
                <w:b/>
                <w:bCs/>
                <w:color w:val="FF0000"/>
                <w:kern w:val="0"/>
                <w:sz w:val="20"/>
                <w:szCs w:val="20"/>
                <w:vertAlign w:val="subscript"/>
              </w:rPr>
              <w:t>注</w:t>
            </w:r>
            <w:r>
              <w:rPr>
                <w:rFonts w:ascii="Open Sans" w:eastAsia="等线" w:hAnsi="Open Sans" w:cs="Open Sans" w:hint="eastAsia"/>
                <w:b/>
                <w:bCs/>
                <w:color w:val="FF0000"/>
                <w:kern w:val="0"/>
                <w:sz w:val="20"/>
                <w:szCs w:val="20"/>
                <w:vertAlign w:val="subscript"/>
              </w:rPr>
              <w:t>1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+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身故时基本保险金额</w:t>
            </w:r>
            <w:r>
              <w:rPr>
                <w:rFonts w:ascii="Open Sans" w:eastAsia="等线" w:hAnsi="Open Sans" w:cs="Open Sans" w:hint="eastAsia"/>
                <w:b/>
                <w:bCs/>
                <w:color w:val="FF0000"/>
                <w:kern w:val="0"/>
                <w:sz w:val="20"/>
                <w:szCs w:val="20"/>
                <w:vertAlign w:val="subscript"/>
              </w:rPr>
              <w:t>注</w:t>
            </w:r>
            <w:r>
              <w:rPr>
                <w:rFonts w:ascii="Open Sans" w:eastAsia="等线" w:hAnsi="Open Sans" w:cs="Open Sans" w:hint="eastAsia"/>
                <w:b/>
                <w:bCs/>
                <w:color w:val="FF0000"/>
                <w:kern w:val="0"/>
                <w:sz w:val="20"/>
                <w:szCs w:val="20"/>
                <w:vertAlign w:val="subscript"/>
              </w:rPr>
              <w:t>2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)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，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(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身故前累计已交纳的保险费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-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身故日前累计实际领取的部分领取额度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) }</w:t>
            </w:r>
          </w:p>
        </w:tc>
      </w:tr>
      <w:tr w:rsidR="00885983">
        <w:trPr>
          <w:trHeight w:val="937"/>
        </w:trPr>
        <w:tc>
          <w:tcPr>
            <w:tcW w:w="240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5983" w:rsidRDefault="00885983">
            <w:pPr>
              <w:widowControl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983" w:rsidRDefault="00136A51">
            <w:pPr>
              <w:widowControl/>
              <w:jc w:val="left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B</w:t>
            </w:r>
            <w:r>
              <w:rPr>
                <w:rFonts w:ascii="宋体" w:eastAsia="等线" w:hAnsi="宋体" w:cs="宋体"/>
                <w:color w:val="000000"/>
                <w:kern w:val="0"/>
                <w:sz w:val="20"/>
              </w:rPr>
              <w:t>=</w:t>
            </w: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 xml:space="preserve"> max{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被保险人身故之日本合同的保单账户价值，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(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身故日前累计已交纳的保险费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-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身故日前累计实际领取的部分领取额度</w:t>
            </w:r>
            <w:r>
              <w:rPr>
                <w:rFonts w:ascii="Open Sans" w:eastAsia="等线" w:hAnsi="Open Sans" w:cs="Open Sans"/>
                <w:kern w:val="0"/>
                <w:sz w:val="20"/>
                <w:szCs w:val="20"/>
              </w:rPr>
              <w:t>) }</w:t>
            </w:r>
          </w:p>
        </w:tc>
      </w:tr>
      <w:tr w:rsidR="00885983">
        <w:trPr>
          <w:trHeight w:val="286"/>
        </w:trPr>
        <w:tc>
          <w:tcPr>
            <w:tcW w:w="24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85983" w:rsidRDefault="00885983">
            <w:pPr>
              <w:widowControl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983" w:rsidRDefault="00885983">
            <w:pPr>
              <w:widowControl/>
              <w:jc w:val="left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</w:p>
        </w:tc>
      </w:tr>
      <w:tr w:rsidR="00885983">
        <w:trPr>
          <w:trHeight w:val="286"/>
        </w:trPr>
        <w:tc>
          <w:tcPr>
            <w:tcW w:w="963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983" w:rsidRDefault="00136A51">
            <w:pPr>
              <w:widowControl/>
              <w:jc w:val="left"/>
              <w:rPr>
                <w:rFonts w:ascii="宋体" w:eastAsia="等线" w:hAnsi="宋体" w:cs="宋体"/>
                <w:color w:val="000000"/>
                <w:kern w:val="0"/>
                <w:sz w:val="20"/>
              </w:rPr>
            </w:pPr>
            <w:r>
              <w:rPr>
                <w:rFonts w:ascii="宋体" w:eastAsia="等线" w:hAnsi="宋体" w:cs="宋体" w:hint="eastAsia"/>
                <w:color w:val="000000"/>
                <w:kern w:val="0"/>
                <w:sz w:val="20"/>
              </w:rPr>
              <w:t>注：本理赔需求内提及身故日即理赔核心系统内“事故日期”。</w:t>
            </w:r>
          </w:p>
        </w:tc>
      </w:tr>
    </w:tbl>
    <w:p w:rsidR="00885983" w:rsidRDefault="00885983">
      <w:pPr>
        <w:rPr>
          <w:rFonts w:ascii="宋体" w:eastAsia="宋体" w:hAnsi="宋体" w:cs="Times New Roman"/>
          <w:sz w:val="20"/>
        </w:rPr>
      </w:pPr>
    </w:p>
    <w:p w:rsidR="00885983" w:rsidRDefault="00136A51">
      <w:pPr>
        <w:spacing w:line="360" w:lineRule="auto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 xml:space="preserve">    </w:t>
      </w:r>
    </w:p>
    <w:p w:rsidR="00885983" w:rsidRDefault="00136A51">
      <w:pPr>
        <w:spacing w:line="360" w:lineRule="auto"/>
        <w:ind w:firstLineChars="200" w:firstLine="482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注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1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：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身故日账户价值计算规则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身故当日的账户价值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=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身故日前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一次动户日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0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时账户价值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×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（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1+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日利率）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^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（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身故日前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一次动户日起（含）到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>（不含）经过的天数）</w:t>
      </w:r>
    </w:p>
    <w:p w:rsidR="00885983" w:rsidRDefault="00885983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</w:p>
    <w:p w:rsidR="00885983" w:rsidRDefault="00136A51">
      <w:pPr>
        <w:spacing w:line="360" w:lineRule="auto"/>
        <w:ind w:firstLineChars="200" w:firstLine="482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注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2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：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基本保险金额计算规则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根据被保险人身故日期（即理赔系统内“事故日期”）计算其当时的到达年龄，到达年龄计算公式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=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原始投保年龄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+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身故日对应的</w:t>
      </w:r>
      <w:bookmarkStart w:id="0" w:name="_GoBack"/>
      <w:del w:id="1" w:author="信美人寿相互保险社" w:date="2019-11-28T20:25:00Z">
        <w:r w:rsidDel="006C0936">
          <w:rPr>
            <w:rFonts w:ascii="仿宋" w:eastAsia="仿宋" w:hAnsi="仿宋" w:cs="仿宋" w:hint="eastAsia"/>
            <w:color w:val="000000"/>
            <w:kern w:val="0"/>
            <w:sz w:val="24"/>
            <w:szCs w:val="24"/>
            <w:lang w:bidi="ar"/>
          </w:rPr>
          <w:delText>已经过</w:delText>
        </w:r>
      </w:del>
      <w:bookmarkEnd w:id="0"/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保单年度数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-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 xml:space="preserve">1 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。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身故时基本保险金额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=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身故日当天的账户价值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*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身故日时到达年龄对应的比例。身故日到达年龄对应比例见下表：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45"/>
        <w:gridCol w:w="3045"/>
      </w:tblGrid>
      <w:tr w:rsidR="00885983">
        <w:trPr>
          <w:jc w:val="center"/>
        </w:trPr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 w:hint="eastAsia"/>
                <w:b/>
              </w:rPr>
              <w:t>到达年龄</w:t>
            </w:r>
            <w:r>
              <w:rPr>
                <w:rFonts w:ascii="方正兰亭纤黑简体" w:eastAsia="方正兰亭纤黑简体" w:hAnsiTheme="minorEastAsia" w:hint="eastAsia"/>
              </w:rPr>
              <w:t>（见</w:t>
            </w:r>
            <w:r>
              <w:rPr>
                <w:rFonts w:ascii="方正兰亭纤黑简体" w:eastAsia="方正兰亭纤黑简体" w:hAnsiTheme="minorEastAsia" w:hint="eastAsia"/>
              </w:rPr>
              <w:t>10.1</w:t>
            </w:r>
            <w:r>
              <w:rPr>
                <w:rFonts w:ascii="方正兰亭纤黑简体" w:eastAsia="方正兰亭纤黑简体" w:hAnsiTheme="minorEastAsia" w:hint="eastAsia"/>
              </w:rPr>
              <w:t>）</w:t>
            </w:r>
          </w:p>
        </w:tc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 w:hint="eastAsia"/>
              </w:rPr>
              <w:t>比例</w:t>
            </w:r>
          </w:p>
        </w:tc>
      </w:tr>
      <w:tr w:rsidR="00885983">
        <w:trPr>
          <w:jc w:val="center"/>
        </w:trPr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 w:hint="eastAsia"/>
              </w:rPr>
              <w:t>0</w:t>
            </w:r>
            <w:r>
              <w:rPr>
                <w:rFonts w:ascii="方正兰亭纤黑简体" w:eastAsia="方正兰亭纤黑简体" w:hAnsiTheme="minorEastAsia"/>
              </w:rPr>
              <w:t xml:space="preserve"> - 17</w:t>
            </w:r>
            <w:r>
              <w:rPr>
                <w:rFonts w:ascii="方正兰亭纤黑简体" w:eastAsia="方正兰亭纤黑简体" w:hAnsiTheme="minorEastAsia" w:hint="eastAsia"/>
                <w:b/>
              </w:rPr>
              <w:t>周岁</w:t>
            </w:r>
            <w:r>
              <w:rPr>
                <w:rFonts w:ascii="方正兰亭纤黑简体" w:eastAsia="方正兰亭纤黑简体" w:hAnsiTheme="minorEastAsia" w:hint="eastAsia"/>
              </w:rPr>
              <w:t>（见</w:t>
            </w:r>
            <w:r>
              <w:rPr>
                <w:rFonts w:ascii="方正兰亭纤黑简体" w:eastAsia="方正兰亭纤黑简体" w:hAnsiTheme="minorEastAsia" w:hint="eastAsia"/>
              </w:rPr>
              <w:t>10.2</w:t>
            </w:r>
            <w:r>
              <w:rPr>
                <w:rFonts w:ascii="方正兰亭纤黑简体" w:eastAsia="方正兰亭纤黑简体" w:hAnsiTheme="minorEastAsia" w:hint="eastAsia"/>
              </w:rPr>
              <w:t>）</w:t>
            </w:r>
          </w:p>
        </w:tc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/>
              </w:rPr>
              <w:t>0%</w:t>
            </w:r>
          </w:p>
        </w:tc>
      </w:tr>
      <w:tr w:rsidR="00885983">
        <w:trPr>
          <w:jc w:val="center"/>
        </w:trPr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 w:hint="eastAsia"/>
              </w:rPr>
              <w:t>1</w:t>
            </w:r>
            <w:r>
              <w:rPr>
                <w:rFonts w:ascii="方正兰亭纤黑简体" w:eastAsia="方正兰亭纤黑简体" w:hAnsiTheme="minorEastAsia"/>
              </w:rPr>
              <w:t>8 - 40</w:t>
            </w:r>
            <w:r>
              <w:rPr>
                <w:rFonts w:ascii="方正兰亭纤黑简体" w:eastAsia="方正兰亭纤黑简体" w:hAnsiTheme="minorEastAsia" w:hint="eastAsia"/>
              </w:rPr>
              <w:t>周岁</w:t>
            </w:r>
          </w:p>
        </w:tc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/>
              </w:rPr>
              <w:t>60%</w:t>
            </w:r>
          </w:p>
        </w:tc>
      </w:tr>
      <w:tr w:rsidR="00885983">
        <w:trPr>
          <w:jc w:val="center"/>
        </w:trPr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 w:hint="eastAsia"/>
              </w:rPr>
              <w:t>4</w:t>
            </w:r>
            <w:r>
              <w:rPr>
                <w:rFonts w:ascii="方正兰亭纤黑简体" w:eastAsia="方正兰亭纤黑简体" w:hAnsiTheme="minorEastAsia"/>
              </w:rPr>
              <w:t>1 - 60</w:t>
            </w:r>
            <w:r>
              <w:rPr>
                <w:rFonts w:ascii="方正兰亭纤黑简体" w:eastAsia="方正兰亭纤黑简体" w:hAnsiTheme="minorEastAsia" w:hint="eastAsia"/>
              </w:rPr>
              <w:t>周岁</w:t>
            </w:r>
          </w:p>
        </w:tc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/>
              </w:rPr>
              <w:t>40%</w:t>
            </w:r>
          </w:p>
        </w:tc>
      </w:tr>
      <w:tr w:rsidR="00885983">
        <w:trPr>
          <w:jc w:val="center"/>
        </w:trPr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 w:hint="eastAsia"/>
              </w:rPr>
              <w:t>6</w:t>
            </w:r>
            <w:r>
              <w:rPr>
                <w:rFonts w:ascii="方正兰亭纤黑简体" w:eastAsia="方正兰亭纤黑简体" w:hAnsiTheme="minorEastAsia"/>
              </w:rPr>
              <w:t>1</w:t>
            </w:r>
            <w:r>
              <w:rPr>
                <w:rFonts w:ascii="方正兰亭纤黑简体" w:eastAsia="方正兰亭纤黑简体" w:hAnsiTheme="minorEastAsia" w:hint="eastAsia"/>
              </w:rPr>
              <w:t>周岁及以上</w:t>
            </w:r>
          </w:p>
        </w:tc>
        <w:tc>
          <w:tcPr>
            <w:tcW w:w="3045" w:type="dxa"/>
          </w:tcPr>
          <w:p w:rsidR="00885983" w:rsidRDefault="00136A51">
            <w:pPr>
              <w:autoSpaceDE w:val="0"/>
              <w:autoSpaceDN w:val="0"/>
              <w:adjustRightInd w:val="0"/>
              <w:jc w:val="center"/>
              <w:rPr>
                <w:rFonts w:ascii="方正兰亭纤黑简体" w:eastAsia="方正兰亭纤黑简体" w:hAnsiTheme="minorEastAsia"/>
              </w:rPr>
            </w:pPr>
            <w:r>
              <w:rPr>
                <w:rFonts w:ascii="方正兰亭纤黑简体" w:eastAsia="方正兰亭纤黑简体" w:hAnsiTheme="minorEastAsia"/>
              </w:rPr>
              <w:t>20%</w:t>
            </w:r>
          </w:p>
        </w:tc>
      </w:tr>
    </w:tbl>
    <w:p w:rsidR="00885983" w:rsidRDefault="00885983">
      <w:pPr>
        <w:spacing w:line="360" w:lineRule="auto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</w:p>
    <w:p w:rsidR="00885983" w:rsidRDefault="00136A51">
      <w:pPr>
        <w:spacing w:line="360" w:lineRule="auto"/>
        <w:rPr>
          <w:rFonts w:ascii="仿宋" w:eastAsia="仿宋" w:hAnsi="仿宋" w:cs="仿宋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 xml:space="preserve">   </w:t>
      </w:r>
      <w:r>
        <w:rPr>
          <w:rFonts w:ascii="仿宋" w:eastAsia="仿宋" w:hAnsi="仿宋" w:cs="仿宋"/>
          <w:b/>
          <w:bCs/>
          <w:color w:val="000000"/>
          <w:kern w:val="0"/>
          <w:sz w:val="24"/>
          <w:szCs w:val="24"/>
          <w:lang w:bidi="ar"/>
        </w:rPr>
        <w:t xml:space="preserve">  2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4"/>
          <w:szCs w:val="24"/>
          <w:lang w:bidi="ar"/>
        </w:rPr>
        <w:t>、万能账户查询功能</w:t>
      </w:r>
    </w:p>
    <w:p w:rsidR="00885983" w:rsidRDefault="00136A51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理赔核心系统内，综合查询页面支持查询万能账户明细。账户明细包括各项费用入账记录、领取记录、账户余额等，以便理赔人员根据具体时点核算身故保险金。</w:t>
      </w:r>
    </w:p>
    <w:p w:rsidR="00885983" w:rsidRDefault="00136A51">
      <w:pPr>
        <w:spacing w:line="360" w:lineRule="auto"/>
        <w:ind w:firstLineChars="250" w:firstLine="602"/>
        <w:rPr>
          <w:rFonts w:ascii="仿宋" w:eastAsia="仿宋" w:hAnsi="仿宋" w:cs="仿宋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/>
          <w:b/>
          <w:bCs/>
          <w:color w:val="000000"/>
          <w:kern w:val="0"/>
          <w:sz w:val="24"/>
          <w:szCs w:val="24"/>
          <w:lang w:bidi="ar"/>
        </w:rPr>
        <w:t>3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4"/>
          <w:szCs w:val="24"/>
          <w:lang w:bidi="ar"/>
        </w:rPr>
        <w:t>、拒赔及合同处理功能</w:t>
      </w:r>
    </w:p>
    <w:p w:rsidR="00885983" w:rsidRDefault="00136A51">
      <w:pPr>
        <w:spacing w:line="360" w:lineRule="auto"/>
        <w:ind w:firstLineChars="250" w:firstLine="600"/>
        <w:jc w:val="left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系统支持操作险种责任“全额拒付”处理及合同处理操作。</w:t>
      </w:r>
    </w:p>
    <w:p w:rsidR="00885983" w:rsidRDefault="00136A51">
      <w:pPr>
        <w:spacing w:line="360" w:lineRule="auto"/>
        <w:ind w:firstLineChars="250" w:firstLine="600"/>
        <w:jc w:val="left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核心系统内理算页面新增【合同处理】菜单，该菜单主要用于理赔人员勾选解约险种或终止保险责任处理使用。根据本产品条款内容规定，“合同处理”菜单需支持以下功能：</w:t>
      </w:r>
    </w:p>
    <w:p w:rsidR="00885983" w:rsidRDefault="00136A51">
      <w:pPr>
        <w:pStyle w:val="af1"/>
        <w:numPr>
          <w:ilvl w:val="0"/>
          <w:numId w:val="2"/>
        </w:numPr>
        <w:spacing w:line="360" w:lineRule="auto"/>
        <w:ind w:firstLineChars="0"/>
        <w:jc w:val="left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当前险种理算页面选择“理赔结论”为拒赔，同时“是否解约”字段选择“是”时，显示【合同处理】菜单，进行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4"/>
          <w:szCs w:val="24"/>
          <w:lang w:bidi="ar"/>
        </w:rPr>
        <w:t>险种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解约及各类退费或不退费核算处理。</w:t>
      </w:r>
    </w:p>
    <w:p w:rsidR="00885983" w:rsidRDefault="00136A51">
      <w:pPr>
        <w:pStyle w:val="af1"/>
        <w:numPr>
          <w:ilvl w:val="0"/>
          <w:numId w:val="2"/>
        </w:numPr>
        <w:spacing w:line="360" w:lineRule="auto"/>
        <w:ind w:firstLineChars="0"/>
        <w:jc w:val="left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当本万能险案件【合同处理】时，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&lt;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退费选项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&gt;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选择对应项目时，系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lastRenderedPageBreak/>
        <w:t>统规则如下：</w:t>
      </w:r>
    </w:p>
    <w:tbl>
      <w:tblPr>
        <w:tblW w:w="9781" w:type="dxa"/>
        <w:tblInd w:w="-572" w:type="dxa"/>
        <w:tblLook w:val="04A0" w:firstRow="1" w:lastRow="0" w:firstColumn="1" w:lastColumn="0" w:noHBand="0" w:noVBand="1"/>
      </w:tblPr>
      <w:tblGrid>
        <w:gridCol w:w="1790"/>
        <w:gridCol w:w="7991"/>
      </w:tblGrid>
      <w:tr w:rsidR="00885983">
        <w:trPr>
          <w:trHeight w:val="522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退费项目</w:t>
            </w:r>
          </w:p>
        </w:tc>
        <w:tc>
          <w:tcPr>
            <w:tcW w:w="7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系统规则</w:t>
            </w:r>
          </w:p>
        </w:tc>
      </w:tr>
      <w:tr w:rsidR="00885983">
        <w:trPr>
          <w:trHeight w:val="524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退还现价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5983" w:rsidRDefault="0013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退费金额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事故日期对应的</w:t>
            </w:r>
            <w:r>
              <w:rPr>
                <w:rFonts w:ascii="方正兰亭纤黑简体" w:eastAsia="方正兰亭纤黑简体" w:hAnsi="宋体" w:hint="eastAsia"/>
              </w:rPr>
              <w:t>账户价值</w:t>
            </w:r>
            <w:r>
              <w:rPr>
                <w:rFonts w:ascii="方正兰亭纤黑简体" w:eastAsia="方正兰亭纤黑简体" w:hAnsi="宋体" w:hint="eastAsia"/>
              </w:rPr>
              <w:t>-</w:t>
            </w:r>
            <w:r>
              <w:rPr>
                <w:rFonts w:ascii="方正兰亭纤黑简体" w:eastAsia="方正兰亭纤黑简体" w:hAnsi="宋体" w:hint="eastAsia"/>
              </w:rPr>
              <w:t>退保费用</w:t>
            </w:r>
            <w:r>
              <w:rPr>
                <w:rFonts w:ascii="方正兰亭纤黑简体" w:eastAsia="方正兰亭纤黑简体" w:hAnsi="宋体" w:hint="eastAsia"/>
                <w:b/>
                <w:bCs/>
                <w:color w:val="FF0000"/>
                <w:vertAlign w:val="subscript"/>
              </w:rPr>
              <w:t>注</w:t>
            </w:r>
            <w:r>
              <w:rPr>
                <w:rFonts w:ascii="方正兰亭纤黑简体" w:eastAsia="方正兰亭纤黑简体" w:hAnsi="宋体" w:hint="eastAsia"/>
                <w:b/>
                <w:bCs/>
                <w:color w:val="FF0000"/>
                <w:vertAlign w:val="subscript"/>
              </w:rPr>
              <w:t>3</w:t>
            </w:r>
          </w:p>
        </w:tc>
      </w:tr>
      <w:tr w:rsidR="00885983">
        <w:trPr>
          <w:trHeight w:val="496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退还全额保费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退费金额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事故日期之前累计已交纳全额保费（无息）</w:t>
            </w:r>
          </w:p>
        </w:tc>
      </w:tr>
      <w:tr w:rsidR="00885983">
        <w:trPr>
          <w:trHeight w:val="552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退还部分保费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退费金额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事故日期之前累计已交纳全额保费（无息）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退费比例</w:t>
            </w:r>
          </w:p>
        </w:tc>
      </w:tr>
      <w:tr w:rsidR="00885983">
        <w:trPr>
          <w:trHeight w:val="469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不退费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983" w:rsidRDefault="0013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退费金额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字段值为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885983" w:rsidRDefault="00136A51">
      <w:pPr>
        <w:spacing w:line="360" w:lineRule="auto"/>
        <w:jc w:val="left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  <w:t xml:space="preserve">   </w:t>
      </w:r>
      <w:r>
        <w:rPr>
          <w:rFonts w:ascii="仿宋" w:eastAsia="仿宋" w:hAnsi="仿宋" w:cs="仿宋"/>
          <w:color w:val="FF0000"/>
          <w:kern w:val="0"/>
          <w:sz w:val="24"/>
          <w:szCs w:val="24"/>
          <w:lang w:bidi="ar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注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3</w:t>
      </w:r>
      <w:r>
        <w:rPr>
          <w:rFonts w:ascii="仿宋" w:eastAsia="仿宋" w:hAnsi="仿宋" w:cs="仿宋" w:hint="eastAsia"/>
          <w:b/>
          <w:bCs/>
          <w:color w:val="FF0000"/>
          <w:kern w:val="0"/>
          <w:sz w:val="24"/>
          <w:szCs w:val="24"/>
          <w:lang w:bidi="ar"/>
        </w:rPr>
        <w:t>：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退费费用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=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事故日期当天账户价值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*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 w:bidi="ar"/>
        </w:rPr>
        <w:t>事故日所在保单年度退保费用比例</w:t>
      </w:r>
    </w:p>
    <w:tbl>
      <w:tblPr>
        <w:tblW w:w="6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961"/>
        <w:gridCol w:w="963"/>
        <w:gridCol w:w="963"/>
        <w:gridCol w:w="1066"/>
        <w:gridCol w:w="1061"/>
      </w:tblGrid>
      <w:tr w:rsidR="00885983">
        <w:trPr>
          <w:cantSplit/>
          <w:trHeight w:val="150"/>
          <w:jc w:val="center"/>
        </w:trPr>
        <w:tc>
          <w:tcPr>
            <w:tcW w:w="984" w:type="pct"/>
            <w:shd w:val="clear" w:color="auto" w:fill="auto"/>
            <w:noWrap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保单年度</w:t>
            </w:r>
          </w:p>
        </w:tc>
        <w:tc>
          <w:tcPr>
            <w:tcW w:w="770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第</w:t>
            </w:r>
            <w:r>
              <w:rPr>
                <w:rFonts w:ascii="方正兰亭纤黑简体" w:eastAsia="方正兰亭纤黑简体" w:hAnsi="宋体" w:hint="eastAsia"/>
              </w:rPr>
              <w:t>1</w:t>
            </w:r>
            <w:r>
              <w:rPr>
                <w:rFonts w:ascii="方正兰亭纤黑简体" w:eastAsia="方正兰亭纤黑简体" w:hAnsi="宋体" w:hint="eastAsia"/>
              </w:rPr>
              <w:t>保单年度</w:t>
            </w:r>
          </w:p>
        </w:tc>
        <w:tc>
          <w:tcPr>
            <w:tcW w:w="771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第</w:t>
            </w:r>
            <w:r>
              <w:rPr>
                <w:rFonts w:ascii="方正兰亭纤黑简体" w:eastAsia="方正兰亭纤黑简体" w:hAnsi="宋体" w:hint="eastAsia"/>
              </w:rPr>
              <w:t>2</w:t>
            </w:r>
            <w:r>
              <w:rPr>
                <w:rFonts w:ascii="方正兰亭纤黑简体" w:eastAsia="方正兰亭纤黑简体" w:hAnsi="宋体" w:hint="eastAsia"/>
              </w:rPr>
              <w:t>保单年度</w:t>
            </w:r>
          </w:p>
        </w:tc>
        <w:tc>
          <w:tcPr>
            <w:tcW w:w="771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第</w:t>
            </w:r>
            <w:r>
              <w:rPr>
                <w:rFonts w:ascii="方正兰亭纤黑简体" w:eastAsia="方正兰亭纤黑简体" w:hAnsi="宋体" w:hint="eastAsia"/>
              </w:rPr>
              <w:t>3</w:t>
            </w:r>
            <w:r>
              <w:rPr>
                <w:rFonts w:ascii="方正兰亭纤黑简体" w:eastAsia="方正兰亭纤黑简体" w:hAnsi="宋体" w:hint="eastAsia"/>
              </w:rPr>
              <w:t>保单年度</w:t>
            </w:r>
          </w:p>
        </w:tc>
        <w:tc>
          <w:tcPr>
            <w:tcW w:w="854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第</w:t>
            </w:r>
            <w:r>
              <w:rPr>
                <w:rFonts w:ascii="方正兰亭纤黑简体" w:eastAsia="方正兰亭纤黑简体" w:hAnsi="宋体" w:hint="eastAsia"/>
              </w:rPr>
              <w:t>4</w:t>
            </w:r>
            <w:r>
              <w:rPr>
                <w:rFonts w:ascii="方正兰亭纤黑简体" w:eastAsia="方正兰亭纤黑简体" w:hAnsi="宋体" w:hint="eastAsia"/>
              </w:rPr>
              <w:t>保单年度</w:t>
            </w:r>
          </w:p>
        </w:tc>
        <w:tc>
          <w:tcPr>
            <w:tcW w:w="850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第</w:t>
            </w:r>
            <w:r>
              <w:rPr>
                <w:rFonts w:ascii="方正兰亭纤黑简体" w:eastAsia="方正兰亭纤黑简体" w:hAnsi="宋体" w:hint="eastAsia"/>
              </w:rPr>
              <w:t>5</w:t>
            </w:r>
            <w:r>
              <w:rPr>
                <w:rFonts w:ascii="方正兰亭纤黑简体" w:eastAsia="方正兰亭纤黑简体" w:hAnsi="宋体" w:hint="eastAsia"/>
              </w:rPr>
              <w:t>保单年度</w:t>
            </w:r>
          </w:p>
        </w:tc>
      </w:tr>
      <w:tr w:rsidR="00885983">
        <w:trPr>
          <w:cantSplit/>
          <w:trHeight w:val="150"/>
          <w:jc w:val="center"/>
        </w:trPr>
        <w:tc>
          <w:tcPr>
            <w:tcW w:w="984" w:type="pct"/>
            <w:shd w:val="clear" w:color="auto" w:fill="auto"/>
            <w:noWrap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退保费用比例</w:t>
            </w:r>
          </w:p>
        </w:tc>
        <w:tc>
          <w:tcPr>
            <w:tcW w:w="770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4%</w:t>
            </w:r>
          </w:p>
        </w:tc>
        <w:tc>
          <w:tcPr>
            <w:tcW w:w="771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3%</w:t>
            </w:r>
          </w:p>
        </w:tc>
        <w:tc>
          <w:tcPr>
            <w:tcW w:w="771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2%</w:t>
            </w:r>
          </w:p>
        </w:tc>
        <w:tc>
          <w:tcPr>
            <w:tcW w:w="854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1%</w:t>
            </w:r>
          </w:p>
        </w:tc>
        <w:tc>
          <w:tcPr>
            <w:tcW w:w="850" w:type="pct"/>
            <w:vAlign w:val="center"/>
          </w:tcPr>
          <w:p w:rsidR="00885983" w:rsidRDefault="00136A51">
            <w:pPr>
              <w:spacing w:beforeLines="25" w:before="78" w:line="320" w:lineRule="exact"/>
              <w:jc w:val="center"/>
              <w:rPr>
                <w:rFonts w:ascii="方正兰亭纤黑简体" w:eastAsia="方正兰亭纤黑简体" w:hAnsi="宋体"/>
              </w:rPr>
            </w:pPr>
            <w:r>
              <w:rPr>
                <w:rFonts w:ascii="方正兰亭纤黑简体" w:eastAsia="方正兰亭纤黑简体" w:hAnsi="宋体" w:hint="eastAsia"/>
              </w:rPr>
              <w:t>1%</w:t>
            </w:r>
          </w:p>
        </w:tc>
      </w:tr>
    </w:tbl>
    <w:p w:rsidR="00885983" w:rsidRDefault="00885983">
      <w:pPr>
        <w:spacing w:line="360" w:lineRule="auto"/>
        <w:jc w:val="left"/>
        <w:rPr>
          <w:rFonts w:ascii="仿宋" w:eastAsia="仿宋" w:hAnsi="仿宋" w:cs="仿宋"/>
          <w:color w:val="000000"/>
          <w:kern w:val="0"/>
          <w:sz w:val="24"/>
          <w:szCs w:val="24"/>
          <w:lang w:bidi="ar"/>
        </w:rPr>
      </w:pPr>
    </w:p>
    <w:p w:rsidR="00885983" w:rsidRDefault="00136A51">
      <w:pPr>
        <w:ind w:firstLineChars="250" w:firstLine="601"/>
        <w:rPr>
          <w:rFonts w:ascii="华文仿宋" w:eastAsia="华文仿宋" w:hAnsi="华文仿宋" w:cs="Times New Roman"/>
          <w:b/>
          <w:bCs/>
          <w:sz w:val="24"/>
          <w:szCs w:val="32"/>
        </w:rPr>
      </w:pPr>
      <w:r>
        <w:rPr>
          <w:rFonts w:ascii="华文仿宋" w:eastAsia="华文仿宋" w:hAnsi="华文仿宋" w:cs="Times New Roman"/>
          <w:b/>
          <w:bCs/>
          <w:sz w:val="24"/>
          <w:szCs w:val="32"/>
        </w:rPr>
        <w:t>4</w:t>
      </w:r>
      <w:r>
        <w:rPr>
          <w:rFonts w:ascii="华文仿宋" w:eastAsia="华文仿宋" w:hAnsi="华文仿宋" w:cs="Times New Roman"/>
          <w:b/>
          <w:bCs/>
          <w:sz w:val="24"/>
          <w:szCs w:val="32"/>
        </w:rPr>
        <w:t>、理赔清算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4</w:t>
      </w:r>
      <w:r>
        <w:rPr>
          <w:rFonts w:ascii="华文仿宋" w:eastAsia="华文仿宋" w:hAnsi="华文仿宋" w:cs="Times New Roman"/>
          <w:sz w:val="24"/>
          <w:szCs w:val="32"/>
        </w:rPr>
        <w:t>.1</w:t>
      </w:r>
      <w:r>
        <w:rPr>
          <w:rFonts w:ascii="华文仿宋" w:eastAsia="华文仿宋" w:hAnsi="华文仿宋" w:cs="Times New Roman"/>
          <w:sz w:val="24"/>
          <w:szCs w:val="32"/>
        </w:rPr>
        <w:t>本险种适用保险金追溯功能</w:t>
      </w:r>
      <w:r>
        <w:rPr>
          <w:rFonts w:ascii="华文仿宋" w:eastAsia="华文仿宋" w:hAnsi="华文仿宋" w:cs="Times New Roman" w:hint="eastAsia"/>
          <w:sz w:val="24"/>
          <w:szCs w:val="32"/>
        </w:rPr>
        <w:t>，即根据事故日期计算身故保险金及退费金额。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4</w:t>
      </w:r>
      <w:r>
        <w:rPr>
          <w:rFonts w:ascii="华文仿宋" w:eastAsia="华文仿宋" w:hAnsi="华文仿宋" w:cs="Times New Roman"/>
          <w:sz w:val="24"/>
          <w:szCs w:val="32"/>
        </w:rPr>
        <w:t>.2</w:t>
      </w:r>
      <w:r>
        <w:rPr>
          <w:rFonts w:ascii="华文仿宋" w:eastAsia="华文仿宋" w:hAnsi="华文仿宋" w:cs="Times New Roman"/>
          <w:sz w:val="24"/>
          <w:szCs w:val="32"/>
        </w:rPr>
        <w:t>理赔清算</w:t>
      </w:r>
      <w:r>
        <w:rPr>
          <w:rFonts w:ascii="华文仿宋" w:eastAsia="华文仿宋" w:hAnsi="华文仿宋" w:cs="Times New Roman" w:hint="eastAsia"/>
          <w:sz w:val="24"/>
          <w:szCs w:val="32"/>
        </w:rPr>
        <w:t>功能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4</w:t>
      </w:r>
      <w:r>
        <w:rPr>
          <w:rFonts w:ascii="华文仿宋" w:eastAsia="华文仿宋" w:hAnsi="华文仿宋" w:cs="Times New Roman"/>
          <w:sz w:val="24"/>
          <w:szCs w:val="32"/>
        </w:rPr>
        <w:t>.2.1</w:t>
      </w:r>
      <w:r>
        <w:rPr>
          <w:rFonts w:ascii="华文仿宋" w:eastAsia="华文仿宋" w:hAnsi="华文仿宋" w:cs="Times New Roman" w:hint="eastAsia"/>
          <w:sz w:val="24"/>
          <w:szCs w:val="32"/>
        </w:rPr>
        <w:t>宽限期欠交保费清算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本产品为趸交产品，不涉及宽限期欠交保费清算。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4</w:t>
      </w:r>
      <w:r>
        <w:rPr>
          <w:rFonts w:ascii="华文仿宋" w:eastAsia="华文仿宋" w:hAnsi="华文仿宋" w:cs="Times New Roman"/>
          <w:sz w:val="24"/>
          <w:szCs w:val="32"/>
        </w:rPr>
        <w:t xml:space="preserve">.2.2 </w:t>
      </w:r>
      <w:r>
        <w:rPr>
          <w:rFonts w:ascii="华文仿宋" w:eastAsia="华文仿宋" w:hAnsi="华文仿宋" w:cs="Times New Roman" w:hint="eastAsia"/>
          <w:sz w:val="24"/>
          <w:szCs w:val="32"/>
        </w:rPr>
        <w:t>溢交保费清算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清算项目名称：溢交保费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清算项目金额</w:t>
      </w:r>
      <w:r>
        <w:rPr>
          <w:rFonts w:ascii="华文仿宋" w:eastAsia="华文仿宋" w:hAnsi="华文仿宋" w:cs="Times New Roman" w:hint="eastAsia"/>
          <w:sz w:val="24"/>
          <w:szCs w:val="32"/>
        </w:rPr>
        <w:t>=</w:t>
      </w:r>
      <w:r>
        <w:rPr>
          <w:rFonts w:ascii="华文仿宋" w:eastAsia="华文仿宋" w:hAnsi="华文仿宋" w:cs="Times New Roman" w:hint="eastAsia"/>
          <w:sz w:val="24"/>
          <w:szCs w:val="32"/>
        </w:rPr>
        <w:t>事故日期之后累计追加保费（无息）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当前案件关联万能险存在事故日之后追加保费情形时，需结合以下业务场景进行溢交保费接清算：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身故保险金为赔付类（赔付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通融赔付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协议赔付）结论时；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拒赔解约退还费用（退还现金价值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退还全额保费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退还部分保费）时</w:t>
      </w:r>
      <w:r>
        <w:rPr>
          <w:rFonts w:ascii="华文仿宋" w:eastAsia="华文仿宋" w:hAnsi="华文仿宋" w:cs="Times New Roman" w:hint="eastAsia"/>
          <w:sz w:val="24"/>
          <w:szCs w:val="32"/>
        </w:rPr>
        <w:t>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lastRenderedPageBreak/>
        <w:t>4</w:t>
      </w:r>
      <w:r>
        <w:rPr>
          <w:rFonts w:ascii="华文仿宋" w:eastAsia="华文仿宋" w:hAnsi="华文仿宋" w:cs="Times New Roman"/>
          <w:sz w:val="24"/>
          <w:szCs w:val="32"/>
        </w:rPr>
        <w:t xml:space="preserve">.2.3 </w:t>
      </w:r>
      <w:r>
        <w:rPr>
          <w:rFonts w:ascii="华文仿宋" w:eastAsia="华文仿宋" w:hAnsi="华文仿宋" w:cs="Times New Roman" w:hint="eastAsia"/>
          <w:sz w:val="24"/>
          <w:szCs w:val="32"/>
        </w:rPr>
        <w:t>部分领取金额清算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清算项目名称：部分领取金额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清算项目金额</w:t>
      </w:r>
      <w:r>
        <w:rPr>
          <w:rFonts w:ascii="华文仿宋" w:eastAsia="华文仿宋" w:hAnsi="华文仿宋" w:cs="Times New Roman" w:hint="eastAsia"/>
          <w:sz w:val="24"/>
          <w:szCs w:val="32"/>
        </w:rPr>
        <w:t>=</w:t>
      </w:r>
      <w:r>
        <w:rPr>
          <w:rFonts w:ascii="华文仿宋" w:eastAsia="华文仿宋" w:hAnsi="华文仿宋" w:cs="Times New Roman" w:hint="eastAsia"/>
          <w:sz w:val="24"/>
          <w:szCs w:val="32"/>
        </w:rPr>
        <w:t>事故日期之后累计实际部分领取金额</w:t>
      </w:r>
      <w:r>
        <w:rPr>
          <w:rFonts w:ascii="华文仿宋" w:eastAsia="华文仿宋" w:hAnsi="华文仿宋" w:cs="Times New Roman" w:hint="eastAsia"/>
          <w:sz w:val="24"/>
          <w:szCs w:val="32"/>
        </w:rPr>
        <w:t xml:space="preserve"> </w:t>
      </w:r>
      <w:r>
        <w:rPr>
          <w:rFonts w:ascii="华文仿宋" w:eastAsia="华文仿宋" w:hAnsi="华文仿宋" w:cs="Times New Roman" w:hint="eastAsia"/>
          <w:sz w:val="24"/>
          <w:szCs w:val="32"/>
        </w:rPr>
        <w:t>（事故日期之后因每次部分领取产生手续费需回滚冲销处理）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当前案件关联万能险存在事故日期之后仍有部分领取记录时，需结合以下业务场景清算多领取部分领取金额：</w:t>
      </w:r>
    </w:p>
    <w:p w:rsidR="00885983" w:rsidRDefault="00136A51">
      <w:pPr>
        <w:autoSpaceDE w:val="0"/>
        <w:autoSpaceDN w:val="0"/>
        <w:adjustRightInd w:val="0"/>
        <w:ind w:firstLineChars="200" w:firstLine="480"/>
        <w:jc w:val="left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身故保险金为赔付类（赔付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通融赔付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协议赔付）结论时；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拒赔解约退还费用（退还现金价值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退还全额保费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退还部分保费）时</w:t>
      </w:r>
      <w:r>
        <w:rPr>
          <w:rFonts w:ascii="华文仿宋" w:eastAsia="华文仿宋" w:hAnsi="华文仿宋" w:cs="Times New Roman" w:hint="eastAsia"/>
          <w:sz w:val="24"/>
          <w:szCs w:val="32"/>
        </w:rPr>
        <w:t>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4</w:t>
      </w:r>
      <w:r>
        <w:rPr>
          <w:rFonts w:ascii="华文仿宋" w:eastAsia="华文仿宋" w:hAnsi="华文仿宋" w:cs="Times New Roman"/>
          <w:sz w:val="24"/>
          <w:szCs w:val="32"/>
        </w:rPr>
        <w:t xml:space="preserve">.2.4 </w:t>
      </w:r>
      <w:r>
        <w:rPr>
          <w:rFonts w:ascii="华文仿宋" w:eastAsia="华文仿宋" w:hAnsi="华文仿宋" w:cs="Times New Roman" w:hint="eastAsia"/>
          <w:sz w:val="24"/>
          <w:szCs w:val="32"/>
        </w:rPr>
        <w:t>风险保费清算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清算项目名称：风险保费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清算项目金额</w:t>
      </w:r>
      <w:r>
        <w:rPr>
          <w:rFonts w:ascii="华文仿宋" w:eastAsia="华文仿宋" w:hAnsi="华文仿宋" w:cs="Times New Roman" w:hint="eastAsia"/>
          <w:sz w:val="24"/>
          <w:szCs w:val="32"/>
        </w:rPr>
        <w:t>=</w:t>
      </w:r>
      <w:r>
        <w:rPr>
          <w:rFonts w:ascii="华文仿宋" w:eastAsia="华文仿宋" w:hAnsi="华文仿宋" w:cs="Times New Roman"/>
          <w:sz w:val="24"/>
          <w:szCs w:val="32"/>
        </w:rPr>
        <w:t xml:space="preserve"> </w:t>
      </w:r>
      <w:r>
        <w:rPr>
          <w:rFonts w:ascii="华文仿宋" w:eastAsia="华文仿宋" w:hAnsi="华文仿宋" w:cs="Times New Roman" w:hint="eastAsia"/>
          <w:sz w:val="24"/>
          <w:szCs w:val="32"/>
        </w:rPr>
        <w:t>事故日期当月未经过风险保费</w:t>
      </w:r>
      <w:r>
        <w:rPr>
          <w:rFonts w:ascii="华文仿宋" w:eastAsia="华文仿宋" w:hAnsi="华文仿宋" w:cs="Times New Roman" w:hint="eastAsia"/>
          <w:sz w:val="24"/>
          <w:szCs w:val="32"/>
        </w:rPr>
        <w:t>=</w:t>
      </w:r>
      <w:r>
        <w:rPr>
          <w:rFonts w:ascii="华文仿宋" w:eastAsia="华文仿宋" w:hAnsi="华文仿宋" w:cs="Times New Roman"/>
          <w:sz w:val="24"/>
          <w:szCs w:val="32"/>
        </w:rPr>
        <w:t>风险保费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该</w:t>
      </w:r>
      <w:r>
        <w:rPr>
          <w:rFonts w:ascii="华文仿宋" w:eastAsia="华文仿宋" w:hAnsi="华文仿宋" w:cs="Times New Roman" w:hint="eastAsia"/>
          <w:sz w:val="24"/>
          <w:szCs w:val="32"/>
        </w:rPr>
        <w:t>月</w:t>
      </w:r>
      <w:r>
        <w:rPr>
          <w:rFonts w:ascii="华文仿宋" w:eastAsia="华文仿宋" w:hAnsi="华文仿宋" w:cs="Times New Roman"/>
          <w:sz w:val="24"/>
          <w:szCs w:val="32"/>
        </w:rPr>
        <w:t>风险保费对应天数</w:t>
      </w:r>
      <w:r>
        <w:rPr>
          <w:rFonts w:ascii="华文仿宋" w:eastAsia="华文仿宋" w:hAnsi="华文仿宋" w:cs="Times New Roman"/>
          <w:sz w:val="24"/>
          <w:szCs w:val="32"/>
        </w:rPr>
        <w:t>×</w:t>
      </w:r>
      <w:r>
        <w:rPr>
          <w:rFonts w:ascii="华文仿宋" w:eastAsia="华文仿宋" w:hAnsi="华文仿宋" w:cs="Times New Roman"/>
          <w:sz w:val="24"/>
          <w:szCs w:val="32"/>
        </w:rPr>
        <w:t>未经过天数</w:t>
      </w:r>
      <w:r>
        <w:rPr>
          <w:rFonts w:ascii="华文仿宋" w:eastAsia="华文仿宋" w:hAnsi="华文仿宋" w:cs="Times New Roman" w:hint="eastAsia"/>
          <w:sz w:val="24"/>
          <w:szCs w:val="32"/>
        </w:rPr>
        <w:t>（</w:t>
      </w:r>
      <w:r>
        <w:rPr>
          <w:rFonts w:ascii="华文仿宋" w:eastAsia="华文仿宋" w:hAnsi="华文仿宋" w:cs="Times New Roman"/>
          <w:sz w:val="24"/>
          <w:szCs w:val="32"/>
        </w:rPr>
        <w:t>未经过天数含身故日当日</w:t>
      </w:r>
      <w:r>
        <w:rPr>
          <w:rFonts w:ascii="华文仿宋" w:eastAsia="华文仿宋" w:hAnsi="华文仿宋" w:cs="Times New Roman" w:hint="eastAsia"/>
          <w:sz w:val="24"/>
          <w:szCs w:val="32"/>
        </w:rPr>
        <w:t>）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事故日期当月之后已经扣除的风险保费，需回滚冲销处理。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适用场景：当前案件</w:t>
      </w:r>
      <w:r>
        <w:rPr>
          <w:rFonts w:ascii="华文仿宋" w:eastAsia="华文仿宋" w:hAnsi="华文仿宋" w:cs="Times New Roman" w:hint="eastAsia"/>
          <w:sz w:val="24"/>
          <w:szCs w:val="32"/>
        </w:rPr>
        <w:t>关联万能险存在事故日期所在月已扣除风险保费时，且当前案件理赔结论为“拒赔”，解约并退还现金价值时，需清算给付未经过风险保费。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4</w:t>
      </w:r>
      <w:r>
        <w:rPr>
          <w:rFonts w:ascii="华文仿宋" w:eastAsia="华文仿宋" w:hAnsi="华文仿宋" w:cs="Times New Roman"/>
          <w:sz w:val="24"/>
          <w:szCs w:val="32"/>
        </w:rPr>
        <w:t xml:space="preserve">.2.5 </w:t>
      </w:r>
      <w:r>
        <w:rPr>
          <w:rFonts w:ascii="华文仿宋" w:eastAsia="华文仿宋" w:hAnsi="华文仿宋" w:cs="Times New Roman" w:hint="eastAsia"/>
          <w:sz w:val="24"/>
          <w:szCs w:val="32"/>
        </w:rPr>
        <w:t>借款清算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清算项目名称：贷款本金、贷款利息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贷款本金金额</w:t>
      </w:r>
      <w:r>
        <w:rPr>
          <w:rFonts w:ascii="华文仿宋" w:eastAsia="华文仿宋" w:hAnsi="华文仿宋" w:cs="Times New Roman" w:hint="eastAsia"/>
          <w:sz w:val="24"/>
          <w:szCs w:val="32"/>
        </w:rPr>
        <w:t>=</w:t>
      </w:r>
      <w:r>
        <w:rPr>
          <w:rFonts w:ascii="华文仿宋" w:eastAsia="华文仿宋" w:hAnsi="华文仿宋" w:cs="Times New Roman"/>
          <w:sz w:val="24"/>
          <w:szCs w:val="32"/>
        </w:rPr>
        <w:t xml:space="preserve"> </w:t>
      </w:r>
      <w:r>
        <w:rPr>
          <w:rFonts w:ascii="华文仿宋" w:eastAsia="华文仿宋" w:hAnsi="华文仿宋" w:cs="Times New Roman" w:hint="eastAsia"/>
          <w:sz w:val="24"/>
          <w:szCs w:val="32"/>
        </w:rPr>
        <w:t>本险种下未清偿借款本金金额之和</w:t>
      </w:r>
    </w:p>
    <w:p w:rsidR="00885983" w:rsidRDefault="00136A51">
      <w:pPr>
        <w:ind w:firstLineChars="200" w:firstLine="480"/>
        <w:rPr>
          <w:rFonts w:ascii="华文仿宋" w:eastAsia="宋体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贷款利息金额</w:t>
      </w:r>
      <w:r>
        <w:rPr>
          <w:rFonts w:ascii="华文仿宋" w:eastAsia="华文仿宋" w:hAnsi="华文仿宋" w:cs="Times New Roman" w:hint="eastAsia"/>
          <w:sz w:val="24"/>
          <w:szCs w:val="32"/>
        </w:rPr>
        <w:t>=</w:t>
      </w:r>
      <w:r>
        <w:rPr>
          <w:rFonts w:ascii="华文仿宋" w:eastAsia="华文仿宋" w:hAnsi="华文仿宋" w:cs="Times New Roman"/>
          <w:sz w:val="24"/>
          <w:szCs w:val="32"/>
        </w:rPr>
        <w:t xml:space="preserve"> </w:t>
      </w:r>
      <w:r>
        <w:rPr>
          <w:rFonts w:ascii="华文仿宋" w:eastAsia="华文仿宋" w:hAnsi="华文仿宋" w:cs="Times New Roman" w:hint="eastAsia"/>
          <w:sz w:val="24"/>
          <w:szCs w:val="32"/>
        </w:rPr>
        <w:t>本险种下当前未还清借款本金所产生的利息之和</w:t>
      </w:r>
      <w:r>
        <w:rPr>
          <w:rStyle w:val="af0"/>
          <w:rFonts w:ascii="Times New Roman" w:eastAsia="宋体" w:hAnsi="Times New Roman" w:cs="Times New Roman" w:hint="eastAsia"/>
        </w:rPr>
        <w:t>，</w:t>
      </w:r>
      <w:r>
        <w:rPr>
          <w:rFonts w:ascii="华文仿宋" w:eastAsia="华文仿宋" w:hAnsi="华文仿宋" w:cs="Times New Roman" w:hint="eastAsia"/>
          <w:sz w:val="24"/>
          <w:szCs w:val="32"/>
        </w:rPr>
        <w:t>利息计算到理赔申请日当日。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适用场景：当前案件关联万能险存在借款记录且未清偿时，结合以下业务场</w:t>
      </w:r>
      <w:r>
        <w:rPr>
          <w:rFonts w:ascii="华文仿宋" w:eastAsia="华文仿宋" w:hAnsi="华文仿宋" w:cs="Times New Roman" w:hint="eastAsia"/>
          <w:sz w:val="24"/>
          <w:szCs w:val="32"/>
        </w:rPr>
        <w:lastRenderedPageBreak/>
        <w:t>景清算欠款本息和：</w:t>
      </w:r>
    </w:p>
    <w:p w:rsidR="00885983" w:rsidRDefault="00136A51">
      <w:pPr>
        <w:autoSpaceDE w:val="0"/>
        <w:autoSpaceDN w:val="0"/>
        <w:adjustRightInd w:val="0"/>
        <w:ind w:firstLineChars="200" w:firstLine="480"/>
        <w:jc w:val="left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身故保险金为赔付类（赔付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通融赔付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协议赔付）结论时</w:t>
      </w:r>
      <w:r>
        <w:rPr>
          <w:rFonts w:ascii="华文仿宋" w:eastAsia="华文仿宋" w:hAnsi="华文仿宋" w:cs="Times New Roman" w:hint="eastAsia"/>
          <w:sz w:val="24"/>
          <w:szCs w:val="32"/>
        </w:rPr>
        <w:t>；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拒赔解约退还费用（退还现金价值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退还全额保费</w:t>
      </w:r>
      <w:r>
        <w:rPr>
          <w:rFonts w:ascii="华文仿宋" w:eastAsia="华文仿宋" w:hAnsi="华文仿宋" w:cs="Times New Roman"/>
          <w:sz w:val="24"/>
          <w:szCs w:val="32"/>
        </w:rPr>
        <w:t>/</w:t>
      </w:r>
      <w:r>
        <w:rPr>
          <w:rFonts w:ascii="华文仿宋" w:eastAsia="华文仿宋" w:hAnsi="华文仿宋" w:cs="Times New Roman"/>
          <w:sz w:val="24"/>
          <w:szCs w:val="32"/>
        </w:rPr>
        <w:t>退还部</w:t>
      </w:r>
      <w:r>
        <w:rPr>
          <w:rFonts w:ascii="华文仿宋" w:eastAsia="华文仿宋" w:hAnsi="华文仿宋" w:cs="Times New Roman"/>
          <w:sz w:val="24"/>
          <w:szCs w:val="32"/>
        </w:rPr>
        <w:t>分保费）时</w:t>
      </w:r>
      <w:r>
        <w:rPr>
          <w:rFonts w:ascii="华文仿宋" w:eastAsia="华文仿宋" w:hAnsi="华文仿宋" w:cs="Times New Roman" w:hint="eastAsia"/>
          <w:sz w:val="24"/>
          <w:szCs w:val="32"/>
        </w:rPr>
        <w:t>。</w:t>
      </w:r>
    </w:p>
    <w:p w:rsidR="00885983" w:rsidRDefault="00136A51">
      <w:pPr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 xml:space="preserve"> </w:t>
      </w:r>
      <w:r>
        <w:rPr>
          <w:rFonts w:ascii="华文仿宋" w:eastAsia="华文仿宋" w:hAnsi="华文仿宋" w:cs="Times New Roman"/>
          <w:sz w:val="24"/>
          <w:szCs w:val="32"/>
        </w:rPr>
        <w:t xml:space="preserve">   5</w:t>
      </w:r>
      <w:r>
        <w:rPr>
          <w:rFonts w:ascii="华文仿宋" w:eastAsia="华文仿宋" w:hAnsi="华文仿宋" w:cs="Times New Roman" w:hint="eastAsia"/>
          <w:sz w:val="24"/>
          <w:szCs w:val="32"/>
        </w:rPr>
        <w:t>、其他特殊规则</w:t>
      </w:r>
    </w:p>
    <w:p w:rsidR="00885983" w:rsidRDefault="00136A51">
      <w:pPr>
        <w:ind w:firstLineChars="200" w:firstLine="48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 w:hint="eastAsia"/>
          <w:sz w:val="24"/>
          <w:szCs w:val="32"/>
        </w:rPr>
        <w:t>账户价值清算规则，案件赔付身故保险金结案，或案件拒赔解约（退</w:t>
      </w:r>
      <w:r>
        <w:rPr>
          <w:rFonts w:ascii="华文仿宋" w:eastAsia="华文仿宋" w:hAnsi="华文仿宋" w:cs="Times New Roman" w:hint="eastAsia"/>
          <w:sz w:val="24"/>
          <w:szCs w:val="32"/>
        </w:rPr>
        <w:t>/</w:t>
      </w:r>
      <w:r>
        <w:rPr>
          <w:rFonts w:ascii="华文仿宋" w:eastAsia="华文仿宋" w:hAnsi="华文仿宋" w:cs="Times New Roman" w:hint="eastAsia"/>
          <w:sz w:val="24"/>
          <w:szCs w:val="32"/>
        </w:rPr>
        <w:t>不退费）结案后，本产品账户价值清零。</w:t>
      </w:r>
    </w:p>
    <w:p w:rsidR="00885983" w:rsidRDefault="00136A51">
      <w:pPr>
        <w:ind w:firstLineChars="250" w:firstLine="600"/>
        <w:rPr>
          <w:rFonts w:ascii="华文仿宋" w:eastAsia="华文仿宋" w:hAnsi="华文仿宋" w:cs="Times New Roman"/>
          <w:sz w:val="24"/>
          <w:szCs w:val="32"/>
        </w:rPr>
      </w:pPr>
      <w:r>
        <w:rPr>
          <w:rFonts w:ascii="华文仿宋" w:eastAsia="华文仿宋" w:hAnsi="华文仿宋" w:cs="Times New Roman"/>
          <w:sz w:val="24"/>
          <w:szCs w:val="32"/>
        </w:rPr>
        <w:t>6</w:t>
      </w:r>
      <w:r>
        <w:rPr>
          <w:rFonts w:ascii="华文仿宋" w:eastAsia="华文仿宋" w:hAnsi="华文仿宋" w:cs="Times New Roman"/>
          <w:sz w:val="24"/>
          <w:szCs w:val="32"/>
        </w:rPr>
        <w:t>、本需求内未述及规则同系统现有规则</w:t>
      </w:r>
      <w:r>
        <w:rPr>
          <w:rFonts w:ascii="华文仿宋" w:eastAsia="华文仿宋" w:hAnsi="华文仿宋" w:cs="Times New Roman" w:hint="eastAsia"/>
          <w:sz w:val="24"/>
          <w:szCs w:val="32"/>
        </w:rPr>
        <w:t>。</w:t>
      </w:r>
    </w:p>
    <w:sectPr w:rsidR="00885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A51" w:rsidRDefault="00136A51" w:rsidP="006C0936">
      <w:r>
        <w:separator/>
      </w:r>
    </w:p>
  </w:endnote>
  <w:endnote w:type="continuationSeparator" w:id="0">
    <w:p w:rsidR="00136A51" w:rsidRDefault="00136A51" w:rsidP="006C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  <w:font w:name="方正兰亭纤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A51" w:rsidRDefault="00136A51" w:rsidP="006C0936">
      <w:r>
        <w:separator/>
      </w:r>
    </w:p>
  </w:footnote>
  <w:footnote w:type="continuationSeparator" w:id="0">
    <w:p w:rsidR="00136A51" w:rsidRDefault="00136A51" w:rsidP="006C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C80"/>
    <w:multiLevelType w:val="multilevel"/>
    <w:tmpl w:val="1AF67C80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46072CA7"/>
    <w:multiLevelType w:val="multilevel"/>
    <w:tmpl w:val="46072CA7"/>
    <w:lvl w:ilvl="0">
      <w:start w:val="1"/>
      <w:numFmt w:val="chineseCountingThousand"/>
      <w:suff w:val="nothing"/>
      <w:lvlText w:val="%1、"/>
      <w:lvlJc w:val="left"/>
      <w:pPr>
        <w:ind w:left="1275" w:hanging="720"/>
      </w:pPr>
      <w:rPr>
        <w:lang w:val="en-US"/>
      </w:rPr>
    </w:lvl>
    <w:lvl w:ilvl="1">
      <w:start w:val="1"/>
      <w:numFmt w:val="lowerLetter"/>
      <w:lvlText w:val="%2)"/>
      <w:lvlJc w:val="left"/>
      <w:pPr>
        <w:tabs>
          <w:tab w:val="left" w:pos="1395"/>
        </w:tabs>
        <w:ind w:left="1395" w:hanging="420"/>
      </w:pPr>
    </w:lvl>
    <w:lvl w:ilvl="2">
      <w:start w:val="1"/>
      <w:numFmt w:val="lowerRoman"/>
      <w:lvlText w:val="%3."/>
      <w:lvlJc w:val="right"/>
      <w:pPr>
        <w:tabs>
          <w:tab w:val="left" w:pos="1815"/>
        </w:tabs>
        <w:ind w:left="1815" w:hanging="420"/>
      </w:pPr>
    </w:lvl>
    <w:lvl w:ilvl="3">
      <w:start w:val="1"/>
      <w:numFmt w:val="decimal"/>
      <w:lvlText w:val="%4."/>
      <w:lvlJc w:val="left"/>
      <w:pPr>
        <w:tabs>
          <w:tab w:val="left" w:pos="2235"/>
        </w:tabs>
        <w:ind w:left="2235" w:hanging="420"/>
      </w:pPr>
    </w:lvl>
    <w:lvl w:ilvl="4">
      <w:start w:val="1"/>
      <w:numFmt w:val="lowerLetter"/>
      <w:lvlText w:val="%5)"/>
      <w:lvlJc w:val="left"/>
      <w:pPr>
        <w:tabs>
          <w:tab w:val="left" w:pos="2655"/>
        </w:tabs>
        <w:ind w:left="2655" w:hanging="420"/>
      </w:pPr>
    </w:lvl>
    <w:lvl w:ilvl="5">
      <w:start w:val="1"/>
      <w:numFmt w:val="lowerRoman"/>
      <w:lvlText w:val="%6."/>
      <w:lvlJc w:val="right"/>
      <w:pPr>
        <w:tabs>
          <w:tab w:val="left" w:pos="3075"/>
        </w:tabs>
        <w:ind w:left="3075" w:hanging="420"/>
      </w:pPr>
    </w:lvl>
    <w:lvl w:ilvl="6">
      <w:start w:val="1"/>
      <w:numFmt w:val="decimal"/>
      <w:lvlText w:val="%7."/>
      <w:lvlJc w:val="left"/>
      <w:pPr>
        <w:tabs>
          <w:tab w:val="left" w:pos="3495"/>
        </w:tabs>
        <w:ind w:left="3495" w:hanging="420"/>
      </w:pPr>
    </w:lvl>
    <w:lvl w:ilvl="7">
      <w:start w:val="1"/>
      <w:numFmt w:val="lowerLetter"/>
      <w:lvlText w:val="%8)"/>
      <w:lvlJc w:val="left"/>
      <w:pPr>
        <w:tabs>
          <w:tab w:val="left" w:pos="3915"/>
        </w:tabs>
        <w:ind w:left="3915" w:hanging="420"/>
      </w:pPr>
    </w:lvl>
    <w:lvl w:ilvl="8">
      <w:start w:val="1"/>
      <w:numFmt w:val="lowerRoman"/>
      <w:lvlText w:val="%9."/>
      <w:lvlJc w:val="right"/>
      <w:pPr>
        <w:tabs>
          <w:tab w:val="left" w:pos="4335"/>
        </w:tabs>
        <w:ind w:left="433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1D"/>
    <w:rsid w:val="00005BB5"/>
    <w:rsid w:val="00017B07"/>
    <w:rsid w:val="000303A5"/>
    <w:rsid w:val="00036884"/>
    <w:rsid w:val="000409E4"/>
    <w:rsid w:val="00060E1F"/>
    <w:rsid w:val="000714E6"/>
    <w:rsid w:val="00076237"/>
    <w:rsid w:val="000C1136"/>
    <w:rsid w:val="000C209B"/>
    <w:rsid w:val="000C6228"/>
    <w:rsid w:val="000C7B87"/>
    <w:rsid w:val="000D0037"/>
    <w:rsid w:val="000E1551"/>
    <w:rsid w:val="000E4977"/>
    <w:rsid w:val="00110734"/>
    <w:rsid w:val="00122111"/>
    <w:rsid w:val="00126365"/>
    <w:rsid w:val="00136A51"/>
    <w:rsid w:val="0014615A"/>
    <w:rsid w:val="00157547"/>
    <w:rsid w:val="00162A13"/>
    <w:rsid w:val="00170619"/>
    <w:rsid w:val="0017087D"/>
    <w:rsid w:val="001776A2"/>
    <w:rsid w:val="001778C9"/>
    <w:rsid w:val="0018007B"/>
    <w:rsid w:val="0018421B"/>
    <w:rsid w:val="00191584"/>
    <w:rsid w:val="001A17ED"/>
    <w:rsid w:val="001A4500"/>
    <w:rsid w:val="001B0132"/>
    <w:rsid w:val="001B41CE"/>
    <w:rsid w:val="001C23F3"/>
    <w:rsid w:val="001D29B2"/>
    <w:rsid w:val="00203F64"/>
    <w:rsid w:val="002554D4"/>
    <w:rsid w:val="00261819"/>
    <w:rsid w:val="00286002"/>
    <w:rsid w:val="002876CA"/>
    <w:rsid w:val="002D77EF"/>
    <w:rsid w:val="002F5CCE"/>
    <w:rsid w:val="00300925"/>
    <w:rsid w:val="00302DDC"/>
    <w:rsid w:val="0031118C"/>
    <w:rsid w:val="00326945"/>
    <w:rsid w:val="00362EC0"/>
    <w:rsid w:val="003B3855"/>
    <w:rsid w:val="003B6D01"/>
    <w:rsid w:val="003C500C"/>
    <w:rsid w:val="003C6209"/>
    <w:rsid w:val="003C7142"/>
    <w:rsid w:val="003C7BD2"/>
    <w:rsid w:val="003F4374"/>
    <w:rsid w:val="00407842"/>
    <w:rsid w:val="0040791C"/>
    <w:rsid w:val="0041406A"/>
    <w:rsid w:val="00416A41"/>
    <w:rsid w:val="00426F5A"/>
    <w:rsid w:val="00427E1D"/>
    <w:rsid w:val="0044390B"/>
    <w:rsid w:val="004618DE"/>
    <w:rsid w:val="0047229F"/>
    <w:rsid w:val="004762DF"/>
    <w:rsid w:val="00477009"/>
    <w:rsid w:val="00484016"/>
    <w:rsid w:val="00485016"/>
    <w:rsid w:val="00494C21"/>
    <w:rsid w:val="004A204D"/>
    <w:rsid w:val="004B2A13"/>
    <w:rsid w:val="004C3416"/>
    <w:rsid w:val="004C7543"/>
    <w:rsid w:val="004C77F2"/>
    <w:rsid w:val="004D3F87"/>
    <w:rsid w:val="004D6B2F"/>
    <w:rsid w:val="004E037D"/>
    <w:rsid w:val="004E0DEA"/>
    <w:rsid w:val="004F0D5E"/>
    <w:rsid w:val="00502461"/>
    <w:rsid w:val="00513AB0"/>
    <w:rsid w:val="00520275"/>
    <w:rsid w:val="0052091D"/>
    <w:rsid w:val="0052360C"/>
    <w:rsid w:val="00533BD5"/>
    <w:rsid w:val="00534941"/>
    <w:rsid w:val="005841D5"/>
    <w:rsid w:val="005928E4"/>
    <w:rsid w:val="005D095D"/>
    <w:rsid w:val="005D310D"/>
    <w:rsid w:val="005D4DDB"/>
    <w:rsid w:val="005E4AFE"/>
    <w:rsid w:val="005F6033"/>
    <w:rsid w:val="005F6FE2"/>
    <w:rsid w:val="00605E29"/>
    <w:rsid w:val="00614C8E"/>
    <w:rsid w:val="00615FE5"/>
    <w:rsid w:val="00621A34"/>
    <w:rsid w:val="00623A73"/>
    <w:rsid w:val="00686453"/>
    <w:rsid w:val="00694DEF"/>
    <w:rsid w:val="006A18C6"/>
    <w:rsid w:val="006B2A48"/>
    <w:rsid w:val="006B7588"/>
    <w:rsid w:val="006C0936"/>
    <w:rsid w:val="00706C74"/>
    <w:rsid w:val="00724AFB"/>
    <w:rsid w:val="00743179"/>
    <w:rsid w:val="00747B05"/>
    <w:rsid w:val="0075026B"/>
    <w:rsid w:val="00750678"/>
    <w:rsid w:val="00750812"/>
    <w:rsid w:val="00784F16"/>
    <w:rsid w:val="00787997"/>
    <w:rsid w:val="007B034C"/>
    <w:rsid w:val="007C06DC"/>
    <w:rsid w:val="007C1DB0"/>
    <w:rsid w:val="007C398B"/>
    <w:rsid w:val="007C49B5"/>
    <w:rsid w:val="007F07A9"/>
    <w:rsid w:val="007F0A6E"/>
    <w:rsid w:val="00802985"/>
    <w:rsid w:val="008161F1"/>
    <w:rsid w:val="00817C57"/>
    <w:rsid w:val="00826835"/>
    <w:rsid w:val="00833794"/>
    <w:rsid w:val="008512C9"/>
    <w:rsid w:val="00852842"/>
    <w:rsid w:val="008555AE"/>
    <w:rsid w:val="008831FC"/>
    <w:rsid w:val="00883A39"/>
    <w:rsid w:val="00884778"/>
    <w:rsid w:val="00885983"/>
    <w:rsid w:val="00887710"/>
    <w:rsid w:val="008901B3"/>
    <w:rsid w:val="00896533"/>
    <w:rsid w:val="008976C8"/>
    <w:rsid w:val="008A2C40"/>
    <w:rsid w:val="008A7D94"/>
    <w:rsid w:val="008B1535"/>
    <w:rsid w:val="008B2101"/>
    <w:rsid w:val="008C0371"/>
    <w:rsid w:val="008C200E"/>
    <w:rsid w:val="008D48E3"/>
    <w:rsid w:val="008D61F7"/>
    <w:rsid w:val="008F490B"/>
    <w:rsid w:val="00903820"/>
    <w:rsid w:val="00907C57"/>
    <w:rsid w:val="0091396E"/>
    <w:rsid w:val="00924745"/>
    <w:rsid w:val="00931ADE"/>
    <w:rsid w:val="00944305"/>
    <w:rsid w:val="00961632"/>
    <w:rsid w:val="0097112B"/>
    <w:rsid w:val="009935D9"/>
    <w:rsid w:val="009A56A9"/>
    <w:rsid w:val="009A783B"/>
    <w:rsid w:val="009B7CC5"/>
    <w:rsid w:val="009E23B0"/>
    <w:rsid w:val="009F122A"/>
    <w:rsid w:val="00A17B3E"/>
    <w:rsid w:val="00A17C13"/>
    <w:rsid w:val="00A233B6"/>
    <w:rsid w:val="00A2491B"/>
    <w:rsid w:val="00A26E01"/>
    <w:rsid w:val="00A444F9"/>
    <w:rsid w:val="00A51F80"/>
    <w:rsid w:val="00A8046B"/>
    <w:rsid w:val="00AC3D3D"/>
    <w:rsid w:val="00AE7F2D"/>
    <w:rsid w:val="00AF3DD4"/>
    <w:rsid w:val="00AF6872"/>
    <w:rsid w:val="00AF7427"/>
    <w:rsid w:val="00B051E2"/>
    <w:rsid w:val="00B17470"/>
    <w:rsid w:val="00B476C3"/>
    <w:rsid w:val="00B55A6F"/>
    <w:rsid w:val="00B96D69"/>
    <w:rsid w:val="00BA28C0"/>
    <w:rsid w:val="00BC1BFE"/>
    <w:rsid w:val="00BC31A4"/>
    <w:rsid w:val="00C30CB4"/>
    <w:rsid w:val="00C45DD7"/>
    <w:rsid w:val="00C5198C"/>
    <w:rsid w:val="00C53C6B"/>
    <w:rsid w:val="00C73167"/>
    <w:rsid w:val="00C7580B"/>
    <w:rsid w:val="00C75938"/>
    <w:rsid w:val="00C83AD2"/>
    <w:rsid w:val="00C928FF"/>
    <w:rsid w:val="00C94268"/>
    <w:rsid w:val="00C94467"/>
    <w:rsid w:val="00CB4219"/>
    <w:rsid w:val="00CD0A9A"/>
    <w:rsid w:val="00CD2A80"/>
    <w:rsid w:val="00CD701D"/>
    <w:rsid w:val="00D119FB"/>
    <w:rsid w:val="00D20479"/>
    <w:rsid w:val="00D20DB6"/>
    <w:rsid w:val="00D24AD1"/>
    <w:rsid w:val="00D34E8B"/>
    <w:rsid w:val="00D50020"/>
    <w:rsid w:val="00D745DE"/>
    <w:rsid w:val="00D92EDA"/>
    <w:rsid w:val="00D962CC"/>
    <w:rsid w:val="00DB088E"/>
    <w:rsid w:val="00DF1463"/>
    <w:rsid w:val="00DF613F"/>
    <w:rsid w:val="00E0238B"/>
    <w:rsid w:val="00E11551"/>
    <w:rsid w:val="00E212E4"/>
    <w:rsid w:val="00E33BCC"/>
    <w:rsid w:val="00E34905"/>
    <w:rsid w:val="00E376F1"/>
    <w:rsid w:val="00E43236"/>
    <w:rsid w:val="00E6793B"/>
    <w:rsid w:val="00EA433D"/>
    <w:rsid w:val="00EB19EB"/>
    <w:rsid w:val="00EE687A"/>
    <w:rsid w:val="00EF32CE"/>
    <w:rsid w:val="00EF4E37"/>
    <w:rsid w:val="00F03413"/>
    <w:rsid w:val="00F21B51"/>
    <w:rsid w:val="00F31691"/>
    <w:rsid w:val="00F51F0F"/>
    <w:rsid w:val="00F80064"/>
    <w:rsid w:val="00FB38A5"/>
    <w:rsid w:val="00FB5CCB"/>
    <w:rsid w:val="00FB60B6"/>
    <w:rsid w:val="00FC5AB3"/>
    <w:rsid w:val="00FE0AA3"/>
    <w:rsid w:val="00FE3ADA"/>
    <w:rsid w:val="0B312DED"/>
    <w:rsid w:val="0DD62F84"/>
    <w:rsid w:val="1028600F"/>
    <w:rsid w:val="20BA645E"/>
    <w:rsid w:val="2EEA7FDE"/>
    <w:rsid w:val="358026A9"/>
    <w:rsid w:val="3C845EFA"/>
    <w:rsid w:val="4DD816CA"/>
    <w:rsid w:val="511E4FBB"/>
    <w:rsid w:val="654E496D"/>
    <w:rsid w:val="69977200"/>
    <w:rsid w:val="7AB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611AE"/>
  <w15:docId w15:val="{CAC00C77-7CCC-4CBC-93B9-EA0F7C2C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rFonts w:ascii="Calibri" w:eastAsia="宋体" w:hAnsi="Calibri" w:cs="Times New Roman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rFonts w:asciiTheme="minorHAnsi" w:eastAsiaTheme="minorEastAsia" w:hAnsiTheme="minorHAnsi" w:cstheme="minorBidi"/>
      <w:b/>
      <w:bCs/>
      <w:szCs w:val="22"/>
    </w:rPr>
  </w:style>
  <w:style w:type="table" w:styleId="ae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f1">
    <w:name w:val="List Paragraph"/>
    <w:basedOn w:val="a"/>
    <w:link w:val="af2"/>
    <w:uiPriority w:val="34"/>
    <w:qFormat/>
    <w:pPr>
      <w:ind w:firstLineChars="200" w:firstLine="420"/>
    </w:pPr>
  </w:style>
  <w:style w:type="character" w:customStyle="1" w:styleId="af2">
    <w:name w:val="列出段落 字符"/>
    <w:basedOn w:val="a0"/>
    <w:link w:val="af1"/>
    <w:uiPriority w:val="34"/>
    <w:qFormat/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d">
    <w:name w:val="批注主题 字符"/>
    <w:basedOn w:val="a5"/>
    <w:link w:val="ac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信美人寿相互保险社</cp:lastModifiedBy>
  <cp:revision>36</cp:revision>
  <dcterms:created xsi:type="dcterms:W3CDTF">2019-08-27T06:54:00Z</dcterms:created>
  <dcterms:modified xsi:type="dcterms:W3CDTF">2019-11-28T12:53:00Z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