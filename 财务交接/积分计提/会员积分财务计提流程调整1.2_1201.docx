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CC797" w14:textId="77777777" w:rsidR="00BF0192" w:rsidRDefault="00BF0192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  <w:bookmarkStart w:id="0" w:name="_Hlk48310955"/>
    </w:p>
    <w:p w14:paraId="6391E7A3" w14:textId="77777777" w:rsidR="00BF0192" w:rsidRDefault="00267233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会员积分财务计提规则</w:t>
      </w:r>
    </w:p>
    <w:p w14:paraId="6F7034C0" w14:textId="77777777" w:rsidR="00BF0192" w:rsidRDefault="00267233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3EA4901A" w14:textId="77777777" w:rsidR="00BF0192" w:rsidRDefault="00BF0192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4A391414" w14:textId="77777777" w:rsidR="00BF0192" w:rsidRDefault="00BF0192">
      <w:pPr>
        <w:ind w:firstLine="360"/>
      </w:pPr>
    </w:p>
    <w:p w14:paraId="0AC42CEB" w14:textId="77777777" w:rsidR="00BF0192" w:rsidRDefault="00BF0192">
      <w:pPr>
        <w:ind w:firstLineChars="111"/>
        <w:sectPr w:rsidR="00BF019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FBEB32" w14:textId="77777777" w:rsidR="00BF0192" w:rsidRDefault="00BF0192">
      <w:pPr>
        <w:ind w:firstLineChars="0" w:firstLine="0"/>
      </w:pPr>
    </w:p>
    <w:p w14:paraId="357A9D01" w14:textId="77777777" w:rsidR="00BF0192" w:rsidRDefault="00267233" w:rsidP="002A72B1">
      <w:pPr>
        <w:pStyle w:val="1"/>
        <w:numPr>
          <w:ilvl w:val="0"/>
          <w:numId w:val="0"/>
        </w:numPr>
      </w:pPr>
      <w:r>
        <w:rPr>
          <w:rFonts w:hint="eastAsia"/>
        </w:rPr>
        <w:t>【版本日志</w:t>
      </w:r>
      <w:r>
        <w:t>】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BF0192" w14:paraId="7F6D77E5" w14:textId="77777777">
        <w:tc>
          <w:tcPr>
            <w:tcW w:w="536" w:type="pct"/>
            <w:shd w:val="clear" w:color="auto" w:fill="9CC2E5" w:themeFill="accent1" w:themeFillTint="99"/>
          </w:tcPr>
          <w:p w14:paraId="3BE5FFE9" w14:textId="77777777" w:rsidR="00BF0192" w:rsidRDefault="002672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 w14:paraId="0197719A" w14:textId="77777777" w:rsidR="00BF0192" w:rsidRDefault="002672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9CC2E5" w:themeFill="accent1" w:themeFillTint="99"/>
          </w:tcPr>
          <w:p w14:paraId="29EDE043" w14:textId="77777777" w:rsidR="00BF0192" w:rsidRDefault="002672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9CC2E5" w:themeFill="accent1" w:themeFillTint="99"/>
          </w:tcPr>
          <w:p w14:paraId="25C1307A" w14:textId="77777777" w:rsidR="00BF0192" w:rsidRDefault="0026723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BF0192" w14:paraId="2FA3EE5B" w14:textId="77777777">
        <w:tc>
          <w:tcPr>
            <w:tcW w:w="536" w:type="pct"/>
            <w:vAlign w:val="center"/>
          </w:tcPr>
          <w:p w14:paraId="259D7DE6" w14:textId="357443C1" w:rsidR="00BF0192" w:rsidRDefault="001C7BF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.0</w:t>
            </w:r>
          </w:p>
        </w:tc>
        <w:tc>
          <w:tcPr>
            <w:tcW w:w="670" w:type="pct"/>
            <w:vAlign w:val="center"/>
          </w:tcPr>
          <w:p w14:paraId="25F3996D" w14:textId="33DA7B39" w:rsidR="00BF0192" w:rsidRDefault="001C7BF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0D51BF45" w14:textId="52D4583A" w:rsidR="00BF0192" w:rsidRDefault="001C7BF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08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14</w:t>
            </w:r>
          </w:p>
        </w:tc>
        <w:tc>
          <w:tcPr>
            <w:tcW w:w="2857" w:type="pct"/>
            <w:vAlign w:val="center"/>
          </w:tcPr>
          <w:p w14:paraId="14237749" w14:textId="374985E8" w:rsidR="00BF0192" w:rsidRDefault="001C7BF8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初稿</w:t>
            </w:r>
          </w:p>
        </w:tc>
      </w:tr>
      <w:tr w:rsidR="00300A1D" w14:paraId="7AF81C89" w14:textId="77777777">
        <w:tc>
          <w:tcPr>
            <w:tcW w:w="536" w:type="pct"/>
            <w:vAlign w:val="center"/>
          </w:tcPr>
          <w:p w14:paraId="75113C9C" w14:textId="77777777" w:rsidR="00300A1D" w:rsidRDefault="00300A1D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314F296E" w14:textId="0D1DD235" w:rsidR="00300A1D" w:rsidRDefault="00300A1D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44F52512" w14:textId="613934C4" w:rsidR="00300A1D" w:rsidRDefault="00300A1D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08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</w:t>
            </w:r>
            <w:r w:rsidR="003628C7">
              <w:rPr>
                <w:rFonts w:ascii="微软雅黑" w:hAnsi="微软雅黑"/>
                <w:szCs w:val="18"/>
              </w:rPr>
              <w:t>8</w:t>
            </w:r>
          </w:p>
        </w:tc>
        <w:tc>
          <w:tcPr>
            <w:tcW w:w="2857" w:type="pct"/>
            <w:vAlign w:val="center"/>
          </w:tcPr>
          <w:p w14:paraId="0B9C01A7" w14:textId="608AC15E" w:rsidR="00300A1D" w:rsidRDefault="00300A1D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修改积分计提表</w:t>
            </w:r>
          </w:p>
        </w:tc>
      </w:tr>
      <w:tr w:rsidR="00C000D3" w14:paraId="5E4666AF" w14:textId="77777777">
        <w:tc>
          <w:tcPr>
            <w:tcW w:w="536" w:type="pct"/>
            <w:vAlign w:val="center"/>
          </w:tcPr>
          <w:p w14:paraId="1859DDFA" w14:textId="77777777" w:rsidR="00C000D3" w:rsidRDefault="00C000D3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4AA588F3" w14:textId="4C91F74E" w:rsidR="00C000D3" w:rsidRDefault="00C000D3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4B83B6E8" w14:textId="7AE25C91" w:rsidR="00C000D3" w:rsidRDefault="00C000D3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08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26</w:t>
            </w:r>
          </w:p>
        </w:tc>
        <w:tc>
          <w:tcPr>
            <w:tcW w:w="2857" w:type="pct"/>
            <w:vAlign w:val="center"/>
          </w:tcPr>
          <w:p w14:paraId="170CB9F3" w14:textId="08772DB1" w:rsidR="00C000D3" w:rsidRDefault="00C000D3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补充邮件内容和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钉钉群名</w:t>
            </w:r>
            <w:proofErr w:type="gramEnd"/>
          </w:p>
        </w:tc>
      </w:tr>
      <w:tr w:rsidR="00716969" w14:paraId="459DE516" w14:textId="77777777">
        <w:tc>
          <w:tcPr>
            <w:tcW w:w="536" w:type="pct"/>
            <w:vAlign w:val="center"/>
          </w:tcPr>
          <w:p w14:paraId="56E0EA7A" w14:textId="77777777" w:rsidR="00716969" w:rsidRDefault="00716969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0D9034A6" w14:textId="48FCBC53" w:rsidR="00716969" w:rsidRDefault="00716969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70406E1D" w14:textId="1045C7C7" w:rsidR="00716969" w:rsidRDefault="00716969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09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09</w:t>
            </w:r>
          </w:p>
        </w:tc>
        <w:tc>
          <w:tcPr>
            <w:tcW w:w="2857" w:type="pct"/>
            <w:vAlign w:val="center"/>
          </w:tcPr>
          <w:p w14:paraId="66B661F4" w14:textId="77777777" w:rsidR="00716969" w:rsidRDefault="00716969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</w:t>
            </w:r>
            <w:r>
              <w:rPr>
                <w:rFonts w:ascii="微软雅黑" w:hAnsi="微软雅黑" w:hint="eastAsia"/>
                <w:szCs w:val="18"/>
              </w:rPr>
              <w:t>取消钉钉通知；</w:t>
            </w:r>
          </w:p>
          <w:p w14:paraId="72CD3602" w14:textId="2B9628C5" w:rsidR="00716969" w:rsidRDefault="00716969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.</w:t>
            </w:r>
            <w:r w:rsidR="00915449">
              <w:rPr>
                <w:rFonts w:ascii="微软雅黑" w:hAnsi="微软雅黑" w:hint="eastAsia"/>
                <w:szCs w:val="18"/>
              </w:rPr>
              <w:t>删除邮件中积分明细的附件，体现汇总的报表信息。</w:t>
            </w:r>
          </w:p>
        </w:tc>
      </w:tr>
      <w:tr w:rsidR="00B752E8" w14:paraId="69EEF6FD" w14:textId="77777777">
        <w:tc>
          <w:tcPr>
            <w:tcW w:w="536" w:type="pct"/>
            <w:vAlign w:val="center"/>
          </w:tcPr>
          <w:p w14:paraId="4A62742B" w14:textId="6BFB452D" w:rsidR="00B752E8" w:rsidRDefault="002D0B74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.1</w:t>
            </w:r>
          </w:p>
        </w:tc>
        <w:tc>
          <w:tcPr>
            <w:tcW w:w="670" w:type="pct"/>
            <w:vAlign w:val="center"/>
          </w:tcPr>
          <w:p w14:paraId="3E0F7A8D" w14:textId="617E31D4" w:rsidR="00B752E8" w:rsidRDefault="00B752E8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72DD4065" w14:textId="06EFF98B" w:rsidR="00B752E8" w:rsidRDefault="00B752E8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29</w:t>
            </w:r>
          </w:p>
        </w:tc>
        <w:tc>
          <w:tcPr>
            <w:tcW w:w="2857" w:type="pct"/>
            <w:vAlign w:val="center"/>
          </w:tcPr>
          <w:p w14:paraId="2CFC6658" w14:textId="2773D602" w:rsidR="00B752E8" w:rsidRDefault="00B752E8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新增积分</w:t>
            </w:r>
            <w:proofErr w:type="gramStart"/>
            <w:r>
              <w:rPr>
                <w:rFonts w:ascii="微软雅黑" w:hAnsi="微软雅黑" w:hint="eastAsia"/>
                <w:szCs w:val="18"/>
              </w:rPr>
              <w:t>换产品</w:t>
            </w:r>
            <w:proofErr w:type="gramEnd"/>
            <w:r>
              <w:rPr>
                <w:rFonts w:ascii="微软雅黑" w:hAnsi="微软雅黑" w:hint="eastAsia"/>
                <w:szCs w:val="18"/>
              </w:rPr>
              <w:t>需求</w:t>
            </w:r>
          </w:p>
        </w:tc>
      </w:tr>
      <w:tr w:rsidR="0073345A" w14:paraId="15AEC590" w14:textId="77777777">
        <w:tc>
          <w:tcPr>
            <w:tcW w:w="536" w:type="pct"/>
            <w:vAlign w:val="center"/>
          </w:tcPr>
          <w:p w14:paraId="51F4D995" w14:textId="1CDFDAA2" w:rsidR="0073345A" w:rsidRDefault="002D0B74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.2</w:t>
            </w:r>
          </w:p>
        </w:tc>
        <w:tc>
          <w:tcPr>
            <w:tcW w:w="670" w:type="pct"/>
            <w:vAlign w:val="center"/>
          </w:tcPr>
          <w:p w14:paraId="394BFB40" w14:textId="2C2782A2" w:rsidR="0073345A" w:rsidRDefault="0073345A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32F2A316" w14:textId="5EBCE984" w:rsidR="0073345A" w:rsidRDefault="0073345A" w:rsidP="00300A1D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11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20</w:t>
            </w:r>
          </w:p>
        </w:tc>
        <w:tc>
          <w:tcPr>
            <w:tcW w:w="2857" w:type="pct"/>
            <w:vAlign w:val="center"/>
          </w:tcPr>
          <w:p w14:paraId="2741664D" w14:textId="32445018" w:rsidR="0073345A" w:rsidRDefault="0073345A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</w:t>
            </w:r>
            <w:r>
              <w:rPr>
                <w:rFonts w:ascii="微软雅黑" w:hAnsi="微软雅黑" w:hint="eastAsia"/>
                <w:szCs w:val="18"/>
              </w:rPr>
              <w:t>修改积分记账维度；</w:t>
            </w:r>
          </w:p>
          <w:p w14:paraId="096E1D08" w14:textId="77777777" w:rsidR="0073345A" w:rsidRDefault="0073345A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.</w:t>
            </w:r>
            <w:r>
              <w:rPr>
                <w:rFonts w:ascii="微软雅黑" w:hAnsi="微软雅黑" w:hint="eastAsia"/>
                <w:szCs w:val="18"/>
              </w:rPr>
              <w:t>积分报表中新增“</w:t>
            </w:r>
            <w:r w:rsidRPr="0073345A">
              <w:rPr>
                <w:rFonts w:ascii="微软雅黑" w:hAnsi="微软雅黑" w:hint="eastAsia"/>
                <w:szCs w:val="18"/>
              </w:rPr>
              <w:t>历史累计已发放未兑换</w:t>
            </w:r>
            <w:r>
              <w:rPr>
                <w:rFonts w:ascii="微软雅黑" w:hAnsi="微软雅黑" w:hint="eastAsia"/>
                <w:szCs w:val="18"/>
              </w:rPr>
              <w:t>”</w:t>
            </w:r>
            <w:r w:rsidR="00901445">
              <w:rPr>
                <w:rFonts w:ascii="微软雅黑" w:hAnsi="微软雅黑" w:hint="eastAsia"/>
                <w:szCs w:val="18"/>
              </w:rPr>
              <w:t>；</w:t>
            </w:r>
          </w:p>
          <w:p w14:paraId="21675EDB" w14:textId="254023B8" w:rsidR="00901445" w:rsidRDefault="00901445" w:rsidP="00300A1D">
            <w:pPr>
              <w:pStyle w:val="af4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3</w:t>
            </w:r>
            <w:r>
              <w:rPr>
                <w:rFonts w:ascii="微软雅黑" w:hAnsi="微软雅黑"/>
                <w:szCs w:val="18"/>
              </w:rPr>
              <w:t>.</w:t>
            </w:r>
            <w:r>
              <w:rPr>
                <w:rFonts w:ascii="微软雅黑" w:hAnsi="微软雅黑" w:hint="eastAsia"/>
                <w:szCs w:val="18"/>
              </w:rPr>
              <w:t>发送至个人邮箱更改为发送至财务邮件组；</w:t>
            </w:r>
          </w:p>
        </w:tc>
      </w:tr>
      <w:tr w:rsidR="00A43D31" w14:paraId="6B48F40C" w14:textId="77777777">
        <w:trPr>
          <w:ins w:id="1" w:author="信美人寿相互保险社" w:date="2020-12-01T15:56:00Z"/>
        </w:trPr>
        <w:tc>
          <w:tcPr>
            <w:tcW w:w="536" w:type="pct"/>
            <w:vAlign w:val="center"/>
          </w:tcPr>
          <w:p w14:paraId="7002B275" w14:textId="77777777" w:rsidR="00A43D31" w:rsidRDefault="00A43D31" w:rsidP="00300A1D">
            <w:pPr>
              <w:adjustRightInd w:val="0"/>
              <w:snapToGrid w:val="0"/>
              <w:ind w:firstLineChars="0" w:firstLine="0"/>
              <w:rPr>
                <w:ins w:id="2" w:author="信美人寿相互保险社" w:date="2020-12-01T15:56:00Z"/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328520A6" w14:textId="1A54AC83" w:rsidR="00A43D31" w:rsidRDefault="00A43D31" w:rsidP="00300A1D">
            <w:pPr>
              <w:adjustRightInd w:val="0"/>
              <w:snapToGrid w:val="0"/>
              <w:ind w:firstLineChars="0" w:firstLine="0"/>
              <w:rPr>
                <w:ins w:id="3" w:author="信美人寿相互保险社" w:date="2020-12-01T15:56:00Z"/>
                <w:rFonts w:ascii="微软雅黑" w:hAnsi="微软雅黑"/>
                <w:szCs w:val="18"/>
              </w:rPr>
            </w:pPr>
            <w:ins w:id="4" w:author="信美人寿相互保险社" w:date="2020-12-01T15:56:00Z">
              <w:r>
                <w:rPr>
                  <w:rFonts w:ascii="微软雅黑" w:hAnsi="微软雅黑"/>
                  <w:szCs w:val="18"/>
                </w:rPr>
                <w:t>A</w:t>
              </w:r>
              <w:r>
                <w:rPr>
                  <w:rFonts w:ascii="微软雅黑" w:hAnsi="微软雅黑" w:hint="eastAsia"/>
                  <w:szCs w:val="18"/>
                </w:rPr>
                <w:t>prils</w:t>
              </w:r>
            </w:ins>
          </w:p>
        </w:tc>
        <w:tc>
          <w:tcPr>
            <w:tcW w:w="937" w:type="pct"/>
            <w:vAlign w:val="center"/>
          </w:tcPr>
          <w:p w14:paraId="38425ABE" w14:textId="026D7437" w:rsidR="00A43D31" w:rsidRDefault="00A43D31" w:rsidP="00300A1D">
            <w:pPr>
              <w:adjustRightInd w:val="0"/>
              <w:snapToGrid w:val="0"/>
              <w:ind w:firstLineChars="0" w:firstLine="0"/>
              <w:rPr>
                <w:ins w:id="5" w:author="信美人寿相互保险社" w:date="2020-12-01T15:56:00Z"/>
                <w:rFonts w:ascii="微软雅黑" w:hAnsi="微软雅黑"/>
                <w:szCs w:val="18"/>
              </w:rPr>
            </w:pPr>
            <w:ins w:id="6" w:author="信美人寿相互保险社" w:date="2020-12-01T15:56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020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12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</w:t>
              </w:r>
            </w:ins>
          </w:p>
        </w:tc>
        <w:tc>
          <w:tcPr>
            <w:tcW w:w="2857" w:type="pct"/>
            <w:vAlign w:val="center"/>
          </w:tcPr>
          <w:p w14:paraId="4D2F9910" w14:textId="77777777" w:rsidR="00A43D31" w:rsidRDefault="00E4617F" w:rsidP="00300A1D">
            <w:pPr>
              <w:pStyle w:val="af4"/>
              <w:adjustRightInd w:val="0"/>
              <w:snapToGrid w:val="0"/>
              <w:ind w:left="33" w:firstLineChars="0" w:firstLine="0"/>
              <w:rPr>
                <w:ins w:id="7" w:author="信美人寿相互保险社" w:date="2020-12-01T17:26:00Z"/>
                <w:rFonts w:ascii="微软雅黑" w:hAnsi="微软雅黑"/>
                <w:szCs w:val="18"/>
              </w:rPr>
            </w:pPr>
            <w:ins w:id="8" w:author="信美人寿相互保险社" w:date="2020-12-01T17:26:00Z">
              <w:r>
                <w:rPr>
                  <w:rFonts w:ascii="微软雅黑" w:hAnsi="微软雅黑" w:hint="eastAsia"/>
                  <w:szCs w:val="18"/>
                </w:rPr>
                <w:t>1</w:t>
              </w:r>
              <w:r>
                <w:rPr>
                  <w:rFonts w:ascii="微软雅黑" w:hAnsi="微软雅黑"/>
                  <w:szCs w:val="18"/>
                </w:rPr>
                <w:t>.</w:t>
              </w:r>
            </w:ins>
            <w:ins w:id="9" w:author="信美人寿相互保险社" w:date="2020-12-01T15:56:00Z">
              <w:r w:rsidR="00A43D31">
                <w:rPr>
                  <w:rFonts w:ascii="微软雅黑" w:hAnsi="微软雅黑" w:hint="eastAsia"/>
                  <w:szCs w:val="18"/>
                </w:rPr>
                <w:t>更新积分报表</w:t>
              </w:r>
            </w:ins>
            <w:ins w:id="10" w:author="信美人寿相互保险社" w:date="2020-12-01T17:26:00Z">
              <w:r>
                <w:rPr>
                  <w:rFonts w:ascii="微软雅黑" w:hAnsi="微软雅黑" w:hint="eastAsia"/>
                  <w:szCs w:val="18"/>
                </w:rPr>
                <w:t>；</w:t>
              </w:r>
            </w:ins>
          </w:p>
          <w:p w14:paraId="64A00E14" w14:textId="493EB72C" w:rsidR="00E4617F" w:rsidRDefault="00E4617F" w:rsidP="00300A1D">
            <w:pPr>
              <w:pStyle w:val="af4"/>
              <w:adjustRightInd w:val="0"/>
              <w:snapToGrid w:val="0"/>
              <w:ind w:left="33" w:firstLineChars="0" w:firstLine="0"/>
              <w:rPr>
                <w:ins w:id="11" w:author="信美人寿相互保险社" w:date="2020-12-01T15:56:00Z"/>
                <w:rFonts w:ascii="微软雅黑" w:hAnsi="微软雅黑" w:hint="eastAsia"/>
                <w:szCs w:val="18"/>
              </w:rPr>
            </w:pPr>
            <w:ins w:id="12" w:author="信美人寿相互保险社" w:date="2020-12-01T17:26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.</w:t>
              </w:r>
              <w:r>
                <w:rPr>
                  <w:rFonts w:ascii="微软雅黑" w:hAnsi="微软雅黑" w:hint="eastAsia"/>
                  <w:szCs w:val="18"/>
                </w:rPr>
                <w:t>增加</w:t>
              </w:r>
            </w:ins>
            <w:ins w:id="13" w:author="信美人寿相互保险社" w:date="2020-12-01T17:27:00Z">
              <w:r>
                <w:rPr>
                  <w:rFonts w:ascii="微软雅黑" w:hAnsi="微软雅黑" w:hint="eastAsia"/>
                  <w:szCs w:val="18"/>
                </w:rPr>
                <w:t>积分活动记账规则。</w:t>
              </w:r>
            </w:ins>
          </w:p>
        </w:tc>
      </w:tr>
    </w:tbl>
    <w:p w14:paraId="3EFBF3CC" w14:textId="77777777" w:rsidR="00BF0192" w:rsidRDefault="00BF0192">
      <w:pPr>
        <w:ind w:firstLine="360"/>
      </w:pPr>
    </w:p>
    <w:p w14:paraId="62C4B1AC" w14:textId="4711D6BB" w:rsidR="00BF0192" w:rsidRDefault="00267233">
      <w:pPr>
        <w:pStyle w:val="1"/>
        <w:numPr>
          <w:ilvl w:val="0"/>
          <w:numId w:val="3"/>
        </w:numPr>
      </w:pPr>
      <w:r>
        <w:rPr>
          <w:rFonts w:hint="eastAsia"/>
        </w:rPr>
        <w:t>背景和目标</w:t>
      </w:r>
    </w:p>
    <w:p w14:paraId="2EE10826" w14:textId="77777777" w:rsidR="00BF0192" w:rsidRPr="001C7BF8" w:rsidRDefault="00267233">
      <w:pPr>
        <w:ind w:firstLine="360"/>
        <w:rPr>
          <w:rFonts w:ascii="微软雅黑" w:hAnsi="微软雅黑" w:cs="微软雅黑"/>
          <w:szCs w:val="18"/>
        </w:rPr>
      </w:pPr>
      <w:r w:rsidRPr="001C7BF8">
        <w:rPr>
          <w:rFonts w:ascii="微软雅黑" w:hAnsi="微软雅黑" w:cs="微软雅黑" w:hint="eastAsia"/>
          <w:szCs w:val="18"/>
        </w:rPr>
        <w:t>目前每月需DIC在积分系统提取已发放和已兑换的积分明细，财务根据明细表中的数据在SAP进行手工账务处理。计算过程依赖手工，易出现差错。</w:t>
      </w:r>
    </w:p>
    <w:p w14:paraId="0A026C87" w14:textId="00C3F852" w:rsidR="00BF0192" w:rsidRDefault="00267233">
      <w:pPr>
        <w:pStyle w:val="1"/>
        <w:numPr>
          <w:ilvl w:val="0"/>
          <w:numId w:val="3"/>
        </w:numPr>
      </w:pPr>
      <w:r>
        <w:rPr>
          <w:rFonts w:hint="eastAsia"/>
        </w:rPr>
        <w:t>产品</w:t>
      </w:r>
      <w:r w:rsidR="001C7BF8">
        <w:rPr>
          <w:rFonts w:hint="eastAsia"/>
        </w:rPr>
        <w:t>概</w:t>
      </w:r>
      <w:r>
        <w:rPr>
          <w:rFonts w:hint="eastAsia"/>
        </w:rPr>
        <w:t>述</w:t>
      </w:r>
    </w:p>
    <w:p w14:paraId="58B7D1D1" w14:textId="6E60A2B0" w:rsidR="001C7BF8" w:rsidRPr="00E84DA6" w:rsidRDefault="001C7BF8" w:rsidP="001C7BF8">
      <w:pPr>
        <w:pStyle w:val="2"/>
        <w:numPr>
          <w:ilvl w:val="1"/>
          <w:numId w:val="3"/>
        </w:numPr>
      </w:pPr>
      <w:r w:rsidRPr="002E0617">
        <w:rPr>
          <w:rFonts w:hint="eastAsia"/>
        </w:rPr>
        <w:t>业务名词解释</w:t>
      </w:r>
      <w:r w:rsidRPr="002E0617">
        <w:rPr>
          <w:rFonts w:hint="eastAsia"/>
        </w:rPr>
        <w:t xml:space="preserve"> </w:t>
      </w:r>
    </w:p>
    <w:p w14:paraId="1EF92189" w14:textId="77777777" w:rsidR="001C7BF8" w:rsidRDefault="001C7BF8" w:rsidP="001C7BF8">
      <w:pPr>
        <w:pStyle w:val="2"/>
        <w:numPr>
          <w:ilvl w:val="1"/>
          <w:numId w:val="3"/>
        </w:numPr>
      </w:pPr>
      <w:r>
        <w:rPr>
          <w:rFonts w:hint="eastAsia"/>
        </w:rPr>
        <w:t>产品涉众及用例</w:t>
      </w:r>
      <w:r>
        <w:rPr>
          <w:rFonts w:hint="eastAsia"/>
        </w:rPr>
        <w:t xml:space="preserve"> </w:t>
      </w:r>
    </w:p>
    <w:p w14:paraId="431C17F9" w14:textId="0C4E2A1C" w:rsidR="001C7BF8" w:rsidRPr="001C7BF8" w:rsidRDefault="001C7BF8" w:rsidP="001C7BF8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27D07F27" w14:textId="77777777" w:rsidR="001C7BF8" w:rsidRDefault="001C7BF8" w:rsidP="001C7BF8">
      <w:pPr>
        <w:ind w:firstLine="360"/>
        <w:rPr>
          <w:shd w:val="clear" w:color="auto" w:fill="FFFFFF"/>
        </w:rPr>
      </w:pPr>
    </w:p>
    <w:p w14:paraId="64958575" w14:textId="2DB22481" w:rsidR="001C7BF8" w:rsidRPr="001C7BF8" w:rsidRDefault="001C7BF8" w:rsidP="001C7BF8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5F544000" w14:textId="5F7E8B26" w:rsidR="001C7BF8" w:rsidRPr="00672947" w:rsidRDefault="001C7BF8" w:rsidP="001C7BF8">
      <w:pPr>
        <w:pStyle w:val="2"/>
        <w:numPr>
          <w:ilvl w:val="1"/>
          <w:numId w:val="3"/>
        </w:numPr>
      </w:pPr>
      <w:r w:rsidRPr="00265298">
        <w:rPr>
          <w:rFonts w:hint="eastAsia"/>
        </w:rPr>
        <w:lastRenderedPageBreak/>
        <w:t>整体流程</w:t>
      </w:r>
      <w:r>
        <w:rPr>
          <w:rFonts w:hint="eastAsia"/>
        </w:rPr>
        <w:t xml:space="preserve"> </w:t>
      </w:r>
    </w:p>
    <w:p w14:paraId="791A1650" w14:textId="057E4CE4" w:rsidR="001C7BF8" w:rsidRDefault="001C7BF8" w:rsidP="001C7BF8">
      <w:pPr>
        <w:pStyle w:val="2"/>
        <w:numPr>
          <w:ilvl w:val="1"/>
          <w:numId w:val="3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p w14:paraId="595887A4" w14:textId="4EC41A13" w:rsidR="001C7BF8" w:rsidRPr="001C7BF8" w:rsidRDefault="001C7BF8" w:rsidP="001C7BF8">
      <w:pPr>
        <w:ind w:firstLine="360"/>
      </w:pPr>
      <w:r>
        <w:rPr>
          <w:rFonts w:hint="eastAsia"/>
        </w:rPr>
        <w:t>本次功能仅包含积分自动记账，不包含账务数据冲销事宜。</w:t>
      </w:r>
    </w:p>
    <w:p w14:paraId="2D8C760D" w14:textId="47A0EB38" w:rsidR="001C7BF8" w:rsidRDefault="001C7BF8" w:rsidP="001C7BF8">
      <w:pPr>
        <w:pStyle w:val="1"/>
        <w:numPr>
          <w:ilvl w:val="0"/>
          <w:numId w:val="3"/>
        </w:numPr>
      </w:pPr>
      <w:r>
        <w:rPr>
          <w:rFonts w:hint="eastAsia"/>
        </w:rPr>
        <w:t>产品详述</w:t>
      </w:r>
    </w:p>
    <w:p w14:paraId="036CA787" w14:textId="0EA11D35" w:rsidR="001C7BF8" w:rsidRPr="001C7BF8" w:rsidRDefault="001C7BF8" w:rsidP="001C7BF8">
      <w:pPr>
        <w:ind w:firstLine="360"/>
      </w:pPr>
      <w:r w:rsidRPr="001C7BF8">
        <w:rPr>
          <w:rFonts w:hint="eastAsia"/>
        </w:rPr>
        <w:t>积分系统将积分数据汇总表</w:t>
      </w:r>
      <w:r w:rsidR="00FD1F70">
        <w:rPr>
          <w:rFonts w:hint="eastAsia"/>
        </w:rPr>
        <w:t>以</w:t>
      </w:r>
      <w:r w:rsidRPr="001C7BF8">
        <w:rPr>
          <w:rFonts w:hint="eastAsia"/>
        </w:rPr>
        <w:t>报表的形式，每月首</w:t>
      </w:r>
      <w:r w:rsidR="00716969">
        <w:rPr>
          <w:rFonts w:hint="eastAsia"/>
        </w:rPr>
        <w:t>日</w:t>
      </w:r>
      <w:r w:rsidRPr="001C7BF8">
        <w:rPr>
          <w:rFonts w:hint="eastAsia"/>
        </w:rPr>
        <w:t>上午</w:t>
      </w:r>
      <w:r w:rsidRPr="001C7BF8">
        <w:rPr>
          <w:rFonts w:hint="eastAsia"/>
        </w:rPr>
        <w:t>9</w:t>
      </w:r>
      <w:r w:rsidRPr="001C7BF8">
        <w:rPr>
          <w:rFonts w:hint="eastAsia"/>
        </w:rPr>
        <w:t>点已邮件的方式发送</w:t>
      </w:r>
      <w:proofErr w:type="gramStart"/>
      <w:r w:rsidRPr="001C7BF8">
        <w:rPr>
          <w:rFonts w:hint="eastAsia"/>
        </w:rPr>
        <w:t>至固定</w:t>
      </w:r>
      <w:proofErr w:type="gramEnd"/>
      <w:r w:rsidRPr="001C7BF8">
        <w:rPr>
          <w:rFonts w:hint="eastAsia"/>
        </w:rPr>
        <w:t>邮箱</w:t>
      </w:r>
      <w:r w:rsidR="00FD1F70">
        <w:rPr>
          <w:rFonts w:hint="eastAsia"/>
        </w:rPr>
        <w:t>组</w:t>
      </w:r>
      <w:r w:rsidRPr="001C7BF8">
        <w:rPr>
          <w:rFonts w:hint="eastAsia"/>
        </w:rPr>
        <w:t>，财务于</w:t>
      </w:r>
      <w:r w:rsidRPr="001C7BF8">
        <w:rPr>
          <w:rFonts w:hint="eastAsia"/>
        </w:rPr>
        <w:t>T</w:t>
      </w:r>
      <w:r w:rsidRPr="001C7BF8">
        <w:t>+1</w:t>
      </w:r>
      <w:r w:rsidRPr="001C7BF8">
        <w:rPr>
          <w:rFonts w:hint="eastAsia"/>
        </w:rPr>
        <w:t>日生成积分计提账务。</w:t>
      </w:r>
    </w:p>
    <w:p w14:paraId="53D24FC7" w14:textId="77777777" w:rsidR="001C7BF8" w:rsidRPr="001C7BF8" w:rsidRDefault="001C7BF8" w:rsidP="001C7BF8">
      <w:pPr>
        <w:ind w:firstLine="360"/>
      </w:pPr>
    </w:p>
    <w:p w14:paraId="3ED59DF0" w14:textId="77777777" w:rsidR="001C7BF8" w:rsidRPr="001C7BF8" w:rsidRDefault="001C7BF8" w:rsidP="001C7BF8">
      <w:pPr>
        <w:pStyle w:val="af4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680994DE" w14:textId="77777777" w:rsidR="001C7BF8" w:rsidRPr="001C7BF8" w:rsidRDefault="001C7BF8" w:rsidP="001C7BF8">
      <w:pPr>
        <w:pStyle w:val="af4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0608AE71" w14:textId="77777777" w:rsidR="001C7BF8" w:rsidRPr="001C7BF8" w:rsidRDefault="001C7BF8" w:rsidP="001C7BF8">
      <w:pPr>
        <w:pStyle w:val="af4"/>
        <w:keepNext/>
        <w:keepLines/>
        <w:numPr>
          <w:ilvl w:val="0"/>
          <w:numId w:val="4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0537FD62" w14:textId="208A710C" w:rsidR="001C7BF8" w:rsidRDefault="001C7BF8" w:rsidP="001C7BF8">
      <w:pPr>
        <w:pStyle w:val="3"/>
        <w:numPr>
          <w:ilvl w:val="1"/>
          <w:numId w:val="4"/>
        </w:numPr>
        <w:ind w:firstLineChars="0"/>
      </w:pPr>
      <w:r>
        <w:rPr>
          <w:rFonts w:hint="eastAsia"/>
        </w:rPr>
        <w:t>积分报表</w:t>
      </w:r>
    </w:p>
    <w:p w14:paraId="7A1F8F01" w14:textId="0B17BA12" w:rsidR="001C7BF8" w:rsidRDefault="001C7BF8" w:rsidP="001C7BF8">
      <w:pPr>
        <w:ind w:firstLine="360"/>
      </w:pPr>
      <w:r>
        <w:rPr>
          <w:rFonts w:hint="eastAsia"/>
        </w:rPr>
        <w:t>积分系统每月提取数据如下，详情参照积分提取表。</w:t>
      </w:r>
      <w:r w:rsidR="00B752E8">
        <w:rPr>
          <w:rFonts w:hint="eastAsia"/>
        </w:rPr>
        <w:t>（无需发送邮件）</w:t>
      </w:r>
    </w:p>
    <w:p w14:paraId="0A53582B" w14:textId="6A21E98C" w:rsidR="001C7BF8" w:rsidRDefault="001C7BF8" w:rsidP="001C7BF8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当年积分发放明细汇总：根据不同的积分类型展示，当新增活动发放积分时，均汇总为活动积分。</w:t>
      </w:r>
    </w:p>
    <w:p w14:paraId="1461DA49" w14:textId="7D55B200" w:rsidR="001C7BF8" w:rsidRDefault="00190E61" w:rsidP="001C7BF8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积分消费</w:t>
      </w:r>
      <w:r w:rsidR="001C7BF8">
        <w:rPr>
          <w:rFonts w:hint="eastAsia"/>
        </w:rPr>
        <w:t>明细：积分兑换明细信息。</w:t>
      </w:r>
      <w:r w:rsidR="00B752E8">
        <w:rPr>
          <w:rFonts w:hint="eastAsia"/>
        </w:rPr>
        <w:t>如积分商城兑换、健康服务和积分</w:t>
      </w:r>
      <w:proofErr w:type="gramStart"/>
      <w:r w:rsidR="00B752E8">
        <w:rPr>
          <w:rFonts w:hint="eastAsia"/>
        </w:rPr>
        <w:t>换保险</w:t>
      </w:r>
      <w:proofErr w:type="gramEnd"/>
      <w:r w:rsidR="00B752E8">
        <w:rPr>
          <w:rFonts w:hint="eastAsia"/>
        </w:rPr>
        <w:t>等。</w:t>
      </w:r>
    </w:p>
    <w:p w14:paraId="73150CD9" w14:textId="40FE42D6" w:rsidR="001C7BF8" w:rsidRDefault="001C7BF8" w:rsidP="001C7BF8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产品服务积分发放明细</w:t>
      </w:r>
      <w:r w:rsidR="00475EB5">
        <w:rPr>
          <w:rFonts w:hint="eastAsia"/>
        </w:rPr>
        <w:t>：险种</w:t>
      </w:r>
      <w:r>
        <w:rPr>
          <w:rFonts w:hint="eastAsia"/>
        </w:rPr>
        <w:t>级分类汇总</w:t>
      </w:r>
      <w:r w:rsidR="00475EB5">
        <w:rPr>
          <w:rFonts w:hint="eastAsia"/>
        </w:rPr>
        <w:t>，险种列表以核心险种数据为准。</w:t>
      </w:r>
    </w:p>
    <w:p w14:paraId="05DFA382" w14:textId="56BB465E" w:rsidR="001C7BF8" w:rsidRPr="001C7BF8" w:rsidRDefault="001C7BF8" w:rsidP="00353F41">
      <w:pPr>
        <w:ind w:firstLineChars="0" w:firstLine="0"/>
      </w:pPr>
    </w:p>
    <w:p w14:paraId="46598DC3" w14:textId="05CA5937" w:rsidR="001C7BF8" w:rsidRDefault="001C7BF8" w:rsidP="001C7BF8">
      <w:pPr>
        <w:pStyle w:val="3"/>
        <w:numPr>
          <w:ilvl w:val="1"/>
          <w:numId w:val="4"/>
        </w:numPr>
        <w:ind w:firstLineChars="0"/>
      </w:pPr>
      <w:r>
        <w:rPr>
          <w:rFonts w:hint="eastAsia"/>
        </w:rPr>
        <w:t>报表发送</w:t>
      </w:r>
    </w:p>
    <w:p w14:paraId="5DD24F0A" w14:textId="7987AC51" w:rsidR="001C7BF8" w:rsidRDefault="001C7BF8" w:rsidP="001C7BF8">
      <w:pPr>
        <w:ind w:firstLine="360"/>
      </w:pPr>
      <w:r>
        <w:rPr>
          <w:rFonts w:hint="eastAsia"/>
        </w:rPr>
        <w:t>每月首日提取积分数据后，将积分数据汇总</w:t>
      </w:r>
      <w:r w:rsidR="00716969">
        <w:rPr>
          <w:rFonts w:hint="eastAsia"/>
        </w:rPr>
        <w:t>报表</w:t>
      </w:r>
      <w:r>
        <w:rPr>
          <w:rFonts w:hint="eastAsia"/>
        </w:rPr>
        <w:t>信息</w:t>
      </w:r>
      <w:r w:rsidR="00CB30E6">
        <w:rPr>
          <w:rFonts w:hint="eastAsia"/>
        </w:rPr>
        <w:t>（具体样式已开发实现样式为准），</w:t>
      </w:r>
      <w:r>
        <w:rPr>
          <w:rFonts w:hint="eastAsia"/>
        </w:rPr>
        <w:t>已邮件形式发送至指定邮箱，发送内容如下：</w:t>
      </w:r>
    </w:p>
    <w:p w14:paraId="03AFB6DA" w14:textId="512851B7" w:rsidR="00F62D9A" w:rsidRDefault="00F62D9A" w:rsidP="001C7BF8">
      <w:pPr>
        <w:ind w:firstLine="360"/>
      </w:pPr>
      <w:r>
        <w:rPr>
          <w:rFonts w:hint="eastAsia"/>
        </w:rPr>
        <w:t>各位好：</w:t>
      </w:r>
    </w:p>
    <w:p w14:paraId="12D3B319" w14:textId="7E6E4725" w:rsidR="00F62D9A" w:rsidRPr="00F62D9A" w:rsidRDefault="00F62D9A" w:rsidP="001C7BF8">
      <w:pPr>
        <w:ind w:firstLine="3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以下是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年</w:t>
      </w:r>
      <w:del w:id="14" w:author="信美人寿相互保险社" w:date="2020-12-01T15:37:00Z">
        <w:r w:rsidDel="005971D6">
          <w:rPr>
            <w:rFonts w:hint="eastAsia"/>
          </w:rPr>
          <w:delText>1-</w:delText>
        </w:r>
      </w:del>
      <w:r>
        <w:t>XX</w:t>
      </w:r>
      <w:r>
        <w:rPr>
          <w:rFonts w:hint="eastAsia"/>
        </w:rPr>
        <w:t>月积分汇总数据</w:t>
      </w:r>
      <w:r w:rsidR="00C000D3">
        <w:rPr>
          <w:rFonts w:hint="eastAsia"/>
        </w:rPr>
        <w:t>，</w:t>
      </w:r>
      <w:r>
        <w:rPr>
          <w:rFonts w:hint="eastAsia"/>
        </w:rPr>
        <w:t>请查收！</w:t>
      </w:r>
    </w:p>
    <w:p w14:paraId="02CE5AF7" w14:textId="35BFAEBF" w:rsidR="00B752E8" w:rsidRDefault="00E4617F" w:rsidP="001C7BF8">
      <w:pPr>
        <w:ind w:firstLine="360"/>
        <w:rPr>
          <w:ins w:id="15" w:author="信美人寿相互保险社" w:date="2020-12-01T15:37:00Z"/>
        </w:rPr>
      </w:pPr>
      <w:ins w:id="16" w:author="信美人寿相互保险社" w:date="2020-12-01T17:11:00Z">
        <w:r w:rsidRPr="00E4617F">
          <w:rPr>
            <w:noProof/>
          </w:rPr>
          <w:drawing>
            <wp:inline distT="0" distB="0" distL="0" distR="0" wp14:anchorId="6D910F53" wp14:editId="616D360E">
              <wp:extent cx="5153025" cy="2400300"/>
              <wp:effectExtent l="0" t="0" r="9525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53025" cy="2400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67F6FF8" w14:textId="4B303EBB" w:rsidR="00F465B4" w:rsidRPr="00E4617F" w:rsidRDefault="00F465B4" w:rsidP="001C7BF8">
      <w:pPr>
        <w:ind w:firstLine="360"/>
      </w:pPr>
    </w:p>
    <w:p w14:paraId="2245FB29" w14:textId="2BDD46C0" w:rsidR="001C7BF8" w:rsidRDefault="001C7BF8" w:rsidP="009916FA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计算规则</w:t>
      </w:r>
    </w:p>
    <w:p w14:paraId="0FC15CA6" w14:textId="5693B77E" w:rsidR="00BF0192" w:rsidRPr="009916FA" w:rsidRDefault="00267233" w:rsidP="001C7BF8">
      <w:pPr>
        <w:pStyle w:val="af4"/>
        <w:numPr>
          <w:ilvl w:val="0"/>
          <w:numId w:val="12"/>
        </w:numPr>
        <w:ind w:firstLineChars="0"/>
      </w:pPr>
      <w:r w:rsidRPr="001C7BF8">
        <w:rPr>
          <w:rFonts w:hint="eastAsia"/>
        </w:rPr>
        <w:t>积分发放合计</w:t>
      </w:r>
      <w:r w:rsidRPr="001C7BF8">
        <w:rPr>
          <w:rFonts w:hint="eastAsia"/>
        </w:rPr>
        <w:t>=</w:t>
      </w:r>
      <w:r w:rsidRPr="001C7BF8">
        <w:rPr>
          <w:rFonts w:hint="eastAsia"/>
        </w:rPr>
        <w:t>各来源</w:t>
      </w:r>
      <w:r w:rsidR="006A3CBB">
        <w:rPr>
          <w:rFonts w:hint="eastAsia"/>
        </w:rPr>
        <w:t>积分之</w:t>
      </w:r>
      <w:proofErr w:type="gramStart"/>
      <w:r w:rsidR="006A3CBB">
        <w:rPr>
          <w:rFonts w:hint="eastAsia"/>
        </w:rPr>
        <w:t>和</w:t>
      </w:r>
      <w:proofErr w:type="gramEnd"/>
    </w:p>
    <w:p w14:paraId="080C14B0" w14:textId="1F393C7A" w:rsidR="00BF0192" w:rsidRPr="001C7BF8" w:rsidRDefault="004929A8" w:rsidP="001C7BF8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积分消费明细</w:t>
      </w:r>
      <w:r w:rsidR="00267233" w:rsidRPr="001C7BF8">
        <w:rPr>
          <w:rFonts w:hint="eastAsia"/>
        </w:rPr>
        <w:t>=</w:t>
      </w:r>
      <w:r w:rsidR="00267233" w:rsidRPr="001C7BF8">
        <w:rPr>
          <w:rFonts w:hint="eastAsia"/>
        </w:rPr>
        <w:t>兑换的明细汇总</w:t>
      </w:r>
      <w:r w:rsidR="00B752E8">
        <w:rPr>
          <w:rFonts w:hint="eastAsia"/>
        </w:rPr>
        <w:t xml:space="preserve"> =</w:t>
      </w:r>
      <w:r w:rsidR="00B752E8">
        <w:t xml:space="preserve"> </w:t>
      </w:r>
      <w:r w:rsidR="00B752E8">
        <w:rPr>
          <w:rFonts w:hint="eastAsia"/>
        </w:rPr>
        <w:t>积分商城使用合计</w:t>
      </w:r>
      <w:r w:rsidR="00B752E8">
        <w:t xml:space="preserve"> </w:t>
      </w:r>
      <w:r w:rsidR="00B752E8">
        <w:rPr>
          <w:rFonts w:hint="eastAsia"/>
        </w:rPr>
        <w:t>+</w:t>
      </w:r>
      <w:r w:rsidR="00B752E8">
        <w:t xml:space="preserve"> </w:t>
      </w:r>
      <w:r w:rsidR="00B752E8">
        <w:rPr>
          <w:rFonts w:hint="eastAsia"/>
        </w:rPr>
        <w:t>体检服务消费合计</w:t>
      </w:r>
      <w:r w:rsidR="00B752E8">
        <w:rPr>
          <w:rFonts w:hint="eastAsia"/>
        </w:rPr>
        <w:t xml:space="preserve"> +</w:t>
      </w:r>
      <w:r w:rsidR="00B752E8">
        <w:t xml:space="preserve"> </w:t>
      </w:r>
      <w:r w:rsidR="00B752E8">
        <w:rPr>
          <w:rFonts w:hint="eastAsia"/>
        </w:rPr>
        <w:t>积分兑换保险合计</w:t>
      </w:r>
      <w:ins w:id="17" w:author="信美人寿相互保险社" w:date="2020-12-01T15:53:00Z">
        <w:r w:rsidR="00404A08">
          <w:rPr>
            <w:rFonts w:hint="eastAsia"/>
          </w:rPr>
          <w:t>（其中需要扣</w:t>
        </w:r>
      </w:ins>
      <w:ins w:id="18" w:author="信美人寿相互保险社" w:date="2020-12-01T15:54:00Z">
        <w:r w:rsidR="00404A08">
          <w:rPr>
            <w:rFonts w:hint="eastAsia"/>
          </w:rPr>
          <w:t>减退保和理赔拒付部分</w:t>
        </w:r>
      </w:ins>
      <w:ins w:id="19" w:author="信美人寿相互保险社" w:date="2020-12-01T15:53:00Z">
        <w:r w:rsidR="00404A08">
          <w:rPr>
            <w:rFonts w:hint="eastAsia"/>
          </w:rPr>
          <w:t>）</w:t>
        </w:r>
      </w:ins>
      <w:ins w:id="20" w:author="信美人寿相互保险社" w:date="2020-12-01T17:12:00Z">
        <w:r w:rsidR="00E4617F">
          <w:t xml:space="preserve">+ </w:t>
        </w:r>
        <w:r w:rsidR="00E4617F">
          <w:rPr>
            <w:rFonts w:hint="eastAsia"/>
          </w:rPr>
          <w:t>积分活动</w:t>
        </w:r>
      </w:ins>
      <w:r w:rsidR="00B752E8">
        <w:rPr>
          <w:rFonts w:hint="eastAsia"/>
        </w:rPr>
        <w:t>。</w:t>
      </w:r>
    </w:p>
    <w:p w14:paraId="11ECB1BE" w14:textId="250A098D" w:rsidR="0073345A" w:rsidRDefault="0073345A" w:rsidP="001C7BF8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当年已发放未兑换</w:t>
      </w:r>
      <w:r w:rsidR="00267233" w:rsidRPr="001C7BF8">
        <w:rPr>
          <w:rFonts w:hint="eastAsia"/>
        </w:rPr>
        <w:t>=</w:t>
      </w:r>
      <w:r w:rsidR="00267233" w:rsidRPr="001C7BF8">
        <w:rPr>
          <w:rFonts w:hint="eastAsia"/>
        </w:rPr>
        <w:t>积分发放合计</w:t>
      </w:r>
      <w:r w:rsidR="00267233" w:rsidRPr="001C7BF8">
        <w:rPr>
          <w:rFonts w:hint="eastAsia"/>
        </w:rPr>
        <w:t xml:space="preserve"> </w:t>
      </w:r>
      <w:r w:rsidR="006A3CBB">
        <w:rPr>
          <w:rFonts w:hint="eastAsia"/>
        </w:rPr>
        <w:t>+</w:t>
      </w:r>
      <w:r w:rsidR="006A3CBB">
        <w:t xml:space="preserve"> </w:t>
      </w:r>
      <w:r w:rsidR="00CD361B">
        <w:rPr>
          <w:rFonts w:hint="eastAsia"/>
        </w:rPr>
        <w:t>积分消费明细汇总</w:t>
      </w:r>
      <w:r>
        <w:rPr>
          <w:rFonts w:hint="eastAsia"/>
        </w:rPr>
        <w:t>；</w:t>
      </w:r>
    </w:p>
    <w:p w14:paraId="5282693F" w14:textId="0D1D3713" w:rsidR="00BF0192" w:rsidRPr="001C7BF8" w:rsidRDefault="0073345A" w:rsidP="001C7BF8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累计已发放未兑换：开业至今积分发放合计</w:t>
      </w:r>
      <w:r w:rsidR="00FD1F70">
        <w:rPr>
          <w:rFonts w:hint="eastAsia"/>
        </w:rPr>
        <w:t xml:space="preserve"> +</w:t>
      </w:r>
      <w:r w:rsidR="00FD1F70">
        <w:t xml:space="preserve"> </w:t>
      </w:r>
      <w:r w:rsidR="00FD1F70">
        <w:rPr>
          <w:rFonts w:hint="eastAsia"/>
        </w:rPr>
        <w:t>开业至今积分消费合计。</w:t>
      </w:r>
      <w:r w:rsidR="00FD1F70">
        <w:rPr>
          <w:rFonts w:hint="eastAsia"/>
        </w:rPr>
        <w:t xml:space="preserve"> </w:t>
      </w:r>
    </w:p>
    <w:p w14:paraId="251A8E10" w14:textId="26250327" w:rsidR="009916FA" w:rsidRDefault="009916FA" w:rsidP="009916FA">
      <w:pPr>
        <w:pStyle w:val="af4"/>
        <w:numPr>
          <w:ilvl w:val="0"/>
          <w:numId w:val="15"/>
        </w:numPr>
        <w:ind w:firstLineChars="0"/>
      </w:pPr>
      <w:r>
        <w:rPr>
          <w:rFonts w:hint="eastAsia"/>
        </w:rPr>
        <w:t>邮件发送</w:t>
      </w:r>
    </w:p>
    <w:p w14:paraId="4DAD09E5" w14:textId="34D68701" w:rsidR="009916FA" w:rsidRDefault="009916FA" w:rsidP="00716969">
      <w:pPr>
        <w:ind w:leftChars="200" w:left="360" w:firstLineChars="100" w:firstLine="180"/>
      </w:pPr>
      <w:r>
        <w:rPr>
          <w:rFonts w:hint="eastAsia"/>
        </w:rPr>
        <w:t>发送</w:t>
      </w:r>
      <w:r w:rsidR="00FD1F70">
        <w:rPr>
          <w:rFonts w:hint="eastAsia"/>
        </w:rPr>
        <w:t>至</w:t>
      </w:r>
      <w:r w:rsidR="008E248F">
        <w:rPr>
          <w:rFonts w:hint="eastAsia"/>
        </w:rPr>
        <w:t>“业财数据核对”</w:t>
      </w:r>
      <w:r w:rsidR="00FD1F70">
        <w:rPr>
          <w:rFonts w:hint="eastAsia"/>
        </w:rPr>
        <w:t>邮件组</w:t>
      </w:r>
      <w:r w:rsidR="00FD5F00">
        <w:rPr>
          <w:rFonts w:hint="eastAsia"/>
        </w:rPr>
        <w:t>（</w:t>
      </w:r>
      <w:r w:rsidR="00FD5F00" w:rsidRPr="00FD5F00">
        <w:t>ycsjhdz@trustlife.com</w:t>
      </w:r>
      <w:r w:rsidR="00FD5F00">
        <w:rPr>
          <w:rFonts w:hint="eastAsia"/>
        </w:rPr>
        <w:t>）</w:t>
      </w:r>
      <w:r w:rsidR="008E248F">
        <w:rPr>
          <w:rFonts w:hint="eastAsia"/>
        </w:rPr>
        <w:t>。</w:t>
      </w:r>
      <w:r w:rsidR="00FD5F00">
        <w:rPr>
          <w:rFonts w:hint="eastAsia"/>
        </w:rPr>
        <w:t>同时抄送至</w:t>
      </w:r>
      <w:r w:rsidR="00FD5F00" w:rsidRPr="00FD5F00">
        <w:rPr>
          <w:rFonts w:hint="eastAsia"/>
        </w:rPr>
        <w:t>jason.zhang@trustlife.com</w:t>
      </w:r>
      <w:r w:rsidR="00FD5F00" w:rsidRPr="00FD5F00">
        <w:rPr>
          <w:rFonts w:hint="eastAsia"/>
        </w:rPr>
        <w:t>、</w:t>
      </w:r>
      <w:r w:rsidR="00FD5F00" w:rsidRPr="00FD5F00">
        <w:rPr>
          <w:rFonts w:hint="eastAsia"/>
        </w:rPr>
        <w:t>leon.zhang@trustlife.com</w:t>
      </w:r>
      <w:r>
        <w:rPr>
          <w:rFonts w:hint="eastAsia"/>
        </w:rPr>
        <w:t>：</w:t>
      </w:r>
    </w:p>
    <w:p w14:paraId="48FD8FFB" w14:textId="2F09CAC1" w:rsidR="001C7BF8" w:rsidRDefault="001C7BF8" w:rsidP="001C7BF8">
      <w:pPr>
        <w:pStyle w:val="3"/>
        <w:numPr>
          <w:ilvl w:val="1"/>
          <w:numId w:val="4"/>
        </w:numPr>
        <w:ind w:firstLineChars="0"/>
      </w:pPr>
      <w:r>
        <w:rPr>
          <w:rFonts w:hint="eastAsia"/>
        </w:rPr>
        <w:t>积分记账</w:t>
      </w:r>
    </w:p>
    <w:p w14:paraId="76848C07" w14:textId="7DAFFDD3" w:rsidR="001C7BF8" w:rsidRDefault="001C7BF8" w:rsidP="001C7BF8">
      <w:pPr>
        <w:ind w:firstLine="360"/>
      </w:pPr>
      <w:r>
        <w:rPr>
          <w:rFonts w:hint="eastAsia"/>
        </w:rPr>
        <w:t>每月积分数据提取后，自动触发计提数据记账。积分计提数据记账时需区分险种</w:t>
      </w:r>
      <w:r w:rsidR="001562D4">
        <w:rPr>
          <w:rFonts w:hint="eastAsia"/>
        </w:rPr>
        <w:t>（活动和推荐类型不区分）</w:t>
      </w:r>
      <w:r>
        <w:rPr>
          <w:rFonts w:hint="eastAsia"/>
        </w:rPr>
        <w:t>，积分兑换数据记账仅记录合计项。记账规则如下：</w:t>
      </w:r>
    </w:p>
    <w:p w14:paraId="2B07D9B7" w14:textId="2A8B2842" w:rsidR="001C7BF8" w:rsidRDefault="001C7BF8" w:rsidP="001C7BF8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记账期间维度：每月已发放、未兑换的增量数据</w:t>
      </w:r>
    </w:p>
    <w:p w14:paraId="37942825" w14:textId="67AC58B4" w:rsidR="001C7BF8" w:rsidRDefault="001C7BF8" w:rsidP="001C7BF8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计算逻辑：</w:t>
      </w:r>
      <w:r w:rsidRPr="001C7BF8">
        <w:rPr>
          <w:rFonts w:hint="eastAsia"/>
        </w:rPr>
        <w:t>积分金额</w:t>
      </w:r>
      <w:r w:rsidRPr="001C7BF8">
        <w:rPr>
          <w:rFonts w:hint="eastAsia"/>
        </w:rPr>
        <w:t>=</w:t>
      </w:r>
      <w:r w:rsidRPr="001C7BF8">
        <w:rPr>
          <w:rFonts w:hint="eastAsia"/>
        </w:rPr>
        <w:t>积分数量</w:t>
      </w:r>
      <w:r w:rsidRPr="001C7BF8">
        <w:rPr>
          <w:rFonts w:hint="eastAsia"/>
        </w:rPr>
        <w:t>/100</w:t>
      </w:r>
      <w:r w:rsidRPr="001C7BF8">
        <w:rPr>
          <w:rFonts w:hint="eastAsia"/>
        </w:rPr>
        <w:t>，保留两位小数。</w:t>
      </w:r>
    </w:p>
    <w:p w14:paraId="59D3D62B" w14:textId="2506068F" w:rsidR="00716969" w:rsidRDefault="00716969" w:rsidP="001C7BF8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记账日期：</w:t>
      </w:r>
      <w:r w:rsidRPr="00716969">
        <w:rPr>
          <w:rFonts w:hint="eastAsia"/>
        </w:rPr>
        <w:t>每次计提记账日期都使用上个月月末</w:t>
      </w:r>
      <w:r>
        <w:rPr>
          <w:rFonts w:hint="eastAsia"/>
        </w:rPr>
        <w:t>，例如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月积分，记账日期为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30.</w:t>
      </w:r>
    </w:p>
    <w:p w14:paraId="660B0A54" w14:textId="3CB68F85" w:rsidR="001C7BF8" w:rsidRDefault="001C7BF8" w:rsidP="001C7BF8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记账规则：</w:t>
      </w:r>
    </w:p>
    <w:p w14:paraId="42ACC80B" w14:textId="1E32DB94" w:rsidR="001C7BF8" w:rsidRDefault="001C7BF8" w:rsidP="001C7BF8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积分计提：记录积分发放数据</w:t>
      </w:r>
    </w:p>
    <w:p w14:paraId="6E18EFF8" w14:textId="77777777" w:rsidR="001C7BF8" w:rsidRDefault="001C7BF8" w:rsidP="001C7BF8">
      <w:pPr>
        <w:pStyle w:val="af4"/>
        <w:ind w:left="1200" w:firstLineChars="0" w:firstLine="0"/>
      </w:pPr>
      <w:r>
        <w:rPr>
          <w:rFonts w:hint="eastAsia"/>
        </w:rPr>
        <w:t>借：业务及管理费</w:t>
      </w:r>
      <w:r>
        <w:rPr>
          <w:rFonts w:hint="eastAsia"/>
        </w:rPr>
        <w:t>-</w:t>
      </w:r>
      <w:r>
        <w:rPr>
          <w:rFonts w:hint="eastAsia"/>
        </w:rPr>
        <w:t>客户积分（</w:t>
      </w:r>
      <w:r>
        <w:rPr>
          <w:rFonts w:hint="eastAsia"/>
        </w:rPr>
        <w:t>4601490000</w:t>
      </w:r>
      <w:r>
        <w:rPr>
          <w:rFonts w:hint="eastAsia"/>
        </w:rPr>
        <w:t>）</w:t>
      </w:r>
      <w:r>
        <w:rPr>
          <w:rFonts w:hint="eastAsia"/>
        </w:rPr>
        <w:t xml:space="preserve">   100</w:t>
      </w:r>
    </w:p>
    <w:p w14:paraId="0E0B15F4" w14:textId="4DBAE8B1" w:rsidR="001C7BF8" w:rsidRPr="001C7BF8" w:rsidRDefault="001C7BF8" w:rsidP="001C7BF8">
      <w:pPr>
        <w:pStyle w:val="af4"/>
        <w:ind w:left="120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贷：其他应付款</w:t>
      </w:r>
      <w:r>
        <w:rPr>
          <w:rFonts w:hint="eastAsia"/>
        </w:rPr>
        <w:t>-</w:t>
      </w:r>
      <w:r>
        <w:rPr>
          <w:rFonts w:hint="eastAsia"/>
        </w:rPr>
        <w:t>积分计提（</w:t>
      </w:r>
      <w:r>
        <w:rPr>
          <w:rFonts w:hint="eastAsia"/>
        </w:rPr>
        <w:t>2241140000</w:t>
      </w:r>
      <w:r>
        <w:rPr>
          <w:rFonts w:hint="eastAsia"/>
        </w:rPr>
        <w:t>）</w:t>
      </w:r>
      <w:r>
        <w:rPr>
          <w:rFonts w:hint="eastAsia"/>
        </w:rPr>
        <w:t xml:space="preserve"> 100</w:t>
      </w:r>
    </w:p>
    <w:p w14:paraId="1453F862" w14:textId="6B6F5E8D" w:rsidR="001C7BF8" w:rsidRDefault="001C7BF8" w:rsidP="001C7BF8">
      <w:pPr>
        <w:pStyle w:val="af4"/>
        <w:numPr>
          <w:ilvl w:val="0"/>
          <w:numId w:val="14"/>
        </w:numPr>
        <w:ind w:firstLineChars="0"/>
      </w:pPr>
      <w:r>
        <w:rPr>
          <w:rFonts w:hint="eastAsia"/>
        </w:rPr>
        <w:t>积分兑换：记录积分兑换数据</w:t>
      </w:r>
    </w:p>
    <w:p w14:paraId="4C4B5A50" w14:textId="1FAEA28B" w:rsidR="00A3138D" w:rsidRDefault="00A3138D" w:rsidP="00A3138D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礼券兑换（积分商城兑换礼品卡，或健康体检服务等）</w:t>
      </w:r>
    </w:p>
    <w:p w14:paraId="58B60906" w14:textId="1EC6D0F7" w:rsidR="001C7BF8" w:rsidRDefault="001C7BF8" w:rsidP="001C7BF8">
      <w:pPr>
        <w:pStyle w:val="af4"/>
        <w:ind w:left="1200" w:firstLineChars="0" w:firstLine="0"/>
      </w:pPr>
      <w:r>
        <w:rPr>
          <w:rFonts w:hint="eastAsia"/>
        </w:rPr>
        <w:t>借：其他应付款</w:t>
      </w:r>
      <w:r>
        <w:rPr>
          <w:rFonts w:hint="eastAsia"/>
        </w:rPr>
        <w:t>-</w:t>
      </w:r>
      <w:r>
        <w:rPr>
          <w:rFonts w:hint="eastAsia"/>
        </w:rPr>
        <w:t>中转</w:t>
      </w:r>
      <w:r>
        <w:rPr>
          <w:rFonts w:hint="eastAsia"/>
        </w:rPr>
        <w:t>-</w:t>
      </w:r>
      <w:r>
        <w:rPr>
          <w:rFonts w:hint="eastAsia"/>
        </w:rPr>
        <w:t>积分兑换（</w:t>
      </w:r>
      <w:r>
        <w:rPr>
          <w:rFonts w:hint="eastAsia"/>
        </w:rPr>
        <w:t>2241150000</w:t>
      </w:r>
      <w:r>
        <w:rPr>
          <w:rFonts w:hint="eastAsia"/>
        </w:rPr>
        <w:t>）</w:t>
      </w:r>
      <w:r>
        <w:rPr>
          <w:rFonts w:hint="eastAsia"/>
        </w:rPr>
        <w:t xml:space="preserve">  40</w:t>
      </w:r>
    </w:p>
    <w:p w14:paraId="77E64250" w14:textId="099E6892" w:rsidR="00BF0192" w:rsidRDefault="001C7BF8" w:rsidP="009916FA">
      <w:pPr>
        <w:pStyle w:val="af4"/>
        <w:ind w:left="1200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贷：其他应收</w:t>
      </w:r>
      <w:r>
        <w:rPr>
          <w:rFonts w:hint="eastAsia"/>
        </w:rPr>
        <w:t>-</w:t>
      </w:r>
      <w:r>
        <w:rPr>
          <w:rFonts w:hint="eastAsia"/>
        </w:rPr>
        <w:t>积分充值（</w:t>
      </w:r>
      <w:r>
        <w:rPr>
          <w:rFonts w:hint="eastAsia"/>
        </w:rPr>
        <w:t>1221160000</w:t>
      </w:r>
      <w:r>
        <w:rPr>
          <w:rFonts w:hint="eastAsia"/>
        </w:rPr>
        <w:t>）</w:t>
      </w:r>
      <w:r>
        <w:rPr>
          <w:rFonts w:hint="eastAsia"/>
        </w:rPr>
        <w:t xml:space="preserve">  40</w:t>
      </w:r>
      <w:bookmarkEnd w:id="0"/>
    </w:p>
    <w:p w14:paraId="1D1E53C0" w14:textId="743FEC49" w:rsidR="00A3138D" w:rsidRDefault="00A3138D" w:rsidP="00A3138D">
      <w:pPr>
        <w:pStyle w:val="af4"/>
        <w:numPr>
          <w:ilvl w:val="0"/>
          <w:numId w:val="16"/>
        </w:numPr>
        <w:ind w:firstLineChars="0"/>
      </w:pPr>
      <w:r>
        <w:rPr>
          <w:rFonts w:hint="eastAsia"/>
        </w:rPr>
        <w:t>保险产品兑换</w:t>
      </w:r>
      <w:ins w:id="21" w:author="信美人寿相互保险社" w:date="2020-12-01T17:12:00Z">
        <w:r w:rsidR="00E4617F">
          <w:rPr>
            <w:rFonts w:hint="eastAsia"/>
          </w:rPr>
          <w:t xml:space="preserve"> </w:t>
        </w:r>
      </w:ins>
      <w:ins w:id="22" w:author="信美人寿相互保险社" w:date="2020-12-01T17:13:00Z">
        <w:r w:rsidR="00E4617F">
          <w:rPr>
            <w:rFonts w:hint="eastAsia"/>
          </w:rPr>
          <w:t>/</w:t>
        </w:r>
        <w:r w:rsidR="00E4617F">
          <w:t xml:space="preserve"> </w:t>
        </w:r>
        <w:r w:rsidR="00E4617F">
          <w:rPr>
            <w:rFonts w:hint="eastAsia"/>
          </w:rPr>
          <w:t>积分活动</w:t>
        </w:r>
      </w:ins>
      <w:ins w:id="23" w:author="信美人寿相互保险社" w:date="2020-12-01T17:14:00Z">
        <w:r w:rsidR="00E4617F">
          <w:rPr>
            <w:rFonts w:hint="eastAsia"/>
          </w:rPr>
          <w:t>（</w:t>
        </w:r>
      </w:ins>
      <w:ins w:id="24" w:author="信美人寿相互保险社" w:date="2020-12-01T17:15:00Z">
        <w:r w:rsidR="00E4617F" w:rsidRPr="00E4617F">
          <w:rPr>
            <w:rFonts w:hint="eastAsia"/>
          </w:rPr>
          <w:t>包含圆形大转盘、方形大转盘、刮刮卡、答题活动、集卡活动和夺宝签到</w:t>
        </w:r>
        <w:r w:rsidR="00E4617F" w:rsidRPr="00E4617F">
          <w:rPr>
            <w:rFonts w:hint="eastAsia"/>
          </w:rPr>
          <w:t>6</w:t>
        </w:r>
        <w:r w:rsidR="00E4617F" w:rsidRPr="00E4617F">
          <w:rPr>
            <w:rFonts w:hint="eastAsia"/>
          </w:rPr>
          <w:t>个活动</w:t>
        </w:r>
      </w:ins>
      <w:ins w:id="25" w:author="信美人寿相互保险社" w:date="2020-12-01T17:14:00Z">
        <w:r w:rsidR="00E4617F">
          <w:rPr>
            <w:rFonts w:hint="eastAsia"/>
          </w:rPr>
          <w:t>）</w:t>
        </w:r>
      </w:ins>
    </w:p>
    <w:p w14:paraId="3AA447BE" w14:textId="77777777" w:rsidR="00A3138D" w:rsidRDefault="00A3138D" w:rsidP="00A3138D">
      <w:pPr>
        <w:pStyle w:val="af4"/>
        <w:ind w:left="1620" w:firstLineChars="0" w:firstLine="0"/>
      </w:pPr>
      <w:r>
        <w:rPr>
          <w:rFonts w:hint="eastAsia"/>
        </w:rPr>
        <w:t>借：其他应付款</w:t>
      </w:r>
      <w:r>
        <w:rPr>
          <w:rFonts w:hint="eastAsia"/>
        </w:rPr>
        <w:t>-</w:t>
      </w:r>
      <w:r>
        <w:rPr>
          <w:rFonts w:hint="eastAsia"/>
        </w:rPr>
        <w:t>积分计提（</w:t>
      </w:r>
      <w:r>
        <w:rPr>
          <w:rFonts w:hint="eastAsia"/>
        </w:rPr>
        <w:t>2241140000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40</w:t>
      </w:r>
    </w:p>
    <w:p w14:paraId="4B61292D" w14:textId="3B9C7BE5" w:rsidR="00A3138D" w:rsidRDefault="00A3138D" w:rsidP="00F465B4">
      <w:pPr>
        <w:pStyle w:val="af4"/>
        <w:ind w:left="1620" w:firstLineChars="0" w:firstLine="360"/>
      </w:pPr>
      <w:r>
        <w:rPr>
          <w:rFonts w:hint="eastAsia"/>
        </w:rPr>
        <w:t>贷：业务及管理费</w:t>
      </w:r>
      <w:r>
        <w:rPr>
          <w:rFonts w:hint="eastAsia"/>
        </w:rPr>
        <w:t>-</w:t>
      </w:r>
      <w:r>
        <w:rPr>
          <w:rFonts w:hint="eastAsia"/>
        </w:rPr>
        <w:t>客户积分（</w:t>
      </w:r>
      <w:r>
        <w:rPr>
          <w:rFonts w:hint="eastAsia"/>
        </w:rPr>
        <w:t>4601490000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t>40</w:t>
      </w:r>
    </w:p>
    <w:p w14:paraId="4721507B" w14:textId="4BE527D7" w:rsidR="009D180D" w:rsidRDefault="009D180D" w:rsidP="009D180D">
      <w:pPr>
        <w:pStyle w:val="af4"/>
        <w:ind w:left="1304" w:firstLineChars="0" w:firstLine="357"/>
      </w:pPr>
      <w:r>
        <w:rPr>
          <w:rFonts w:hint="eastAsia"/>
        </w:rPr>
        <w:t>若积分兑换保险产品发生退保或理赔拒付业务，</w:t>
      </w:r>
    </w:p>
    <w:p w14:paraId="0A0BF33C" w14:textId="77777777" w:rsidR="009D180D" w:rsidRDefault="009D180D" w:rsidP="00F465B4">
      <w:pPr>
        <w:pStyle w:val="af4"/>
        <w:ind w:left="1200" w:firstLine="360"/>
      </w:pPr>
      <w:r>
        <w:rPr>
          <w:rFonts w:hint="eastAsia"/>
        </w:rPr>
        <w:t>借：业务及管理费</w:t>
      </w:r>
      <w:r>
        <w:rPr>
          <w:rFonts w:hint="eastAsia"/>
        </w:rPr>
        <w:t>-</w:t>
      </w:r>
      <w:r>
        <w:rPr>
          <w:rFonts w:hint="eastAsia"/>
        </w:rPr>
        <w:t>客户积分（</w:t>
      </w:r>
      <w:r>
        <w:rPr>
          <w:rFonts w:hint="eastAsia"/>
        </w:rPr>
        <w:t>4601490000</w:t>
      </w:r>
      <w:r>
        <w:rPr>
          <w:rFonts w:hint="eastAsia"/>
        </w:rPr>
        <w:t>）</w:t>
      </w:r>
      <w:r>
        <w:rPr>
          <w:rFonts w:hint="eastAsia"/>
        </w:rPr>
        <w:t xml:space="preserve">   100</w:t>
      </w:r>
    </w:p>
    <w:p w14:paraId="077EFAC0" w14:textId="32FCEC41" w:rsidR="009D180D" w:rsidRPr="001C7BF8" w:rsidRDefault="009D180D" w:rsidP="009D180D">
      <w:pPr>
        <w:pStyle w:val="af4"/>
        <w:ind w:left="1200" w:firstLineChars="0" w:firstLine="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贷：其他应付款</w:t>
      </w:r>
      <w:r>
        <w:rPr>
          <w:rFonts w:hint="eastAsia"/>
        </w:rPr>
        <w:t>-</w:t>
      </w:r>
      <w:r>
        <w:rPr>
          <w:rFonts w:hint="eastAsia"/>
        </w:rPr>
        <w:t>积分计提（</w:t>
      </w:r>
      <w:r>
        <w:rPr>
          <w:rFonts w:hint="eastAsia"/>
        </w:rPr>
        <w:t>2241140000</w:t>
      </w:r>
      <w:r>
        <w:rPr>
          <w:rFonts w:hint="eastAsia"/>
        </w:rPr>
        <w:t>）</w:t>
      </w:r>
      <w:r>
        <w:rPr>
          <w:rFonts w:hint="eastAsia"/>
        </w:rPr>
        <w:t xml:space="preserve"> 100</w:t>
      </w:r>
    </w:p>
    <w:p w14:paraId="31364543" w14:textId="77777777" w:rsidR="009D180D" w:rsidRPr="009D180D" w:rsidRDefault="009D180D" w:rsidP="00F465B4">
      <w:pPr>
        <w:pStyle w:val="af4"/>
        <w:ind w:left="1304" w:firstLineChars="0" w:firstLine="357"/>
      </w:pPr>
    </w:p>
    <w:p w14:paraId="296C4BCA" w14:textId="7724A3AF" w:rsidR="00A3138D" w:rsidRPr="00A3138D" w:rsidRDefault="00A3138D" w:rsidP="00A3138D">
      <w:pPr>
        <w:pStyle w:val="af4"/>
        <w:ind w:left="1620" w:firstLineChars="0" w:firstLine="0"/>
      </w:pPr>
    </w:p>
    <w:sectPr w:rsidR="00A3138D" w:rsidRPr="00A31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24D24" w14:textId="77777777" w:rsidR="00D80A3A" w:rsidRDefault="00D80A3A">
      <w:pPr>
        <w:ind w:firstLine="360"/>
      </w:pPr>
      <w:r>
        <w:separator/>
      </w:r>
    </w:p>
  </w:endnote>
  <w:endnote w:type="continuationSeparator" w:id="0">
    <w:p w14:paraId="505A8EE8" w14:textId="77777777" w:rsidR="00D80A3A" w:rsidRDefault="00D80A3A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EBE20" w14:textId="77777777" w:rsidR="00BF0192" w:rsidRDefault="00BF019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10236" w14:textId="77777777" w:rsidR="00BF0192" w:rsidRDefault="00BF019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CC062" w14:textId="77777777" w:rsidR="00BF0192" w:rsidRDefault="00BF019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28306" w14:textId="77777777" w:rsidR="00D80A3A" w:rsidRDefault="00D80A3A">
      <w:pPr>
        <w:ind w:firstLine="360"/>
      </w:pPr>
      <w:r>
        <w:separator/>
      </w:r>
    </w:p>
  </w:footnote>
  <w:footnote w:type="continuationSeparator" w:id="0">
    <w:p w14:paraId="1502CBEF" w14:textId="77777777" w:rsidR="00D80A3A" w:rsidRDefault="00D80A3A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B5B55" w14:textId="77777777" w:rsidR="00BF0192" w:rsidRDefault="00BF0192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47BDB" w14:textId="77777777" w:rsidR="00BF0192" w:rsidRDefault="00BF0192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52110" w14:textId="77777777" w:rsidR="00BF0192" w:rsidRDefault="00BF0192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30E1"/>
    <w:multiLevelType w:val="singleLevel"/>
    <w:tmpl w:val="08DA30E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0942F91"/>
    <w:multiLevelType w:val="hybridMultilevel"/>
    <w:tmpl w:val="D3F60EA0"/>
    <w:lvl w:ilvl="0" w:tplc="FA426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6D22368"/>
    <w:multiLevelType w:val="hybridMultilevel"/>
    <w:tmpl w:val="1E0E8198"/>
    <w:lvl w:ilvl="0" w:tplc="2E3E8838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14224DD"/>
    <w:multiLevelType w:val="hybridMultilevel"/>
    <w:tmpl w:val="EFE85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752E9"/>
    <w:multiLevelType w:val="hybridMultilevel"/>
    <w:tmpl w:val="05E6ADB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1E42D77"/>
    <w:multiLevelType w:val="hybridMultilevel"/>
    <w:tmpl w:val="C5640DD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5493DE3"/>
    <w:multiLevelType w:val="multilevel"/>
    <w:tmpl w:val="45493DE3"/>
    <w:lvl w:ilvl="0">
      <w:start w:val="1"/>
      <w:numFmt w:val="bullet"/>
      <w:pStyle w:val="Bullet1"/>
      <w:lvlText w:val="•"/>
      <w:lvlJc w:val="left"/>
      <w:pPr>
        <w:tabs>
          <w:tab w:val="left" w:pos="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56E3158C"/>
    <w:multiLevelType w:val="hybridMultilevel"/>
    <w:tmpl w:val="B2A617AE"/>
    <w:lvl w:ilvl="0" w:tplc="E38628B0">
      <w:start w:val="1"/>
      <w:numFmt w:val="decimal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76DFA"/>
    <w:multiLevelType w:val="hybridMultilevel"/>
    <w:tmpl w:val="CDB4E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AA642BC"/>
    <w:multiLevelType w:val="hybridMultilevel"/>
    <w:tmpl w:val="C8BA1E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 w15:restartNumberingAfterBreak="0">
    <w:nsid w:val="721A1E7D"/>
    <w:multiLevelType w:val="hybridMultilevel"/>
    <w:tmpl w:val="A9F0E998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9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1EAF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562D4"/>
    <w:rsid w:val="00160FD6"/>
    <w:rsid w:val="00163375"/>
    <w:rsid w:val="001747CF"/>
    <w:rsid w:val="00187C39"/>
    <w:rsid w:val="00190E61"/>
    <w:rsid w:val="001960F0"/>
    <w:rsid w:val="001A25DD"/>
    <w:rsid w:val="001B1A00"/>
    <w:rsid w:val="001B44AA"/>
    <w:rsid w:val="001C5D91"/>
    <w:rsid w:val="001C5E29"/>
    <w:rsid w:val="001C7BF8"/>
    <w:rsid w:val="001F39A9"/>
    <w:rsid w:val="001F3D8A"/>
    <w:rsid w:val="001F5EC8"/>
    <w:rsid w:val="002004A7"/>
    <w:rsid w:val="00203215"/>
    <w:rsid w:val="00216C16"/>
    <w:rsid w:val="00220DAB"/>
    <w:rsid w:val="00220FDA"/>
    <w:rsid w:val="002356A1"/>
    <w:rsid w:val="00251821"/>
    <w:rsid w:val="0025227C"/>
    <w:rsid w:val="00265298"/>
    <w:rsid w:val="00267233"/>
    <w:rsid w:val="0027482F"/>
    <w:rsid w:val="0027490D"/>
    <w:rsid w:val="002914F3"/>
    <w:rsid w:val="002A0955"/>
    <w:rsid w:val="002A3476"/>
    <w:rsid w:val="002A4F37"/>
    <w:rsid w:val="002A72B1"/>
    <w:rsid w:val="002A775D"/>
    <w:rsid w:val="002B291C"/>
    <w:rsid w:val="002B3EFD"/>
    <w:rsid w:val="002C718E"/>
    <w:rsid w:val="002C77E7"/>
    <w:rsid w:val="002D0B74"/>
    <w:rsid w:val="002D24C5"/>
    <w:rsid w:val="002D49EE"/>
    <w:rsid w:val="002D7E7B"/>
    <w:rsid w:val="002E0617"/>
    <w:rsid w:val="002F0D57"/>
    <w:rsid w:val="002F2C9C"/>
    <w:rsid w:val="00300A1D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3F41"/>
    <w:rsid w:val="0035512B"/>
    <w:rsid w:val="00362372"/>
    <w:rsid w:val="003628C7"/>
    <w:rsid w:val="003653D9"/>
    <w:rsid w:val="00385003"/>
    <w:rsid w:val="00385717"/>
    <w:rsid w:val="00391201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6674"/>
    <w:rsid w:val="003F16E9"/>
    <w:rsid w:val="003F3A52"/>
    <w:rsid w:val="003F5584"/>
    <w:rsid w:val="00404A08"/>
    <w:rsid w:val="0042163E"/>
    <w:rsid w:val="004249C9"/>
    <w:rsid w:val="00425FC6"/>
    <w:rsid w:val="0043437A"/>
    <w:rsid w:val="0043439E"/>
    <w:rsid w:val="004376C1"/>
    <w:rsid w:val="00443CBF"/>
    <w:rsid w:val="00452C90"/>
    <w:rsid w:val="0045363A"/>
    <w:rsid w:val="00466ED8"/>
    <w:rsid w:val="00475EB5"/>
    <w:rsid w:val="0047724E"/>
    <w:rsid w:val="00481AA1"/>
    <w:rsid w:val="004822F0"/>
    <w:rsid w:val="00485209"/>
    <w:rsid w:val="004929A8"/>
    <w:rsid w:val="00494874"/>
    <w:rsid w:val="004959D7"/>
    <w:rsid w:val="004A28F6"/>
    <w:rsid w:val="004A4529"/>
    <w:rsid w:val="004A4708"/>
    <w:rsid w:val="004A615E"/>
    <w:rsid w:val="004A75DF"/>
    <w:rsid w:val="004B1C88"/>
    <w:rsid w:val="004B2D41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3B87"/>
    <w:rsid w:val="0057411E"/>
    <w:rsid w:val="00574702"/>
    <w:rsid w:val="00576C48"/>
    <w:rsid w:val="00577459"/>
    <w:rsid w:val="00582E18"/>
    <w:rsid w:val="00586046"/>
    <w:rsid w:val="005912D9"/>
    <w:rsid w:val="005971D6"/>
    <w:rsid w:val="005978D1"/>
    <w:rsid w:val="005A0E93"/>
    <w:rsid w:val="005A4CA9"/>
    <w:rsid w:val="005B109D"/>
    <w:rsid w:val="005B701F"/>
    <w:rsid w:val="005C072A"/>
    <w:rsid w:val="005D036B"/>
    <w:rsid w:val="005D59EB"/>
    <w:rsid w:val="00600562"/>
    <w:rsid w:val="006245A7"/>
    <w:rsid w:val="00633D55"/>
    <w:rsid w:val="00634107"/>
    <w:rsid w:val="006433EA"/>
    <w:rsid w:val="00643D39"/>
    <w:rsid w:val="0065205B"/>
    <w:rsid w:val="0065450A"/>
    <w:rsid w:val="006623A5"/>
    <w:rsid w:val="00663EE3"/>
    <w:rsid w:val="00665444"/>
    <w:rsid w:val="00670776"/>
    <w:rsid w:val="00672947"/>
    <w:rsid w:val="006742FD"/>
    <w:rsid w:val="006834C8"/>
    <w:rsid w:val="0068651D"/>
    <w:rsid w:val="006874A0"/>
    <w:rsid w:val="00690D22"/>
    <w:rsid w:val="00692B1C"/>
    <w:rsid w:val="006A353A"/>
    <w:rsid w:val="006A3CBB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0DED"/>
    <w:rsid w:val="00714D78"/>
    <w:rsid w:val="00716969"/>
    <w:rsid w:val="00726533"/>
    <w:rsid w:val="00733152"/>
    <w:rsid w:val="0073345A"/>
    <w:rsid w:val="00741133"/>
    <w:rsid w:val="00743B05"/>
    <w:rsid w:val="0075354B"/>
    <w:rsid w:val="007535B5"/>
    <w:rsid w:val="00753F47"/>
    <w:rsid w:val="007601C8"/>
    <w:rsid w:val="00764357"/>
    <w:rsid w:val="007724E5"/>
    <w:rsid w:val="00776C4F"/>
    <w:rsid w:val="00777702"/>
    <w:rsid w:val="007865DC"/>
    <w:rsid w:val="007909C4"/>
    <w:rsid w:val="007A13E0"/>
    <w:rsid w:val="007B4D5B"/>
    <w:rsid w:val="007B4E28"/>
    <w:rsid w:val="007B7911"/>
    <w:rsid w:val="007C562E"/>
    <w:rsid w:val="007C7883"/>
    <w:rsid w:val="007E3642"/>
    <w:rsid w:val="007E593A"/>
    <w:rsid w:val="007F5DDB"/>
    <w:rsid w:val="007F6AB6"/>
    <w:rsid w:val="00801BE7"/>
    <w:rsid w:val="008038D4"/>
    <w:rsid w:val="00807720"/>
    <w:rsid w:val="00810F4A"/>
    <w:rsid w:val="00816A83"/>
    <w:rsid w:val="008235B1"/>
    <w:rsid w:val="00833047"/>
    <w:rsid w:val="008346B1"/>
    <w:rsid w:val="00836FEC"/>
    <w:rsid w:val="008403F7"/>
    <w:rsid w:val="008416F6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248F"/>
    <w:rsid w:val="008E763E"/>
    <w:rsid w:val="008F0FB3"/>
    <w:rsid w:val="008F4994"/>
    <w:rsid w:val="00901445"/>
    <w:rsid w:val="009048D8"/>
    <w:rsid w:val="00915449"/>
    <w:rsid w:val="009155D6"/>
    <w:rsid w:val="00917150"/>
    <w:rsid w:val="00923CEA"/>
    <w:rsid w:val="0093264E"/>
    <w:rsid w:val="009523CA"/>
    <w:rsid w:val="00952916"/>
    <w:rsid w:val="00955531"/>
    <w:rsid w:val="0096680B"/>
    <w:rsid w:val="00967558"/>
    <w:rsid w:val="0097139B"/>
    <w:rsid w:val="009775C5"/>
    <w:rsid w:val="00984104"/>
    <w:rsid w:val="0098460C"/>
    <w:rsid w:val="00991608"/>
    <w:rsid w:val="009916FA"/>
    <w:rsid w:val="009A6921"/>
    <w:rsid w:val="009B114B"/>
    <w:rsid w:val="009C0975"/>
    <w:rsid w:val="009D180D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38D"/>
    <w:rsid w:val="00A31A41"/>
    <w:rsid w:val="00A323BB"/>
    <w:rsid w:val="00A3329A"/>
    <w:rsid w:val="00A3493B"/>
    <w:rsid w:val="00A36460"/>
    <w:rsid w:val="00A43D31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49A0"/>
    <w:rsid w:val="00AA07ED"/>
    <w:rsid w:val="00AA20BB"/>
    <w:rsid w:val="00AA21BB"/>
    <w:rsid w:val="00AB1EFF"/>
    <w:rsid w:val="00AB29FC"/>
    <w:rsid w:val="00AC158B"/>
    <w:rsid w:val="00AD21BA"/>
    <w:rsid w:val="00AD6807"/>
    <w:rsid w:val="00AD6B5B"/>
    <w:rsid w:val="00B00F1B"/>
    <w:rsid w:val="00B04A9C"/>
    <w:rsid w:val="00B05522"/>
    <w:rsid w:val="00B07882"/>
    <w:rsid w:val="00B153FF"/>
    <w:rsid w:val="00B21AFD"/>
    <w:rsid w:val="00B21D28"/>
    <w:rsid w:val="00B26EE8"/>
    <w:rsid w:val="00B33987"/>
    <w:rsid w:val="00B362F7"/>
    <w:rsid w:val="00B446FA"/>
    <w:rsid w:val="00B50F5B"/>
    <w:rsid w:val="00B55566"/>
    <w:rsid w:val="00B55AC5"/>
    <w:rsid w:val="00B56D1C"/>
    <w:rsid w:val="00B71EC4"/>
    <w:rsid w:val="00B752E8"/>
    <w:rsid w:val="00B846C0"/>
    <w:rsid w:val="00B85A08"/>
    <w:rsid w:val="00B85A35"/>
    <w:rsid w:val="00B86492"/>
    <w:rsid w:val="00B94463"/>
    <w:rsid w:val="00B95E11"/>
    <w:rsid w:val="00BB6252"/>
    <w:rsid w:val="00BC2396"/>
    <w:rsid w:val="00BC4910"/>
    <w:rsid w:val="00BC7C01"/>
    <w:rsid w:val="00BD635C"/>
    <w:rsid w:val="00BE0403"/>
    <w:rsid w:val="00BE4EB5"/>
    <w:rsid w:val="00BF0192"/>
    <w:rsid w:val="00BF36DD"/>
    <w:rsid w:val="00BF44BA"/>
    <w:rsid w:val="00C000D3"/>
    <w:rsid w:val="00C10A3E"/>
    <w:rsid w:val="00C111EA"/>
    <w:rsid w:val="00C13DD1"/>
    <w:rsid w:val="00C16D33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790D"/>
    <w:rsid w:val="00C62068"/>
    <w:rsid w:val="00C64977"/>
    <w:rsid w:val="00C6652E"/>
    <w:rsid w:val="00C70C18"/>
    <w:rsid w:val="00C80DD4"/>
    <w:rsid w:val="00C833EC"/>
    <w:rsid w:val="00C84035"/>
    <w:rsid w:val="00C86616"/>
    <w:rsid w:val="00C937A3"/>
    <w:rsid w:val="00C95A53"/>
    <w:rsid w:val="00CB19F0"/>
    <w:rsid w:val="00CB30E6"/>
    <w:rsid w:val="00CB4206"/>
    <w:rsid w:val="00CB6716"/>
    <w:rsid w:val="00CB6A9E"/>
    <w:rsid w:val="00CB6FBB"/>
    <w:rsid w:val="00CC65FA"/>
    <w:rsid w:val="00CC6643"/>
    <w:rsid w:val="00CD361B"/>
    <w:rsid w:val="00CD37D2"/>
    <w:rsid w:val="00CD67F2"/>
    <w:rsid w:val="00CD73F1"/>
    <w:rsid w:val="00CE4565"/>
    <w:rsid w:val="00CE57A0"/>
    <w:rsid w:val="00D01803"/>
    <w:rsid w:val="00D109C1"/>
    <w:rsid w:val="00D140D6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0A3A"/>
    <w:rsid w:val="00D86DC5"/>
    <w:rsid w:val="00D91438"/>
    <w:rsid w:val="00D96669"/>
    <w:rsid w:val="00DA0807"/>
    <w:rsid w:val="00DA4605"/>
    <w:rsid w:val="00DB5A0D"/>
    <w:rsid w:val="00DC1689"/>
    <w:rsid w:val="00DC3408"/>
    <w:rsid w:val="00DC5275"/>
    <w:rsid w:val="00DD0433"/>
    <w:rsid w:val="00DD4CC3"/>
    <w:rsid w:val="00DD7508"/>
    <w:rsid w:val="00DE0293"/>
    <w:rsid w:val="00DF0463"/>
    <w:rsid w:val="00DF1D3E"/>
    <w:rsid w:val="00E060B7"/>
    <w:rsid w:val="00E168AB"/>
    <w:rsid w:val="00E252F3"/>
    <w:rsid w:val="00E333ED"/>
    <w:rsid w:val="00E4617F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019C"/>
    <w:rsid w:val="00EF3254"/>
    <w:rsid w:val="00EF367D"/>
    <w:rsid w:val="00EF60AA"/>
    <w:rsid w:val="00F02310"/>
    <w:rsid w:val="00F06064"/>
    <w:rsid w:val="00F14801"/>
    <w:rsid w:val="00F4006A"/>
    <w:rsid w:val="00F43084"/>
    <w:rsid w:val="00F447E6"/>
    <w:rsid w:val="00F465B4"/>
    <w:rsid w:val="00F52D04"/>
    <w:rsid w:val="00F62D9A"/>
    <w:rsid w:val="00F73FC6"/>
    <w:rsid w:val="00F748F0"/>
    <w:rsid w:val="00F95D35"/>
    <w:rsid w:val="00FA4C42"/>
    <w:rsid w:val="00FB1571"/>
    <w:rsid w:val="00FC0BCE"/>
    <w:rsid w:val="00FD1F70"/>
    <w:rsid w:val="00FD2A3A"/>
    <w:rsid w:val="00FD481C"/>
    <w:rsid w:val="00FD5F00"/>
    <w:rsid w:val="00FE2908"/>
    <w:rsid w:val="00FE36FC"/>
    <w:rsid w:val="00FE5E16"/>
    <w:rsid w:val="00FF5BC5"/>
    <w:rsid w:val="08D076FB"/>
    <w:rsid w:val="0B4560BE"/>
    <w:rsid w:val="0D8921E1"/>
    <w:rsid w:val="0F553534"/>
    <w:rsid w:val="0FED6564"/>
    <w:rsid w:val="122913E9"/>
    <w:rsid w:val="13FB3B1F"/>
    <w:rsid w:val="160122E1"/>
    <w:rsid w:val="161577A6"/>
    <w:rsid w:val="1B7F44AE"/>
    <w:rsid w:val="1D535930"/>
    <w:rsid w:val="1DEB4C70"/>
    <w:rsid w:val="205A7E8F"/>
    <w:rsid w:val="22F873C9"/>
    <w:rsid w:val="28197BE7"/>
    <w:rsid w:val="2D4C33AC"/>
    <w:rsid w:val="30DE01A2"/>
    <w:rsid w:val="311236A6"/>
    <w:rsid w:val="391958EC"/>
    <w:rsid w:val="3ADD32A2"/>
    <w:rsid w:val="3AE704A7"/>
    <w:rsid w:val="3B54074E"/>
    <w:rsid w:val="42FB748D"/>
    <w:rsid w:val="4A691222"/>
    <w:rsid w:val="559704DF"/>
    <w:rsid w:val="5620281E"/>
    <w:rsid w:val="5C133E29"/>
    <w:rsid w:val="5DA541B8"/>
    <w:rsid w:val="5ED81CCA"/>
    <w:rsid w:val="61365201"/>
    <w:rsid w:val="62397900"/>
    <w:rsid w:val="63BB0A7C"/>
    <w:rsid w:val="6958025A"/>
    <w:rsid w:val="700E24D5"/>
    <w:rsid w:val="72C332FC"/>
    <w:rsid w:val="73E35144"/>
    <w:rsid w:val="76F6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DD17D"/>
  <w15:docId w15:val="{B47DCC05-3666-4C8E-9152-067D7F43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eastAsia="微软雅黑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1C7BF8"/>
    <w:pPr>
      <w:keepNext/>
      <w:keepLines/>
      <w:numPr>
        <w:numId w:val="6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080"/>
      <w:jc w:val="left"/>
    </w:pPr>
    <w:rPr>
      <w:szCs w:val="18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="720"/>
      <w:jc w:val="left"/>
    </w:pPr>
    <w:rPr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36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260"/>
      <w:jc w:val="left"/>
    </w:pPr>
    <w:rPr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540"/>
      <w:jc w:val="left"/>
    </w:pPr>
    <w:rPr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900"/>
      <w:jc w:val="left"/>
    </w:pPr>
    <w:rPr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18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440"/>
      <w:jc w:val="left"/>
    </w:pPr>
    <w:rPr>
      <w:szCs w:val="18"/>
    </w:r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4">
    <w:name w:val="List Paragraph"/>
    <w:basedOn w:val="a"/>
    <w:link w:val="af5"/>
    <w:uiPriority w:val="34"/>
    <w:qFormat/>
    <w:pPr>
      <w:ind w:firstLine="420"/>
    </w:p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sid w:val="001C7BF8"/>
    <w:rPr>
      <w:rFonts w:eastAsia="微软雅黑"/>
      <w:b/>
      <w:bCs/>
      <w:kern w:val="44"/>
      <w:sz w:val="21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黑体"/>
      <w:b/>
      <w:bCs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黑体" w:hAnsiTheme="majorHAnsi" w:cstheme="majorBidi"/>
      <w:b/>
      <w:bCs/>
      <w:szCs w:val="28"/>
    </w:rPr>
  </w:style>
  <w:style w:type="character" w:customStyle="1" w:styleId="apple-converted-space">
    <w:name w:val="apple-converted-space"/>
    <w:basedOn w:val="a0"/>
    <w:qFormat/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af5">
    <w:name w:val="列表段落 字符"/>
    <w:basedOn w:val="a0"/>
    <w:link w:val="af4"/>
    <w:uiPriority w:val="34"/>
    <w:qFormat/>
    <w:locked/>
    <w:rPr>
      <w:rFonts w:eastAsia="微软雅黑"/>
      <w:sz w:val="18"/>
    </w:rPr>
  </w:style>
  <w:style w:type="paragraph" w:customStyle="1" w:styleId="af6">
    <w:name w:val="注意和强调"/>
    <w:basedOn w:val="a"/>
    <w:next w:val="a"/>
    <w:qFormat/>
    <w:pPr>
      <w:pBdr>
        <w:left w:val="single" w:sz="36" w:space="4" w:color="999999"/>
      </w:pBdr>
      <w:tabs>
        <w:tab w:val="left" w:pos="360"/>
      </w:tabs>
      <w:spacing w:beforeLines="30" w:before="183" w:afterLines="30" w:after="183"/>
      <w:ind w:left="360" w:firstLineChars="0" w:firstLine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eastAsia="微软雅黑"/>
      <w:sz w:val="18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eastAsia="微软雅黑"/>
      <w:b/>
      <w:bCs/>
      <w:sz w:val="18"/>
    </w:rPr>
  </w:style>
  <w:style w:type="paragraph" w:styleId="af7">
    <w:name w:val="No Spacing"/>
    <w:uiPriority w:val="1"/>
    <w:qFormat/>
    <w:pPr>
      <w:widowControl w:val="0"/>
      <w:ind w:firstLineChars="200" w:firstLine="200"/>
      <w:jc w:val="both"/>
    </w:pPr>
    <w:rPr>
      <w:rFonts w:eastAsia="微软雅黑"/>
      <w:kern w:val="2"/>
      <w:sz w:val="18"/>
      <w:szCs w:val="22"/>
    </w:rPr>
  </w:style>
  <w:style w:type="paragraph" w:customStyle="1" w:styleId="Guide">
    <w:name w:val="Guide"/>
    <w:basedOn w:val="a"/>
    <w:link w:val="GuideChar"/>
    <w:qFormat/>
    <w:pPr>
      <w:ind w:firstLineChars="0" w:firstLine="0"/>
      <w:jc w:val="left"/>
    </w:pPr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character" w:customStyle="1" w:styleId="GuideChar">
    <w:name w:val="Guide Char"/>
    <w:link w:val="Guide"/>
    <w:qFormat/>
    <w:rPr>
      <w:rFonts w:ascii="Arial" w:eastAsia="宋体" w:hAnsi="Arial" w:cs="Times New Roman"/>
      <w:i/>
      <w:iCs/>
      <w:color w:val="0000FF"/>
      <w:sz w:val="20"/>
      <w:szCs w:val="20"/>
      <w:lang w:val="en-AU"/>
    </w:rPr>
  </w:style>
  <w:style w:type="paragraph" w:customStyle="1" w:styleId="11">
    <w:name w:val="修订1"/>
    <w:hidden/>
    <w:uiPriority w:val="99"/>
    <w:semiHidden/>
    <w:qFormat/>
    <w:rPr>
      <w:rFonts w:eastAsia="微软雅黑"/>
      <w:kern w:val="2"/>
      <w:sz w:val="18"/>
      <w:szCs w:val="22"/>
    </w:rPr>
  </w:style>
  <w:style w:type="paragraph" w:customStyle="1" w:styleId="Bullet1">
    <w:name w:val="Bullet 1"/>
    <w:basedOn w:val="a"/>
    <w:qFormat/>
    <w:pPr>
      <w:numPr>
        <w:numId w:val="2"/>
      </w:numPr>
      <w:tabs>
        <w:tab w:val="left" w:pos="357"/>
      </w:tabs>
      <w:ind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Guide-Bullet">
    <w:name w:val="Guide-Bullet"/>
    <w:basedOn w:val="Bullet1"/>
    <w:qFormat/>
    <w:rPr>
      <w:i/>
      <w:iCs/>
      <w:color w:val="0000FF"/>
      <w:lang w:val="en-AU"/>
    </w:rPr>
  </w:style>
  <w:style w:type="paragraph" w:customStyle="1" w:styleId="Style48">
    <w:name w:val="_Style 48"/>
    <w:basedOn w:val="a"/>
    <w:next w:val="af4"/>
    <w:uiPriority w:val="34"/>
    <w:qFormat/>
    <w:pPr>
      <w:ind w:left="720" w:firstLineChars="0" w:firstLine="0"/>
      <w:contextualSpacing/>
      <w:jc w:val="left"/>
    </w:pPr>
    <w:rPr>
      <w:rFonts w:ascii="Arial" w:eastAsia="宋体" w:hAnsi="Arial" w:cs="Times New Roman"/>
      <w:sz w:val="20"/>
      <w:szCs w:val="20"/>
    </w:rPr>
  </w:style>
  <w:style w:type="paragraph" w:customStyle="1" w:styleId="31">
    <w:name w:val="列出段落3"/>
    <w:basedOn w:val="a"/>
    <w:uiPriority w:val="34"/>
    <w:qFormat/>
    <w:pPr>
      <w:ind w:firstLine="420"/>
      <w:jc w:val="left"/>
    </w:pPr>
    <w:rPr>
      <w:rFonts w:ascii="Arial" w:eastAsia="宋体" w:hAnsi="Arial" w:cs="Times New Roman"/>
      <w:sz w:val="20"/>
      <w:szCs w:val="20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7A5B94-67D3-CD4A-A830-B98AA718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248</Words>
  <Characters>1416</Characters>
  <Application>Microsoft Office Word</Application>
  <DocSecurity>0</DocSecurity>
  <Lines>11</Lines>
  <Paragraphs>3</Paragraphs>
  <ScaleCrop>false</ScaleCrop>
  <Company>航旅纵横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张晶</dc:creator>
  <cp:keywords/>
  <dc:description/>
  <cp:lastModifiedBy>信美人寿相互保险社</cp:lastModifiedBy>
  <cp:revision>4</cp:revision>
  <dcterms:created xsi:type="dcterms:W3CDTF">2020-12-01T07:55:00Z</dcterms:created>
  <dcterms:modified xsi:type="dcterms:W3CDTF">2020-12-01T09:27:00Z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