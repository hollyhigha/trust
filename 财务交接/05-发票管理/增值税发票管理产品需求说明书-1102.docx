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E25FE" w14:textId="77777777" w:rsidR="00924F2B" w:rsidRDefault="00924F2B" w:rsidP="00924F2B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07141B6B" w14:textId="4140C223" w:rsidR="00924F2B" w:rsidRDefault="00924F2B" w:rsidP="00924F2B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增值税</w:t>
      </w:r>
      <w:r w:rsidR="001E0FE3">
        <w:rPr>
          <w:rFonts w:ascii="微软雅黑" w:hAnsi="微软雅黑" w:hint="eastAsia"/>
          <w:b/>
          <w:sz w:val="28"/>
        </w:rPr>
        <w:t>发票</w:t>
      </w:r>
      <w:r>
        <w:rPr>
          <w:rFonts w:ascii="微软雅黑" w:hAnsi="微软雅黑" w:hint="eastAsia"/>
          <w:b/>
          <w:sz w:val="28"/>
        </w:rPr>
        <w:t>管理</w:t>
      </w:r>
    </w:p>
    <w:p w14:paraId="296C9623" w14:textId="77777777" w:rsidR="00924F2B" w:rsidRDefault="00924F2B" w:rsidP="00924F2B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4ACB0B37" w14:textId="77777777" w:rsidR="00924F2B" w:rsidRPr="00924F2B" w:rsidRDefault="00924F2B" w:rsidP="00924F2B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6A7A1FF5" w14:textId="77777777" w:rsidR="00924F2B" w:rsidRDefault="00924F2B" w:rsidP="00924F2B">
      <w:pPr>
        <w:ind w:firstLine="360"/>
      </w:pPr>
    </w:p>
    <w:p w14:paraId="6A28F82E" w14:textId="77777777" w:rsidR="00924F2B" w:rsidRDefault="00924F2B" w:rsidP="00924F2B">
      <w:pPr>
        <w:ind w:firstLineChars="111"/>
        <w:sectPr w:rsidR="00924F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C5F86B" w14:textId="77777777" w:rsidR="00924F2B" w:rsidRDefault="00924F2B" w:rsidP="00924F2B">
      <w:pPr>
        <w:ind w:firstLineChars="0" w:firstLine="0"/>
      </w:pPr>
    </w:p>
    <w:p w14:paraId="05D7F671" w14:textId="77777777" w:rsidR="00924F2B" w:rsidRDefault="00924F2B" w:rsidP="00924F2B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924F2B" w14:paraId="615EB1B3" w14:textId="77777777" w:rsidTr="00FA4956">
        <w:tc>
          <w:tcPr>
            <w:tcW w:w="536" w:type="pct"/>
            <w:shd w:val="clear" w:color="auto" w:fill="8EAADB" w:themeFill="accent1" w:themeFillTint="99"/>
          </w:tcPr>
          <w:p w14:paraId="49161129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6E9D3000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1F477599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13774354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924F2B" w14:paraId="7BE9D049" w14:textId="77777777" w:rsidTr="00FA4956">
        <w:tc>
          <w:tcPr>
            <w:tcW w:w="536" w:type="pct"/>
            <w:vAlign w:val="center"/>
          </w:tcPr>
          <w:p w14:paraId="08D4051C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</w:p>
        </w:tc>
        <w:tc>
          <w:tcPr>
            <w:tcW w:w="670" w:type="pct"/>
            <w:vAlign w:val="center"/>
          </w:tcPr>
          <w:p w14:paraId="48D4B7EC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23A0ADC8" w14:textId="503C35A2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09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</w:p>
        </w:tc>
        <w:tc>
          <w:tcPr>
            <w:tcW w:w="2857" w:type="pct"/>
            <w:vAlign w:val="center"/>
          </w:tcPr>
          <w:p w14:paraId="66378B59" w14:textId="77777777" w:rsidR="00924F2B" w:rsidRDefault="00924F2B" w:rsidP="00FA4956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初稿</w:t>
            </w:r>
          </w:p>
        </w:tc>
      </w:tr>
      <w:tr w:rsidR="00924F2B" w14:paraId="6DCEF575" w14:textId="77777777" w:rsidTr="00FA4956">
        <w:tc>
          <w:tcPr>
            <w:tcW w:w="536" w:type="pct"/>
            <w:vAlign w:val="center"/>
          </w:tcPr>
          <w:p w14:paraId="53E8837E" w14:textId="77777777" w:rsidR="00924F2B" w:rsidRDefault="00924F2B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1A096619" w14:textId="6E8897CA" w:rsidR="00924F2B" w:rsidRDefault="00A14ADF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759E8114" w14:textId="5FF2D1AA" w:rsidR="00924F2B" w:rsidRDefault="00A14ADF" w:rsidP="00FA4956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29</w:t>
            </w:r>
          </w:p>
        </w:tc>
        <w:tc>
          <w:tcPr>
            <w:tcW w:w="2857" w:type="pct"/>
            <w:vAlign w:val="center"/>
          </w:tcPr>
          <w:p w14:paraId="5CCADEB7" w14:textId="62784750" w:rsidR="00924F2B" w:rsidRPr="00924F2B" w:rsidRDefault="00A14ADF" w:rsidP="00924F2B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补充提示信息</w:t>
            </w:r>
          </w:p>
        </w:tc>
      </w:tr>
      <w:tr w:rsidR="007E3559" w14:paraId="353E91EF" w14:textId="77777777" w:rsidTr="00FA4956">
        <w:trPr>
          <w:ins w:id="0" w:author="信美人寿相互保险社" w:date="2020-11-02T16:35:00Z"/>
        </w:trPr>
        <w:tc>
          <w:tcPr>
            <w:tcW w:w="536" w:type="pct"/>
            <w:vAlign w:val="center"/>
          </w:tcPr>
          <w:p w14:paraId="7114B8BB" w14:textId="77777777" w:rsidR="007E3559" w:rsidRDefault="007E3559" w:rsidP="00FA4956">
            <w:pPr>
              <w:adjustRightInd w:val="0"/>
              <w:snapToGrid w:val="0"/>
              <w:ind w:firstLineChars="0" w:firstLine="0"/>
              <w:rPr>
                <w:ins w:id="1" w:author="信美人寿相互保险社" w:date="2020-11-02T16:35:00Z"/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42FFCF3A" w14:textId="3A59CAED" w:rsidR="007E3559" w:rsidRDefault="007E3559" w:rsidP="00FA4956">
            <w:pPr>
              <w:adjustRightInd w:val="0"/>
              <w:snapToGrid w:val="0"/>
              <w:ind w:firstLineChars="0" w:firstLine="0"/>
              <w:rPr>
                <w:ins w:id="2" w:author="信美人寿相互保险社" w:date="2020-11-02T16:35:00Z"/>
                <w:rFonts w:ascii="微软雅黑" w:hAnsi="微软雅黑"/>
                <w:szCs w:val="18"/>
              </w:rPr>
            </w:pPr>
            <w:ins w:id="3" w:author="信美人寿相互保险社" w:date="2020-11-02T16:35:00Z">
              <w:r>
                <w:rPr>
                  <w:rFonts w:ascii="微软雅黑" w:hAnsi="微软雅黑"/>
                  <w:szCs w:val="18"/>
                </w:rPr>
                <w:t>A</w:t>
              </w:r>
              <w:r>
                <w:rPr>
                  <w:rFonts w:ascii="微软雅黑" w:hAnsi="微软雅黑" w:hint="eastAsia"/>
                  <w:szCs w:val="18"/>
                </w:rPr>
                <w:t>prils</w:t>
              </w:r>
            </w:ins>
          </w:p>
        </w:tc>
        <w:tc>
          <w:tcPr>
            <w:tcW w:w="937" w:type="pct"/>
            <w:vAlign w:val="center"/>
          </w:tcPr>
          <w:p w14:paraId="6ABDB01F" w14:textId="6B3042B0" w:rsidR="007E3559" w:rsidRDefault="007E3559" w:rsidP="00FA4956">
            <w:pPr>
              <w:adjustRightInd w:val="0"/>
              <w:snapToGrid w:val="0"/>
              <w:ind w:firstLineChars="0" w:firstLine="0"/>
              <w:rPr>
                <w:ins w:id="4" w:author="信美人寿相互保险社" w:date="2020-11-02T16:35:00Z"/>
                <w:rFonts w:ascii="微软雅黑" w:hAnsi="微软雅黑" w:hint="eastAsia"/>
                <w:szCs w:val="18"/>
              </w:rPr>
            </w:pPr>
            <w:ins w:id="5" w:author="信美人寿相互保险社" w:date="2020-11-02T16:35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020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11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02</w:t>
              </w:r>
            </w:ins>
          </w:p>
        </w:tc>
        <w:tc>
          <w:tcPr>
            <w:tcW w:w="2857" w:type="pct"/>
            <w:vAlign w:val="center"/>
          </w:tcPr>
          <w:p w14:paraId="0A1A7D1E" w14:textId="4482427B" w:rsidR="007E3559" w:rsidRDefault="007E3559" w:rsidP="00924F2B">
            <w:pPr>
              <w:adjustRightInd w:val="0"/>
              <w:snapToGrid w:val="0"/>
              <w:ind w:firstLineChars="0" w:firstLine="0"/>
              <w:rPr>
                <w:ins w:id="6" w:author="信美人寿相互保险社" w:date="2020-11-02T16:35:00Z"/>
                <w:rFonts w:ascii="微软雅黑" w:hAnsi="微软雅黑" w:hint="eastAsia"/>
                <w:szCs w:val="18"/>
              </w:rPr>
            </w:pPr>
            <w:ins w:id="7" w:author="信美人寿相互保险社" w:date="2020-11-02T16:35:00Z">
              <w:r>
                <w:rPr>
                  <w:rFonts w:ascii="微软雅黑" w:hAnsi="微软雅黑" w:hint="eastAsia"/>
                  <w:szCs w:val="18"/>
                </w:rPr>
                <w:t>更新rums发票页面</w:t>
              </w:r>
            </w:ins>
          </w:p>
        </w:tc>
      </w:tr>
    </w:tbl>
    <w:p w14:paraId="37AB87AF" w14:textId="77777777" w:rsidR="00924F2B" w:rsidRDefault="00924F2B" w:rsidP="00924F2B">
      <w:pPr>
        <w:ind w:firstLine="360"/>
      </w:pPr>
    </w:p>
    <w:p w14:paraId="4A8119EB" w14:textId="77777777" w:rsidR="00924F2B" w:rsidRDefault="00924F2B" w:rsidP="00924F2B">
      <w:pPr>
        <w:pStyle w:val="1"/>
        <w:numPr>
          <w:ilvl w:val="0"/>
          <w:numId w:val="2"/>
        </w:numPr>
      </w:pPr>
      <w:r>
        <w:rPr>
          <w:rFonts w:hint="eastAsia"/>
        </w:rPr>
        <w:t>背景和目标</w:t>
      </w:r>
    </w:p>
    <w:p w14:paraId="55CC21F0" w14:textId="2D977507" w:rsidR="00924F2B" w:rsidRPr="00924F2B" w:rsidRDefault="00924F2B" w:rsidP="00924F2B">
      <w:pPr>
        <w:ind w:firstLine="360"/>
        <w:rPr>
          <w:rFonts w:ascii="微软雅黑" w:hAnsi="微软雅黑" w:cs="微软雅黑"/>
          <w:szCs w:val="18"/>
        </w:rPr>
      </w:pPr>
      <w:r w:rsidRPr="00924F2B">
        <w:rPr>
          <w:rFonts w:ascii="微软雅黑" w:hAnsi="微软雅黑" w:cs="微软雅黑" w:hint="eastAsia"/>
          <w:szCs w:val="18"/>
        </w:rPr>
        <w:t>目前销项发票需人工开具，工作量大、且无重复开票校验机制，存在风险。</w:t>
      </w:r>
      <w:proofErr w:type="gramStart"/>
      <w:r w:rsidRPr="00924F2B">
        <w:rPr>
          <w:rFonts w:ascii="微软雅黑" w:hAnsi="微软雅黑" w:cs="微软雅黑" w:hint="eastAsia"/>
          <w:szCs w:val="18"/>
        </w:rPr>
        <w:t>故申请</w:t>
      </w:r>
      <w:proofErr w:type="gramEnd"/>
      <w:r w:rsidRPr="00924F2B">
        <w:rPr>
          <w:rFonts w:ascii="微软雅黑" w:hAnsi="微软雅黑" w:cs="微软雅黑" w:hint="eastAsia"/>
          <w:szCs w:val="18"/>
        </w:rPr>
        <w:t>将核心业务系统与增值税平台对接，实现系统开票和重复开票校验功能。</w:t>
      </w:r>
    </w:p>
    <w:p w14:paraId="133EDEAA" w14:textId="77777777" w:rsidR="00924F2B" w:rsidRDefault="00924F2B" w:rsidP="00924F2B">
      <w:pPr>
        <w:pStyle w:val="1"/>
        <w:numPr>
          <w:ilvl w:val="0"/>
          <w:numId w:val="2"/>
        </w:numPr>
      </w:pPr>
      <w:r>
        <w:rPr>
          <w:rFonts w:hint="eastAsia"/>
        </w:rPr>
        <w:t>产品概述</w:t>
      </w:r>
    </w:p>
    <w:p w14:paraId="6DF0D781" w14:textId="77777777" w:rsidR="00924F2B" w:rsidRPr="00E84DA6" w:rsidRDefault="00924F2B" w:rsidP="00924F2B">
      <w:pPr>
        <w:pStyle w:val="2"/>
        <w:numPr>
          <w:ilvl w:val="1"/>
          <w:numId w:val="2"/>
        </w:numPr>
      </w:pPr>
      <w:r w:rsidRPr="002E0617">
        <w:rPr>
          <w:rFonts w:hint="eastAsia"/>
        </w:rPr>
        <w:t>业务名词解释</w:t>
      </w:r>
      <w:r w:rsidRPr="002E0617">
        <w:rPr>
          <w:rFonts w:hint="eastAsia"/>
        </w:rPr>
        <w:t xml:space="preserve"> </w:t>
      </w:r>
    </w:p>
    <w:p w14:paraId="4B884F19" w14:textId="77777777" w:rsidR="00924F2B" w:rsidRDefault="00924F2B" w:rsidP="00924F2B">
      <w:pPr>
        <w:pStyle w:val="2"/>
        <w:numPr>
          <w:ilvl w:val="1"/>
          <w:numId w:val="2"/>
        </w:numPr>
      </w:pPr>
      <w:r>
        <w:rPr>
          <w:rFonts w:hint="eastAsia"/>
        </w:rPr>
        <w:t>产品涉众及用例</w:t>
      </w:r>
      <w:r>
        <w:rPr>
          <w:rFonts w:hint="eastAsia"/>
        </w:rPr>
        <w:t xml:space="preserve"> </w:t>
      </w:r>
    </w:p>
    <w:p w14:paraId="474F46D3" w14:textId="77777777" w:rsidR="00924F2B" w:rsidRPr="001C7BF8" w:rsidRDefault="00924F2B" w:rsidP="00924F2B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475CF733" w14:textId="77777777" w:rsidR="00924F2B" w:rsidRDefault="00924F2B" w:rsidP="00924F2B">
      <w:pPr>
        <w:ind w:firstLine="360"/>
        <w:rPr>
          <w:shd w:val="clear" w:color="auto" w:fill="FFFFFF"/>
        </w:rPr>
      </w:pPr>
    </w:p>
    <w:p w14:paraId="5484449B" w14:textId="77777777" w:rsidR="00924F2B" w:rsidRPr="001C7BF8" w:rsidRDefault="00924F2B" w:rsidP="00924F2B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7148C96B" w14:textId="3BB859F0" w:rsidR="00924F2B" w:rsidRDefault="00924F2B" w:rsidP="00924F2B">
      <w:pPr>
        <w:pStyle w:val="2"/>
        <w:numPr>
          <w:ilvl w:val="1"/>
          <w:numId w:val="2"/>
        </w:numPr>
      </w:pPr>
      <w:r w:rsidRPr="00265298">
        <w:rPr>
          <w:rFonts w:hint="eastAsia"/>
        </w:rPr>
        <w:lastRenderedPageBreak/>
        <w:t>整体流程</w:t>
      </w:r>
      <w:r>
        <w:rPr>
          <w:rFonts w:hint="eastAsia"/>
        </w:rPr>
        <w:t xml:space="preserve"> </w:t>
      </w:r>
    </w:p>
    <w:p w14:paraId="7A6BED3B" w14:textId="7A189AE7" w:rsidR="001D7E86" w:rsidRDefault="00C05D96" w:rsidP="00C91D9D">
      <w:pPr>
        <w:ind w:firstLine="360"/>
      </w:pPr>
      <w:r>
        <w:rPr>
          <w:noProof/>
        </w:rPr>
        <w:drawing>
          <wp:inline distT="0" distB="0" distL="0" distR="0" wp14:anchorId="18DF12F6" wp14:editId="6359A5A2">
            <wp:extent cx="5274310" cy="447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8F39" w14:textId="4F959AF4" w:rsidR="00C05D96" w:rsidRDefault="00C05D96" w:rsidP="00C91D9D">
      <w:pPr>
        <w:ind w:firstLine="360"/>
      </w:pPr>
      <w:r>
        <w:rPr>
          <w:rFonts w:hint="eastAsia"/>
        </w:rPr>
        <w:t>开票失败说明：</w:t>
      </w:r>
    </w:p>
    <w:p w14:paraId="3966549D" w14:textId="4DD222A7" w:rsidR="00C05D96" w:rsidRPr="001D7E86" w:rsidRDefault="00C05D96" w:rsidP="00C91D9D">
      <w:pPr>
        <w:ind w:firstLine="360"/>
      </w:pPr>
      <w:r>
        <w:rPr>
          <w:rFonts w:hint="eastAsia"/>
        </w:rPr>
        <w:t>财务收到开票失败通知后，线下对发票进行增量申请，申请成功后，在</w:t>
      </w:r>
      <w:r>
        <w:rPr>
          <w:rFonts w:hint="eastAsia"/>
        </w:rPr>
        <w:t>rums</w:t>
      </w:r>
      <w:r>
        <w:rPr>
          <w:rFonts w:hint="eastAsia"/>
        </w:rPr>
        <w:t>中重新发起开票申请。</w:t>
      </w:r>
    </w:p>
    <w:p w14:paraId="10640948" w14:textId="09AF9CF6" w:rsidR="00924F2B" w:rsidRDefault="00924F2B" w:rsidP="00924F2B">
      <w:pPr>
        <w:pStyle w:val="2"/>
        <w:numPr>
          <w:ilvl w:val="1"/>
          <w:numId w:val="2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p w14:paraId="68C4C8EC" w14:textId="514D6314" w:rsidR="00924F2B" w:rsidRDefault="00924F2B" w:rsidP="0005658D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在官网新增</w:t>
      </w:r>
      <w:proofErr w:type="gramEnd"/>
      <w:r>
        <w:rPr>
          <w:rFonts w:hint="eastAsia"/>
        </w:rPr>
        <w:t>开票入口，用户</w:t>
      </w:r>
      <w:r w:rsidR="00CC0847">
        <w:rPr>
          <w:rFonts w:hint="eastAsia"/>
        </w:rPr>
        <w:t>输入关键信息自助申请电子发票开具。</w:t>
      </w:r>
    </w:p>
    <w:p w14:paraId="6FBEAA24" w14:textId="3C482F5B" w:rsidR="0005658D" w:rsidRDefault="00CC0847" w:rsidP="0005658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rums</w:t>
      </w:r>
      <w:r>
        <w:rPr>
          <w:rFonts w:hint="eastAsia"/>
        </w:rPr>
        <w:t>中新增</w:t>
      </w:r>
      <w:r w:rsidR="00F1301B">
        <w:rPr>
          <w:rFonts w:hint="eastAsia"/>
        </w:rPr>
        <w:t>发票</w:t>
      </w:r>
      <w:r>
        <w:rPr>
          <w:rFonts w:hint="eastAsia"/>
        </w:rPr>
        <w:t>管理，支持财务手工开票，支持选择电子发票和纸质发票。</w:t>
      </w:r>
    </w:p>
    <w:p w14:paraId="53C3187B" w14:textId="3A5A4DB9" w:rsidR="0005658D" w:rsidRDefault="0005658D" w:rsidP="0005658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在查询中台中新增开票信息页签。</w:t>
      </w:r>
    </w:p>
    <w:p w14:paraId="5F0F5378" w14:textId="2BE447BD" w:rsidR="0005658D" w:rsidRPr="001C7BF8" w:rsidRDefault="00B810D3" w:rsidP="0005658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发票管理</w:t>
      </w:r>
      <w:r w:rsidR="00CC0847">
        <w:rPr>
          <w:rFonts w:hint="eastAsia"/>
        </w:rPr>
        <w:t>需要与核心系统、增值税系统进行数据交互，完成发票的开具。</w:t>
      </w:r>
    </w:p>
    <w:p w14:paraId="5006C4C3" w14:textId="3ED850B6" w:rsidR="00696BC3" w:rsidRDefault="00696BC3" w:rsidP="00696BC3">
      <w:pPr>
        <w:pStyle w:val="2"/>
        <w:numPr>
          <w:ilvl w:val="1"/>
          <w:numId w:val="2"/>
        </w:numPr>
      </w:pPr>
      <w:r>
        <w:rPr>
          <w:rFonts w:hint="eastAsia"/>
        </w:rPr>
        <w:t>除外范围</w:t>
      </w:r>
    </w:p>
    <w:p w14:paraId="0B9D21CC" w14:textId="51DCB183" w:rsidR="00696BC3" w:rsidRDefault="00696BC3" w:rsidP="00EB4ABB">
      <w:pPr>
        <w:pStyle w:val="a8"/>
        <w:numPr>
          <w:ilvl w:val="0"/>
          <w:numId w:val="32"/>
        </w:numPr>
        <w:ind w:firstLineChars="0"/>
      </w:pPr>
      <w:r w:rsidRPr="00696BC3">
        <w:rPr>
          <w:rFonts w:hint="eastAsia"/>
        </w:rPr>
        <w:t>定期结算可能会出现</w:t>
      </w:r>
      <w:r w:rsidR="00E9092E">
        <w:rPr>
          <w:rFonts w:hint="eastAsia"/>
        </w:rPr>
        <w:t>单</w:t>
      </w:r>
      <w:r w:rsidRPr="00696BC3">
        <w:rPr>
          <w:rFonts w:hint="eastAsia"/>
        </w:rPr>
        <w:t>个或多个险种为负数的情况，本次系统对接的需求暂不涉及负数开票的情况。开票时如</w:t>
      </w:r>
      <w:proofErr w:type="gramStart"/>
      <w:r w:rsidRPr="00696BC3">
        <w:rPr>
          <w:rFonts w:hint="eastAsia"/>
        </w:rPr>
        <w:t>遇金额</w:t>
      </w:r>
      <w:proofErr w:type="gramEnd"/>
      <w:r w:rsidRPr="00696BC3">
        <w:rPr>
          <w:rFonts w:hint="eastAsia"/>
        </w:rPr>
        <w:t>为负数，则系统阻断报错</w:t>
      </w:r>
      <w:r w:rsidR="00E9092E">
        <w:rPr>
          <w:rFonts w:hint="eastAsia"/>
        </w:rPr>
        <w:t>“险种金额有误，请联系运维处理”</w:t>
      </w:r>
      <w:r w:rsidRPr="00696BC3">
        <w:rPr>
          <w:rFonts w:hint="eastAsia"/>
        </w:rPr>
        <w:t>，</w:t>
      </w:r>
      <w:proofErr w:type="gramStart"/>
      <w:r w:rsidRPr="00696BC3">
        <w:rPr>
          <w:rFonts w:hint="eastAsia"/>
        </w:rPr>
        <w:t>需运维</w:t>
      </w:r>
      <w:proofErr w:type="gramEnd"/>
      <w:r w:rsidRPr="00696BC3">
        <w:rPr>
          <w:rFonts w:hint="eastAsia"/>
        </w:rPr>
        <w:t>介入处理后再传至增值税平台</w:t>
      </w:r>
      <w:r>
        <w:rPr>
          <w:rFonts w:hint="eastAsia"/>
        </w:rPr>
        <w:t>。</w:t>
      </w:r>
    </w:p>
    <w:p w14:paraId="1A92D312" w14:textId="16482527" w:rsidR="00EB4ABB" w:rsidRDefault="00EB4ABB" w:rsidP="00EB4AB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不支持理赔收费业务开具发票。</w:t>
      </w:r>
    </w:p>
    <w:p w14:paraId="68C5FF57" w14:textId="5A0FF06A" w:rsidR="00DA1AFB" w:rsidRPr="00696BC3" w:rsidRDefault="00DA1AFB" w:rsidP="00EB4ABB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系统功能上线前的交易不支持用户自助申请开票。</w:t>
      </w:r>
    </w:p>
    <w:p w14:paraId="605D07A9" w14:textId="22FBEF30" w:rsidR="00924F2B" w:rsidRDefault="00924F2B" w:rsidP="00924F2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产品详述</w:t>
      </w:r>
    </w:p>
    <w:p w14:paraId="32A3E9CC" w14:textId="0FDD70DD" w:rsidR="00924F2B" w:rsidRPr="00247196" w:rsidRDefault="00247196" w:rsidP="00980D90">
      <w:pPr>
        <w:pStyle w:val="a8"/>
        <w:ind w:left="425" w:firstLineChars="0" w:firstLine="0"/>
      </w:pPr>
      <w:r>
        <w:rPr>
          <w:rFonts w:hint="eastAsia"/>
        </w:rPr>
        <w:t>实现用户</w:t>
      </w:r>
      <w:proofErr w:type="gramStart"/>
      <w:r>
        <w:rPr>
          <w:rFonts w:hint="eastAsia"/>
        </w:rPr>
        <w:t>在官网自助</w:t>
      </w:r>
      <w:proofErr w:type="gramEnd"/>
      <w:r w:rsidR="00980D90">
        <w:rPr>
          <w:rFonts w:hint="eastAsia"/>
        </w:rPr>
        <w:t>申请开具电子发票</w:t>
      </w:r>
      <w:r>
        <w:rPr>
          <w:rFonts w:hint="eastAsia"/>
        </w:rPr>
        <w:t>的功能（当前只支持开</w:t>
      </w:r>
      <w:r w:rsidRPr="00247196">
        <w:rPr>
          <w:rFonts w:hint="eastAsia"/>
        </w:rPr>
        <w:t>具个人发票，</w:t>
      </w:r>
      <w:r>
        <w:rPr>
          <w:rFonts w:hint="eastAsia"/>
        </w:rPr>
        <w:t>不支持开具企业发票）</w:t>
      </w:r>
      <w:r w:rsidR="00A56262">
        <w:rPr>
          <w:rFonts w:hint="eastAsia"/>
        </w:rPr>
        <w:t>，仅支持此功能上线后发生的</w:t>
      </w:r>
      <w:proofErr w:type="gramStart"/>
      <w:r w:rsidR="00F00FFB">
        <w:rPr>
          <w:rFonts w:hint="eastAsia"/>
        </w:rPr>
        <w:t>实收费</w:t>
      </w:r>
      <w:proofErr w:type="gramEnd"/>
      <w:r w:rsidR="00F00FFB">
        <w:rPr>
          <w:rFonts w:hint="eastAsia"/>
        </w:rPr>
        <w:t>用</w:t>
      </w:r>
      <w:r w:rsidR="00A56262">
        <w:rPr>
          <w:rFonts w:hint="eastAsia"/>
        </w:rPr>
        <w:t>进行自助开票申请，系统功能上线前的</w:t>
      </w:r>
      <w:r w:rsidR="00F00FFB">
        <w:rPr>
          <w:rFonts w:hint="eastAsia"/>
        </w:rPr>
        <w:t>交费</w:t>
      </w:r>
      <w:r w:rsidR="00A56262">
        <w:rPr>
          <w:rFonts w:hint="eastAsia"/>
        </w:rPr>
        <w:t>信息，需走人工开票流程。</w:t>
      </w:r>
    </w:p>
    <w:p w14:paraId="554D0DF3" w14:textId="77777777" w:rsidR="00924F2B" w:rsidRPr="001C7BF8" w:rsidRDefault="00924F2B" w:rsidP="00924F2B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081D1120" w14:textId="77777777" w:rsidR="00924F2B" w:rsidRPr="001C7BF8" w:rsidRDefault="00924F2B" w:rsidP="00924F2B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5E26B70A" w14:textId="77777777" w:rsidR="00924F2B" w:rsidRPr="001C7BF8" w:rsidRDefault="00924F2B" w:rsidP="00924F2B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0E48E03D" w14:textId="652CA78F" w:rsidR="00924F2B" w:rsidRDefault="00696BC3" w:rsidP="00924F2B">
      <w:pPr>
        <w:pStyle w:val="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-</w:t>
      </w:r>
      <w:r w:rsidR="00247196">
        <w:rPr>
          <w:rFonts w:hint="eastAsia"/>
        </w:rPr>
        <w:t>电子发票开具</w:t>
      </w:r>
    </w:p>
    <w:p w14:paraId="36EF014C" w14:textId="77777777" w:rsidR="00247196" w:rsidRPr="00247196" w:rsidRDefault="00247196" w:rsidP="00247196">
      <w:pPr>
        <w:pStyle w:val="a8"/>
        <w:numPr>
          <w:ilvl w:val="0"/>
          <w:numId w:val="10"/>
        </w:numPr>
        <w:ind w:firstLineChars="0"/>
        <w:rPr>
          <w:vanish/>
        </w:rPr>
      </w:pPr>
    </w:p>
    <w:p w14:paraId="604240BE" w14:textId="77777777" w:rsidR="00247196" w:rsidRPr="00247196" w:rsidRDefault="00247196" w:rsidP="00247196">
      <w:pPr>
        <w:pStyle w:val="a8"/>
        <w:numPr>
          <w:ilvl w:val="0"/>
          <w:numId w:val="10"/>
        </w:numPr>
        <w:ind w:firstLineChars="0"/>
        <w:rPr>
          <w:vanish/>
        </w:rPr>
      </w:pPr>
    </w:p>
    <w:p w14:paraId="58FCF5D1" w14:textId="77777777" w:rsidR="00247196" w:rsidRPr="00247196" w:rsidRDefault="00247196" w:rsidP="00247196">
      <w:pPr>
        <w:pStyle w:val="a8"/>
        <w:numPr>
          <w:ilvl w:val="0"/>
          <w:numId w:val="10"/>
        </w:numPr>
        <w:ind w:firstLineChars="0"/>
        <w:rPr>
          <w:vanish/>
        </w:rPr>
      </w:pPr>
    </w:p>
    <w:p w14:paraId="763FC867" w14:textId="77777777" w:rsidR="00247196" w:rsidRPr="00247196" w:rsidRDefault="00247196" w:rsidP="00247196">
      <w:pPr>
        <w:pStyle w:val="a8"/>
        <w:numPr>
          <w:ilvl w:val="1"/>
          <w:numId w:val="10"/>
        </w:numPr>
        <w:ind w:firstLineChars="0"/>
        <w:rPr>
          <w:vanish/>
        </w:rPr>
      </w:pPr>
    </w:p>
    <w:p w14:paraId="1BA49AD7" w14:textId="77777777" w:rsidR="00696BC3" w:rsidRPr="00696BC3" w:rsidRDefault="00696BC3" w:rsidP="00696BC3">
      <w:pPr>
        <w:pStyle w:val="a8"/>
        <w:keepNext/>
        <w:keepLines/>
        <w:numPr>
          <w:ilvl w:val="0"/>
          <w:numId w:val="1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45E0A7D1" w14:textId="77777777" w:rsidR="00696BC3" w:rsidRPr="00696BC3" w:rsidRDefault="00696BC3" w:rsidP="00696BC3">
      <w:pPr>
        <w:pStyle w:val="a8"/>
        <w:keepNext/>
        <w:keepLines/>
        <w:numPr>
          <w:ilvl w:val="0"/>
          <w:numId w:val="1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B59E275" w14:textId="77777777" w:rsidR="00696BC3" w:rsidRPr="00696BC3" w:rsidRDefault="00696BC3" w:rsidP="00696BC3">
      <w:pPr>
        <w:pStyle w:val="a8"/>
        <w:keepNext/>
        <w:keepLines/>
        <w:numPr>
          <w:ilvl w:val="0"/>
          <w:numId w:val="1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EFEA0E5" w14:textId="77777777" w:rsidR="00696BC3" w:rsidRPr="00696BC3" w:rsidRDefault="00696BC3" w:rsidP="00696BC3">
      <w:pPr>
        <w:pStyle w:val="a8"/>
        <w:keepNext/>
        <w:keepLines/>
        <w:numPr>
          <w:ilvl w:val="1"/>
          <w:numId w:val="17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433DB002" w14:textId="4D00EA5A" w:rsidR="00247196" w:rsidRPr="00696BC3" w:rsidRDefault="00247196" w:rsidP="00696BC3">
      <w:pPr>
        <w:pStyle w:val="4"/>
        <w:numPr>
          <w:ilvl w:val="2"/>
          <w:numId w:val="17"/>
        </w:numPr>
        <w:ind w:firstLineChars="0"/>
        <w:rPr>
          <w:sz w:val="21"/>
          <w:szCs w:val="21"/>
        </w:rPr>
      </w:pPr>
      <w:r w:rsidRPr="00696BC3">
        <w:rPr>
          <w:rFonts w:hint="eastAsia"/>
          <w:sz w:val="21"/>
          <w:szCs w:val="21"/>
        </w:rPr>
        <w:t>申请开票</w:t>
      </w:r>
    </w:p>
    <w:p w14:paraId="5484C571" w14:textId="722EE289" w:rsidR="00EB7EF5" w:rsidRDefault="00247196" w:rsidP="00C103B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在我的服务→保单查询中，增加“开票申请”菜单。</w:t>
      </w:r>
    </w:p>
    <w:p w14:paraId="37E04A66" w14:textId="38E36A3D" w:rsidR="00247196" w:rsidRDefault="001E6405" w:rsidP="00247196">
      <w:pPr>
        <w:pStyle w:val="a8"/>
        <w:ind w:left="709" w:firstLineChars="0" w:firstLine="0"/>
      </w:pPr>
      <w:r>
        <w:rPr>
          <w:noProof/>
        </w:rPr>
        <w:drawing>
          <wp:inline distT="0" distB="0" distL="0" distR="0" wp14:anchorId="076F8865" wp14:editId="6BDD21CF">
            <wp:extent cx="5274310" cy="15811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728"/>
                    <a:stretch/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53D98" w14:textId="01CEF716" w:rsidR="00FD0370" w:rsidRDefault="00247196" w:rsidP="00FD037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用户</w:t>
      </w:r>
      <w:r w:rsidR="007B61A0">
        <w:rPr>
          <w:rFonts w:hint="eastAsia"/>
        </w:rPr>
        <w:t>输入</w:t>
      </w:r>
      <w:r>
        <w:rPr>
          <w:rFonts w:hint="eastAsia"/>
        </w:rPr>
        <w:t>保险合同号</w:t>
      </w:r>
      <w:r w:rsidR="007B61A0">
        <w:rPr>
          <w:rFonts w:hint="eastAsia"/>
        </w:rPr>
        <w:t>、承保年度</w:t>
      </w:r>
      <w:r w:rsidR="00AF0949">
        <w:rPr>
          <w:rFonts w:hint="eastAsia"/>
        </w:rPr>
        <w:t>（默认系统当前年度）</w:t>
      </w:r>
      <w:r w:rsidR="007B61A0">
        <w:rPr>
          <w:rFonts w:hint="eastAsia"/>
        </w:rPr>
        <w:t>，</w:t>
      </w:r>
      <w:r>
        <w:rPr>
          <w:rFonts w:hint="eastAsia"/>
        </w:rPr>
        <w:t>以及交费人的手机号码和验证码，点击【查询】，显示该单号下</w:t>
      </w:r>
      <w:r w:rsidR="004A0397">
        <w:rPr>
          <w:rFonts w:hint="eastAsia"/>
        </w:rPr>
        <w:t>交费</w:t>
      </w:r>
      <w:r>
        <w:rPr>
          <w:rFonts w:hint="eastAsia"/>
        </w:rPr>
        <w:t>记录。支持用户选择多条</w:t>
      </w:r>
      <w:r w:rsidR="004A0397">
        <w:rPr>
          <w:rFonts w:hint="eastAsia"/>
        </w:rPr>
        <w:t>交费</w:t>
      </w:r>
      <w:r>
        <w:rPr>
          <w:rFonts w:hint="eastAsia"/>
        </w:rPr>
        <w:t>记录合并开票。</w:t>
      </w:r>
    </w:p>
    <w:p w14:paraId="18885119" w14:textId="0EE39E9A" w:rsidR="00FD0370" w:rsidRDefault="00CE5DEE" w:rsidP="00FD037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交费</w:t>
      </w:r>
      <w:r w:rsidR="00FD0370">
        <w:rPr>
          <w:rFonts w:hint="eastAsia"/>
        </w:rPr>
        <w:t>记录查询范围：</w:t>
      </w:r>
    </w:p>
    <w:p w14:paraId="363C3B4C" w14:textId="687E71D0" w:rsidR="00FD0370" w:rsidRDefault="00FD0370" w:rsidP="00FD037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已收费用（若保单为后结算，即用户已经</w:t>
      </w:r>
      <w:r w:rsidR="00CE5DEE">
        <w:rPr>
          <w:rFonts w:hint="eastAsia"/>
        </w:rPr>
        <w:t>交费</w:t>
      </w:r>
      <w:r>
        <w:rPr>
          <w:rFonts w:hint="eastAsia"/>
        </w:rPr>
        <w:t>给渠道，但渠道未和我司结算，仍支持客户查询到该笔金额，申请开票）</w:t>
      </w:r>
    </w:p>
    <w:p w14:paraId="7B4F4ED1" w14:textId="72114089" w:rsidR="00CC3198" w:rsidRDefault="00CC3198" w:rsidP="00FD037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开票申请中，仅支持查到“我投保的保单”相关的交费记录，进行开票申请，“公司为我交费及赠送给我的保险”和“他人为我投保”的交费记录不显示</w:t>
      </w:r>
      <w:r w:rsidR="00CA5E6E">
        <w:rPr>
          <w:rFonts w:hint="eastAsia"/>
        </w:rPr>
        <w:t>；</w:t>
      </w:r>
    </w:p>
    <w:p w14:paraId="447D71FF" w14:textId="6E8C7031" w:rsidR="00FA06B2" w:rsidRDefault="00FA06B2" w:rsidP="007B61A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根据保险合同号，可以查到该保单所有的交费记录，包括但不限于新契约、续期、保全等</w:t>
      </w:r>
      <w:r w:rsidR="00CA5E6E">
        <w:rPr>
          <w:rFonts w:hint="eastAsia"/>
        </w:rPr>
        <w:t>；</w:t>
      </w:r>
    </w:p>
    <w:p w14:paraId="45B388CE" w14:textId="4ACD78CC" w:rsidR="00C05D96" w:rsidRDefault="00CA5E6E" w:rsidP="00C05D9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BBC/</w:t>
      </w:r>
      <w:r>
        <w:rPr>
          <w:rFonts w:hint="eastAsia"/>
        </w:rPr>
        <w:t>家庭单</w:t>
      </w:r>
      <w:r>
        <w:rPr>
          <w:rFonts w:hint="eastAsia"/>
        </w:rPr>
        <w:t>/</w:t>
      </w:r>
      <w:r>
        <w:rPr>
          <w:rFonts w:hint="eastAsia"/>
        </w:rPr>
        <w:t>精英计划等交费人为“个人”的交费记录</w:t>
      </w:r>
      <w:r w:rsidR="00C05D96">
        <w:rPr>
          <w:rFonts w:hint="eastAsia"/>
        </w:rPr>
        <w:t>。</w:t>
      </w:r>
    </w:p>
    <w:p w14:paraId="47A003CC" w14:textId="1D58FC19" w:rsidR="009C536D" w:rsidRDefault="009C536D" w:rsidP="00C05D9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若用户查询的保单已失效，</w:t>
      </w:r>
      <w:r w:rsidR="00B37053">
        <w:rPr>
          <w:rFonts w:hint="eastAsia"/>
        </w:rPr>
        <w:t>查询出的交费记录不支持开票。</w:t>
      </w:r>
      <w:r w:rsidR="00B37053">
        <w:t xml:space="preserve"> </w:t>
      </w:r>
    </w:p>
    <w:p w14:paraId="33F65E4D" w14:textId="1C3B45BE" w:rsidR="00FD0370" w:rsidRDefault="00FD0370" w:rsidP="00BF56A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可勾选开票范围</w:t>
      </w:r>
      <w:r w:rsidR="00BF56A7">
        <w:rPr>
          <w:rFonts w:hint="eastAsia"/>
        </w:rPr>
        <w:t>：</w:t>
      </w:r>
    </w:p>
    <w:p w14:paraId="2A13B5F0" w14:textId="47B29B8E" w:rsidR="00FD0370" w:rsidRDefault="00BF56A7" w:rsidP="00036F7D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新契约：</w:t>
      </w:r>
      <w:r w:rsidR="00FD0370">
        <w:rPr>
          <w:rFonts w:hint="eastAsia"/>
        </w:rPr>
        <w:t>若保单</w:t>
      </w:r>
      <w:r>
        <w:rPr>
          <w:rFonts w:hint="eastAsia"/>
        </w:rPr>
        <w:t>/</w:t>
      </w:r>
      <w:r>
        <w:rPr>
          <w:rFonts w:hint="eastAsia"/>
        </w:rPr>
        <w:t>凭证</w:t>
      </w:r>
      <w:r w:rsidR="00FD0370">
        <w:rPr>
          <w:rFonts w:hint="eastAsia"/>
        </w:rPr>
        <w:t>中包含犹豫期的产品，需要判断该保单是否已过犹豫期，犹豫期后才能开具新契约部分的发票；</w:t>
      </w:r>
      <w:r w:rsidR="00036F7D">
        <w:rPr>
          <w:rFonts w:hint="eastAsia"/>
        </w:rPr>
        <w:t>犹豫期内的交费记录不支持勾选。</w:t>
      </w:r>
      <w:r w:rsidR="00036F7D">
        <w:t xml:space="preserve"> </w:t>
      </w:r>
    </w:p>
    <w:p w14:paraId="2A067AEB" w14:textId="34766516" w:rsidR="00627191" w:rsidRDefault="00627191" w:rsidP="0062719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续期业务在实收成功后即可申请开票；</w:t>
      </w:r>
    </w:p>
    <w:p w14:paraId="3689362D" w14:textId="46E98924" w:rsidR="003A7D87" w:rsidRDefault="00FD0370" w:rsidP="003A7D8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保全业务在加保</w:t>
      </w:r>
      <w:r w:rsidR="00AC5B6D">
        <w:rPr>
          <w:rFonts w:hint="eastAsia"/>
        </w:rPr>
        <w:t>/</w:t>
      </w:r>
      <w:r w:rsidR="00AC5B6D">
        <w:rPr>
          <w:rFonts w:hint="eastAsia"/>
        </w:rPr>
        <w:t>追加保费</w:t>
      </w:r>
      <w:r>
        <w:rPr>
          <w:rFonts w:hint="eastAsia"/>
        </w:rPr>
        <w:t>后，需在当前保单</w:t>
      </w:r>
      <w:r>
        <w:rPr>
          <w:rFonts w:hint="eastAsia"/>
        </w:rPr>
        <w:t>/</w:t>
      </w:r>
      <w:r>
        <w:rPr>
          <w:rFonts w:hint="eastAsia"/>
        </w:rPr>
        <w:t>凭证犹豫期过后，方可开票。</w:t>
      </w:r>
      <w:r w:rsidR="00DC55DF">
        <w:rPr>
          <w:rFonts w:hint="eastAsia"/>
        </w:rPr>
        <w:t>页面显示当前交易“可开票日期”，当可开票日期晚于系统当前日期时，不可勾选；</w:t>
      </w:r>
    </w:p>
    <w:p w14:paraId="3B5C911E" w14:textId="1B0651B1" w:rsidR="003A7D87" w:rsidRDefault="003A7D87" w:rsidP="003A7D8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仅支持开具发票申请日在保单年度的已收、未开票、实收日期</w:t>
      </w:r>
      <w:r w:rsidR="00DC55DF">
        <w:rPr>
          <w:rFonts w:hint="eastAsia"/>
        </w:rPr>
        <w:t>属于</w:t>
      </w:r>
      <w:r>
        <w:rPr>
          <w:rFonts w:hint="eastAsia"/>
        </w:rPr>
        <w:t>开票申请日所在保单年度的交费记录。（用交费的实收日期去比对交费记录属于哪个保单年度）例如，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日第一保单年度的最后一天，用户在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号申请加保，并于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号完成交费。当用户在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号（第二个保单年度）申请开票时，这笔加保的交费记录可以被查询出来且支持开票。</w:t>
      </w:r>
    </w:p>
    <w:p w14:paraId="52540F49" w14:textId="22FD66F4" w:rsidR="00EB7EF5" w:rsidRDefault="00EB7EF5" w:rsidP="003A7D8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同一交费人支持合并开票，</w:t>
      </w:r>
      <w:proofErr w:type="gramStart"/>
      <w:r>
        <w:rPr>
          <w:rFonts w:hint="eastAsia"/>
        </w:rPr>
        <w:t>当勾选的</w:t>
      </w:r>
      <w:proofErr w:type="gramEnd"/>
      <w:r>
        <w:rPr>
          <w:rFonts w:hint="eastAsia"/>
        </w:rPr>
        <w:t>交费记录中交费人不相同时，系统提示用户</w:t>
      </w:r>
      <w:r w:rsidR="00B37053">
        <w:rPr>
          <w:rFonts w:hint="eastAsia"/>
        </w:rPr>
        <w:t>。</w:t>
      </w:r>
    </w:p>
    <w:p w14:paraId="284B26BB" w14:textId="3EC52E01" w:rsidR="00B37053" w:rsidRDefault="00B37053" w:rsidP="003A7D8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用户单次申请开票上限额度不超过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万。</w:t>
      </w:r>
    </w:p>
    <w:p w14:paraId="7DB80CF1" w14:textId="64D5ABC4" w:rsidR="00247196" w:rsidRDefault="00857C5E" w:rsidP="00247196">
      <w:pPr>
        <w:pStyle w:val="a8"/>
        <w:ind w:left="709" w:firstLineChars="0" w:firstLine="0"/>
      </w:pPr>
      <w:r>
        <w:rPr>
          <w:noProof/>
        </w:rPr>
        <w:drawing>
          <wp:inline distT="0" distB="0" distL="0" distR="0" wp14:anchorId="742B629B" wp14:editId="0E5D3E78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D8D" w14:textId="16197DC7" w:rsidR="003A7D87" w:rsidRDefault="003A7D87" w:rsidP="00247196">
      <w:pPr>
        <w:pStyle w:val="a8"/>
        <w:ind w:left="709" w:firstLineChars="0" w:firstLine="0"/>
      </w:pPr>
      <w:r>
        <w:rPr>
          <w:rFonts w:hint="eastAsia"/>
        </w:rPr>
        <w:t>字段说明：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5387"/>
        <w:gridCol w:w="1071"/>
      </w:tblGrid>
      <w:tr w:rsidR="00CA5E6E" w:rsidRPr="003A7D87" w14:paraId="5D4C3325" w14:textId="77777777" w:rsidTr="00CA5E6E">
        <w:tc>
          <w:tcPr>
            <w:tcW w:w="1129" w:type="dxa"/>
          </w:tcPr>
          <w:p w14:paraId="581385D2" w14:textId="113AB88C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字段名称</w:t>
            </w:r>
          </w:p>
        </w:tc>
        <w:tc>
          <w:tcPr>
            <w:tcW w:w="5387" w:type="dxa"/>
          </w:tcPr>
          <w:p w14:paraId="0001A442" w14:textId="6DA3308D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字段描述</w:t>
            </w:r>
          </w:p>
        </w:tc>
        <w:tc>
          <w:tcPr>
            <w:tcW w:w="1071" w:type="dxa"/>
          </w:tcPr>
          <w:p w14:paraId="5A0718B8" w14:textId="288A7481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备注</w:t>
            </w:r>
          </w:p>
        </w:tc>
      </w:tr>
      <w:tr w:rsidR="00CA5E6E" w:rsidRPr="003A7D87" w14:paraId="2508FE4D" w14:textId="77777777" w:rsidTr="00CA5E6E">
        <w:tc>
          <w:tcPr>
            <w:tcW w:w="1129" w:type="dxa"/>
          </w:tcPr>
          <w:p w14:paraId="4F52F426" w14:textId="1758A9E6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交费人</w:t>
            </w:r>
          </w:p>
        </w:tc>
        <w:tc>
          <w:tcPr>
            <w:tcW w:w="5387" w:type="dxa"/>
          </w:tcPr>
          <w:p w14:paraId="3C6D2A40" w14:textId="652CE280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交费记录对应的交费人</w:t>
            </w:r>
          </w:p>
        </w:tc>
        <w:tc>
          <w:tcPr>
            <w:tcW w:w="1071" w:type="dxa"/>
          </w:tcPr>
          <w:p w14:paraId="42FAA7ED" w14:textId="77777777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A5E6E" w:rsidRPr="003A7D87" w14:paraId="6815B43C" w14:textId="77777777" w:rsidTr="00CA5E6E">
        <w:tc>
          <w:tcPr>
            <w:tcW w:w="1129" w:type="dxa"/>
          </w:tcPr>
          <w:p w14:paraId="65108339" w14:textId="57F8D760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交费业务</w:t>
            </w:r>
          </w:p>
        </w:tc>
        <w:tc>
          <w:tcPr>
            <w:tcW w:w="5387" w:type="dxa"/>
          </w:tcPr>
          <w:p w14:paraId="458704D6" w14:textId="6D0E333D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实际发生的业务场景：投保（新契约）、加保、追加保费、续期</w:t>
            </w:r>
          </w:p>
        </w:tc>
        <w:tc>
          <w:tcPr>
            <w:tcW w:w="1071" w:type="dxa"/>
          </w:tcPr>
          <w:p w14:paraId="67D16B7E" w14:textId="77777777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A5E6E" w:rsidRPr="003A7D87" w14:paraId="002C6C13" w14:textId="77777777" w:rsidTr="00CA5E6E">
        <w:tc>
          <w:tcPr>
            <w:tcW w:w="1129" w:type="dxa"/>
          </w:tcPr>
          <w:p w14:paraId="23B05E7B" w14:textId="67E06615" w:rsidR="00CA5E6E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交费时间</w:t>
            </w:r>
          </w:p>
        </w:tc>
        <w:tc>
          <w:tcPr>
            <w:tcW w:w="5387" w:type="dxa"/>
          </w:tcPr>
          <w:p w14:paraId="402551C0" w14:textId="246C6932" w:rsidR="00CA5E6E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当前交费记录实收时间</w:t>
            </w:r>
          </w:p>
        </w:tc>
        <w:tc>
          <w:tcPr>
            <w:tcW w:w="1071" w:type="dxa"/>
          </w:tcPr>
          <w:p w14:paraId="72BE0E03" w14:textId="77777777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A5E6E" w:rsidRPr="003A7D87" w14:paraId="7339AF64" w14:textId="77777777" w:rsidTr="00CA5E6E">
        <w:tc>
          <w:tcPr>
            <w:tcW w:w="1129" w:type="dxa"/>
          </w:tcPr>
          <w:p w14:paraId="433AC66E" w14:textId="229F96E2" w:rsidR="00CA5E6E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实付金额</w:t>
            </w:r>
          </w:p>
        </w:tc>
        <w:tc>
          <w:tcPr>
            <w:tcW w:w="5387" w:type="dxa"/>
          </w:tcPr>
          <w:p w14:paraId="40DB4646" w14:textId="1DC4FD21" w:rsidR="00CA5E6E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proofErr w:type="gramStart"/>
            <w:r w:rsidRPr="003A7D87">
              <w:rPr>
                <w:rFonts w:ascii="等线" w:eastAsia="等线" w:hAnsi="等线" w:hint="eastAsia"/>
              </w:rPr>
              <w:t>实收费</w:t>
            </w:r>
            <w:proofErr w:type="gramEnd"/>
            <w:r w:rsidRPr="003A7D87">
              <w:rPr>
                <w:rFonts w:ascii="等线" w:eastAsia="等线" w:hAnsi="等线" w:hint="eastAsia"/>
              </w:rPr>
              <w:t>用</w:t>
            </w:r>
          </w:p>
        </w:tc>
        <w:tc>
          <w:tcPr>
            <w:tcW w:w="1071" w:type="dxa"/>
          </w:tcPr>
          <w:p w14:paraId="3723CB44" w14:textId="77777777" w:rsidR="00CA5E6E" w:rsidRPr="003A7D87" w:rsidRDefault="00CA5E6E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3A7D87" w:rsidRPr="003A7D87" w14:paraId="5465A0A1" w14:textId="77777777" w:rsidTr="00CA5E6E">
        <w:tc>
          <w:tcPr>
            <w:tcW w:w="1129" w:type="dxa"/>
          </w:tcPr>
          <w:p w14:paraId="311A7A4E" w14:textId="447F5E3B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开票状态</w:t>
            </w:r>
          </w:p>
        </w:tc>
        <w:tc>
          <w:tcPr>
            <w:tcW w:w="5387" w:type="dxa"/>
          </w:tcPr>
          <w:p w14:paraId="5FD2C3E6" w14:textId="6A5E1D7A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未开票，开票中，已开票。“开票中”和“已开票”的状态不允许勾选</w:t>
            </w:r>
          </w:p>
        </w:tc>
        <w:tc>
          <w:tcPr>
            <w:tcW w:w="1071" w:type="dxa"/>
          </w:tcPr>
          <w:p w14:paraId="33B225EC" w14:textId="77777777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3A7D87" w:rsidRPr="003A7D87" w14:paraId="7AEF7604" w14:textId="77777777" w:rsidTr="00CA5E6E">
        <w:tc>
          <w:tcPr>
            <w:tcW w:w="1129" w:type="dxa"/>
          </w:tcPr>
          <w:p w14:paraId="54973E4B" w14:textId="22BD1816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可开票日期</w:t>
            </w:r>
          </w:p>
        </w:tc>
        <w:tc>
          <w:tcPr>
            <w:tcW w:w="5387" w:type="dxa"/>
          </w:tcPr>
          <w:p w14:paraId="493DB3CA" w14:textId="463C0414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当前保单犹豫期日次日</w:t>
            </w:r>
          </w:p>
        </w:tc>
        <w:tc>
          <w:tcPr>
            <w:tcW w:w="1071" w:type="dxa"/>
          </w:tcPr>
          <w:p w14:paraId="5F271F7A" w14:textId="77777777" w:rsidR="003A7D87" w:rsidRPr="003A7D87" w:rsidRDefault="003A7D87" w:rsidP="00247196">
            <w:pPr>
              <w:pStyle w:val="a8"/>
              <w:ind w:firstLineChars="0" w:firstLine="0"/>
              <w:rPr>
                <w:rFonts w:ascii="等线" w:eastAsia="等线" w:hAnsi="等线"/>
              </w:rPr>
            </w:pPr>
          </w:p>
        </w:tc>
      </w:tr>
    </w:tbl>
    <w:p w14:paraId="5F9A987B" w14:textId="6028A926" w:rsidR="00BF56A7" w:rsidRPr="00696BC3" w:rsidRDefault="00247196" w:rsidP="00696BC3">
      <w:pPr>
        <w:pStyle w:val="4"/>
        <w:numPr>
          <w:ilvl w:val="2"/>
          <w:numId w:val="17"/>
        </w:numPr>
        <w:ind w:firstLineChars="0"/>
        <w:rPr>
          <w:sz w:val="21"/>
          <w:szCs w:val="21"/>
        </w:rPr>
      </w:pPr>
      <w:r w:rsidRPr="00696BC3">
        <w:rPr>
          <w:rFonts w:hint="eastAsia"/>
          <w:sz w:val="21"/>
          <w:szCs w:val="21"/>
        </w:rPr>
        <w:t>开票</w:t>
      </w:r>
      <w:r w:rsidR="00A56262" w:rsidRPr="00696BC3">
        <w:rPr>
          <w:rFonts w:hint="eastAsia"/>
          <w:sz w:val="21"/>
          <w:szCs w:val="21"/>
        </w:rPr>
        <w:t>信息录入</w:t>
      </w:r>
    </w:p>
    <w:p w14:paraId="71184BC1" w14:textId="77777777" w:rsidR="00692C35" w:rsidRPr="00692C35" w:rsidRDefault="00692C35" w:rsidP="00692C35">
      <w:pPr>
        <w:pStyle w:val="a8"/>
        <w:numPr>
          <w:ilvl w:val="0"/>
          <w:numId w:val="12"/>
        </w:numPr>
        <w:ind w:firstLineChars="0"/>
        <w:rPr>
          <w:vanish/>
        </w:rPr>
      </w:pPr>
    </w:p>
    <w:p w14:paraId="61B9A096" w14:textId="77777777" w:rsidR="00692C35" w:rsidRPr="00692C35" w:rsidRDefault="00692C35" w:rsidP="00692C35">
      <w:pPr>
        <w:pStyle w:val="a8"/>
        <w:numPr>
          <w:ilvl w:val="0"/>
          <w:numId w:val="12"/>
        </w:numPr>
        <w:ind w:firstLineChars="0"/>
        <w:rPr>
          <w:vanish/>
        </w:rPr>
      </w:pPr>
    </w:p>
    <w:p w14:paraId="5E0BB29B" w14:textId="77777777" w:rsidR="00692C35" w:rsidRPr="00692C35" w:rsidRDefault="00692C35" w:rsidP="00692C35">
      <w:pPr>
        <w:pStyle w:val="a8"/>
        <w:numPr>
          <w:ilvl w:val="0"/>
          <w:numId w:val="12"/>
        </w:numPr>
        <w:ind w:firstLineChars="0"/>
        <w:rPr>
          <w:vanish/>
        </w:rPr>
      </w:pPr>
    </w:p>
    <w:p w14:paraId="1C5C4B59" w14:textId="77777777" w:rsidR="00692C35" w:rsidRPr="00692C35" w:rsidRDefault="00692C35" w:rsidP="00692C35">
      <w:pPr>
        <w:pStyle w:val="a8"/>
        <w:numPr>
          <w:ilvl w:val="1"/>
          <w:numId w:val="12"/>
        </w:numPr>
        <w:ind w:firstLineChars="0"/>
        <w:rPr>
          <w:vanish/>
        </w:rPr>
      </w:pPr>
    </w:p>
    <w:p w14:paraId="2D90B897" w14:textId="77777777" w:rsidR="00692C35" w:rsidRPr="00692C35" w:rsidRDefault="00692C35" w:rsidP="00692C35">
      <w:pPr>
        <w:pStyle w:val="a8"/>
        <w:numPr>
          <w:ilvl w:val="2"/>
          <w:numId w:val="12"/>
        </w:numPr>
        <w:ind w:firstLineChars="0"/>
        <w:rPr>
          <w:vanish/>
        </w:rPr>
      </w:pPr>
    </w:p>
    <w:p w14:paraId="21AAC7D2" w14:textId="77777777" w:rsidR="00692C35" w:rsidRPr="00692C35" w:rsidRDefault="00692C35" w:rsidP="00692C35">
      <w:pPr>
        <w:pStyle w:val="a8"/>
        <w:numPr>
          <w:ilvl w:val="2"/>
          <w:numId w:val="12"/>
        </w:numPr>
        <w:ind w:firstLineChars="0"/>
        <w:rPr>
          <w:vanish/>
        </w:rPr>
      </w:pPr>
    </w:p>
    <w:p w14:paraId="2D66B254" w14:textId="43B428E1" w:rsidR="007B61A0" w:rsidRDefault="00FD0370" w:rsidP="007B61A0">
      <w:pPr>
        <w:ind w:left="851" w:firstLine="360"/>
      </w:pPr>
      <w:r>
        <w:rPr>
          <w:rFonts w:hint="eastAsia"/>
        </w:rPr>
        <w:t>点击【</w:t>
      </w:r>
      <w:r w:rsidR="000C2F42">
        <w:rPr>
          <w:rFonts w:hint="eastAsia"/>
        </w:rPr>
        <w:t>申请</w:t>
      </w:r>
      <w:r>
        <w:rPr>
          <w:rFonts w:hint="eastAsia"/>
        </w:rPr>
        <w:t>开票】按钮后，进入信息录入页面，系统自动带出发票抬头</w:t>
      </w:r>
      <w:r w:rsidR="00F725F0">
        <w:rPr>
          <w:rFonts w:hint="eastAsia"/>
        </w:rPr>
        <w:t>、</w:t>
      </w:r>
      <w:r w:rsidR="000C2F42">
        <w:rPr>
          <w:rFonts w:hint="eastAsia"/>
        </w:rPr>
        <w:t>发票金额</w:t>
      </w:r>
      <w:r w:rsidR="00F725F0">
        <w:rPr>
          <w:rFonts w:hint="eastAsia"/>
        </w:rPr>
        <w:t>、</w:t>
      </w:r>
      <w:r w:rsidR="00CE5DEE">
        <w:rPr>
          <w:rFonts w:hint="eastAsia"/>
        </w:rPr>
        <w:t>交费</w:t>
      </w:r>
      <w:r w:rsidR="00F725F0">
        <w:rPr>
          <w:rFonts w:hint="eastAsia"/>
        </w:rPr>
        <w:t>人</w:t>
      </w:r>
      <w:r w:rsidR="00F725F0">
        <w:rPr>
          <w:rFonts w:hint="eastAsia"/>
        </w:rPr>
        <w:t>/</w:t>
      </w:r>
      <w:r w:rsidR="00F725F0">
        <w:rPr>
          <w:rFonts w:hint="eastAsia"/>
        </w:rPr>
        <w:t>手机号码、</w:t>
      </w:r>
      <w:r w:rsidR="00CE5DEE">
        <w:rPr>
          <w:rFonts w:hint="eastAsia"/>
        </w:rPr>
        <w:t>交费</w:t>
      </w:r>
      <w:r w:rsidR="00F725F0">
        <w:rPr>
          <w:rFonts w:hint="eastAsia"/>
        </w:rPr>
        <w:t>人邮箱。</w:t>
      </w:r>
      <w:r w:rsidR="00F725F0">
        <w:rPr>
          <w:rFonts w:hint="eastAsia"/>
        </w:rPr>
        <w:t>U</w:t>
      </w:r>
      <w:r w:rsidR="00F725F0">
        <w:t>I</w:t>
      </w:r>
      <w:r w:rsidR="00F725F0">
        <w:rPr>
          <w:rFonts w:hint="eastAsia"/>
        </w:rPr>
        <w:t>如下：</w:t>
      </w:r>
    </w:p>
    <w:p w14:paraId="632D785F" w14:textId="52EC2F1C" w:rsidR="00DC55DF" w:rsidRDefault="00AC691D" w:rsidP="00DC55DF">
      <w:pPr>
        <w:pStyle w:val="a8"/>
        <w:ind w:left="1361" w:firstLineChars="0" w:firstLine="0"/>
      </w:pPr>
      <w:r>
        <w:rPr>
          <w:noProof/>
        </w:rPr>
        <w:drawing>
          <wp:inline distT="0" distB="0" distL="0" distR="0" wp14:anchorId="64793753" wp14:editId="172A758C">
            <wp:extent cx="1939332" cy="1689929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773" cy="16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84D" w14:textId="0319487F" w:rsidR="00DC55DF" w:rsidRDefault="00DC55DF" w:rsidP="00DC55DF">
      <w:pPr>
        <w:ind w:firstLineChars="400" w:firstLine="720"/>
      </w:pPr>
      <w:r>
        <w:rPr>
          <w:rFonts w:hint="eastAsia"/>
        </w:rPr>
        <w:t>字段规则如下：</w:t>
      </w:r>
    </w:p>
    <w:tbl>
      <w:tblPr>
        <w:tblpPr w:leftFromText="180" w:rightFromText="180" w:vertAnchor="text" w:horzAnchor="page" w:tblpX="2454" w:tblpY="329"/>
        <w:tblW w:w="8296" w:type="dxa"/>
        <w:tblLook w:val="04A0" w:firstRow="1" w:lastRow="0" w:firstColumn="1" w:lastColumn="0" w:noHBand="0" w:noVBand="1"/>
      </w:tblPr>
      <w:tblGrid>
        <w:gridCol w:w="1446"/>
        <w:gridCol w:w="1132"/>
        <w:gridCol w:w="5718"/>
      </w:tblGrid>
      <w:tr w:rsidR="00CC3198" w:rsidRPr="00DC55DF" w14:paraId="0E0C3EB8" w14:textId="77777777" w:rsidTr="009F22FE">
        <w:trPr>
          <w:trHeight w:val="28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272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1D42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录入规则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51C2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业务规则描述</w:t>
            </w:r>
          </w:p>
        </w:tc>
      </w:tr>
      <w:tr w:rsidR="00CC3198" w:rsidRPr="00DC55DF" w14:paraId="49EE28D5" w14:textId="77777777" w:rsidTr="009F22FE">
        <w:trPr>
          <w:trHeight w:val="28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D803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发票抬头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A349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只读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0A34" w14:textId="68BBD9B3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取当前保单的交费人姓名</w:t>
            </w:r>
          </w:p>
        </w:tc>
      </w:tr>
      <w:tr w:rsidR="00CC3198" w:rsidRPr="00DC55DF" w14:paraId="42819E23" w14:textId="77777777" w:rsidTr="009F22FE">
        <w:trPr>
          <w:trHeight w:val="28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5935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开票金额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1A52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只读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6B459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根据用户勾选的交费记录自动计算</w:t>
            </w:r>
          </w:p>
        </w:tc>
      </w:tr>
      <w:tr w:rsidR="00CC3198" w:rsidRPr="00DC55DF" w14:paraId="3BCBEA50" w14:textId="77777777" w:rsidTr="009F22FE">
        <w:trPr>
          <w:trHeight w:val="28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7C76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手机号码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62E0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12B6E" w14:textId="1BB616CD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自动带出保单交费人手机号码，可修改</w:t>
            </w:r>
          </w:p>
        </w:tc>
      </w:tr>
      <w:tr w:rsidR="00CC3198" w:rsidRPr="00DC55DF" w14:paraId="197FDD68" w14:textId="77777777" w:rsidTr="00AC691D">
        <w:trPr>
          <w:trHeight w:val="285"/>
        </w:trPr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C041" w14:textId="69921AAA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3224" w14:textId="77777777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必填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4F37" w14:textId="7FEA3044" w:rsidR="00CC3198" w:rsidRPr="00DC55DF" w:rsidRDefault="00CC3198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自动带出保单交费人电子邮箱，可修改</w:t>
            </w:r>
          </w:p>
        </w:tc>
      </w:tr>
      <w:tr w:rsidR="00AC691D" w:rsidRPr="00DC55DF" w14:paraId="69F35467" w14:textId="77777777" w:rsidTr="00AC691D">
        <w:trPr>
          <w:trHeight w:val="28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248E" w14:textId="36F9EC47" w:rsidR="00AC691D" w:rsidRPr="00DC55DF" w:rsidRDefault="00AC691D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82E9B" w14:textId="2CEA391C" w:rsidR="00AC691D" w:rsidRPr="00DC55DF" w:rsidRDefault="00AC691D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非必填</w:t>
            </w: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0D40A" w14:textId="249467A6" w:rsidR="00AC691D" w:rsidRPr="00DC55DF" w:rsidRDefault="00AC691D" w:rsidP="009F22FE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C55D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用户手工录入</w:t>
            </w:r>
          </w:p>
        </w:tc>
      </w:tr>
    </w:tbl>
    <w:p w14:paraId="211DF504" w14:textId="444C6560" w:rsidR="00CC3198" w:rsidRDefault="00CC3198" w:rsidP="00CC3198">
      <w:pPr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</w:p>
    <w:p w14:paraId="43493EBC" w14:textId="6A167D91" w:rsidR="00D96963" w:rsidRPr="00D96963" w:rsidRDefault="00AC5B6D" w:rsidP="00D96963">
      <w:pPr>
        <w:ind w:left="851" w:firstLine="360"/>
      </w:pPr>
      <w:r>
        <w:rPr>
          <w:rFonts w:hint="eastAsia"/>
        </w:rPr>
        <w:t>单张</w:t>
      </w:r>
      <w:r w:rsidR="00D96963">
        <w:rPr>
          <w:rFonts w:hint="eastAsia"/>
        </w:rPr>
        <w:t>电子普票的开票金额上限为</w:t>
      </w:r>
      <w:r w:rsidR="00D96963">
        <w:rPr>
          <w:rFonts w:hint="eastAsia"/>
        </w:rPr>
        <w:t>1</w:t>
      </w:r>
      <w:r w:rsidR="00D96963">
        <w:t>0</w:t>
      </w:r>
      <w:r w:rsidR="00D96963">
        <w:rPr>
          <w:rFonts w:hint="eastAsia"/>
        </w:rPr>
        <w:t>万元，当用户勾选的开票金额</w:t>
      </w:r>
      <w:r w:rsidR="00E9092E">
        <w:rPr>
          <w:rFonts w:hint="eastAsia"/>
        </w:rPr>
        <w:t>大于</w:t>
      </w:r>
      <w:r w:rsidR="00E9092E">
        <w:rPr>
          <w:rFonts w:hint="eastAsia"/>
        </w:rPr>
        <w:t>9</w:t>
      </w:r>
      <w:r w:rsidR="00E9092E">
        <w:t>9999.99</w:t>
      </w:r>
      <w:r w:rsidR="00D96963">
        <w:rPr>
          <w:rFonts w:hint="eastAsia"/>
        </w:rPr>
        <w:t>时，点击【提交】按钮，系统提示用户“增值税电子发票的开票金额上限为</w:t>
      </w:r>
      <w:r w:rsidR="00D96963">
        <w:rPr>
          <w:rFonts w:hint="eastAsia"/>
        </w:rPr>
        <w:t>1</w:t>
      </w:r>
      <w:r w:rsidR="00D96963">
        <w:t>0</w:t>
      </w:r>
      <w:r w:rsidR="00D96963">
        <w:rPr>
          <w:rFonts w:hint="eastAsia"/>
        </w:rPr>
        <w:t>万元，</w:t>
      </w:r>
      <w:r w:rsidR="00BF0504">
        <w:rPr>
          <w:rFonts w:hint="eastAsia"/>
        </w:rPr>
        <w:t>系统</w:t>
      </w:r>
      <w:r w:rsidR="00D96963">
        <w:rPr>
          <w:rFonts w:hint="eastAsia"/>
        </w:rPr>
        <w:t>将自动拆分开票，请确认是否开票？”</w:t>
      </w:r>
      <w:r w:rsidR="001B3124">
        <w:rPr>
          <w:rFonts w:hint="eastAsia"/>
        </w:rPr>
        <w:t>。</w:t>
      </w:r>
    </w:p>
    <w:p w14:paraId="588872CF" w14:textId="0ACE86DF" w:rsidR="00F725F0" w:rsidRDefault="00BF0504" w:rsidP="000C2F42">
      <w:pPr>
        <w:pStyle w:val="a8"/>
        <w:ind w:left="1361" w:firstLineChars="0" w:firstLine="0"/>
      </w:pPr>
      <w:r>
        <w:rPr>
          <w:noProof/>
        </w:rPr>
        <w:drawing>
          <wp:inline distT="0" distB="0" distL="0" distR="0" wp14:anchorId="3018BF4D" wp14:editId="0B1B7B47">
            <wp:extent cx="2988129" cy="160801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978" cy="16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FBC" w14:textId="0585F698" w:rsidR="00D96963" w:rsidRDefault="00D96963" w:rsidP="000F1E51">
      <w:pPr>
        <w:pStyle w:val="a8"/>
        <w:ind w:left="1361" w:firstLineChars="0" w:firstLine="0"/>
      </w:pPr>
      <w:r>
        <w:rPr>
          <w:rFonts w:hint="eastAsia"/>
        </w:rPr>
        <w:t>用户确认后，展示“提交成功”的相关提示信息</w:t>
      </w:r>
      <w:r w:rsidR="00DD1814">
        <w:rPr>
          <w:rFonts w:hint="eastAsia"/>
        </w:rPr>
        <w:t>（具体提示方式已开发实现为准）</w:t>
      </w:r>
      <w:r w:rsidR="000F1E51">
        <w:rPr>
          <w:rFonts w:hint="eastAsia"/>
        </w:rPr>
        <w:t>，提示用户“</w:t>
      </w:r>
      <w:r w:rsidR="000F1E51" w:rsidRPr="000F1E51">
        <w:rPr>
          <w:rFonts w:hint="eastAsia"/>
        </w:rPr>
        <w:t>您的开票申请已提交，我们</w:t>
      </w:r>
      <w:r w:rsidR="000F1E51">
        <w:rPr>
          <w:rFonts w:hint="eastAsia"/>
        </w:rPr>
        <w:t>将</w:t>
      </w:r>
      <w:r w:rsidR="000F1E51" w:rsidRPr="000F1E51">
        <w:rPr>
          <w:rFonts w:hint="eastAsia"/>
        </w:rPr>
        <w:t>在</w:t>
      </w:r>
      <w:r w:rsidR="000F1E51" w:rsidRPr="000F1E51">
        <w:t>3</w:t>
      </w:r>
      <w:r w:rsidR="000F1E51" w:rsidRPr="000F1E51">
        <w:t>个工作日内将电子发票发送到您的邮箱</w:t>
      </w:r>
      <w:r w:rsidR="000F1E51">
        <w:rPr>
          <w:rFonts w:hint="eastAsia"/>
        </w:rPr>
        <w:t>”。</w:t>
      </w:r>
    </w:p>
    <w:p w14:paraId="2B1D798B" w14:textId="25AB0F95" w:rsidR="00836B5A" w:rsidRPr="00696BC3" w:rsidRDefault="00836B5A" w:rsidP="00696BC3">
      <w:pPr>
        <w:pStyle w:val="4"/>
        <w:numPr>
          <w:ilvl w:val="2"/>
          <w:numId w:val="17"/>
        </w:numPr>
        <w:ind w:firstLineChars="0"/>
        <w:rPr>
          <w:sz w:val="16"/>
          <w:szCs w:val="16"/>
        </w:rPr>
      </w:pPr>
      <w:r w:rsidRPr="00696BC3">
        <w:rPr>
          <w:rFonts w:hint="eastAsia"/>
          <w:sz w:val="21"/>
          <w:szCs w:val="21"/>
        </w:rPr>
        <w:t>发票拆分</w:t>
      </w:r>
    </w:p>
    <w:p w14:paraId="581EDD5F" w14:textId="0C48D865" w:rsidR="00836B5A" w:rsidRPr="00692C35" w:rsidRDefault="00D96963" w:rsidP="00D96963">
      <w:pPr>
        <w:ind w:firstLineChars="600" w:firstLine="1080"/>
      </w:pPr>
      <w:r>
        <w:rPr>
          <w:rFonts w:hint="eastAsia"/>
        </w:rPr>
        <w:t>拆分</w:t>
      </w:r>
      <w:r w:rsidR="00836B5A">
        <w:rPr>
          <w:rFonts w:hint="eastAsia"/>
        </w:rPr>
        <w:t>计算规则：</w:t>
      </w:r>
    </w:p>
    <w:p w14:paraId="331F7229" w14:textId="2614BEF6" w:rsidR="00836B5A" w:rsidRDefault="00836B5A" w:rsidP="00836B5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若开票金额</w:t>
      </w:r>
      <w:r w:rsidR="007B61A0">
        <w:rPr>
          <w:rFonts w:hint="eastAsia"/>
        </w:rPr>
        <w:t>小于</w:t>
      </w:r>
      <w:r w:rsidR="007B61A0">
        <w:rPr>
          <w:rFonts w:hint="eastAsia"/>
        </w:rPr>
        <w:t>1</w:t>
      </w:r>
      <w:r w:rsidR="007B61A0">
        <w:t>0</w:t>
      </w:r>
      <w:r w:rsidR="007B61A0">
        <w:rPr>
          <w:rFonts w:hint="eastAsia"/>
        </w:rPr>
        <w:t>万</w:t>
      </w:r>
      <w:r>
        <w:rPr>
          <w:rFonts w:hint="eastAsia"/>
        </w:rPr>
        <w:t>，则</w:t>
      </w:r>
      <w:r w:rsidR="007B61A0">
        <w:rPr>
          <w:rFonts w:hint="eastAsia"/>
        </w:rPr>
        <w:t>直接</w:t>
      </w:r>
      <w:r>
        <w:rPr>
          <w:rFonts w:hint="eastAsia"/>
        </w:rPr>
        <w:t>开具</w:t>
      </w:r>
      <w:r w:rsidR="007B61A0">
        <w:rPr>
          <w:rFonts w:hint="eastAsia"/>
        </w:rPr>
        <w:t>单张发票，发票明细中的同一险种金额合并开具，例如新契约险种</w:t>
      </w:r>
      <w:r w:rsidR="007B61A0">
        <w:rPr>
          <w:rFonts w:hint="eastAsia"/>
        </w:rPr>
        <w:t>A-</w:t>
      </w:r>
      <w:r w:rsidR="007B61A0">
        <w:t>3</w:t>
      </w:r>
      <w:r w:rsidR="007B61A0">
        <w:rPr>
          <w:rFonts w:hint="eastAsia"/>
        </w:rPr>
        <w:t>万，险种</w:t>
      </w:r>
      <w:r w:rsidR="007B61A0">
        <w:rPr>
          <w:rFonts w:hint="eastAsia"/>
        </w:rPr>
        <w:t>B-</w:t>
      </w:r>
      <w:r w:rsidR="007B61A0">
        <w:t>2</w:t>
      </w:r>
      <w:r w:rsidR="007B61A0">
        <w:rPr>
          <w:rFonts w:hint="eastAsia"/>
        </w:rPr>
        <w:t>万；加保险种</w:t>
      </w:r>
      <w:r w:rsidR="007B61A0">
        <w:rPr>
          <w:rFonts w:hint="eastAsia"/>
        </w:rPr>
        <w:t>A-</w:t>
      </w:r>
      <w:r w:rsidR="007B61A0">
        <w:t>1</w:t>
      </w:r>
      <w:r w:rsidR="007B61A0">
        <w:rPr>
          <w:rFonts w:hint="eastAsia"/>
        </w:rPr>
        <w:t>万，险种</w:t>
      </w:r>
      <w:r w:rsidR="007B61A0">
        <w:rPr>
          <w:rFonts w:hint="eastAsia"/>
        </w:rPr>
        <w:t>B-</w:t>
      </w:r>
      <w:r w:rsidR="007B61A0">
        <w:t>1</w:t>
      </w:r>
      <w:r w:rsidR="007B61A0">
        <w:rPr>
          <w:rFonts w:hint="eastAsia"/>
        </w:rPr>
        <w:t>万。发票明细中：险种</w:t>
      </w:r>
      <w:r w:rsidR="007B61A0">
        <w:rPr>
          <w:rFonts w:hint="eastAsia"/>
        </w:rPr>
        <w:t>A-</w:t>
      </w:r>
      <w:r w:rsidR="007B61A0">
        <w:t>4</w:t>
      </w:r>
      <w:r w:rsidR="007B61A0">
        <w:rPr>
          <w:rFonts w:hint="eastAsia"/>
        </w:rPr>
        <w:t>万，险种</w:t>
      </w:r>
      <w:r w:rsidR="007B61A0">
        <w:rPr>
          <w:rFonts w:hint="eastAsia"/>
        </w:rPr>
        <w:t>B-</w:t>
      </w:r>
      <w:r w:rsidR="007B61A0">
        <w:t>3</w:t>
      </w:r>
      <w:r w:rsidR="007B61A0">
        <w:rPr>
          <w:rFonts w:hint="eastAsia"/>
        </w:rPr>
        <w:t>万。</w:t>
      </w:r>
    </w:p>
    <w:p w14:paraId="4A0B0F56" w14:textId="6199EBBF" w:rsidR="00696BC3" w:rsidRDefault="00836B5A" w:rsidP="007B61A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若开票</w:t>
      </w:r>
      <w:r w:rsidR="007B61A0">
        <w:rPr>
          <w:rFonts w:hint="eastAsia"/>
        </w:rPr>
        <w:t>金额大于等于</w:t>
      </w:r>
      <w:r w:rsidR="007B61A0">
        <w:rPr>
          <w:rFonts w:hint="eastAsia"/>
        </w:rPr>
        <w:t>1</w:t>
      </w:r>
      <w:r w:rsidR="007B61A0">
        <w:t>0</w:t>
      </w:r>
      <w:r w:rsidR="007B61A0">
        <w:rPr>
          <w:rFonts w:hint="eastAsia"/>
        </w:rPr>
        <w:t>万，则按照</w:t>
      </w:r>
      <w:r w:rsidR="007B61A0">
        <w:rPr>
          <w:rFonts w:hint="eastAsia"/>
        </w:rPr>
        <w:t>9</w:t>
      </w:r>
      <w:r w:rsidR="007B61A0">
        <w:rPr>
          <w:rFonts w:hint="eastAsia"/>
        </w:rPr>
        <w:t>万为限拆分发票。</w:t>
      </w:r>
      <w:r>
        <w:rPr>
          <w:rFonts w:hint="eastAsia"/>
        </w:rPr>
        <w:t>例如：需要开票的</w:t>
      </w:r>
      <w:r w:rsidR="00CE5DEE">
        <w:rPr>
          <w:rFonts w:hint="eastAsia"/>
        </w:rPr>
        <w:t>交费</w:t>
      </w:r>
      <w:r>
        <w:rPr>
          <w:rFonts w:hint="eastAsia"/>
        </w:rPr>
        <w:t>记录中，险种</w:t>
      </w:r>
      <w:r>
        <w:t>A</w:t>
      </w:r>
      <w:r>
        <w:t>保费</w:t>
      </w:r>
      <w:r>
        <w:t>5</w:t>
      </w:r>
      <w:r>
        <w:t>万，险种</w:t>
      </w:r>
      <w:r>
        <w:t>B</w:t>
      </w:r>
      <w:r>
        <w:t>保费</w:t>
      </w:r>
      <w:r w:rsidR="00E9092E">
        <w:t>5</w:t>
      </w:r>
      <w:r>
        <w:t>万。第一张发票开具</w:t>
      </w:r>
      <w:r w:rsidR="007B61A0">
        <w:t>9</w:t>
      </w:r>
      <w:r w:rsidR="007B61A0">
        <w:rPr>
          <w:rFonts w:hint="eastAsia"/>
        </w:rPr>
        <w:t>万</w:t>
      </w:r>
      <w:r w:rsidR="00E9092E">
        <w:rPr>
          <w:rFonts w:hint="eastAsia"/>
        </w:rPr>
        <w:t>元</w:t>
      </w:r>
      <w:r>
        <w:t>，</w:t>
      </w:r>
      <w:r>
        <w:rPr>
          <w:rFonts w:hint="eastAsia"/>
        </w:rPr>
        <w:t>其中包含险种</w:t>
      </w:r>
      <w:r>
        <w:t>A</w:t>
      </w:r>
      <w:r>
        <w:t>：</w:t>
      </w:r>
      <w:r>
        <w:t>5</w:t>
      </w:r>
      <w:r>
        <w:t>万，险种</w:t>
      </w:r>
      <w:r>
        <w:t>B</w:t>
      </w:r>
      <w:r>
        <w:t>：</w:t>
      </w:r>
      <w:r w:rsidR="007B61A0">
        <w:t>4</w:t>
      </w:r>
      <w:r w:rsidR="007B61A0">
        <w:rPr>
          <w:rFonts w:hint="eastAsia"/>
        </w:rPr>
        <w:t>万</w:t>
      </w:r>
      <w:r>
        <w:t>。第二张发票开具</w:t>
      </w:r>
      <w:r w:rsidR="007B61A0">
        <w:t>1</w:t>
      </w:r>
      <w:r w:rsidR="007B61A0">
        <w:rPr>
          <w:rFonts w:hint="eastAsia"/>
        </w:rPr>
        <w:t>万</w:t>
      </w:r>
      <w:r>
        <w:t>，其中包含险种</w:t>
      </w:r>
      <w:r>
        <w:t>B</w:t>
      </w:r>
      <w:r>
        <w:t>：</w:t>
      </w:r>
      <w:r>
        <w:t>1</w:t>
      </w:r>
      <w:r>
        <w:t>万。若</w:t>
      </w:r>
      <w:r>
        <w:rPr>
          <w:rFonts w:hint="eastAsia"/>
        </w:rPr>
        <w:t>首张开具后剩余金额大于</w:t>
      </w:r>
      <w:r w:rsidR="007B61A0">
        <w:rPr>
          <w:rFonts w:hint="eastAsia"/>
        </w:rPr>
        <w:t>等于</w:t>
      </w:r>
      <w:r>
        <w:t>10</w:t>
      </w:r>
      <w:r>
        <w:t>万，</w:t>
      </w:r>
      <w:r>
        <w:rPr>
          <w:rFonts w:hint="eastAsia"/>
        </w:rPr>
        <w:t>则继续按照</w:t>
      </w:r>
      <w:r w:rsidR="007B61A0">
        <w:t>9</w:t>
      </w:r>
      <w:r>
        <w:rPr>
          <w:rFonts w:hint="eastAsia"/>
        </w:rPr>
        <w:t>万拆分。</w:t>
      </w:r>
    </w:p>
    <w:p w14:paraId="25582418" w14:textId="39A68ED8" w:rsidR="00696BC3" w:rsidRPr="00D96963" w:rsidRDefault="00696BC3" w:rsidP="00D96963">
      <w:pPr>
        <w:pStyle w:val="4"/>
        <w:numPr>
          <w:ilvl w:val="2"/>
          <w:numId w:val="17"/>
        </w:numPr>
        <w:ind w:firstLineChars="0"/>
        <w:rPr>
          <w:sz w:val="21"/>
          <w:szCs w:val="21"/>
        </w:rPr>
      </w:pPr>
      <w:r w:rsidRPr="00D96963">
        <w:rPr>
          <w:rFonts w:hint="eastAsia"/>
          <w:sz w:val="21"/>
          <w:szCs w:val="21"/>
        </w:rPr>
        <w:t>发票开具</w:t>
      </w:r>
    </w:p>
    <w:p w14:paraId="79ED962D" w14:textId="77777777" w:rsidR="00B37053" w:rsidRDefault="00696BC3" w:rsidP="00B37053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在官网提交</w:t>
      </w:r>
      <w:proofErr w:type="gramEnd"/>
      <w:r>
        <w:rPr>
          <w:rFonts w:hint="eastAsia"/>
        </w:rPr>
        <w:t>开票信息后，</w:t>
      </w:r>
      <w:r w:rsidR="00D96963">
        <w:rPr>
          <w:rFonts w:hint="eastAsia"/>
        </w:rPr>
        <w:t>电商</w:t>
      </w:r>
      <w:r w:rsidR="001E2369">
        <w:rPr>
          <w:rFonts w:hint="eastAsia"/>
        </w:rPr>
        <w:t>将</w:t>
      </w:r>
      <w:r>
        <w:rPr>
          <w:rFonts w:hint="eastAsia"/>
        </w:rPr>
        <w:t>开票信息发送至</w:t>
      </w:r>
      <w:r w:rsidR="00C05D96">
        <w:rPr>
          <w:rFonts w:hint="eastAsia"/>
        </w:rPr>
        <w:t>发票管理</w:t>
      </w:r>
      <w:r>
        <w:rPr>
          <w:rFonts w:hint="eastAsia"/>
        </w:rPr>
        <w:t>。</w:t>
      </w:r>
      <w:r w:rsidR="00C05D96">
        <w:rPr>
          <w:rFonts w:hint="eastAsia"/>
        </w:rPr>
        <w:t>系统</w:t>
      </w:r>
      <w:r>
        <w:rPr>
          <w:rFonts w:hint="eastAsia"/>
        </w:rPr>
        <w:t>根据客户选择的</w:t>
      </w:r>
      <w:r w:rsidR="00CE5DEE">
        <w:rPr>
          <w:rFonts w:hint="eastAsia"/>
        </w:rPr>
        <w:t>交费</w:t>
      </w:r>
      <w:r>
        <w:rPr>
          <w:rFonts w:hint="eastAsia"/>
        </w:rPr>
        <w:t>记录、开票信息等通过接口形式发送给第三方</w:t>
      </w:r>
      <w:r w:rsidR="00982BE8">
        <w:rPr>
          <w:rFonts w:hint="eastAsia"/>
        </w:rPr>
        <w:t>。</w:t>
      </w:r>
    </w:p>
    <w:p w14:paraId="3B029D81" w14:textId="47FAC1E7" w:rsidR="00696BC3" w:rsidRDefault="00A325CB" w:rsidP="00B37053">
      <w:pPr>
        <w:pStyle w:val="a8"/>
        <w:ind w:left="1489" w:firstLineChars="0" w:firstLine="0"/>
      </w:pPr>
      <w:r>
        <w:rPr>
          <w:rFonts w:hint="eastAsia"/>
        </w:rPr>
        <w:t>发票开具成功后</w:t>
      </w:r>
      <w:r w:rsidR="00696BC3">
        <w:rPr>
          <w:rFonts w:hint="eastAsia"/>
        </w:rPr>
        <w:t>，将发票文件发送</w:t>
      </w:r>
      <w:proofErr w:type="gramStart"/>
      <w:r w:rsidR="00696BC3">
        <w:rPr>
          <w:rFonts w:hint="eastAsia"/>
        </w:rPr>
        <w:t>至客户</w:t>
      </w:r>
      <w:proofErr w:type="gramEnd"/>
      <w:r w:rsidR="00696BC3">
        <w:rPr>
          <w:rFonts w:hint="eastAsia"/>
        </w:rPr>
        <w:t>申请时登记的邮箱</w:t>
      </w:r>
      <w:r w:rsidR="00120977">
        <w:rPr>
          <w:rFonts w:hint="eastAsia"/>
        </w:rPr>
        <w:t>（邮件发送由三方负责）</w:t>
      </w:r>
      <w:r w:rsidR="00696BC3">
        <w:rPr>
          <w:rFonts w:hint="eastAsia"/>
        </w:rPr>
        <w:t>。</w:t>
      </w:r>
      <w:r w:rsidR="00EB7EF5">
        <w:rPr>
          <w:rFonts w:hint="eastAsia"/>
        </w:rPr>
        <w:t>每封邮件仅发送一张发票，当用户一次开具多张发票时，发送多封邮件。</w:t>
      </w:r>
      <w:r w:rsidR="00725D6B">
        <w:rPr>
          <w:rFonts w:hint="eastAsia"/>
        </w:rPr>
        <w:t>发送模板如下：</w:t>
      </w:r>
    </w:p>
    <w:p w14:paraId="25268011" w14:textId="3956C95B" w:rsidR="00725D6B" w:rsidRDefault="00725D6B" w:rsidP="00B37053">
      <w:pPr>
        <w:pStyle w:val="a8"/>
        <w:ind w:leftChars="700" w:left="1260" w:firstLine="360"/>
      </w:pPr>
      <w:r w:rsidRPr="00725D6B">
        <w:rPr>
          <w:rFonts w:hint="eastAsia"/>
          <w:b/>
          <w:bCs/>
        </w:rPr>
        <w:t>主　题</w:t>
      </w:r>
      <w:r>
        <w:rPr>
          <w:rFonts w:hint="eastAsia"/>
        </w:rPr>
        <w:t>：</w:t>
      </w:r>
      <w:r w:rsidRPr="00725D6B">
        <w:rPr>
          <w:rFonts w:hint="eastAsia"/>
          <w:b/>
          <w:bCs/>
          <w:color w:val="000000" w:themeColor="text1"/>
        </w:rPr>
        <w:t>【信美相互】您收到一张新的电子发票</w:t>
      </w:r>
    </w:p>
    <w:p w14:paraId="510BD049" w14:textId="36D9909E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尊敬</w:t>
      </w:r>
      <w:r w:rsidR="00D36C0F">
        <w:rPr>
          <w:rFonts w:hint="eastAsia"/>
        </w:rPr>
        <w:t>的客户您好</w:t>
      </w:r>
      <w:r w:rsidRPr="007B37D2">
        <w:rPr>
          <w:rFonts w:ascii="方正兰亭纤黑简体" w:eastAsia="方正兰亭纤黑简体" w:hAnsiTheme="minorEastAsia" w:cstheme="minorEastAsia" w:hint="eastAsia"/>
          <w:szCs w:val="18"/>
        </w:rPr>
        <w:t>：</w:t>
      </w:r>
    </w:p>
    <w:p w14:paraId="4D425EA1" w14:textId="1F15AAE8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感谢您在信美人</w:t>
      </w:r>
      <w:proofErr w:type="gramStart"/>
      <w:r>
        <w:rPr>
          <w:rFonts w:hint="eastAsia"/>
        </w:rPr>
        <w:t>寿相互保险社购买</w:t>
      </w:r>
      <w:proofErr w:type="gramEnd"/>
      <w:r>
        <w:rPr>
          <w:rFonts w:hint="eastAsia"/>
        </w:rPr>
        <w:t>保险服务，并选择开具增值税电子普通发票，</w:t>
      </w:r>
    </w:p>
    <w:p w14:paraId="063525BA" w14:textId="77777777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我们现将电子发票以邮件的方式发送给您。</w:t>
      </w:r>
    </w:p>
    <w:p w14:paraId="2C0465F5" w14:textId="0C006B06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根据税法规定，电子发票完全具备纸质发票的法律效力。</w:t>
      </w:r>
      <w:r w:rsidR="00775CAF">
        <w:rPr>
          <w:rFonts w:hint="eastAsia"/>
        </w:rPr>
        <w:t>发票信息如下：</w:t>
      </w:r>
      <w:r w:rsidR="00775CAF">
        <w:t xml:space="preserve"> </w:t>
      </w:r>
    </w:p>
    <w:p w14:paraId="07168BC4" w14:textId="68F5EA6E" w:rsidR="00775CAF" w:rsidRDefault="00775CAF" w:rsidP="00B37053">
      <w:pPr>
        <w:pStyle w:val="a8"/>
        <w:ind w:leftChars="700" w:left="1260" w:firstLine="360"/>
      </w:pPr>
    </w:p>
    <w:p w14:paraId="3D2F7B51" w14:textId="45D1B2BE" w:rsidR="007B61A0" w:rsidRPr="007B61A0" w:rsidRDefault="007B61A0" w:rsidP="00B37053">
      <w:pPr>
        <w:pStyle w:val="a8"/>
        <w:ind w:leftChars="700" w:left="1260" w:firstLine="360"/>
      </w:pPr>
      <w:r>
        <w:rPr>
          <w:rFonts w:hint="eastAsia"/>
        </w:rPr>
        <w:t>保险合同号：</w:t>
      </w:r>
      <w:r w:rsidRPr="00725D6B">
        <w:rPr>
          <w:rFonts w:hint="eastAsia"/>
          <w:b/>
          <w:bCs/>
          <w:i/>
          <w:iCs/>
          <w:color w:val="4472C4" w:themeColor="accent1"/>
        </w:rPr>
        <w:t>X</w:t>
      </w:r>
      <w:r w:rsidRPr="00725D6B">
        <w:rPr>
          <w:b/>
          <w:bCs/>
          <w:i/>
          <w:iCs/>
          <w:color w:val="4472C4" w:themeColor="accent1"/>
        </w:rPr>
        <w:t>XXXXXXXXXXX</w:t>
      </w:r>
    </w:p>
    <w:p w14:paraId="4A23641C" w14:textId="52570394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开票日期：</w:t>
      </w:r>
      <w:r w:rsidRPr="00725D6B">
        <w:rPr>
          <w:b/>
          <w:bCs/>
          <w:i/>
          <w:iCs/>
          <w:color w:val="4472C4" w:themeColor="accent1"/>
        </w:rPr>
        <w:t>YYYYMMDD</w:t>
      </w:r>
    </w:p>
    <w:p w14:paraId="4AC45B71" w14:textId="68B791A0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lastRenderedPageBreak/>
        <w:t>发票代码：</w:t>
      </w:r>
      <w:r w:rsidRPr="00725D6B">
        <w:rPr>
          <w:rFonts w:hint="eastAsia"/>
          <w:b/>
          <w:bCs/>
          <w:i/>
          <w:iCs/>
          <w:color w:val="4472C4" w:themeColor="accent1"/>
        </w:rPr>
        <w:t>X</w:t>
      </w:r>
      <w:r w:rsidRPr="00725D6B">
        <w:rPr>
          <w:b/>
          <w:bCs/>
          <w:i/>
          <w:iCs/>
          <w:color w:val="4472C4" w:themeColor="accent1"/>
        </w:rPr>
        <w:t>XXXXXXXXXXX</w:t>
      </w:r>
    </w:p>
    <w:p w14:paraId="69F4CCA6" w14:textId="352E7D2E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发票号码：</w:t>
      </w:r>
      <w:r w:rsidRPr="00725D6B">
        <w:rPr>
          <w:b/>
          <w:bCs/>
          <w:i/>
          <w:iCs/>
          <w:color w:val="4472C4" w:themeColor="accent1"/>
        </w:rPr>
        <w:t>XXXXXXX</w:t>
      </w:r>
    </w:p>
    <w:p w14:paraId="6F5BEAE5" w14:textId="77777777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销方名称：信美人</w:t>
      </w:r>
      <w:proofErr w:type="gramStart"/>
      <w:r>
        <w:rPr>
          <w:rFonts w:hint="eastAsia"/>
        </w:rPr>
        <w:t>寿相互</w:t>
      </w:r>
      <w:proofErr w:type="gramEnd"/>
      <w:r>
        <w:rPr>
          <w:rFonts w:hint="eastAsia"/>
        </w:rPr>
        <w:t>保险社</w:t>
      </w:r>
      <w:r>
        <w:t xml:space="preserve"> </w:t>
      </w:r>
    </w:p>
    <w:p w14:paraId="1059FA5D" w14:textId="6A3C3ACD" w:rsidR="00725D6B" w:rsidRDefault="00725D6B" w:rsidP="00B37053">
      <w:pPr>
        <w:pStyle w:val="a8"/>
        <w:ind w:leftChars="700" w:left="1260" w:firstLine="360"/>
        <w:rPr>
          <w:b/>
          <w:bCs/>
          <w:i/>
          <w:iCs/>
          <w:color w:val="4472C4" w:themeColor="accent1"/>
        </w:rPr>
      </w:pPr>
      <w:r>
        <w:rPr>
          <w:rFonts w:hint="eastAsia"/>
        </w:rPr>
        <w:t>购方名称：</w:t>
      </w:r>
      <w:r w:rsidRPr="00725D6B">
        <w:rPr>
          <w:rFonts w:hint="eastAsia"/>
          <w:b/>
          <w:bCs/>
          <w:i/>
          <w:iCs/>
          <w:color w:val="4472C4" w:themeColor="accent1"/>
        </w:rPr>
        <w:t>交费人姓名</w:t>
      </w:r>
    </w:p>
    <w:p w14:paraId="23A8BD58" w14:textId="77777777" w:rsidR="00725D6B" w:rsidRDefault="00725D6B" w:rsidP="00B37053">
      <w:pPr>
        <w:pStyle w:val="a8"/>
        <w:ind w:leftChars="700" w:left="1260" w:firstLine="360"/>
      </w:pPr>
    </w:p>
    <w:p w14:paraId="705AEF2C" w14:textId="32111AEE" w:rsidR="00725D6B" w:rsidRDefault="00725D6B" w:rsidP="00B37053">
      <w:pPr>
        <w:pStyle w:val="a8"/>
        <w:ind w:leftChars="700" w:left="1260" w:firstLine="360"/>
      </w:pPr>
      <w:r>
        <w:rPr>
          <w:rFonts w:hint="eastAsia"/>
        </w:rPr>
        <w:t>附件是电子发票</w:t>
      </w:r>
      <w:r>
        <w:t>PDF</w:t>
      </w:r>
      <w:r>
        <w:t>文件，供下载使用。</w:t>
      </w:r>
    </w:p>
    <w:p w14:paraId="5542DC00" w14:textId="4D1EA140" w:rsidR="00725D6B" w:rsidRPr="00725D6B" w:rsidRDefault="00725D6B" w:rsidP="00B37053">
      <w:pPr>
        <w:pStyle w:val="a8"/>
        <w:ind w:leftChars="700" w:left="1260" w:firstLine="360"/>
      </w:pPr>
      <w:r w:rsidRPr="00725D6B">
        <w:rPr>
          <w:rFonts w:hint="eastAsia"/>
        </w:rPr>
        <w:t>如果您对上述内容有任何疑义，请咨询信美人</w:t>
      </w:r>
      <w:proofErr w:type="gramStart"/>
      <w:r w:rsidRPr="00725D6B">
        <w:rPr>
          <w:rFonts w:hint="eastAsia"/>
        </w:rPr>
        <w:t>寿相互</w:t>
      </w:r>
      <w:proofErr w:type="gramEnd"/>
      <w:r w:rsidRPr="00725D6B">
        <w:rPr>
          <w:rFonts w:hint="eastAsia"/>
        </w:rPr>
        <w:t>保险社在线客服或拨打客服热线</w:t>
      </w:r>
      <w:r w:rsidRPr="00725D6B">
        <w:t>400-139-9990</w:t>
      </w:r>
      <w:r w:rsidRPr="00725D6B">
        <w:t>。</w:t>
      </w:r>
    </w:p>
    <w:p w14:paraId="438FA927" w14:textId="1F5B4CC1" w:rsidR="00D96963" w:rsidRDefault="00725D6B" w:rsidP="00B37053">
      <w:pPr>
        <w:spacing w:line="360" w:lineRule="auto"/>
        <w:ind w:leftChars="700" w:left="1260" w:firstLineChars="0" w:firstLine="0"/>
        <w:rPr>
          <w:rFonts w:ascii="方正兰亭纤黑简体" w:eastAsia="方正兰亭纤黑简体" w:hAnsiTheme="minorEastAsia" w:cstheme="minorEastAsia"/>
          <w:b/>
          <w:bCs/>
          <w:i/>
          <w:iCs/>
          <w:color w:val="2E74B5"/>
          <w:szCs w:val="21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</w:t>
      </w:r>
      <w:r w:rsidRPr="00A17E2E">
        <w:rPr>
          <w:rFonts w:ascii="方正兰亭纤黑简体" w:eastAsia="方正兰亭纤黑简体" w:hAnsiTheme="minorEastAsia" w:cstheme="minorEastAsia" w:hint="eastAsia"/>
          <w:b/>
          <w:bCs/>
          <w:i/>
          <w:iCs/>
          <w:color w:val="2E74B5"/>
          <w:szCs w:val="21"/>
        </w:rPr>
        <w:t xml:space="preserve"> &lt;年-月-日&gt;</w:t>
      </w:r>
    </w:p>
    <w:p w14:paraId="0C9C5D63" w14:textId="4BC42F04" w:rsidR="00B37053" w:rsidRDefault="00B37053" w:rsidP="00B37053">
      <w:pPr>
        <w:pStyle w:val="a8"/>
        <w:numPr>
          <w:ilvl w:val="0"/>
          <w:numId w:val="36"/>
        </w:numPr>
        <w:ind w:firstLineChars="0"/>
      </w:pPr>
      <w:r w:rsidRPr="00B37053">
        <w:rPr>
          <w:rFonts w:hint="eastAsia"/>
        </w:rPr>
        <w:t>开具失败</w:t>
      </w:r>
    </w:p>
    <w:p w14:paraId="404C986D" w14:textId="696D0DE0" w:rsidR="00B37053" w:rsidRDefault="00B37053" w:rsidP="001D0941">
      <w:pPr>
        <w:pStyle w:val="a8"/>
        <w:numPr>
          <w:ilvl w:val="1"/>
          <w:numId w:val="37"/>
        </w:numPr>
        <w:ind w:firstLineChars="0"/>
      </w:pPr>
      <w:r>
        <w:rPr>
          <w:rFonts w:hint="eastAsia"/>
        </w:rPr>
        <w:t>当用户申请开票数量超过系统发票余量时，开票状态更新为“</w:t>
      </w:r>
      <w:r w:rsidR="001D0941">
        <w:rPr>
          <w:rFonts w:hint="eastAsia"/>
        </w:rPr>
        <w:t>开票中</w:t>
      </w:r>
      <w:r>
        <w:rPr>
          <w:rFonts w:hint="eastAsia"/>
        </w:rPr>
        <w:t>”</w:t>
      </w:r>
      <w:r w:rsidR="001D0941">
        <w:rPr>
          <w:rFonts w:hint="eastAsia"/>
        </w:rPr>
        <w:t>，钉钉发送预警消息到财务群；</w:t>
      </w:r>
    </w:p>
    <w:p w14:paraId="68C82E36" w14:textId="5D48AF1B" w:rsidR="001D0941" w:rsidRPr="00B37053" w:rsidRDefault="001D0941" w:rsidP="001D0941">
      <w:pPr>
        <w:pStyle w:val="a8"/>
        <w:numPr>
          <w:ilvl w:val="1"/>
          <w:numId w:val="37"/>
        </w:numPr>
        <w:ind w:firstLineChars="0"/>
      </w:pPr>
      <w:r>
        <w:rPr>
          <w:rFonts w:hint="eastAsia"/>
        </w:rPr>
        <w:t>当用户申请的开票信息拆分后，由于系统问题导致单张发票开具失败时，整批发票状态更新为“开票中”，钉钉发送预警消息到财务群；</w:t>
      </w:r>
    </w:p>
    <w:p w14:paraId="2D82AB0A" w14:textId="4958781E" w:rsidR="00B37053" w:rsidRDefault="00B37053" w:rsidP="00B37053">
      <w:pPr>
        <w:pStyle w:val="4"/>
        <w:numPr>
          <w:ilvl w:val="2"/>
          <w:numId w:val="17"/>
        </w:numPr>
        <w:ind w:firstLineChars="0"/>
        <w:rPr>
          <w:sz w:val="21"/>
          <w:szCs w:val="21"/>
        </w:rPr>
      </w:pPr>
      <w:r w:rsidRPr="00B37053">
        <w:rPr>
          <w:rFonts w:hint="eastAsia"/>
          <w:sz w:val="21"/>
          <w:szCs w:val="21"/>
        </w:rPr>
        <w:t>提示信息</w:t>
      </w:r>
    </w:p>
    <w:tbl>
      <w:tblPr>
        <w:tblStyle w:val="a7"/>
        <w:tblW w:w="0" w:type="auto"/>
        <w:tblInd w:w="719" w:type="dxa"/>
        <w:tblLook w:val="04A0" w:firstRow="1" w:lastRow="0" w:firstColumn="1" w:lastColumn="0" w:noHBand="0" w:noVBand="1"/>
      </w:tblPr>
      <w:tblGrid>
        <w:gridCol w:w="2395"/>
        <w:gridCol w:w="5103"/>
      </w:tblGrid>
      <w:tr w:rsidR="00B37053" w14:paraId="002FB242" w14:textId="77777777" w:rsidTr="00B37053">
        <w:tc>
          <w:tcPr>
            <w:tcW w:w="2395" w:type="dxa"/>
          </w:tcPr>
          <w:p w14:paraId="403EA00E" w14:textId="03D41AF5" w:rsidR="00B37053" w:rsidRDefault="00B37053" w:rsidP="00B37053">
            <w:pPr>
              <w:ind w:firstLineChars="0" w:firstLine="0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5103" w:type="dxa"/>
          </w:tcPr>
          <w:p w14:paraId="3D8F115A" w14:textId="4E6FA48A" w:rsidR="00B37053" w:rsidRDefault="00B37053" w:rsidP="00B37053">
            <w:pPr>
              <w:ind w:firstLineChars="0" w:firstLine="0"/>
            </w:pPr>
            <w:r>
              <w:rPr>
                <w:rFonts w:hint="eastAsia"/>
              </w:rPr>
              <w:t>规则描述</w:t>
            </w:r>
          </w:p>
        </w:tc>
      </w:tr>
      <w:tr w:rsidR="00B37053" w14:paraId="08C19565" w14:textId="77777777" w:rsidTr="00B37053">
        <w:tc>
          <w:tcPr>
            <w:tcW w:w="2395" w:type="dxa"/>
          </w:tcPr>
          <w:p w14:paraId="40D62DF9" w14:textId="2CD5D91F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proofErr w:type="gramStart"/>
            <w:r w:rsidRPr="00AD1BCF">
              <w:rPr>
                <w:rFonts w:ascii="等线" w:eastAsia="等线" w:hAnsi="等线" w:hint="eastAsia"/>
                <w:iCs/>
                <w:szCs w:val="18"/>
              </w:rPr>
              <w:t>必录项校验</w:t>
            </w:r>
            <w:proofErr w:type="gramEnd"/>
          </w:p>
        </w:tc>
        <w:tc>
          <w:tcPr>
            <w:tcW w:w="5103" w:type="dxa"/>
          </w:tcPr>
          <w:p w14:paraId="22F73814" w14:textId="41840D1B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请</w:t>
            </w:r>
            <w:r w:rsidR="001D0941">
              <w:rPr>
                <w:rFonts w:ascii="等线" w:eastAsia="等线" w:hAnsi="等线" w:hint="eastAsia"/>
                <w:iCs/>
                <w:szCs w:val="18"/>
              </w:rPr>
              <w:t>填写</w:t>
            </w:r>
            <w:r w:rsidRPr="00B37053">
              <w:rPr>
                <w:rFonts w:ascii="等线" w:eastAsia="等线" w:hAnsi="等线" w:hint="eastAsia"/>
                <w:iCs/>
                <w:szCs w:val="18"/>
              </w:rPr>
              <w:t>***</w:t>
            </w:r>
          </w:p>
          <w:p w14:paraId="73AE7270" w14:textId="012F2B7D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（注释：</w:t>
            </w:r>
            <w:r w:rsidRPr="00B37053">
              <w:rPr>
                <w:rFonts w:ascii="等线" w:eastAsia="等线" w:hAnsi="等线"/>
                <w:iCs/>
                <w:szCs w:val="18"/>
              </w:rPr>
              <w:t>**</w:t>
            </w:r>
            <w:r w:rsidRPr="00B37053">
              <w:rPr>
                <w:rFonts w:ascii="等线" w:eastAsia="等线" w:hAnsi="等线" w:hint="eastAsia"/>
                <w:iCs/>
                <w:szCs w:val="18"/>
              </w:rPr>
              <w:t>为</w:t>
            </w:r>
            <w:r w:rsidRPr="00B37053">
              <w:rPr>
                <w:rFonts w:ascii="等线" w:eastAsia="等线" w:hAnsi="等线"/>
                <w:iCs/>
                <w:szCs w:val="18"/>
              </w:rPr>
              <w:t>第一个未填的</w:t>
            </w:r>
            <w:proofErr w:type="gramStart"/>
            <w:r w:rsidRPr="00B37053">
              <w:rPr>
                <w:rFonts w:ascii="等线" w:eastAsia="等线" w:hAnsi="等线"/>
                <w:iCs/>
                <w:szCs w:val="18"/>
              </w:rPr>
              <w:t>必录项</w:t>
            </w:r>
            <w:r w:rsidRPr="00B37053">
              <w:rPr>
                <w:rFonts w:ascii="等线" w:eastAsia="等线" w:hAnsi="等线" w:hint="eastAsia"/>
                <w:iCs/>
                <w:szCs w:val="18"/>
              </w:rPr>
              <w:t>的</w:t>
            </w:r>
            <w:proofErr w:type="gramEnd"/>
            <w:r w:rsidRPr="00B37053">
              <w:rPr>
                <w:rFonts w:ascii="等线" w:eastAsia="等线" w:hAnsi="等线" w:hint="eastAsia"/>
                <w:iCs/>
                <w:szCs w:val="18"/>
              </w:rPr>
              <w:t>字段名称）</w:t>
            </w:r>
          </w:p>
        </w:tc>
      </w:tr>
      <w:tr w:rsidR="00B37053" w14:paraId="2F1DBD52" w14:textId="77777777" w:rsidTr="00B37053">
        <w:tc>
          <w:tcPr>
            <w:tcW w:w="2395" w:type="dxa"/>
          </w:tcPr>
          <w:p w14:paraId="058CF958" w14:textId="710DB356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proofErr w:type="gramStart"/>
            <w:r w:rsidRPr="00B37053">
              <w:rPr>
                <w:rFonts w:ascii="等线" w:eastAsia="等线" w:hAnsi="等线" w:hint="eastAsia"/>
                <w:iCs/>
                <w:szCs w:val="18"/>
              </w:rPr>
              <w:t>必录项格式</w:t>
            </w:r>
            <w:proofErr w:type="gramEnd"/>
            <w:r w:rsidRPr="00B37053">
              <w:rPr>
                <w:rFonts w:ascii="等线" w:eastAsia="等线" w:hAnsi="等线" w:hint="eastAsia"/>
                <w:iCs/>
                <w:szCs w:val="18"/>
              </w:rPr>
              <w:t>录入错误</w:t>
            </w:r>
          </w:p>
        </w:tc>
        <w:tc>
          <w:tcPr>
            <w:tcW w:w="5103" w:type="dxa"/>
          </w:tcPr>
          <w:p w14:paraId="0C465A8C" w14:textId="643CFB32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请</w:t>
            </w:r>
            <w:r w:rsidR="001D0941">
              <w:rPr>
                <w:rFonts w:ascii="等线" w:eastAsia="等线" w:hAnsi="等线" w:hint="eastAsia"/>
                <w:iCs/>
                <w:szCs w:val="18"/>
              </w:rPr>
              <w:t>您输入</w:t>
            </w:r>
            <w:r w:rsidRPr="00B37053">
              <w:rPr>
                <w:rFonts w:ascii="等线" w:eastAsia="等线" w:hAnsi="等线" w:hint="eastAsia"/>
                <w:iCs/>
                <w:szCs w:val="18"/>
              </w:rPr>
              <w:t>正确的***</w:t>
            </w:r>
          </w:p>
        </w:tc>
      </w:tr>
      <w:tr w:rsidR="00B37053" w14:paraId="067E4C24" w14:textId="77777777" w:rsidTr="00B37053">
        <w:tc>
          <w:tcPr>
            <w:tcW w:w="2395" w:type="dxa"/>
          </w:tcPr>
          <w:p w14:paraId="22F4CB82" w14:textId="523C92E8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单号与手机号查询无结果</w:t>
            </w:r>
          </w:p>
        </w:tc>
        <w:tc>
          <w:tcPr>
            <w:tcW w:w="5103" w:type="dxa"/>
          </w:tcPr>
          <w:p w14:paraId="2430071B" w14:textId="372D1FE5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请检查输入的保险合同号和手机号是否正确</w:t>
            </w:r>
          </w:p>
        </w:tc>
      </w:tr>
      <w:tr w:rsidR="00B37053" w14:paraId="10A1F330" w14:textId="77777777" w:rsidTr="00B37053">
        <w:tc>
          <w:tcPr>
            <w:tcW w:w="2395" w:type="dxa"/>
          </w:tcPr>
          <w:p w14:paraId="3EC3505F" w14:textId="62E71BBA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用户查询的保单已失效</w:t>
            </w:r>
          </w:p>
          <w:p w14:paraId="363BB4DB" w14:textId="77777777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</w:p>
        </w:tc>
        <w:tc>
          <w:tcPr>
            <w:tcW w:w="5103" w:type="dxa"/>
          </w:tcPr>
          <w:p w14:paraId="2B95FCBE" w14:textId="72E8B179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对不起，当前保险合同无法申请开票。失败原因：保单终止。</w:t>
            </w:r>
          </w:p>
        </w:tc>
      </w:tr>
      <w:tr w:rsidR="00B37053" w14:paraId="22ADCD25" w14:textId="77777777" w:rsidTr="00B37053">
        <w:tc>
          <w:tcPr>
            <w:tcW w:w="2395" w:type="dxa"/>
          </w:tcPr>
          <w:p w14:paraId="38545354" w14:textId="23D72EE2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proofErr w:type="gramStart"/>
            <w:r w:rsidRPr="00B37053">
              <w:rPr>
                <w:rFonts w:ascii="等线" w:eastAsia="等线" w:hAnsi="等线" w:hint="eastAsia"/>
                <w:iCs/>
                <w:szCs w:val="18"/>
              </w:rPr>
              <w:t>勾选多个</w:t>
            </w:r>
            <w:proofErr w:type="gramEnd"/>
            <w:r w:rsidRPr="00B37053">
              <w:rPr>
                <w:rFonts w:ascii="等线" w:eastAsia="等线" w:hAnsi="等线" w:hint="eastAsia"/>
                <w:iCs/>
                <w:szCs w:val="18"/>
              </w:rPr>
              <w:t>交费人</w:t>
            </w:r>
          </w:p>
        </w:tc>
        <w:tc>
          <w:tcPr>
            <w:tcW w:w="5103" w:type="dxa"/>
          </w:tcPr>
          <w:p w14:paraId="160D98DB" w14:textId="614B4B39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proofErr w:type="gramStart"/>
            <w:r w:rsidRPr="00B37053">
              <w:rPr>
                <w:rFonts w:ascii="等线" w:eastAsia="等线" w:hAnsi="等线" w:hint="eastAsia"/>
                <w:iCs/>
                <w:szCs w:val="18"/>
              </w:rPr>
              <w:t>请勾选相同</w:t>
            </w:r>
            <w:proofErr w:type="gramEnd"/>
            <w:r w:rsidRPr="00B37053">
              <w:rPr>
                <w:rFonts w:ascii="等线" w:eastAsia="等线" w:hAnsi="等线" w:hint="eastAsia"/>
                <w:iCs/>
                <w:szCs w:val="18"/>
              </w:rPr>
              <w:t>的交费人</w:t>
            </w:r>
          </w:p>
        </w:tc>
      </w:tr>
      <w:tr w:rsidR="00B37053" w14:paraId="03350AF7" w14:textId="77777777" w:rsidTr="00B37053">
        <w:tc>
          <w:tcPr>
            <w:tcW w:w="2395" w:type="dxa"/>
          </w:tcPr>
          <w:p w14:paraId="5D04FF78" w14:textId="42DAB15C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>
              <w:rPr>
                <w:rFonts w:ascii="等线" w:eastAsia="等线" w:hAnsi="等线" w:hint="eastAsia"/>
                <w:iCs/>
                <w:szCs w:val="18"/>
              </w:rPr>
              <w:t>发票拆分提醒</w:t>
            </w:r>
          </w:p>
        </w:tc>
        <w:tc>
          <w:tcPr>
            <w:tcW w:w="5103" w:type="dxa"/>
          </w:tcPr>
          <w:p w14:paraId="23C97909" w14:textId="093C6D98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 w:rsidRPr="00B37053">
              <w:rPr>
                <w:rFonts w:ascii="等线" w:eastAsia="等线" w:hAnsi="等线" w:hint="eastAsia"/>
                <w:iCs/>
                <w:szCs w:val="18"/>
              </w:rPr>
              <w:t>增值税电子发票的开票金额上限为</w:t>
            </w:r>
            <w:r w:rsidRPr="00B37053">
              <w:rPr>
                <w:rFonts w:ascii="等线" w:eastAsia="等线" w:hAnsi="等线"/>
                <w:iCs/>
                <w:szCs w:val="18"/>
              </w:rPr>
              <w:t>10万元，系统将自动拆分开票，请确认是否开票？</w:t>
            </w:r>
          </w:p>
        </w:tc>
      </w:tr>
      <w:tr w:rsidR="00B37053" w14:paraId="15BC227C" w14:textId="77777777" w:rsidTr="00B37053">
        <w:tc>
          <w:tcPr>
            <w:tcW w:w="2395" w:type="dxa"/>
          </w:tcPr>
          <w:p w14:paraId="148F605F" w14:textId="5D442476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proofErr w:type="gramStart"/>
            <w:r>
              <w:rPr>
                <w:rFonts w:ascii="等线" w:eastAsia="等线" w:hAnsi="等线" w:hint="eastAsia"/>
                <w:iCs/>
                <w:szCs w:val="18"/>
              </w:rPr>
              <w:t>勾选开票</w:t>
            </w:r>
            <w:proofErr w:type="gramEnd"/>
            <w:r>
              <w:rPr>
                <w:rFonts w:ascii="等线" w:eastAsia="等线" w:hAnsi="等线" w:hint="eastAsia"/>
                <w:iCs/>
                <w:szCs w:val="18"/>
              </w:rPr>
              <w:t>金额大于1</w:t>
            </w:r>
            <w:r>
              <w:rPr>
                <w:rFonts w:ascii="等线" w:eastAsia="等线" w:hAnsi="等线"/>
                <w:iCs/>
                <w:szCs w:val="18"/>
              </w:rPr>
              <w:t>00</w:t>
            </w:r>
            <w:r>
              <w:rPr>
                <w:rFonts w:ascii="等线" w:eastAsia="等线" w:hAnsi="等线" w:hint="eastAsia"/>
                <w:iCs/>
                <w:szCs w:val="18"/>
              </w:rPr>
              <w:t>万</w:t>
            </w:r>
          </w:p>
        </w:tc>
        <w:tc>
          <w:tcPr>
            <w:tcW w:w="5103" w:type="dxa"/>
          </w:tcPr>
          <w:p w14:paraId="5B70E989" w14:textId="05DB16F4" w:rsidR="00B37053" w:rsidRPr="00B37053" w:rsidRDefault="00B37053" w:rsidP="00B37053">
            <w:pPr>
              <w:ind w:firstLineChars="0" w:firstLine="0"/>
              <w:rPr>
                <w:rFonts w:ascii="等线" w:eastAsia="等线" w:hAnsi="等线"/>
                <w:iCs/>
                <w:szCs w:val="18"/>
              </w:rPr>
            </w:pPr>
            <w:r>
              <w:rPr>
                <w:rFonts w:ascii="等线" w:eastAsia="等线" w:hAnsi="等线" w:hint="eastAsia"/>
                <w:iCs/>
                <w:szCs w:val="18"/>
              </w:rPr>
              <w:t>对不起，自助开票仅支持1</w:t>
            </w:r>
            <w:r>
              <w:rPr>
                <w:rFonts w:ascii="等线" w:eastAsia="等线" w:hAnsi="等线"/>
                <w:iCs/>
                <w:szCs w:val="18"/>
              </w:rPr>
              <w:t>00</w:t>
            </w:r>
            <w:r>
              <w:rPr>
                <w:rFonts w:ascii="等线" w:eastAsia="等线" w:hAnsi="等线" w:hint="eastAsia"/>
                <w:iCs/>
                <w:szCs w:val="18"/>
              </w:rPr>
              <w:t>万以下的申请。如需</w:t>
            </w:r>
            <w:proofErr w:type="gramStart"/>
            <w:r>
              <w:rPr>
                <w:rFonts w:ascii="等线" w:eastAsia="等线" w:hAnsi="等线" w:hint="eastAsia"/>
                <w:iCs/>
                <w:szCs w:val="18"/>
              </w:rPr>
              <w:t>开票请</w:t>
            </w:r>
            <w:proofErr w:type="gramEnd"/>
            <w:r>
              <w:rPr>
                <w:rFonts w:ascii="等线" w:eastAsia="等线" w:hAnsi="等线" w:hint="eastAsia"/>
                <w:iCs/>
                <w:szCs w:val="18"/>
              </w:rPr>
              <w:t>联系客</w:t>
            </w:r>
            <w:proofErr w:type="gramStart"/>
            <w:r>
              <w:rPr>
                <w:rFonts w:ascii="等线" w:eastAsia="等线" w:hAnsi="等线" w:hint="eastAsia"/>
                <w:iCs/>
                <w:szCs w:val="18"/>
              </w:rPr>
              <w:t>服申请</w:t>
            </w:r>
            <w:proofErr w:type="gramEnd"/>
          </w:p>
        </w:tc>
      </w:tr>
    </w:tbl>
    <w:p w14:paraId="45679583" w14:textId="35B7DA61" w:rsidR="00696BC3" w:rsidRDefault="00696BC3" w:rsidP="00696BC3">
      <w:pPr>
        <w:pStyle w:val="3"/>
        <w:numPr>
          <w:ilvl w:val="1"/>
          <w:numId w:val="3"/>
        </w:numPr>
        <w:ind w:firstLineChars="0"/>
      </w:pPr>
      <w:r>
        <w:rPr>
          <w:rFonts w:hint="eastAsia"/>
        </w:rPr>
        <w:t>R</w:t>
      </w:r>
      <w:r>
        <w:t>UMS</w:t>
      </w:r>
      <w:r>
        <w:rPr>
          <w:rFonts w:hint="eastAsia"/>
        </w:rPr>
        <w:t>-</w:t>
      </w:r>
      <w:r>
        <w:rPr>
          <w:rFonts w:hint="eastAsia"/>
        </w:rPr>
        <w:t>发票管理</w:t>
      </w:r>
    </w:p>
    <w:p w14:paraId="042FD11D" w14:textId="59F8F9A3" w:rsidR="00696BC3" w:rsidRDefault="00696BC3" w:rsidP="00696BC3">
      <w:pPr>
        <w:ind w:firstLine="360"/>
      </w:pPr>
      <w:r>
        <w:rPr>
          <w:rFonts w:hint="eastAsia"/>
        </w:rPr>
        <w:t>针对企业开票、纸质发票以及客户人工申请开票业务，</w:t>
      </w:r>
      <w:r w:rsidR="00605307">
        <w:rPr>
          <w:rFonts w:hint="eastAsia"/>
        </w:rPr>
        <w:t>在“资金平台”下</w:t>
      </w:r>
      <w:r>
        <w:rPr>
          <w:rFonts w:hint="eastAsia"/>
        </w:rPr>
        <w:t>新增</w:t>
      </w:r>
      <w:r w:rsidR="00605307">
        <w:rPr>
          <w:rFonts w:hint="eastAsia"/>
        </w:rPr>
        <w:t>菜单</w:t>
      </w:r>
      <w:r>
        <w:rPr>
          <w:rFonts w:hint="eastAsia"/>
        </w:rPr>
        <w:t>“发票管理</w:t>
      </w:r>
      <w:r w:rsidR="00120977">
        <w:rPr>
          <w:rFonts w:hint="eastAsia"/>
        </w:rPr>
        <w:t>/</w:t>
      </w:r>
      <w:r w:rsidR="00120977">
        <w:rPr>
          <w:rFonts w:hint="eastAsia"/>
        </w:rPr>
        <w:t>发票申请</w:t>
      </w:r>
      <w:r>
        <w:rPr>
          <w:rFonts w:hint="eastAsia"/>
        </w:rPr>
        <w:t>”，支持财务人员在页面手工开票。页面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如下：</w:t>
      </w:r>
    </w:p>
    <w:p w14:paraId="78432E43" w14:textId="4EFB3018" w:rsidR="00696BC3" w:rsidRPr="007E3559" w:rsidRDefault="007E3559" w:rsidP="00DC55DF">
      <w:pPr>
        <w:ind w:firstLineChars="111"/>
      </w:pPr>
      <w:ins w:id="8" w:author="信美人寿相互保险社" w:date="2020-11-02T16:33:00Z">
        <w:r w:rsidRPr="007E3559">
          <w:rPr>
            <w:noProof/>
          </w:rPr>
          <w:t xml:space="preserve"> </w:t>
        </w:r>
        <w:r>
          <w:rPr>
            <w:noProof/>
          </w:rPr>
          <w:lastRenderedPageBreak/>
          <w:drawing>
            <wp:inline distT="0" distB="0" distL="0" distR="0" wp14:anchorId="2DB73B3B" wp14:editId="229BD305">
              <wp:extent cx="5274310" cy="3497580"/>
              <wp:effectExtent l="0" t="0" r="2540" b="762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497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FD22B1" w14:textId="13706393" w:rsidR="00C103B0" w:rsidRDefault="00C103B0" w:rsidP="00696BC3">
      <w:pPr>
        <w:ind w:firstLine="360"/>
      </w:pPr>
      <w:r>
        <w:rPr>
          <w:rFonts w:hint="eastAsia"/>
        </w:rPr>
        <w:t>字段说明：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2205"/>
      </w:tblGrid>
      <w:tr w:rsidR="00C103B0" w:rsidRPr="003A7D87" w14:paraId="7035EC9A" w14:textId="77777777" w:rsidTr="001E6405">
        <w:tc>
          <w:tcPr>
            <w:tcW w:w="1413" w:type="dxa"/>
          </w:tcPr>
          <w:p w14:paraId="1DCC6CF9" w14:textId="7AE14AD3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字段名称</w:t>
            </w:r>
          </w:p>
        </w:tc>
        <w:tc>
          <w:tcPr>
            <w:tcW w:w="4678" w:type="dxa"/>
          </w:tcPr>
          <w:p w14:paraId="467D5F67" w14:textId="30006F66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描述</w:t>
            </w:r>
          </w:p>
        </w:tc>
        <w:tc>
          <w:tcPr>
            <w:tcW w:w="2205" w:type="dxa"/>
          </w:tcPr>
          <w:p w14:paraId="52C1CF2E" w14:textId="1BBE6184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备注</w:t>
            </w:r>
          </w:p>
        </w:tc>
      </w:tr>
      <w:tr w:rsidR="00C103B0" w:rsidRPr="003A7D87" w14:paraId="6B36B774" w14:textId="77777777" w:rsidTr="001E6405">
        <w:tc>
          <w:tcPr>
            <w:tcW w:w="1413" w:type="dxa"/>
          </w:tcPr>
          <w:p w14:paraId="5FC2C86E" w14:textId="047FBD3D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保单号</w:t>
            </w:r>
          </w:p>
        </w:tc>
        <w:tc>
          <w:tcPr>
            <w:tcW w:w="4678" w:type="dxa"/>
          </w:tcPr>
          <w:p w14:paraId="4E9000CC" w14:textId="0FDF8DB4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当前交费记录的保险合同号</w:t>
            </w:r>
          </w:p>
        </w:tc>
        <w:tc>
          <w:tcPr>
            <w:tcW w:w="2205" w:type="dxa"/>
          </w:tcPr>
          <w:p w14:paraId="057B6DFA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103B0" w:rsidRPr="003A7D87" w14:paraId="48D86771" w14:textId="77777777" w:rsidTr="001E6405">
        <w:tc>
          <w:tcPr>
            <w:tcW w:w="1413" w:type="dxa"/>
          </w:tcPr>
          <w:p w14:paraId="2D28E0B7" w14:textId="383C12B6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费用类型</w:t>
            </w:r>
          </w:p>
        </w:tc>
        <w:tc>
          <w:tcPr>
            <w:tcW w:w="4678" w:type="dxa"/>
          </w:tcPr>
          <w:p w14:paraId="1441A4D3" w14:textId="7CD42C5F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新契约、加保、追加保费、续期。</w:t>
            </w:r>
          </w:p>
        </w:tc>
        <w:tc>
          <w:tcPr>
            <w:tcW w:w="2205" w:type="dxa"/>
          </w:tcPr>
          <w:p w14:paraId="355CEC0C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103B0" w:rsidRPr="003A7D87" w14:paraId="2059E32B" w14:textId="77777777" w:rsidTr="001E6405">
        <w:tc>
          <w:tcPr>
            <w:tcW w:w="1413" w:type="dxa"/>
          </w:tcPr>
          <w:p w14:paraId="31054726" w14:textId="06870844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实收金额</w:t>
            </w:r>
          </w:p>
        </w:tc>
        <w:tc>
          <w:tcPr>
            <w:tcW w:w="4678" w:type="dxa"/>
          </w:tcPr>
          <w:p w14:paraId="32874244" w14:textId="3A1410A2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实际收款金额</w:t>
            </w:r>
          </w:p>
        </w:tc>
        <w:tc>
          <w:tcPr>
            <w:tcW w:w="2205" w:type="dxa"/>
          </w:tcPr>
          <w:p w14:paraId="0A05ECCB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DC55DF" w:rsidRPr="003A7D87" w14:paraId="0487FC4C" w14:textId="77777777" w:rsidTr="001E6405">
        <w:tc>
          <w:tcPr>
            <w:tcW w:w="1413" w:type="dxa"/>
          </w:tcPr>
          <w:p w14:paraId="03C4B5D7" w14:textId="7CCC4304" w:rsidR="00DC55DF" w:rsidRPr="003A7D87" w:rsidRDefault="00DC55DF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可开票日期</w:t>
            </w:r>
          </w:p>
        </w:tc>
        <w:tc>
          <w:tcPr>
            <w:tcW w:w="4678" w:type="dxa"/>
          </w:tcPr>
          <w:p w14:paraId="2C809DE6" w14:textId="70B05B14" w:rsidR="00DC55DF" w:rsidRPr="003A7D87" w:rsidRDefault="00DC55DF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当前保单犹豫期日次日</w:t>
            </w:r>
          </w:p>
        </w:tc>
        <w:tc>
          <w:tcPr>
            <w:tcW w:w="2205" w:type="dxa"/>
          </w:tcPr>
          <w:p w14:paraId="5D363B26" w14:textId="77777777" w:rsidR="00DC55DF" w:rsidRPr="003A7D87" w:rsidRDefault="00DC55DF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103B0" w:rsidRPr="003A7D87" w14:paraId="4B1D6459" w14:textId="77777777" w:rsidTr="001E6405">
        <w:tc>
          <w:tcPr>
            <w:tcW w:w="1413" w:type="dxa"/>
          </w:tcPr>
          <w:p w14:paraId="336C9DAC" w14:textId="57336468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开票状态</w:t>
            </w:r>
          </w:p>
        </w:tc>
        <w:tc>
          <w:tcPr>
            <w:tcW w:w="4678" w:type="dxa"/>
          </w:tcPr>
          <w:p w14:paraId="1C85AC88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未开票、开票中、开票成功、开票失败。</w:t>
            </w:r>
          </w:p>
          <w:p w14:paraId="36CD0825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开票中：已提交未开票；</w:t>
            </w:r>
          </w:p>
          <w:p w14:paraId="68E99A09" w14:textId="65772105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  <w:r w:rsidRPr="003A7D87">
              <w:rPr>
                <w:rFonts w:ascii="等线" w:eastAsia="等线" w:hAnsi="等线" w:hint="eastAsia"/>
              </w:rPr>
              <w:t>开票失败：发票余量不足或系统异常导致开票失败。</w:t>
            </w:r>
          </w:p>
        </w:tc>
        <w:tc>
          <w:tcPr>
            <w:tcW w:w="2205" w:type="dxa"/>
          </w:tcPr>
          <w:p w14:paraId="64C74134" w14:textId="77777777" w:rsidR="00C103B0" w:rsidRPr="003A7D87" w:rsidRDefault="00C103B0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C103B0" w:rsidRPr="003A7D87" w:rsidDel="007E3559" w14:paraId="4BCDE1D7" w14:textId="3D48B642" w:rsidTr="001E6405">
        <w:trPr>
          <w:del w:id="9" w:author="信美人寿相互保险社" w:date="2020-11-02T16:33:00Z"/>
        </w:trPr>
        <w:tc>
          <w:tcPr>
            <w:tcW w:w="1413" w:type="dxa"/>
          </w:tcPr>
          <w:p w14:paraId="419F78DB" w14:textId="2A64EEF2" w:rsidR="00C103B0" w:rsidRPr="003A7D87" w:rsidDel="007E3559" w:rsidRDefault="00C103B0" w:rsidP="00696BC3">
            <w:pPr>
              <w:ind w:firstLineChars="0" w:firstLine="0"/>
              <w:rPr>
                <w:del w:id="10" w:author="信美人寿相互保险社" w:date="2020-11-02T16:33:00Z"/>
                <w:rFonts w:ascii="等线" w:eastAsia="等线" w:hAnsi="等线"/>
              </w:rPr>
            </w:pPr>
            <w:del w:id="11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发票代码</w:delText>
              </w:r>
            </w:del>
          </w:p>
        </w:tc>
        <w:tc>
          <w:tcPr>
            <w:tcW w:w="4678" w:type="dxa"/>
          </w:tcPr>
          <w:p w14:paraId="1DEC5130" w14:textId="229DC34F" w:rsidR="00C103B0" w:rsidRPr="003A7D87" w:rsidDel="007E3559" w:rsidRDefault="00C103B0" w:rsidP="00696BC3">
            <w:pPr>
              <w:ind w:firstLineChars="0" w:firstLine="0"/>
              <w:rPr>
                <w:del w:id="12" w:author="信美人寿相互保险社" w:date="2020-11-02T16:33:00Z"/>
                <w:rFonts w:ascii="等线" w:eastAsia="等线" w:hAnsi="等线"/>
              </w:rPr>
            </w:pPr>
            <w:del w:id="13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已开票后的发票代码</w:delText>
              </w:r>
            </w:del>
          </w:p>
        </w:tc>
        <w:tc>
          <w:tcPr>
            <w:tcW w:w="2205" w:type="dxa"/>
          </w:tcPr>
          <w:p w14:paraId="0DF359EF" w14:textId="195A6E5D" w:rsidR="00C103B0" w:rsidRPr="003A7D87" w:rsidDel="007E3559" w:rsidRDefault="00C103B0" w:rsidP="00696BC3">
            <w:pPr>
              <w:ind w:firstLineChars="0" w:firstLine="0"/>
              <w:rPr>
                <w:del w:id="14" w:author="信美人寿相互保险社" w:date="2020-11-02T16:33:00Z"/>
                <w:rFonts w:ascii="等线" w:eastAsia="等线" w:hAnsi="等线"/>
              </w:rPr>
            </w:pPr>
          </w:p>
        </w:tc>
      </w:tr>
      <w:tr w:rsidR="00C103B0" w:rsidRPr="003A7D87" w:rsidDel="007E3559" w14:paraId="519099A0" w14:textId="389DEBA4" w:rsidTr="001E6405">
        <w:trPr>
          <w:del w:id="15" w:author="信美人寿相互保险社" w:date="2020-11-02T16:33:00Z"/>
        </w:trPr>
        <w:tc>
          <w:tcPr>
            <w:tcW w:w="1413" w:type="dxa"/>
          </w:tcPr>
          <w:p w14:paraId="345DE1E7" w14:textId="696A6D2A" w:rsidR="00C103B0" w:rsidRPr="003A7D87" w:rsidDel="007E3559" w:rsidRDefault="00C103B0" w:rsidP="00696BC3">
            <w:pPr>
              <w:ind w:firstLineChars="0" w:firstLine="0"/>
              <w:rPr>
                <w:del w:id="16" w:author="信美人寿相互保险社" w:date="2020-11-02T16:33:00Z"/>
                <w:rFonts w:ascii="等线" w:eastAsia="等线" w:hAnsi="等线"/>
              </w:rPr>
            </w:pPr>
            <w:del w:id="17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发票号码</w:delText>
              </w:r>
            </w:del>
          </w:p>
        </w:tc>
        <w:tc>
          <w:tcPr>
            <w:tcW w:w="4678" w:type="dxa"/>
          </w:tcPr>
          <w:p w14:paraId="10B02ADF" w14:textId="7548F732" w:rsidR="00C103B0" w:rsidRPr="003A7D87" w:rsidDel="007E3559" w:rsidRDefault="00C103B0" w:rsidP="00696BC3">
            <w:pPr>
              <w:ind w:firstLineChars="0" w:firstLine="0"/>
              <w:rPr>
                <w:del w:id="18" w:author="信美人寿相互保险社" w:date="2020-11-02T16:33:00Z"/>
                <w:rFonts w:ascii="等线" w:eastAsia="等线" w:hAnsi="等线"/>
              </w:rPr>
            </w:pPr>
            <w:del w:id="19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已开票后的发票号码</w:delText>
              </w:r>
            </w:del>
          </w:p>
        </w:tc>
        <w:tc>
          <w:tcPr>
            <w:tcW w:w="2205" w:type="dxa"/>
          </w:tcPr>
          <w:p w14:paraId="51695938" w14:textId="0B4030D4" w:rsidR="00C103B0" w:rsidRPr="003A7D87" w:rsidDel="007E3559" w:rsidRDefault="00C103B0" w:rsidP="00696BC3">
            <w:pPr>
              <w:ind w:firstLineChars="0" w:firstLine="0"/>
              <w:rPr>
                <w:del w:id="20" w:author="信美人寿相互保险社" w:date="2020-11-02T16:33:00Z"/>
                <w:rFonts w:ascii="等线" w:eastAsia="等线" w:hAnsi="等线"/>
              </w:rPr>
            </w:pPr>
          </w:p>
        </w:tc>
      </w:tr>
      <w:tr w:rsidR="00C103B0" w:rsidRPr="003A7D87" w:rsidDel="007E3559" w14:paraId="007675D7" w14:textId="6302A309" w:rsidTr="001E6405">
        <w:trPr>
          <w:del w:id="21" w:author="信美人寿相互保险社" w:date="2020-11-02T16:33:00Z"/>
        </w:trPr>
        <w:tc>
          <w:tcPr>
            <w:tcW w:w="1413" w:type="dxa"/>
          </w:tcPr>
          <w:p w14:paraId="7D0DD586" w14:textId="62047D36" w:rsidR="00C103B0" w:rsidRPr="003A7D87" w:rsidDel="007E3559" w:rsidRDefault="00C103B0" w:rsidP="00696BC3">
            <w:pPr>
              <w:ind w:firstLineChars="0" w:firstLine="0"/>
              <w:rPr>
                <w:del w:id="22" w:author="信美人寿相互保险社" w:date="2020-11-02T16:33:00Z"/>
                <w:rFonts w:ascii="等线" w:eastAsia="等线" w:hAnsi="等线"/>
              </w:rPr>
            </w:pPr>
            <w:del w:id="23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开票金额</w:delText>
              </w:r>
            </w:del>
          </w:p>
        </w:tc>
        <w:tc>
          <w:tcPr>
            <w:tcW w:w="4678" w:type="dxa"/>
          </w:tcPr>
          <w:p w14:paraId="16C56241" w14:textId="16ED2511" w:rsidR="00C103B0" w:rsidRPr="003A7D87" w:rsidDel="007E3559" w:rsidRDefault="00C103B0" w:rsidP="00696BC3">
            <w:pPr>
              <w:ind w:firstLineChars="0" w:firstLine="0"/>
              <w:rPr>
                <w:del w:id="24" w:author="信美人寿相互保险社" w:date="2020-11-02T16:33:00Z"/>
                <w:rFonts w:ascii="等线" w:eastAsia="等线" w:hAnsi="等线"/>
              </w:rPr>
            </w:pPr>
            <w:del w:id="25" w:author="信美人寿相互保险社" w:date="2020-11-02T16:33:00Z">
              <w:r w:rsidRPr="003A7D87" w:rsidDel="007E3559">
                <w:rPr>
                  <w:rFonts w:ascii="等线" w:eastAsia="等线" w:hAnsi="等线" w:hint="eastAsia"/>
                </w:rPr>
                <w:delText>发票上的开票金额</w:delText>
              </w:r>
            </w:del>
          </w:p>
        </w:tc>
        <w:tc>
          <w:tcPr>
            <w:tcW w:w="2205" w:type="dxa"/>
          </w:tcPr>
          <w:p w14:paraId="2D5712BC" w14:textId="22B3B3BA" w:rsidR="00C103B0" w:rsidRPr="003A7D87" w:rsidDel="007E3559" w:rsidRDefault="00C103B0" w:rsidP="00696BC3">
            <w:pPr>
              <w:ind w:firstLineChars="0" w:firstLine="0"/>
              <w:rPr>
                <w:del w:id="26" w:author="信美人寿相互保险社" w:date="2020-11-02T16:33:00Z"/>
                <w:rFonts w:ascii="等线" w:eastAsia="等线" w:hAnsi="等线"/>
              </w:rPr>
            </w:pPr>
          </w:p>
        </w:tc>
      </w:tr>
      <w:tr w:rsidR="001E6405" w:rsidRPr="003A7D87" w14:paraId="32C8D4CD" w14:textId="77777777" w:rsidTr="001E6405">
        <w:tc>
          <w:tcPr>
            <w:tcW w:w="1413" w:type="dxa"/>
          </w:tcPr>
          <w:p w14:paraId="12A8DCD2" w14:textId="68E1BDAD" w:rsidR="001E6405" w:rsidRPr="003A7D87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开票金额合计</w:t>
            </w:r>
          </w:p>
        </w:tc>
        <w:tc>
          <w:tcPr>
            <w:tcW w:w="4678" w:type="dxa"/>
          </w:tcPr>
          <w:p w14:paraId="732C1DE8" w14:textId="7365C897" w:rsidR="001E6405" w:rsidRPr="003A7D87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勾选的开票记录的合计金额</w:t>
            </w:r>
          </w:p>
        </w:tc>
        <w:tc>
          <w:tcPr>
            <w:tcW w:w="2205" w:type="dxa"/>
          </w:tcPr>
          <w:p w14:paraId="7E844144" w14:textId="77777777" w:rsidR="001E6405" w:rsidRPr="003A7D87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</w:p>
        </w:tc>
      </w:tr>
      <w:tr w:rsidR="001E6405" w:rsidRPr="003A7D87" w14:paraId="6726750E" w14:textId="77777777" w:rsidTr="001E6405">
        <w:tc>
          <w:tcPr>
            <w:tcW w:w="1413" w:type="dxa"/>
          </w:tcPr>
          <w:p w14:paraId="123E40A4" w14:textId="54CC74E1" w:rsidR="001E6405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发票余量</w:t>
            </w:r>
          </w:p>
        </w:tc>
        <w:tc>
          <w:tcPr>
            <w:tcW w:w="4678" w:type="dxa"/>
          </w:tcPr>
          <w:p w14:paraId="79429091" w14:textId="380E1DBC" w:rsidR="001E6405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我司发票余量</w:t>
            </w:r>
          </w:p>
        </w:tc>
        <w:tc>
          <w:tcPr>
            <w:tcW w:w="2205" w:type="dxa"/>
          </w:tcPr>
          <w:p w14:paraId="09B10556" w14:textId="793EEB77" w:rsidR="001E6405" w:rsidRPr="003A7D87" w:rsidRDefault="001E6405" w:rsidP="00696BC3">
            <w:pPr>
              <w:ind w:firstLineChars="0" w:firstLine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每日零时更新一次</w:t>
            </w:r>
          </w:p>
        </w:tc>
      </w:tr>
    </w:tbl>
    <w:p w14:paraId="4A5F525B" w14:textId="77777777" w:rsidR="00696BC3" w:rsidRPr="00696BC3" w:rsidRDefault="00696BC3" w:rsidP="00696BC3">
      <w:pPr>
        <w:pStyle w:val="a8"/>
        <w:numPr>
          <w:ilvl w:val="0"/>
          <w:numId w:val="18"/>
        </w:numPr>
        <w:ind w:firstLineChars="0"/>
        <w:rPr>
          <w:vanish/>
        </w:rPr>
      </w:pPr>
    </w:p>
    <w:p w14:paraId="5272AFED" w14:textId="77777777" w:rsidR="00696BC3" w:rsidRPr="00696BC3" w:rsidRDefault="00696BC3" w:rsidP="00696BC3">
      <w:pPr>
        <w:pStyle w:val="a8"/>
        <w:numPr>
          <w:ilvl w:val="0"/>
          <w:numId w:val="18"/>
        </w:numPr>
        <w:ind w:firstLineChars="0"/>
        <w:rPr>
          <w:vanish/>
        </w:rPr>
      </w:pPr>
    </w:p>
    <w:p w14:paraId="24B7775E" w14:textId="77777777" w:rsidR="00696BC3" w:rsidRPr="00696BC3" w:rsidRDefault="00696BC3" w:rsidP="00696BC3">
      <w:pPr>
        <w:pStyle w:val="a8"/>
        <w:numPr>
          <w:ilvl w:val="0"/>
          <w:numId w:val="18"/>
        </w:numPr>
        <w:ind w:firstLineChars="0"/>
        <w:rPr>
          <w:vanish/>
        </w:rPr>
      </w:pPr>
    </w:p>
    <w:p w14:paraId="7E9194CD" w14:textId="77777777" w:rsidR="00696BC3" w:rsidRPr="00696BC3" w:rsidRDefault="00696BC3" w:rsidP="00696BC3">
      <w:pPr>
        <w:pStyle w:val="a8"/>
        <w:numPr>
          <w:ilvl w:val="1"/>
          <w:numId w:val="18"/>
        </w:numPr>
        <w:ind w:firstLineChars="0"/>
        <w:rPr>
          <w:vanish/>
        </w:rPr>
      </w:pPr>
    </w:p>
    <w:p w14:paraId="3D17F41C" w14:textId="77777777" w:rsidR="00696BC3" w:rsidRPr="00696BC3" w:rsidRDefault="00696BC3" w:rsidP="00696BC3">
      <w:pPr>
        <w:pStyle w:val="a8"/>
        <w:numPr>
          <w:ilvl w:val="1"/>
          <w:numId w:val="18"/>
        </w:numPr>
        <w:ind w:firstLineChars="0"/>
        <w:rPr>
          <w:vanish/>
        </w:rPr>
      </w:pPr>
    </w:p>
    <w:p w14:paraId="57ACD4E8" w14:textId="77777777" w:rsidR="00696BC3" w:rsidRPr="00696BC3" w:rsidRDefault="00696BC3" w:rsidP="00696BC3">
      <w:pPr>
        <w:pStyle w:val="a8"/>
        <w:keepNext/>
        <w:keepLines/>
        <w:numPr>
          <w:ilvl w:val="0"/>
          <w:numId w:val="19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BDF64B5" w14:textId="77777777" w:rsidR="00696BC3" w:rsidRPr="00696BC3" w:rsidRDefault="00696BC3" w:rsidP="00696BC3">
      <w:pPr>
        <w:pStyle w:val="a8"/>
        <w:keepNext/>
        <w:keepLines/>
        <w:numPr>
          <w:ilvl w:val="0"/>
          <w:numId w:val="19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E88C38D" w14:textId="77777777" w:rsidR="00696BC3" w:rsidRPr="00696BC3" w:rsidRDefault="00696BC3" w:rsidP="00696BC3">
      <w:pPr>
        <w:pStyle w:val="a8"/>
        <w:keepNext/>
        <w:keepLines/>
        <w:numPr>
          <w:ilvl w:val="0"/>
          <w:numId w:val="19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16031B5" w14:textId="77777777" w:rsidR="00696BC3" w:rsidRPr="00696BC3" w:rsidRDefault="00696BC3" w:rsidP="00696BC3">
      <w:pPr>
        <w:pStyle w:val="a8"/>
        <w:keepNext/>
        <w:keepLines/>
        <w:numPr>
          <w:ilvl w:val="1"/>
          <w:numId w:val="19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EA60EA7" w14:textId="77777777" w:rsidR="00696BC3" w:rsidRPr="00696BC3" w:rsidRDefault="00696BC3" w:rsidP="00696BC3">
      <w:pPr>
        <w:pStyle w:val="a8"/>
        <w:keepNext/>
        <w:keepLines/>
        <w:numPr>
          <w:ilvl w:val="1"/>
          <w:numId w:val="19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77CFE04" w14:textId="6277CF51" w:rsidR="00696BC3" w:rsidRDefault="00696BC3" w:rsidP="00696BC3">
      <w:pPr>
        <w:pStyle w:val="4"/>
        <w:numPr>
          <w:ilvl w:val="2"/>
          <w:numId w:val="19"/>
        </w:numPr>
        <w:ind w:firstLineChars="0"/>
        <w:rPr>
          <w:sz w:val="21"/>
          <w:szCs w:val="21"/>
        </w:rPr>
      </w:pPr>
      <w:r w:rsidRPr="00696BC3">
        <w:rPr>
          <w:rFonts w:hint="eastAsia"/>
          <w:sz w:val="21"/>
          <w:szCs w:val="21"/>
        </w:rPr>
        <w:t>开票</w:t>
      </w:r>
      <w:r w:rsidR="001E2369">
        <w:rPr>
          <w:rFonts w:hint="eastAsia"/>
          <w:sz w:val="21"/>
          <w:szCs w:val="21"/>
        </w:rPr>
        <w:t>申请</w:t>
      </w:r>
    </w:p>
    <w:p w14:paraId="004E9F39" w14:textId="3D7BB06C" w:rsidR="00696BC3" w:rsidRDefault="003A7D87" w:rsidP="00696BC3">
      <w:pPr>
        <w:ind w:firstLine="360"/>
      </w:pPr>
      <w:r>
        <w:rPr>
          <w:rFonts w:hint="eastAsia"/>
        </w:rPr>
        <w:t>用户</w:t>
      </w:r>
      <w:r w:rsidR="00696BC3">
        <w:rPr>
          <w:rFonts w:hint="eastAsia"/>
        </w:rPr>
        <w:t>输入查询条件，根据录入的业务信息，返回当前业务单号</w:t>
      </w:r>
      <w:proofErr w:type="gramStart"/>
      <w:r w:rsidR="00696BC3">
        <w:rPr>
          <w:rFonts w:hint="eastAsia"/>
        </w:rPr>
        <w:t>下费用</w:t>
      </w:r>
      <w:proofErr w:type="gramEnd"/>
      <w:r w:rsidR="00696BC3">
        <w:rPr>
          <w:rFonts w:hint="eastAsia"/>
        </w:rPr>
        <w:t>记录和开票记录。对于已开票的记录，显示该费用记录对应的发票代码和发票号码。</w:t>
      </w:r>
    </w:p>
    <w:p w14:paraId="230A9A28" w14:textId="01DF5505" w:rsidR="00120977" w:rsidRDefault="00696BC3" w:rsidP="00696BC3">
      <w:pPr>
        <w:ind w:firstLine="360"/>
      </w:pPr>
      <w:r>
        <w:rPr>
          <w:rFonts w:hint="eastAsia"/>
        </w:rPr>
        <w:t>查询结果中，支持</w:t>
      </w:r>
      <w:r w:rsidR="00120977">
        <w:rPr>
          <w:rFonts w:hint="eastAsia"/>
        </w:rPr>
        <w:t>用户</w:t>
      </w:r>
      <w:r>
        <w:rPr>
          <w:rFonts w:hint="eastAsia"/>
        </w:rPr>
        <w:t>勾选</w:t>
      </w:r>
      <w:r w:rsidR="00120977">
        <w:rPr>
          <w:rFonts w:hint="eastAsia"/>
        </w:rPr>
        <w:t>同一交费人名下</w:t>
      </w:r>
      <w:r>
        <w:rPr>
          <w:rFonts w:hint="eastAsia"/>
        </w:rPr>
        <w:t>所有“未开票”</w:t>
      </w:r>
      <w:r w:rsidR="00120977">
        <w:rPr>
          <w:rFonts w:hint="eastAsia"/>
        </w:rPr>
        <w:t>或所有“开票失败”</w:t>
      </w:r>
      <w:r>
        <w:rPr>
          <w:rFonts w:hint="eastAsia"/>
        </w:rPr>
        <w:t>状态的记录进行合并开票。</w:t>
      </w:r>
    </w:p>
    <w:p w14:paraId="44E951B8" w14:textId="77777777" w:rsidR="00120977" w:rsidRDefault="00120977" w:rsidP="0012097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用户选择“开票失败”的费用记录，点击【申请开票】按钮，打开发票信息录入窗口，默认首次开票提交的信息；</w:t>
      </w:r>
    </w:p>
    <w:p w14:paraId="77FC0245" w14:textId="6FB1403F" w:rsidR="00696BC3" w:rsidRDefault="00696BC3" w:rsidP="0012097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操作员选择“未开票”的费用记录，点击【申请开票】按钮，打开发票信息录入窗口，</w:t>
      </w:r>
      <w:r w:rsidR="00BF22B4">
        <w:rPr>
          <w:rFonts w:hint="eastAsia"/>
        </w:rPr>
        <w:t>默认带出保单的开票信息，支持修改</w:t>
      </w:r>
      <w:r>
        <w:rPr>
          <w:rFonts w:hint="eastAsia"/>
        </w:rPr>
        <w:t>。</w:t>
      </w:r>
    </w:p>
    <w:p w14:paraId="28356870" w14:textId="11EF4FCF" w:rsidR="00696BC3" w:rsidRDefault="00696BC3" w:rsidP="00120977">
      <w:pPr>
        <w:ind w:firstLineChars="400" w:firstLine="720"/>
      </w:pPr>
      <w:r>
        <w:rPr>
          <w:rFonts w:hint="eastAsia"/>
        </w:rPr>
        <w:lastRenderedPageBreak/>
        <w:t>点击【提交】按钮，系统校验开票信息的必录字段是否填写完整。</w:t>
      </w:r>
    </w:p>
    <w:p w14:paraId="048ACB3F" w14:textId="1CCB4046" w:rsidR="00696BC3" w:rsidRDefault="00696BC3" w:rsidP="00CA5E6E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提交后系统调用开票接口，成功调用后调取发票下载接口，</w:t>
      </w:r>
      <w:r w:rsidR="00CA5E6E">
        <w:rPr>
          <w:rFonts w:hint="eastAsia"/>
        </w:rPr>
        <w:t>三方</w:t>
      </w:r>
      <w:r>
        <w:rPr>
          <w:rFonts w:hint="eastAsia"/>
        </w:rPr>
        <w:t>系统自动将发票文件发送</w:t>
      </w:r>
      <w:proofErr w:type="gramStart"/>
      <w:r>
        <w:rPr>
          <w:rFonts w:hint="eastAsia"/>
        </w:rPr>
        <w:t>至登记</w:t>
      </w:r>
      <w:proofErr w:type="gramEnd"/>
      <w:r>
        <w:rPr>
          <w:rFonts w:hint="eastAsia"/>
        </w:rPr>
        <w:t>邮箱；</w:t>
      </w:r>
    </w:p>
    <w:p w14:paraId="0AB428A5" w14:textId="093F6FD3" w:rsidR="00D96963" w:rsidRDefault="00D96963" w:rsidP="00EB7EF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成功调用开票接口后，调取发票下载接口（异步），并将回传的发票文件存入</w:t>
      </w:r>
      <w:r>
        <w:rPr>
          <w:rFonts w:hint="eastAsia"/>
        </w:rPr>
        <w:t>OSS</w:t>
      </w:r>
      <w:r>
        <w:rPr>
          <w:rFonts w:hint="eastAsia"/>
        </w:rPr>
        <w:t>系统中，将存储地址保存在核心系统，将发票代码、</w:t>
      </w:r>
      <w:r w:rsidR="00BE0E62">
        <w:rPr>
          <w:rFonts w:hint="eastAsia"/>
        </w:rPr>
        <w:t>发票</w:t>
      </w:r>
      <w:r>
        <w:rPr>
          <w:rFonts w:hint="eastAsia"/>
        </w:rPr>
        <w:t>编号、</w:t>
      </w:r>
      <w:r w:rsidR="00BE0E62">
        <w:rPr>
          <w:rFonts w:hint="eastAsia"/>
        </w:rPr>
        <w:t>开票</w:t>
      </w:r>
      <w:r>
        <w:rPr>
          <w:rFonts w:hint="eastAsia"/>
        </w:rPr>
        <w:t>金额、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地址</w:t>
      </w:r>
      <w:r w:rsidR="00BE0E62">
        <w:rPr>
          <w:rFonts w:hint="eastAsia"/>
        </w:rPr>
        <w:t>（电子发票才有）</w:t>
      </w:r>
      <w:r>
        <w:rPr>
          <w:rFonts w:hint="eastAsia"/>
        </w:rPr>
        <w:t>与对应的</w:t>
      </w:r>
      <w:r w:rsidR="00BE0E62">
        <w:rPr>
          <w:rFonts w:hint="eastAsia"/>
        </w:rPr>
        <w:t>交费记录</w:t>
      </w:r>
      <w:r>
        <w:rPr>
          <w:rFonts w:hint="eastAsia"/>
        </w:rPr>
        <w:t>关联</w:t>
      </w:r>
      <w:r w:rsidR="00BE0E62">
        <w:rPr>
          <w:rFonts w:hint="eastAsia"/>
        </w:rPr>
        <w:t>（实收）</w:t>
      </w:r>
      <w:r>
        <w:rPr>
          <w:rFonts w:hint="eastAsia"/>
        </w:rPr>
        <w:t>。同一条交费记录拆分后需要关联多张发票，开票成功后，该交费记录自动标记为“已开票”，不允许重复发起开票申请。若开票失败，将返回开票失败的信息发送到财务钉钉</w:t>
      </w:r>
      <w:proofErr w:type="gramStart"/>
      <w:r>
        <w:rPr>
          <w:rFonts w:hint="eastAsia"/>
        </w:rPr>
        <w:t>群通知</w:t>
      </w:r>
      <w:proofErr w:type="gramEnd"/>
      <w:r>
        <w:rPr>
          <w:rFonts w:hint="eastAsia"/>
        </w:rPr>
        <w:t>预警，走人工开票流程。</w:t>
      </w:r>
    </w:p>
    <w:p w14:paraId="4EE7656F" w14:textId="3039D22B" w:rsidR="00EB7EF5" w:rsidRPr="00D96963" w:rsidRDefault="00EB7EF5" w:rsidP="00EB7EF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当发票余量</w:t>
      </w:r>
      <w:r w:rsidR="00103335">
        <w:rPr>
          <w:rFonts w:hint="eastAsia"/>
        </w:rPr>
        <w:t>不足</w:t>
      </w:r>
      <w:r>
        <w:rPr>
          <w:rFonts w:hint="eastAsia"/>
        </w:rPr>
        <w:t>时，系统提示</w:t>
      </w:r>
      <w:r w:rsidR="00DD1814">
        <w:rPr>
          <w:rFonts w:hint="eastAsia"/>
        </w:rPr>
        <w:t>用户“</w:t>
      </w:r>
      <w:r w:rsidR="00103335">
        <w:rPr>
          <w:rFonts w:hint="eastAsia"/>
        </w:rPr>
        <w:t>发票余量不足，开票失败！</w:t>
      </w:r>
      <w:r>
        <w:rPr>
          <w:rFonts w:hint="eastAsia"/>
        </w:rPr>
        <w:t>”</w:t>
      </w:r>
    </w:p>
    <w:p w14:paraId="69241F7D" w14:textId="1E9C948F" w:rsidR="00696BC3" w:rsidRDefault="00696BC3" w:rsidP="00696BC3">
      <w:pPr>
        <w:ind w:firstLine="360"/>
      </w:pPr>
      <w:r>
        <w:rPr>
          <w:rFonts w:hint="eastAsia"/>
        </w:rPr>
        <w:t>页面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如下：</w:t>
      </w:r>
    </w:p>
    <w:p w14:paraId="14FFFF45" w14:textId="02F5BBC8" w:rsidR="00696BC3" w:rsidRDefault="00696BC3" w:rsidP="00696BC3">
      <w:pPr>
        <w:ind w:firstLine="360"/>
      </w:pPr>
      <w:r>
        <w:rPr>
          <w:noProof/>
        </w:rPr>
        <w:drawing>
          <wp:inline distT="0" distB="0" distL="0" distR="0" wp14:anchorId="4956CC97" wp14:editId="6C4A1575">
            <wp:extent cx="5274310" cy="3035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8EB2" w14:textId="209DCEDA" w:rsidR="00696BC3" w:rsidRDefault="00696BC3" w:rsidP="00696BC3">
      <w:pPr>
        <w:ind w:firstLine="360"/>
      </w:pPr>
      <w:r>
        <w:rPr>
          <w:rFonts w:hint="eastAsia"/>
        </w:rPr>
        <w:t>字段规则如下：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640"/>
        <w:gridCol w:w="1840"/>
        <w:gridCol w:w="6013"/>
      </w:tblGrid>
      <w:tr w:rsidR="00696BC3" w:rsidRPr="00696BC3" w14:paraId="1AC7D679" w14:textId="77777777" w:rsidTr="00696BC3">
        <w:trPr>
          <w:trHeight w:val="28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1B5C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96B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5F14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96B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必录</w:t>
            </w:r>
          </w:p>
        </w:tc>
        <w:tc>
          <w:tcPr>
            <w:tcW w:w="6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671F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96BC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业务规则描述</w:t>
            </w:r>
          </w:p>
        </w:tc>
      </w:tr>
      <w:tr w:rsidR="00696BC3" w:rsidRPr="00696BC3" w14:paraId="6461591E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9AFF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发票抬头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2DEF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090F" w14:textId="23E2C605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取当前保单的交费人信息，目前系统规则：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CBBC-</w:t>
            </w:r>
            <w:r w:rsidR="00CE5DEE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交费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人姓名；其他-投保人姓名</w:t>
            </w:r>
          </w:p>
        </w:tc>
      </w:tr>
      <w:tr w:rsidR="00696BC3" w:rsidRPr="00696BC3" w14:paraId="55A802A6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B77B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客户类型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AC86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450E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01：企业 02：机关执业单位 03：个人 04：其他 </w:t>
            </w:r>
          </w:p>
        </w:tc>
      </w:tr>
      <w:tr w:rsidR="00696BC3" w:rsidRPr="00696BC3" w14:paraId="638590E9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8EF8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发票类型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92D0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23C8" w14:textId="11DA1E66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增值税普通发票/增值税电子发票/增值税专用发票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，默认“请选择”，必填项。</w:t>
            </w:r>
          </w:p>
        </w:tc>
      </w:tr>
      <w:tr w:rsidR="00696BC3" w:rsidRPr="00696BC3" w14:paraId="023EF1EB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3202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开户行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37C4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2728" w14:textId="17635BFA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当发票类型为“增值税专用发票”时，该字段为必填项。</w:t>
            </w:r>
          </w:p>
        </w:tc>
      </w:tr>
      <w:tr w:rsidR="00696BC3" w:rsidRPr="00696BC3" w14:paraId="4E8FBB94" w14:textId="77777777" w:rsidTr="00696BC3">
        <w:trPr>
          <w:trHeight w:val="5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6351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开户行账号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F4F2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29C37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 当发票类型为 “增值税专用发票”时，该字段为必填项。当发票类型为其他类型时非必填。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2. 控制只允许录入数字或“-”必填，支持数字、特殊字符“-” ，其它字符不允许录入。</w:t>
            </w:r>
          </w:p>
        </w:tc>
      </w:tr>
      <w:tr w:rsidR="00696BC3" w:rsidRPr="00696BC3" w14:paraId="55A30080" w14:textId="77777777" w:rsidTr="00696BC3">
        <w:trPr>
          <w:trHeight w:val="142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EF2F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纳税人识别号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D6C8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A87A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1. 当发票类型为“增值税专用发票”时，该字段为必填项。当发票类型为其他类型时非必填。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2.增值税普通发票（包括纸质普通发票和电子普通发票），在客户类型选择为“企业”时，因必须在购买方/纳税人识别号中录入纳税人识别号或统一社会信用代码，此时该字段为必录。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系统校验失败的提示信息为：“根据《国家税务总局公告2017年第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16号》，购买方/名称为企业时，须在购买方/纳税人识别号中录入纳税人识别号或统一社会信用代码，否则客户不得作为税收凭证！</w:t>
            </w:r>
          </w:p>
        </w:tc>
      </w:tr>
      <w:tr w:rsidR="00696BC3" w:rsidRPr="00696BC3" w14:paraId="3B3D7471" w14:textId="77777777" w:rsidTr="00696BC3">
        <w:trPr>
          <w:trHeight w:val="57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0079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税务登记地址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07DC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5DF7" w14:textId="6C7244AE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当发票类型为“增值税专用发票”时，必填，当发票类型为其他类型时非必填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。根据行政区划码表级联展示。</w:t>
            </w:r>
          </w:p>
        </w:tc>
      </w:tr>
      <w:tr w:rsidR="00696BC3" w:rsidRPr="00696BC3" w14:paraId="2CB0814F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F73B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税务登记电话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721E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3C104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当发票类型为“增值税专用发票”时，必填；当发票类型为其他类型时非必填。长度20字符</w:t>
            </w:r>
          </w:p>
        </w:tc>
      </w:tr>
      <w:tr w:rsidR="00696BC3" w:rsidRPr="00696BC3" w14:paraId="2FC00721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78C9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7CA1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FC84" w14:textId="1F7F8F61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当发票类型为“增值税电子普通发票”时，动态显示该字段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，必填。</w:t>
            </w:r>
          </w:p>
        </w:tc>
      </w:tr>
      <w:tr w:rsidR="00696BC3" w:rsidRPr="00696BC3" w14:paraId="395723E6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5926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邮件地址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F0AE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1004" w14:textId="7BAC2F56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当发票类型为“增值税电子普通发票”时，动态显示该字段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，必填。</w:t>
            </w:r>
          </w:p>
        </w:tc>
      </w:tr>
      <w:tr w:rsidR="00696BC3" w:rsidRPr="00696BC3" w14:paraId="4A44EC65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FC1B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7192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条件必录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F1B" w14:textId="17A0F1CD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当发票类型为“增值税普通发票”时，动态显示该字段，必填。</w:t>
            </w:r>
          </w:p>
        </w:tc>
      </w:tr>
      <w:tr w:rsidR="00696BC3" w:rsidRPr="00696BC3" w14:paraId="3F5B18AC" w14:textId="77777777" w:rsidTr="00696BC3">
        <w:trPr>
          <w:trHeight w:val="28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B382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73BE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非必录</w:t>
            </w:r>
          </w:p>
        </w:tc>
        <w:tc>
          <w:tcPr>
            <w:tcW w:w="6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20FB" w14:textId="77777777" w:rsidR="00696BC3" w:rsidRPr="00696BC3" w:rsidRDefault="00696BC3" w:rsidP="00696BC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200个字符</w:t>
            </w:r>
          </w:p>
        </w:tc>
      </w:tr>
    </w:tbl>
    <w:p w14:paraId="61154D78" w14:textId="1363C1C6" w:rsidR="00696BC3" w:rsidRPr="00696BC3" w:rsidRDefault="00696BC3" w:rsidP="00696BC3">
      <w:pPr>
        <w:pStyle w:val="4"/>
        <w:numPr>
          <w:ilvl w:val="2"/>
          <w:numId w:val="19"/>
        </w:numPr>
        <w:ind w:firstLineChars="0"/>
        <w:rPr>
          <w:sz w:val="21"/>
          <w:szCs w:val="21"/>
        </w:rPr>
      </w:pPr>
      <w:r w:rsidRPr="00696BC3">
        <w:rPr>
          <w:rFonts w:hint="eastAsia"/>
          <w:sz w:val="21"/>
          <w:szCs w:val="21"/>
        </w:rPr>
        <w:t>查看发票</w:t>
      </w:r>
    </w:p>
    <w:p w14:paraId="24FAAA89" w14:textId="0456BAA6" w:rsidR="00696BC3" w:rsidRDefault="00696BC3" w:rsidP="00696BC3">
      <w:pPr>
        <w:ind w:firstLineChars="400" w:firstLine="720"/>
      </w:pPr>
      <w:r>
        <w:rPr>
          <w:rFonts w:hint="eastAsia"/>
        </w:rPr>
        <w:t>操作员勾选状态为“已开票”的费用记录，点击</w:t>
      </w:r>
      <w:ins w:id="27" w:author="信美人寿相互保险社" w:date="2020-11-02T16:33:00Z">
        <w:r w:rsidR="007E3559">
          <w:rPr>
            <w:rFonts w:hint="eastAsia"/>
          </w:rPr>
          <w:t>【查看】</w:t>
        </w:r>
      </w:ins>
      <w:del w:id="28" w:author="信美人寿相互保险社" w:date="2020-11-02T16:33:00Z">
        <w:r w:rsidR="00FD229D" w:rsidDel="007E3559">
          <w:rPr>
            <w:rFonts w:hint="eastAsia"/>
          </w:rPr>
          <w:delText>“发票代码”</w:delText>
        </w:r>
      </w:del>
      <w:r>
        <w:rPr>
          <w:rFonts w:hint="eastAsia"/>
        </w:rPr>
        <w:t>，进入查看发票页面：</w:t>
      </w:r>
    </w:p>
    <w:p w14:paraId="22CCC557" w14:textId="4783994A" w:rsidR="00696BC3" w:rsidRDefault="00696BC3" w:rsidP="00696BC3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当发票类型为“增值税电子发票”时，查看发票页面显示已开具的电子发票信息。操作员录入客户的电子邮箱和手机号码，点击【发送邮件】按钮，将已开发票发送到客户邮箱。</w:t>
      </w:r>
    </w:p>
    <w:p w14:paraId="60047CFA" w14:textId="273B7144" w:rsidR="007E3559" w:rsidRDefault="007E3559" w:rsidP="007E3559">
      <w:pPr>
        <w:pStyle w:val="a8"/>
        <w:ind w:left="1129" w:firstLineChars="0" w:firstLine="0"/>
        <w:rPr>
          <w:ins w:id="29" w:author="信美人寿相互保险社" w:date="2020-11-02T16:34:00Z"/>
          <w:noProof/>
        </w:rPr>
      </w:pPr>
    </w:p>
    <w:p w14:paraId="4D2861FF" w14:textId="4280BDF7" w:rsidR="00696BC3" w:rsidRDefault="007E3559" w:rsidP="00696BC3">
      <w:pPr>
        <w:pStyle w:val="a8"/>
        <w:ind w:left="960" w:firstLineChars="0" w:firstLine="0"/>
      </w:pPr>
      <w:ins w:id="30" w:author="信美人寿相互保险社" w:date="2020-11-02T16:34:00Z">
        <w:r>
          <w:rPr>
            <w:noProof/>
          </w:rPr>
          <w:drawing>
            <wp:inline distT="0" distB="0" distL="0" distR="0" wp14:anchorId="504F55F2" wp14:editId="11DC10E4">
              <wp:extent cx="5274310" cy="2137273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1"/>
                      <a:srcRect b="38893"/>
                      <a:stretch/>
                    </pic:blipFill>
                    <pic:spPr bwMode="auto">
                      <a:xfrm>
                        <a:off x="0" y="0"/>
                        <a:ext cx="5274310" cy="213727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AC1DC3B" w14:textId="4AD4B066" w:rsidR="0034683B" w:rsidRDefault="0034683B" w:rsidP="0034683B">
      <w:pPr>
        <w:pStyle w:val="4"/>
        <w:numPr>
          <w:ilvl w:val="2"/>
          <w:numId w:val="19"/>
        </w:numPr>
        <w:ind w:firstLineChars="0"/>
        <w:rPr>
          <w:sz w:val="21"/>
          <w:szCs w:val="21"/>
        </w:rPr>
      </w:pPr>
      <w:r w:rsidRPr="0034683B">
        <w:rPr>
          <w:rFonts w:hint="eastAsia"/>
          <w:sz w:val="21"/>
          <w:szCs w:val="21"/>
        </w:rPr>
        <w:t>余量查询</w:t>
      </w:r>
    </w:p>
    <w:p w14:paraId="326204C3" w14:textId="77777777" w:rsidR="00F56F71" w:rsidRDefault="0034683B" w:rsidP="0034683B">
      <w:pPr>
        <w:ind w:firstLine="360"/>
      </w:pPr>
      <w:r>
        <w:rPr>
          <w:rFonts w:hint="eastAsia"/>
        </w:rPr>
        <w:t>发票申请时，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</w:rPr>
        <w:t>发票余量是否满足此次申请需求。</w:t>
      </w:r>
    </w:p>
    <w:p w14:paraId="1AC18717" w14:textId="6D9C389F" w:rsidR="00F56F71" w:rsidRDefault="001E6405" w:rsidP="00F56F71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开票</w:t>
      </w:r>
      <w:r w:rsidR="00F56F71">
        <w:rPr>
          <w:rFonts w:hint="eastAsia"/>
        </w:rPr>
        <w:t>申请</w:t>
      </w:r>
      <w:r>
        <w:rPr>
          <w:rFonts w:hint="eastAsia"/>
        </w:rPr>
        <w:t>不足提醒</w:t>
      </w:r>
    </w:p>
    <w:p w14:paraId="5C80154A" w14:textId="272FE518" w:rsidR="0034683B" w:rsidRDefault="00F56F71" w:rsidP="00F56F71">
      <w:pPr>
        <w:pStyle w:val="a8"/>
        <w:ind w:left="845" w:firstLineChars="0" w:firstLine="0"/>
      </w:pPr>
      <w:r>
        <w:rPr>
          <w:rFonts w:hint="eastAsia"/>
        </w:rPr>
        <w:t>当客户</w:t>
      </w:r>
      <w:r w:rsidR="001E6405">
        <w:rPr>
          <w:rFonts w:hint="eastAsia"/>
        </w:rPr>
        <w:t>/</w:t>
      </w:r>
      <w:r w:rsidR="001E6405">
        <w:rPr>
          <w:rFonts w:hint="eastAsia"/>
        </w:rPr>
        <w:t>财务</w:t>
      </w:r>
      <w:r>
        <w:rPr>
          <w:rFonts w:hint="eastAsia"/>
        </w:rPr>
        <w:t>申请的开票数量大于发票余量时，系统发送预警提醒至财务钉钉群：保险合同号</w:t>
      </w:r>
      <w:r>
        <w:rPr>
          <w:rFonts w:hint="eastAsia"/>
        </w:rPr>
        <w:t>X</w:t>
      </w:r>
      <w:r>
        <w:t>XXXXXX</w:t>
      </w:r>
      <w:r>
        <w:rPr>
          <w:rFonts w:hint="eastAsia"/>
        </w:rPr>
        <w:t>开票数量金额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元，开票数量</w:t>
      </w:r>
      <w:r>
        <w:rPr>
          <w:rFonts w:hint="eastAsia"/>
        </w:rPr>
        <w:t>X</w:t>
      </w:r>
      <w:r>
        <w:rPr>
          <w:rFonts w:hint="eastAsia"/>
        </w:rPr>
        <w:t>张，我司发票余量</w:t>
      </w:r>
      <w:r>
        <w:rPr>
          <w:rFonts w:hint="eastAsia"/>
        </w:rPr>
        <w:t>X</w:t>
      </w:r>
      <w:r>
        <w:rPr>
          <w:rFonts w:hint="eastAsia"/>
        </w:rPr>
        <w:t>张。状态：待开票。请尽快处理！</w:t>
      </w:r>
    </w:p>
    <w:p w14:paraId="3A507E72" w14:textId="1587EC96" w:rsidR="00F56F71" w:rsidRDefault="00F56F71" w:rsidP="00F56F71">
      <w:pPr>
        <w:pStyle w:val="a8"/>
        <w:ind w:left="845" w:firstLineChars="0" w:firstLine="0"/>
      </w:pPr>
      <w:r>
        <w:rPr>
          <w:rFonts w:hint="eastAsia"/>
        </w:rPr>
        <w:t>注：为了避免客户多次操作，发票余量不足的</w:t>
      </w:r>
      <w:proofErr w:type="gramStart"/>
      <w:r>
        <w:rPr>
          <w:rFonts w:hint="eastAsia"/>
        </w:rPr>
        <w:t>提示仅</w:t>
      </w:r>
      <w:proofErr w:type="gramEnd"/>
      <w:r>
        <w:rPr>
          <w:rFonts w:hint="eastAsia"/>
        </w:rPr>
        <w:t>开放给财务人员，财务人员申请发票增量后，重新触发开票申请</w:t>
      </w:r>
      <w:r w:rsidR="00103335">
        <w:rPr>
          <w:rFonts w:hint="eastAsia"/>
        </w:rPr>
        <w:t>。</w:t>
      </w:r>
    </w:p>
    <w:p w14:paraId="747EC682" w14:textId="169C0260" w:rsidR="00F56F71" w:rsidRDefault="001E6405" w:rsidP="00F56F71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余量不足提醒</w:t>
      </w:r>
    </w:p>
    <w:p w14:paraId="58E9D4EE" w14:textId="49A53BBE" w:rsidR="00F56F71" w:rsidRPr="0034683B" w:rsidRDefault="00F56F71" w:rsidP="00F56F71">
      <w:pPr>
        <w:pStyle w:val="a8"/>
        <w:ind w:left="845" w:firstLineChars="0" w:firstLine="0"/>
      </w:pPr>
      <w:r>
        <w:rPr>
          <w:rFonts w:hint="eastAsia"/>
        </w:rPr>
        <w:t>发票申请页面，显示发票当月电子发票余量。</w:t>
      </w:r>
      <w:r w:rsidR="001E6405">
        <w:rPr>
          <w:rFonts w:hint="eastAsia"/>
        </w:rPr>
        <w:t>若当日</w:t>
      </w:r>
      <w:r>
        <w:rPr>
          <w:rFonts w:hint="eastAsia"/>
        </w:rPr>
        <w:t>电子发票余量小于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张时，系统</w:t>
      </w:r>
      <w:r w:rsidR="001E6405">
        <w:rPr>
          <w:rFonts w:hint="eastAsia"/>
        </w:rPr>
        <w:t>在当日早</w:t>
      </w:r>
      <w:r w:rsidR="001E6405">
        <w:rPr>
          <w:rFonts w:hint="eastAsia"/>
        </w:rPr>
        <w:lastRenderedPageBreak/>
        <w:t>上</w:t>
      </w:r>
      <w:r w:rsidR="001E6405">
        <w:t>9</w:t>
      </w:r>
      <w:r w:rsidR="001E6405">
        <w:rPr>
          <w:rFonts w:hint="eastAsia"/>
        </w:rPr>
        <w:t>点，</w:t>
      </w:r>
      <w:r>
        <w:rPr>
          <w:rFonts w:hint="eastAsia"/>
        </w:rPr>
        <w:t>发送预警提醒至财务钉钉群：我司发票余量仅剩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张，请及时进行增量申请！</w:t>
      </w:r>
    </w:p>
    <w:p w14:paraId="603D97E0" w14:textId="5B9C249B" w:rsidR="00696BC3" w:rsidRDefault="00696BC3" w:rsidP="00696BC3">
      <w:pPr>
        <w:pStyle w:val="3"/>
        <w:numPr>
          <w:ilvl w:val="1"/>
          <w:numId w:val="3"/>
        </w:numPr>
        <w:ind w:firstLineChars="0"/>
      </w:pPr>
      <w:r>
        <w:rPr>
          <w:rFonts w:hint="eastAsia"/>
        </w:rPr>
        <w:t>综合查询</w:t>
      </w:r>
    </w:p>
    <w:p w14:paraId="10353689" w14:textId="55882B43" w:rsidR="00696BC3" w:rsidRPr="00696BC3" w:rsidRDefault="00696BC3" w:rsidP="00696BC3">
      <w:pPr>
        <w:ind w:firstLine="360"/>
      </w:pPr>
      <w:r>
        <w:rPr>
          <w:rFonts w:hint="eastAsia"/>
        </w:rPr>
        <w:t>开票功能上线后，查询中</w:t>
      </w:r>
      <w:proofErr w:type="gramStart"/>
      <w:r>
        <w:rPr>
          <w:rFonts w:hint="eastAsia"/>
        </w:rPr>
        <w:t>台需支持</w:t>
      </w:r>
      <w:proofErr w:type="gramEnd"/>
      <w:r>
        <w:rPr>
          <w:rFonts w:hint="eastAsia"/>
        </w:rPr>
        <w:t>查看开票记录。页面显示</w:t>
      </w:r>
      <w:r w:rsidR="00004D5C">
        <w:rPr>
          <w:rFonts w:hint="eastAsia"/>
        </w:rPr>
        <w:t>序号、</w:t>
      </w:r>
      <w:r>
        <w:rPr>
          <w:rFonts w:hint="eastAsia"/>
        </w:rPr>
        <w:t>发票的申请日期</w:t>
      </w:r>
      <w:r w:rsidR="005D7358">
        <w:rPr>
          <w:rFonts w:hint="eastAsia"/>
        </w:rPr>
        <w:t>、</w:t>
      </w:r>
      <w:r>
        <w:rPr>
          <w:rFonts w:hint="eastAsia"/>
        </w:rPr>
        <w:t>开票金额、发票代码和发票编号</w:t>
      </w:r>
      <w:r w:rsidR="00FD229D">
        <w:rPr>
          <w:rFonts w:hint="eastAsia"/>
        </w:rPr>
        <w:t>，点击“发票代码”，可以查看发票明细信息</w:t>
      </w:r>
      <w:r w:rsidR="001D0941">
        <w:rPr>
          <w:rFonts w:hint="eastAsia"/>
        </w:rPr>
        <w:t>（</w:t>
      </w:r>
      <w:r w:rsidR="001D0941">
        <w:rPr>
          <w:rFonts w:hint="eastAsia"/>
        </w:rPr>
        <w:t>P</w:t>
      </w:r>
      <w:r w:rsidR="001D0941">
        <w:t>DF</w:t>
      </w:r>
      <w:r w:rsidR="001D0941">
        <w:rPr>
          <w:rFonts w:hint="eastAsia"/>
        </w:rPr>
        <w:t>）</w:t>
      </w:r>
      <w:r>
        <w:rPr>
          <w:rFonts w:hint="eastAsia"/>
        </w:rPr>
        <w:t>。页面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如下：</w:t>
      </w:r>
    </w:p>
    <w:p w14:paraId="231724E9" w14:textId="4C8188EA" w:rsidR="00EB4ABB" w:rsidRDefault="00FD229D" w:rsidP="00EB4ABB">
      <w:pPr>
        <w:ind w:firstLine="360"/>
      </w:pPr>
      <w:r>
        <w:rPr>
          <w:noProof/>
        </w:rPr>
        <w:drawing>
          <wp:inline distT="0" distB="0" distL="0" distR="0" wp14:anchorId="35F89D7A" wp14:editId="5F6BFF68">
            <wp:extent cx="4557713" cy="2031930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633" cy="20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5849" w14:textId="277D4455" w:rsidR="0005658D" w:rsidRDefault="0005658D" w:rsidP="0005658D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14:paraId="440799A6" w14:textId="77777777" w:rsidR="0005658D" w:rsidRDefault="0005658D" w:rsidP="0005658D">
      <w:pPr>
        <w:ind w:firstLine="360"/>
      </w:pPr>
      <w:r>
        <w:rPr>
          <w:rFonts w:hint="eastAsia"/>
        </w:rPr>
        <w:t>接口参考文档如下：</w:t>
      </w:r>
    </w:p>
    <w:p w14:paraId="0BB3397D" w14:textId="0E6B4375" w:rsidR="0005658D" w:rsidRDefault="0005658D" w:rsidP="0005658D">
      <w:pPr>
        <w:ind w:firstLine="360"/>
      </w:pPr>
      <w:r>
        <w:object w:dxaOrig="935" w:dyaOrig="683" w14:anchorId="56F4F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05pt;height:34.2pt" o:ole="">
            <v:imagedata r:id="rId23" o:title=""/>
          </v:shape>
          <o:OLEObject Type="Embed" ProgID="FoxitReader.Document" ShapeID="_x0000_i1025" DrawAspect="Icon" ObjectID="_1665840373" r:id="rId24"/>
        </w:object>
      </w:r>
    </w:p>
    <w:p w14:paraId="43FDCBF7" w14:textId="77777777" w:rsidR="0005658D" w:rsidRPr="0005658D" w:rsidRDefault="0005658D" w:rsidP="0005658D">
      <w:pPr>
        <w:ind w:firstLine="360"/>
      </w:pPr>
    </w:p>
    <w:p w14:paraId="2A83C766" w14:textId="40DC9255" w:rsidR="0005658D" w:rsidRDefault="0005658D" w:rsidP="0005658D">
      <w:pPr>
        <w:ind w:firstLine="360"/>
      </w:pPr>
      <w:r>
        <w:rPr>
          <w:rFonts w:hint="eastAsia"/>
        </w:rPr>
        <w:t>发票申请接口说明：</w:t>
      </w:r>
    </w:p>
    <w:tbl>
      <w:tblPr>
        <w:tblpPr w:leftFromText="180" w:rightFromText="180" w:vertAnchor="text" w:horzAnchor="margin" w:tblpXSpec="center" w:tblpY="-1439"/>
        <w:tblW w:w="11449" w:type="dxa"/>
        <w:tblLayout w:type="fixed"/>
        <w:tblLook w:val="04A0" w:firstRow="1" w:lastRow="0" w:firstColumn="1" w:lastColumn="0" w:noHBand="0" w:noVBand="1"/>
      </w:tblPr>
      <w:tblGrid>
        <w:gridCol w:w="1413"/>
        <w:gridCol w:w="1424"/>
        <w:gridCol w:w="780"/>
        <w:gridCol w:w="1166"/>
        <w:gridCol w:w="2778"/>
        <w:gridCol w:w="697"/>
        <w:gridCol w:w="1093"/>
        <w:gridCol w:w="2098"/>
      </w:tblGrid>
      <w:tr w:rsidR="0005658D" w:rsidRPr="00696BC3" w14:paraId="59E9CC47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A6B4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lastRenderedPageBreak/>
              <w:t>字段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232C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字段名称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247E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字段类型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DD7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字段长度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B31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字段说明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596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可否为空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00C1A" w14:textId="4B47505F" w:rsidR="0005658D" w:rsidRPr="00696BC3" w:rsidRDefault="002D4134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规则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1E2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备注</w:t>
            </w:r>
          </w:p>
        </w:tc>
      </w:tr>
      <w:tr w:rsidR="0005658D" w:rsidRPr="00696BC3" w14:paraId="57168BCE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9608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swno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B3B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流水号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EC7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81C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30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5C0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关键字段不能为空，必须唯一由数字、字母、下划线组成字段固定长度是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30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位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3CE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DB5064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系统生成</w:t>
            </w:r>
          </w:p>
          <w:p w14:paraId="4FA7DF3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7D51" w14:textId="4513E035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系统自动生成，数字、字母、下划线中任意组合。标识一笔</w:t>
            </w:r>
            <w:r w:rsidR="00CE5DE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交费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记录，对应一次开票操作。</w:t>
            </w:r>
          </w:p>
        </w:tc>
      </w:tr>
      <w:tr w:rsidR="0005658D" w:rsidRPr="00696BC3" w14:paraId="4FE91629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E2F9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saleTax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477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销方税号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7508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8A41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821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发票开具方税号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524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30518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固定值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565E" w14:textId="5279EBD2" w:rsidR="0005658D" w:rsidRPr="00696BC3" w:rsidRDefault="00D279F0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D279F0">
              <w:rPr>
                <w:rFonts w:ascii="等线" w:eastAsia="等线" w:hAnsi="等线" w:cs="宋体"/>
                <w:color w:val="000000"/>
                <w:kern w:val="0"/>
                <w:szCs w:val="18"/>
              </w:rPr>
              <w:t>91110000MA00EBG13J</w:t>
            </w:r>
          </w:p>
        </w:tc>
      </w:tr>
      <w:tr w:rsidR="0005658D" w:rsidRPr="00696BC3" w14:paraId="608088E0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FDB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custName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E84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购方名称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291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1DE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100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0465E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开票信息必须准确，发票显示信息购货方名称，即发票抬头。购货方为“个人”时，可输入名称，输入名称时为“个人(名称)”，“("为半角；例，个人(王杰)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4C0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8A39E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9DBC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填写信息时需要判断是公司还是个人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。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官网默认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为“个人”</w:t>
            </w:r>
          </w:p>
        </w:tc>
      </w:tr>
      <w:tr w:rsidR="0005658D" w:rsidRPr="00696BC3" w14:paraId="4601857B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ECB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custTaxNo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80AAF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购方税号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A0E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D89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E910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开票信息必须准确，发票显示信息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BF3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06D01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bCs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bCs/>
                <w:color w:val="000000"/>
                <w:kern w:val="0"/>
                <w:szCs w:val="18"/>
              </w:rPr>
              <w:t>核心回显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8DA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Cs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bCs/>
                <w:color w:val="000000"/>
                <w:kern w:val="0"/>
                <w:szCs w:val="18"/>
              </w:rPr>
              <w:t>购方为公司，核心回显，可修改；购方为个人，为空</w:t>
            </w:r>
          </w:p>
        </w:tc>
      </w:tr>
      <w:tr w:rsidR="0005658D" w:rsidRPr="00696BC3" w14:paraId="081CF239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A878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custTelephone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9A6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购货方手机号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BF5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BA8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11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A689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电子发票所需信息，必填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C48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2C144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01D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开票成功后，短信提醒用户，短信中包含邮箱地址，用户可自行登录邮箱下载发票</w:t>
            </w:r>
          </w:p>
        </w:tc>
      </w:tr>
      <w:tr w:rsidR="0005658D" w:rsidRPr="00696BC3" w14:paraId="4A0591C2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290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custPhone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035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购方固定电话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599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2EC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40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E472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开票信息必须准确，发票显示信息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8C7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96689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686B" w14:textId="40174284" w:rsidR="0005658D" w:rsidRPr="00696BC3" w:rsidRDefault="0005658D" w:rsidP="00D279F0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</w:tr>
      <w:tr w:rsidR="0005658D" w:rsidRPr="00696BC3" w14:paraId="72F4156E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A4D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custEmail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362F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购方邮箱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6DA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C16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9FA8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电子发票所需信息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A0A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B448D1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301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　如果此项为空，开票成功后不需要发送邮件。</w:t>
            </w:r>
          </w:p>
        </w:tc>
      </w:tr>
      <w:tr w:rsidR="0005658D" w:rsidRPr="00696BC3" w14:paraId="0328E03B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21D0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custBankAccount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DDF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开户行+账号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F9F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973E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80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7D1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开票信息必须准确，发票显示信息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DD87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55CDD5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293D" w14:textId="575F94BF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分2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两个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输入框填写，开户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行设置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下拉，调用接口时拼接字符串。</w:t>
            </w:r>
          </w:p>
        </w:tc>
      </w:tr>
      <w:tr w:rsidR="0005658D" w:rsidRPr="00696BC3" w14:paraId="03686AB1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ED7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custType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79E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购方企业类型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2A1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F97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2CB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电子发票所需信息：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01：企业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02：机关执业单位（不显示该项）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03：个人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04：其他（不显示该项）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54F6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51ED4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C8C2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下拉框（默认“个人”）</w:t>
            </w:r>
          </w:p>
        </w:tc>
      </w:tr>
      <w:tr w:rsidR="0005658D" w:rsidRPr="00696BC3" w14:paraId="00B706EB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AB3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invoMemo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4F8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备注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7D4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21A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220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C0B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可填写订单号等信息，开具负数发票时，必须在备注中注明原发票信息“对应证书发票代码：XXXXXXX号码：YYYYYYY”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0DC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F966F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系统生成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B116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备注保单号，格式：【保单号：XXXXXXXX】</w:t>
            </w:r>
          </w:p>
        </w:tc>
      </w:tr>
      <w:tr w:rsidR="0005658D" w:rsidRPr="00696BC3" w14:paraId="71216EB2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13D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invType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772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发票类型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991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整型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7E5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4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976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关键字段不能为空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0：专用票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2：普通票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3：电子票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目前字段只能为3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B15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87621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9ED0" w14:textId="08DA5894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下拉框（</w:t>
            </w:r>
            <w:proofErr w:type="gramStart"/>
            <w:r w:rsidR="00D279F0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官网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“电子票”）</w:t>
            </w:r>
          </w:p>
        </w:tc>
      </w:tr>
      <w:tr w:rsidR="0005658D" w:rsidRPr="00696BC3" w14:paraId="2D94F28C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9A6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billDate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1F1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单据日期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5547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日期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46F5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格式: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</w: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yyyy</w:t>
            </w:r>
            <w:proofErr w:type="spell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-MM-dd </w:t>
            </w: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HH: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mm:ss</w:t>
            </w:r>
            <w:proofErr w:type="spellEnd"/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 +0800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E764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建议添加此项条件，以方便后期财务查询核对，可空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BE9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9A4B1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系统生成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FE65A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申请开票日期，自动生成</w:t>
            </w:r>
          </w:p>
        </w:tc>
      </w:tr>
      <w:tr w:rsidR="0005658D" w:rsidRPr="00696BC3" w14:paraId="42B4A079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B54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lastRenderedPageBreak/>
              <w:t>thdh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B7AFE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退货单号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A503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538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035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在开具红字发票退货、折让的时候必须填写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2068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08444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F2C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一期不需要，置灰</w:t>
            </w:r>
          </w:p>
        </w:tc>
      </w:tr>
      <w:tr w:rsidR="0005658D" w:rsidRPr="00696BC3" w14:paraId="5B2876C6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162E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billType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9C7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开票类型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F63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A76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FB9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1：正票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2：红票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E6E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833A9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9FC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下拉，一期默认正票</w:t>
            </w:r>
          </w:p>
        </w:tc>
      </w:tr>
      <w:tr w:rsidR="0005658D" w:rsidRPr="00696BC3" w14:paraId="1CA8AAAA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6FD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specialRedFlag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196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特殊冲红标志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EBF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871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77EF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电子发票所需信息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0：正常冲红（电子发票）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1：特殊冲红（冲红纸质等）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125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F6D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C80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下拉，默认“0”</w:t>
            </w:r>
          </w:p>
        </w:tc>
      </w:tr>
      <w:tr w:rsidR="0005658D" w:rsidRPr="00696BC3" w14:paraId="6277F40C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EC9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operationCode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06FE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操作代码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34D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D0D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8108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电子发票所需信息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10：正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票正常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开具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11：正票错票重开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20：退货折让红票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21：错票重开红票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22：换票冲红（全冲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红电子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发票，开具纸质发票）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红票目前必须给21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2D9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8801B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5BC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下拉，一期默认正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票正常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开具，不可变更</w:t>
            </w:r>
          </w:p>
        </w:tc>
      </w:tr>
      <w:tr w:rsidR="0005658D" w:rsidRPr="00696BC3" w14:paraId="3F2AF951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50A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kpy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48D1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开票员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088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4780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C11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开票人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944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8246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81D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”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迟春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“</w:t>
            </w:r>
          </w:p>
        </w:tc>
      </w:tr>
      <w:tr w:rsidR="0005658D" w:rsidRPr="00696BC3" w14:paraId="63897AD4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5FF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sky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0BEE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收款员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8B1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E53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581F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收款员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893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6F9F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3D8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”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 迟春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”</w:t>
            </w:r>
            <w:proofErr w:type="gramEnd"/>
          </w:p>
        </w:tc>
      </w:tr>
      <w:tr w:rsidR="0005658D" w:rsidRPr="00696BC3" w14:paraId="126D5F17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F5B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fhr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AAD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复核人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3AB7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650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BD7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复核人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0A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3947A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6C5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梁玘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昀”</w:t>
            </w:r>
            <w:proofErr w:type="gramEnd"/>
          </w:p>
        </w:tc>
      </w:tr>
      <w:tr w:rsidR="0005658D" w:rsidRPr="00696BC3" w14:paraId="25148C8D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C27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yfpdm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D8D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原发票代码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7D3B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152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36FA9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原发票代码，电子发票冲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红使用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如果操作代码不是10或开票类型为红票时都是必录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7A3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159D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70B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空　</w:t>
            </w:r>
          </w:p>
        </w:tc>
      </w:tr>
      <w:tr w:rsidR="0005658D" w:rsidRPr="00696BC3" w14:paraId="13E9101E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D62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chyy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D409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冲红原因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741B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22C7A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3A5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冲红时必须填写，由企业定义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AC0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EE6D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108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　空</w:t>
            </w:r>
          </w:p>
        </w:tc>
      </w:tr>
      <w:tr w:rsidR="0005658D" w:rsidRPr="00696BC3" w14:paraId="4883A5A6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192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billNo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C73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订单号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092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44D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730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关键字段不能为空，可能为多个订单号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BBD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3215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用户输入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DDB7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CBBC是个人凭证号、其他（包括精英计划）为保单号</w:t>
            </w:r>
          </w:p>
        </w:tc>
      </w:tr>
      <w:tr w:rsidR="0005658D" w:rsidRPr="00696BC3" w14:paraId="1F29324D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A7E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name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E1A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商品名称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274B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3E27A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60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27EF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　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A57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55F97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D9A7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保单上全部险种名称按照险种代码前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10位合并展示，单价和含税金额也需要合并。</w:t>
            </w:r>
          </w:p>
          <w:p w14:paraId="546AC58A" w14:textId="5B75B95D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产品排序按照主险、附加险、豁免险的顺序显示</w:t>
            </w:r>
            <w:r w:rsidR="002D4134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。每张发票最多开具7个产品。</w:t>
            </w:r>
          </w:p>
        </w:tc>
      </w:tr>
      <w:tr w:rsidR="0005658D" w:rsidRPr="00696BC3" w14:paraId="69D33402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6E6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CC6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商品编号(税收分类编码)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A250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3BB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19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45E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商品唯一标识，关键字段不能为空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7CC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660D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系统根据产品类型判断取值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F8B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自动带出</w:t>
            </w:r>
          </w:p>
          <w:p w14:paraId="62AA6DF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免税产品：3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06030101</w:t>
            </w:r>
          </w:p>
          <w:p w14:paraId="3F48E057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应税产品：3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06030199</w:t>
            </w:r>
          </w:p>
        </w:tc>
      </w:tr>
      <w:tr w:rsidR="0005658D" w:rsidRPr="00696BC3" w14:paraId="504EC193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18B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lastRenderedPageBreak/>
              <w:t>lineType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475E8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发票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行性质</w:t>
            </w:r>
            <w:proofErr w:type="gram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C130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EEC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46D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0：正常行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1：折扣行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2：被折扣行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9E8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7BD9A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8BD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默认值“0”</w:t>
            </w:r>
          </w:p>
        </w:tc>
      </w:tr>
      <w:tr w:rsidR="0005658D" w:rsidRPr="00696BC3" w14:paraId="48155A6E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F1A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spec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777E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规格型号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741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C07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30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24F4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明细行规格型号，如商品无规格型号，可为空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544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8A4E0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D5A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　空</w:t>
            </w:r>
          </w:p>
        </w:tc>
      </w:tr>
      <w:tr w:rsidR="0005658D" w:rsidRPr="00696BC3" w14:paraId="7B28F723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AF8B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unit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4F2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计量单位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E1E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71B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16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78C9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明细行计量单位，发票显示信息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单价、数量和技术单位必须同时存在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481C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4539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919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“</w:t>
            </w:r>
            <w:r w:rsidRPr="00696BC3">
              <w:rPr>
                <w:rFonts w:ascii="等线" w:eastAsia="等线" w:hAnsi="等线" w:cs="宋体" w:hint="eastAsia"/>
                <w:color w:val="FF0000"/>
                <w:kern w:val="0"/>
                <w:szCs w:val="18"/>
              </w:rPr>
              <w:t>份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”</w:t>
            </w:r>
          </w:p>
        </w:tc>
      </w:tr>
      <w:tr w:rsidR="0005658D" w:rsidRPr="00696BC3" w14:paraId="29C4EC87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FD2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taxRate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518A1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税率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CE8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E18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14,2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1BB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商品税率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如果税率为0，表示免税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7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0040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019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核心回显，匹配产品名称</w:t>
            </w:r>
          </w:p>
        </w:tc>
      </w:tr>
      <w:tr w:rsidR="0005658D" w:rsidRPr="00696BC3" w14:paraId="62C87EE6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2B56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quantity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4F3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数量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9A7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AFC9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16,6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7D1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明细行数量，发票显示信息单价、数量和计数单位必须同时存在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红票时为负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5FF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FC3E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6D8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数量默认1</w:t>
            </w:r>
          </w:p>
        </w:tc>
      </w:tr>
      <w:tr w:rsidR="0005658D" w:rsidRPr="00696BC3" w14:paraId="4EC671BA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39D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taxPrice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93E0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单价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C1E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B5D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16,6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08E4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含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税单价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单价、数量和计数单位必须同时存在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027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AA84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BC10" w14:textId="77777777" w:rsidR="0005658D" w:rsidRPr="00696BC3" w:rsidRDefault="0005658D" w:rsidP="00013581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核心回显，匹配保单号、产品名称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。同一张发票最多开具7个产品，当超过7个产品时，自动拆分为多张发票。</w:t>
            </w:r>
          </w:p>
        </w:tc>
      </w:tr>
      <w:tr w:rsidR="0005658D" w:rsidRPr="00696BC3" w14:paraId="03FA07F8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5C41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totalAmount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5FD4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含税金额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907B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6D5D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14,2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750F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明细行含税金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额，发票显示信息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红票时为负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85F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8DD9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3AA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核心回显，根据保单号自动带出，需要按照险种代码前1</w:t>
            </w:r>
            <w:r w:rsidRPr="00696BC3">
              <w:rPr>
                <w:rFonts w:ascii="等线" w:eastAsia="等线" w:hAnsi="等线" w:cs="宋体"/>
                <w:color w:val="000000"/>
                <w:kern w:val="0"/>
                <w:szCs w:val="18"/>
              </w:rPr>
              <w:t>0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位进行合并加总</w:t>
            </w:r>
          </w:p>
        </w:tc>
      </w:tr>
      <w:tr w:rsidR="0005658D" w:rsidRPr="00696BC3" w14:paraId="5E1AA299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780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yhzcbs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A01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税收优惠政策标志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A6F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E039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B9E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预留字段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0：不使用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1：使用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D2E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否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07E5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系统根据产品判断取值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F58A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 默认值：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免税产品-使用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其他-不使用</w:t>
            </w:r>
          </w:p>
        </w:tc>
      </w:tr>
      <w:tr w:rsidR="0005658D" w:rsidRPr="00696BC3" w14:paraId="74266ED9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9DF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yhzcnr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43D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享受税收优惠政策内容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FFB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6596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FD8E6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预留字段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0B05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AE48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系统中设定值为默认值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16B2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默认值：免税</w:t>
            </w:r>
          </w:p>
        </w:tc>
      </w:tr>
      <w:tr w:rsidR="0005658D" w:rsidRPr="00696BC3" w14:paraId="23F353C0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5FEA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lslbs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48D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零税率标识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1EF6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9B6B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F0E2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预留字段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空：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非零税率</w:t>
            </w:r>
            <w:proofErr w:type="gramEnd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，1：免税，2：不征税，3：普通零税率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CFCD8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CD62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系统根据产品判断取值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FDA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默认值：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免税产品—1</w:t>
            </w: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br/>
              <w:t>应税</w:t>
            </w:r>
            <w:proofErr w:type="gram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产品—空</w:t>
            </w:r>
            <w:proofErr w:type="gramEnd"/>
          </w:p>
        </w:tc>
      </w:tr>
      <w:tr w:rsidR="0005658D" w:rsidRPr="00696BC3" w14:paraId="56E4D531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C34B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zxbm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E637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自行编码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C13F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文本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4BB5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B0C9C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预留字段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9CCE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F6666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2F8B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 xml:space="preserve">空　</w:t>
            </w:r>
          </w:p>
        </w:tc>
      </w:tr>
      <w:tr w:rsidR="0005658D" w:rsidRPr="00696BC3" w14:paraId="5EE1496E" w14:textId="77777777" w:rsidTr="00013581">
        <w:trPr>
          <w:trHeight w:val="5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8FA5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proofErr w:type="spellStart"/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kce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746D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扣除额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3804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数值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EB0B1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14,2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5BD3" w14:textId="77777777" w:rsidR="0005658D" w:rsidRPr="00696BC3" w:rsidRDefault="0005658D" w:rsidP="00013581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预留字段，企业定义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B293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可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943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8BAC" w14:textId="77777777" w:rsidR="0005658D" w:rsidRPr="00696BC3" w:rsidRDefault="0005658D" w:rsidP="00013581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696BC3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空</w:t>
            </w:r>
          </w:p>
        </w:tc>
      </w:tr>
    </w:tbl>
    <w:p w14:paraId="68E6A8B2" w14:textId="77777777" w:rsidR="0005658D" w:rsidRPr="0005658D" w:rsidRDefault="0005658D" w:rsidP="0005658D">
      <w:pPr>
        <w:ind w:firstLine="360"/>
      </w:pPr>
    </w:p>
    <w:sectPr w:rsidR="0005658D" w:rsidRPr="0005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CACD" w14:textId="77777777" w:rsidR="00C01217" w:rsidRDefault="00C01217">
      <w:pPr>
        <w:ind w:firstLine="360"/>
      </w:pPr>
      <w:r>
        <w:separator/>
      </w:r>
    </w:p>
  </w:endnote>
  <w:endnote w:type="continuationSeparator" w:id="0">
    <w:p w14:paraId="3686AAA9" w14:textId="77777777" w:rsidR="00C01217" w:rsidRDefault="00C01217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纤黑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5A487" w14:textId="77777777" w:rsidR="00857C5E" w:rsidRDefault="00857C5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7055" w14:textId="77777777" w:rsidR="00857C5E" w:rsidRDefault="00857C5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1F921" w14:textId="77777777" w:rsidR="00857C5E" w:rsidRDefault="00857C5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EFAFA" w14:textId="77777777" w:rsidR="00C01217" w:rsidRDefault="00C01217">
      <w:pPr>
        <w:ind w:firstLine="360"/>
      </w:pPr>
      <w:r>
        <w:separator/>
      </w:r>
    </w:p>
  </w:footnote>
  <w:footnote w:type="continuationSeparator" w:id="0">
    <w:p w14:paraId="09D82D2B" w14:textId="77777777" w:rsidR="00C01217" w:rsidRDefault="00C01217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285AA" w14:textId="77777777" w:rsidR="00857C5E" w:rsidRDefault="00857C5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B68FC" w14:textId="77777777" w:rsidR="00857C5E" w:rsidRDefault="00857C5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BBCDD" w14:textId="77777777" w:rsidR="00857C5E" w:rsidRDefault="00857C5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30A8"/>
    <w:multiLevelType w:val="multilevel"/>
    <w:tmpl w:val="BBD0BE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2" w:hanging="567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6B2B8A"/>
    <w:multiLevelType w:val="hybridMultilevel"/>
    <w:tmpl w:val="DB9EC6FE"/>
    <w:lvl w:ilvl="0" w:tplc="C19E7C52">
      <w:start w:val="1"/>
      <w:numFmt w:val="decimalEnclosedCircle"/>
      <w:lvlText w:val="%1"/>
      <w:lvlJc w:val="left"/>
      <w:pPr>
        <w:ind w:left="19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" w15:restartNumberingAfterBreak="0">
    <w:nsid w:val="16D22368"/>
    <w:multiLevelType w:val="hybridMultilevel"/>
    <w:tmpl w:val="1E0E8198"/>
    <w:lvl w:ilvl="0" w:tplc="2E3E8838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1D161C8A"/>
    <w:multiLevelType w:val="hybridMultilevel"/>
    <w:tmpl w:val="0AFCAEEC"/>
    <w:lvl w:ilvl="0" w:tplc="04090011">
      <w:start w:val="1"/>
      <w:numFmt w:val="decimal"/>
      <w:lvlText w:val="%1)"/>
      <w:lvlJc w:val="left"/>
      <w:pPr>
        <w:ind w:left="158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7" w:hanging="420"/>
      </w:pPr>
      <w:rPr>
        <w:rFonts w:ascii="Wingdings" w:hAnsi="Wingdings" w:hint="default"/>
      </w:rPr>
    </w:lvl>
  </w:abstractNum>
  <w:abstractNum w:abstractNumId="4" w15:restartNumberingAfterBreak="0">
    <w:nsid w:val="1F4D10F5"/>
    <w:multiLevelType w:val="hybridMultilevel"/>
    <w:tmpl w:val="2C82F152"/>
    <w:lvl w:ilvl="0" w:tplc="0409000B">
      <w:start w:val="1"/>
      <w:numFmt w:val="bullet"/>
      <w:lvlText w:val=""/>
      <w:lvlJc w:val="left"/>
      <w:pPr>
        <w:ind w:left="190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9" w:hanging="420"/>
      </w:pPr>
      <w:rPr>
        <w:rFonts w:ascii="Wingdings" w:hAnsi="Wingdings" w:hint="default"/>
      </w:rPr>
    </w:lvl>
  </w:abstractNum>
  <w:abstractNum w:abstractNumId="5" w15:restartNumberingAfterBreak="0">
    <w:nsid w:val="1FF23172"/>
    <w:multiLevelType w:val="multilevel"/>
    <w:tmpl w:val="5A9A32F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20DE2268"/>
    <w:multiLevelType w:val="hybridMultilevel"/>
    <w:tmpl w:val="084A8052"/>
    <w:lvl w:ilvl="0" w:tplc="AC3C0E7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214224DD"/>
    <w:multiLevelType w:val="hybridMultilevel"/>
    <w:tmpl w:val="EFE8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5324B"/>
    <w:multiLevelType w:val="hybridMultilevel"/>
    <w:tmpl w:val="5978B01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2752E9"/>
    <w:multiLevelType w:val="hybridMultilevel"/>
    <w:tmpl w:val="05E6ADB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34831ED"/>
    <w:multiLevelType w:val="hybridMultilevel"/>
    <w:tmpl w:val="2ABA7C14"/>
    <w:lvl w:ilvl="0" w:tplc="04090001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0" w:hanging="420"/>
      </w:pPr>
      <w:rPr>
        <w:rFonts w:ascii="Wingdings" w:hAnsi="Wingdings" w:hint="default"/>
      </w:rPr>
    </w:lvl>
  </w:abstractNum>
  <w:abstractNum w:abstractNumId="11" w15:restartNumberingAfterBreak="0">
    <w:nsid w:val="27731833"/>
    <w:multiLevelType w:val="hybridMultilevel"/>
    <w:tmpl w:val="0B8C6594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 w15:restartNumberingAfterBreak="0">
    <w:nsid w:val="31E42D77"/>
    <w:multiLevelType w:val="hybridMultilevel"/>
    <w:tmpl w:val="C5640DD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9A74E1"/>
    <w:multiLevelType w:val="hybridMultilevel"/>
    <w:tmpl w:val="6C5C61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F734EFD"/>
    <w:multiLevelType w:val="hybridMultilevel"/>
    <w:tmpl w:val="08B466D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47FB3528"/>
    <w:multiLevelType w:val="hybridMultilevel"/>
    <w:tmpl w:val="946C852A"/>
    <w:lvl w:ilvl="0" w:tplc="0409000F">
      <w:start w:val="1"/>
      <w:numFmt w:val="decimal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7" w15:restartNumberingAfterBreak="0">
    <w:nsid w:val="4A0D0BE8"/>
    <w:multiLevelType w:val="hybridMultilevel"/>
    <w:tmpl w:val="AD86742E"/>
    <w:lvl w:ilvl="0" w:tplc="E38628B0">
      <w:start w:val="1"/>
      <w:numFmt w:val="decimal"/>
      <w:lvlText w:val="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4B611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4731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AA4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D221E33"/>
    <w:multiLevelType w:val="hybridMultilevel"/>
    <w:tmpl w:val="73FC178E"/>
    <w:lvl w:ilvl="0" w:tplc="04090001">
      <w:start w:val="1"/>
      <w:numFmt w:val="bullet"/>
      <w:lvlText w:val=""/>
      <w:lvlJc w:val="left"/>
      <w:pPr>
        <w:ind w:left="14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3" w15:restartNumberingAfterBreak="0">
    <w:nsid w:val="5F3E07F9"/>
    <w:multiLevelType w:val="hybridMultilevel"/>
    <w:tmpl w:val="09B6FDF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4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EF191B"/>
    <w:multiLevelType w:val="hybridMultilevel"/>
    <w:tmpl w:val="90B62786"/>
    <w:lvl w:ilvl="0" w:tplc="0409000F">
      <w:start w:val="1"/>
      <w:numFmt w:val="decimal"/>
      <w:lvlText w:val="%1."/>
      <w:lvlJc w:val="left"/>
      <w:pPr>
        <w:ind w:left="1664" w:hanging="420"/>
      </w:pPr>
    </w:lvl>
    <w:lvl w:ilvl="1" w:tplc="0409000F">
      <w:start w:val="1"/>
      <w:numFmt w:val="decimal"/>
      <w:lvlText w:val="%2.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2504" w:hanging="420"/>
      </w:pPr>
    </w:lvl>
    <w:lvl w:ilvl="3" w:tplc="0409000F" w:tentative="1">
      <w:start w:val="1"/>
      <w:numFmt w:val="decimal"/>
      <w:lvlText w:val="%4."/>
      <w:lvlJc w:val="left"/>
      <w:pPr>
        <w:ind w:left="2924" w:hanging="420"/>
      </w:pPr>
    </w:lvl>
    <w:lvl w:ilvl="4" w:tplc="04090019" w:tentative="1">
      <w:start w:val="1"/>
      <w:numFmt w:val="lowerLetter"/>
      <w:lvlText w:val="%5)"/>
      <w:lvlJc w:val="left"/>
      <w:pPr>
        <w:ind w:left="3344" w:hanging="420"/>
      </w:pPr>
    </w:lvl>
    <w:lvl w:ilvl="5" w:tplc="0409001B" w:tentative="1">
      <w:start w:val="1"/>
      <w:numFmt w:val="lowerRoman"/>
      <w:lvlText w:val="%6."/>
      <w:lvlJc w:val="right"/>
      <w:pPr>
        <w:ind w:left="3764" w:hanging="420"/>
      </w:pPr>
    </w:lvl>
    <w:lvl w:ilvl="6" w:tplc="0409000F" w:tentative="1">
      <w:start w:val="1"/>
      <w:numFmt w:val="decimal"/>
      <w:lvlText w:val="%7."/>
      <w:lvlJc w:val="left"/>
      <w:pPr>
        <w:ind w:left="4184" w:hanging="420"/>
      </w:pPr>
    </w:lvl>
    <w:lvl w:ilvl="7" w:tplc="04090019" w:tentative="1">
      <w:start w:val="1"/>
      <w:numFmt w:val="lowerLetter"/>
      <w:lvlText w:val="%8)"/>
      <w:lvlJc w:val="left"/>
      <w:pPr>
        <w:ind w:left="4604" w:hanging="420"/>
      </w:pPr>
    </w:lvl>
    <w:lvl w:ilvl="8" w:tplc="0409001B" w:tentative="1">
      <w:start w:val="1"/>
      <w:numFmt w:val="lowerRoman"/>
      <w:lvlText w:val="%9."/>
      <w:lvlJc w:val="right"/>
      <w:pPr>
        <w:ind w:left="5024" w:hanging="420"/>
      </w:pPr>
    </w:lvl>
  </w:abstractNum>
  <w:abstractNum w:abstractNumId="26" w15:restartNumberingAfterBreak="0">
    <w:nsid w:val="654A06F5"/>
    <w:multiLevelType w:val="hybridMultilevel"/>
    <w:tmpl w:val="90FA4786"/>
    <w:lvl w:ilvl="0" w:tplc="0409000F">
      <w:start w:val="1"/>
      <w:numFmt w:val="decimal"/>
      <w:lvlText w:val="%1."/>
      <w:lvlJc w:val="left"/>
      <w:pPr>
        <w:ind w:left="1489" w:hanging="420"/>
      </w:pPr>
    </w:lvl>
    <w:lvl w:ilvl="1" w:tplc="5C0A7846">
      <w:start w:val="1"/>
      <w:numFmt w:val="decimal"/>
      <w:lvlText w:val="%2."/>
      <w:lvlJc w:val="left"/>
      <w:pPr>
        <w:ind w:left="18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27" w15:restartNumberingAfterBreak="0">
    <w:nsid w:val="65EE23BF"/>
    <w:multiLevelType w:val="hybridMultilevel"/>
    <w:tmpl w:val="DB9EC6FE"/>
    <w:lvl w:ilvl="0" w:tplc="C19E7C52">
      <w:start w:val="1"/>
      <w:numFmt w:val="decimalEnclosedCircle"/>
      <w:lvlText w:val="%1"/>
      <w:lvlJc w:val="left"/>
      <w:pPr>
        <w:ind w:left="19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8" w15:restartNumberingAfterBreak="0">
    <w:nsid w:val="67376DFA"/>
    <w:multiLevelType w:val="hybridMultilevel"/>
    <w:tmpl w:val="CDB4E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AA642BC"/>
    <w:multiLevelType w:val="hybridMultilevel"/>
    <w:tmpl w:val="C8BA1E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FF7199A"/>
    <w:multiLevelType w:val="hybridMultilevel"/>
    <w:tmpl w:val="946C852A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706E6D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417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6295330"/>
    <w:multiLevelType w:val="hybridMultilevel"/>
    <w:tmpl w:val="938870DC"/>
    <w:lvl w:ilvl="0" w:tplc="04090011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3" w15:restartNumberingAfterBreak="0">
    <w:nsid w:val="77E73B3A"/>
    <w:multiLevelType w:val="hybridMultilevel"/>
    <w:tmpl w:val="5A74AC68"/>
    <w:lvl w:ilvl="0" w:tplc="C19E7C52">
      <w:start w:val="1"/>
      <w:numFmt w:val="decimalEnclosedCircle"/>
      <w:lvlText w:val="%1"/>
      <w:lvlJc w:val="left"/>
      <w:pPr>
        <w:ind w:left="1950" w:hanging="420"/>
      </w:pPr>
      <w:rPr>
        <w:rFonts w:hint="default"/>
      </w:rPr>
    </w:lvl>
    <w:lvl w:ilvl="1" w:tplc="A6082EBE">
      <w:start w:val="1"/>
      <w:numFmt w:val="decimal"/>
      <w:lvlText w:val="%2."/>
      <w:lvlJc w:val="left"/>
      <w:pPr>
        <w:ind w:left="23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4" w15:restartNumberingAfterBreak="0">
    <w:nsid w:val="7B235124"/>
    <w:multiLevelType w:val="hybridMultilevel"/>
    <w:tmpl w:val="1304BDD8"/>
    <w:lvl w:ilvl="0" w:tplc="0409000F">
      <w:start w:val="1"/>
      <w:numFmt w:val="decimal"/>
      <w:lvlText w:val="%1."/>
      <w:lvlJc w:val="left"/>
      <w:pPr>
        <w:ind w:left="1664" w:hanging="420"/>
      </w:pPr>
    </w:lvl>
    <w:lvl w:ilvl="1" w:tplc="04090019">
      <w:start w:val="1"/>
      <w:numFmt w:val="lowerLetter"/>
      <w:lvlText w:val="%2)"/>
      <w:lvlJc w:val="left"/>
      <w:pPr>
        <w:ind w:left="2084" w:hanging="420"/>
      </w:pPr>
    </w:lvl>
    <w:lvl w:ilvl="2" w:tplc="0409001B" w:tentative="1">
      <w:start w:val="1"/>
      <w:numFmt w:val="lowerRoman"/>
      <w:lvlText w:val="%3."/>
      <w:lvlJc w:val="right"/>
      <w:pPr>
        <w:ind w:left="2504" w:hanging="420"/>
      </w:pPr>
    </w:lvl>
    <w:lvl w:ilvl="3" w:tplc="0409000F" w:tentative="1">
      <w:start w:val="1"/>
      <w:numFmt w:val="decimal"/>
      <w:lvlText w:val="%4."/>
      <w:lvlJc w:val="left"/>
      <w:pPr>
        <w:ind w:left="2924" w:hanging="420"/>
      </w:pPr>
    </w:lvl>
    <w:lvl w:ilvl="4" w:tplc="04090019" w:tentative="1">
      <w:start w:val="1"/>
      <w:numFmt w:val="lowerLetter"/>
      <w:lvlText w:val="%5)"/>
      <w:lvlJc w:val="left"/>
      <w:pPr>
        <w:ind w:left="3344" w:hanging="420"/>
      </w:pPr>
    </w:lvl>
    <w:lvl w:ilvl="5" w:tplc="0409001B" w:tentative="1">
      <w:start w:val="1"/>
      <w:numFmt w:val="lowerRoman"/>
      <w:lvlText w:val="%6."/>
      <w:lvlJc w:val="right"/>
      <w:pPr>
        <w:ind w:left="3764" w:hanging="420"/>
      </w:pPr>
    </w:lvl>
    <w:lvl w:ilvl="6" w:tplc="0409000F" w:tentative="1">
      <w:start w:val="1"/>
      <w:numFmt w:val="decimal"/>
      <w:lvlText w:val="%7."/>
      <w:lvlJc w:val="left"/>
      <w:pPr>
        <w:ind w:left="4184" w:hanging="420"/>
      </w:pPr>
    </w:lvl>
    <w:lvl w:ilvl="7" w:tplc="04090019" w:tentative="1">
      <w:start w:val="1"/>
      <w:numFmt w:val="lowerLetter"/>
      <w:lvlText w:val="%8)"/>
      <w:lvlJc w:val="left"/>
      <w:pPr>
        <w:ind w:left="4604" w:hanging="420"/>
      </w:pPr>
    </w:lvl>
    <w:lvl w:ilvl="8" w:tplc="0409001B" w:tentative="1">
      <w:start w:val="1"/>
      <w:numFmt w:val="lowerRoman"/>
      <w:lvlText w:val="%9."/>
      <w:lvlJc w:val="right"/>
      <w:pPr>
        <w:ind w:left="5024" w:hanging="42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2"/>
  </w:num>
  <w:num w:numId="5">
    <w:abstractNumId w:val="9"/>
  </w:num>
  <w:num w:numId="6">
    <w:abstractNumId w:val="29"/>
  </w:num>
  <w:num w:numId="7">
    <w:abstractNumId w:val="28"/>
  </w:num>
  <w:num w:numId="8">
    <w:abstractNumId w:val="12"/>
  </w:num>
  <w:num w:numId="9">
    <w:abstractNumId w:val="7"/>
  </w:num>
  <w:num w:numId="10">
    <w:abstractNumId w:val="20"/>
  </w:num>
  <w:num w:numId="11">
    <w:abstractNumId w:val="22"/>
  </w:num>
  <w:num w:numId="12">
    <w:abstractNumId w:val="31"/>
  </w:num>
  <w:num w:numId="13">
    <w:abstractNumId w:val="17"/>
  </w:num>
  <w:num w:numId="14">
    <w:abstractNumId w:val="1"/>
  </w:num>
  <w:num w:numId="15">
    <w:abstractNumId w:val="3"/>
  </w:num>
  <w:num w:numId="16">
    <w:abstractNumId w:val="33"/>
  </w:num>
  <w:num w:numId="17">
    <w:abstractNumId w:val="0"/>
  </w:num>
  <w:num w:numId="18">
    <w:abstractNumId w:val="18"/>
  </w:num>
  <w:num w:numId="19">
    <w:abstractNumId w:val="21"/>
  </w:num>
  <w:num w:numId="20">
    <w:abstractNumId w:val="15"/>
  </w:num>
  <w:num w:numId="21">
    <w:abstractNumId w:val="11"/>
  </w:num>
  <w:num w:numId="22">
    <w:abstractNumId w:val="16"/>
  </w:num>
  <w:num w:numId="23">
    <w:abstractNumId w:val="32"/>
  </w:num>
  <w:num w:numId="24">
    <w:abstractNumId w:val="24"/>
  </w:num>
  <w:num w:numId="25">
    <w:abstractNumId w:val="5"/>
  </w:num>
  <w:num w:numId="26">
    <w:abstractNumId w:val="23"/>
  </w:num>
  <w:num w:numId="27">
    <w:abstractNumId w:val="6"/>
  </w:num>
  <w:num w:numId="28">
    <w:abstractNumId w:val="2"/>
  </w:num>
  <w:num w:numId="29">
    <w:abstractNumId w:val="34"/>
  </w:num>
  <w:num w:numId="30">
    <w:abstractNumId w:val="25"/>
  </w:num>
  <w:num w:numId="31">
    <w:abstractNumId w:val="10"/>
  </w:num>
  <w:num w:numId="32">
    <w:abstractNumId w:val="14"/>
  </w:num>
  <w:num w:numId="33">
    <w:abstractNumId w:val="30"/>
  </w:num>
  <w:num w:numId="34">
    <w:abstractNumId w:val="8"/>
  </w:num>
  <w:num w:numId="35">
    <w:abstractNumId w:val="27"/>
  </w:num>
  <w:num w:numId="36">
    <w:abstractNumId w:val="26"/>
  </w:num>
  <w:num w:numId="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2B"/>
    <w:rsid w:val="00004D5C"/>
    <w:rsid w:val="00013581"/>
    <w:rsid w:val="00014952"/>
    <w:rsid w:val="00036F7D"/>
    <w:rsid w:val="00044614"/>
    <w:rsid w:val="0005658D"/>
    <w:rsid w:val="000A4A90"/>
    <w:rsid w:val="000C2F42"/>
    <w:rsid w:val="000F1E51"/>
    <w:rsid w:val="000F237C"/>
    <w:rsid w:val="00103335"/>
    <w:rsid w:val="00120977"/>
    <w:rsid w:val="00135442"/>
    <w:rsid w:val="00177F24"/>
    <w:rsid w:val="001A742E"/>
    <w:rsid w:val="001B3124"/>
    <w:rsid w:val="001D0941"/>
    <w:rsid w:val="001D7E86"/>
    <w:rsid w:val="001E0FE3"/>
    <w:rsid w:val="001E2369"/>
    <w:rsid w:val="001E6405"/>
    <w:rsid w:val="002242E7"/>
    <w:rsid w:val="00237436"/>
    <w:rsid w:val="00247196"/>
    <w:rsid w:val="00260D7D"/>
    <w:rsid w:val="0028771C"/>
    <w:rsid w:val="002D4134"/>
    <w:rsid w:val="003022FC"/>
    <w:rsid w:val="00315799"/>
    <w:rsid w:val="00331852"/>
    <w:rsid w:val="00333F5E"/>
    <w:rsid w:val="0034452D"/>
    <w:rsid w:val="0034683B"/>
    <w:rsid w:val="003A7D87"/>
    <w:rsid w:val="003D45A3"/>
    <w:rsid w:val="003E2E32"/>
    <w:rsid w:val="004155C3"/>
    <w:rsid w:val="00451258"/>
    <w:rsid w:val="004A0397"/>
    <w:rsid w:val="005D7358"/>
    <w:rsid w:val="005E31B0"/>
    <w:rsid w:val="00605307"/>
    <w:rsid w:val="006228AD"/>
    <w:rsid w:val="0062645F"/>
    <w:rsid w:val="00627191"/>
    <w:rsid w:val="00633AD3"/>
    <w:rsid w:val="00641FC1"/>
    <w:rsid w:val="0066095A"/>
    <w:rsid w:val="00667A28"/>
    <w:rsid w:val="00692C35"/>
    <w:rsid w:val="00696BC3"/>
    <w:rsid w:val="006F0E7A"/>
    <w:rsid w:val="007174FA"/>
    <w:rsid w:val="00725D6B"/>
    <w:rsid w:val="00754502"/>
    <w:rsid w:val="00775CAF"/>
    <w:rsid w:val="007A1161"/>
    <w:rsid w:val="007B61A0"/>
    <w:rsid w:val="007E3559"/>
    <w:rsid w:val="007E39B0"/>
    <w:rsid w:val="00836B5A"/>
    <w:rsid w:val="00857C5E"/>
    <w:rsid w:val="008848A4"/>
    <w:rsid w:val="00897C01"/>
    <w:rsid w:val="00910A1F"/>
    <w:rsid w:val="00924F2B"/>
    <w:rsid w:val="00980D90"/>
    <w:rsid w:val="00982BE8"/>
    <w:rsid w:val="009939B6"/>
    <w:rsid w:val="009C536D"/>
    <w:rsid w:val="009F22FE"/>
    <w:rsid w:val="00A14ADF"/>
    <w:rsid w:val="00A15285"/>
    <w:rsid w:val="00A1537A"/>
    <w:rsid w:val="00A325CB"/>
    <w:rsid w:val="00A423F7"/>
    <w:rsid w:val="00A56262"/>
    <w:rsid w:val="00A730E7"/>
    <w:rsid w:val="00A9056F"/>
    <w:rsid w:val="00AC5B6D"/>
    <w:rsid w:val="00AC691D"/>
    <w:rsid w:val="00AF0949"/>
    <w:rsid w:val="00B0581E"/>
    <w:rsid w:val="00B37053"/>
    <w:rsid w:val="00B810D3"/>
    <w:rsid w:val="00BE0E62"/>
    <w:rsid w:val="00BF0504"/>
    <w:rsid w:val="00BF22B4"/>
    <w:rsid w:val="00BF56A7"/>
    <w:rsid w:val="00C01217"/>
    <w:rsid w:val="00C035CD"/>
    <w:rsid w:val="00C05D96"/>
    <w:rsid w:val="00C103B0"/>
    <w:rsid w:val="00C1180D"/>
    <w:rsid w:val="00C91D9D"/>
    <w:rsid w:val="00CA5E6E"/>
    <w:rsid w:val="00CB20C2"/>
    <w:rsid w:val="00CB7512"/>
    <w:rsid w:val="00CC0847"/>
    <w:rsid w:val="00CC3198"/>
    <w:rsid w:val="00CE2473"/>
    <w:rsid w:val="00CE5DEE"/>
    <w:rsid w:val="00D06352"/>
    <w:rsid w:val="00D279F0"/>
    <w:rsid w:val="00D36C0F"/>
    <w:rsid w:val="00D54806"/>
    <w:rsid w:val="00D60546"/>
    <w:rsid w:val="00D96963"/>
    <w:rsid w:val="00DA1AFB"/>
    <w:rsid w:val="00DC240D"/>
    <w:rsid w:val="00DC55DF"/>
    <w:rsid w:val="00DD1814"/>
    <w:rsid w:val="00E01666"/>
    <w:rsid w:val="00E16326"/>
    <w:rsid w:val="00E171F3"/>
    <w:rsid w:val="00E72A16"/>
    <w:rsid w:val="00E83FCD"/>
    <w:rsid w:val="00E9092E"/>
    <w:rsid w:val="00EB4ABB"/>
    <w:rsid w:val="00EB7EF5"/>
    <w:rsid w:val="00EF3FFA"/>
    <w:rsid w:val="00F00FFB"/>
    <w:rsid w:val="00F1301B"/>
    <w:rsid w:val="00F173A7"/>
    <w:rsid w:val="00F31B26"/>
    <w:rsid w:val="00F56F71"/>
    <w:rsid w:val="00F725F0"/>
    <w:rsid w:val="00FA06B2"/>
    <w:rsid w:val="00FA4956"/>
    <w:rsid w:val="00FD0370"/>
    <w:rsid w:val="00FD229D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BCE40"/>
  <w15:chartTrackingRefBased/>
  <w15:docId w15:val="{E545C8D3-FFD1-4EE0-9B74-BE6B2D9C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F2B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924F2B"/>
    <w:pPr>
      <w:keepNext/>
      <w:keepLines/>
      <w:numPr>
        <w:numId w:val="4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4F2B"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4F2B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68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24F2B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924F2B"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sid w:val="00924F2B"/>
    <w:rPr>
      <w:rFonts w:eastAsia="黑体"/>
      <w:b/>
      <w:bCs/>
      <w:szCs w:val="32"/>
    </w:rPr>
  </w:style>
  <w:style w:type="paragraph" w:styleId="a3">
    <w:name w:val="footer"/>
    <w:basedOn w:val="a"/>
    <w:link w:val="a4"/>
    <w:uiPriority w:val="99"/>
    <w:unhideWhenUsed/>
    <w:qFormat/>
    <w:rsid w:val="00924F2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qFormat/>
    <w:rsid w:val="00924F2B"/>
    <w:rPr>
      <w:rFonts w:eastAsia="微软雅黑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924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qFormat/>
    <w:rsid w:val="00924F2B"/>
    <w:rPr>
      <w:rFonts w:eastAsia="微软雅黑"/>
      <w:sz w:val="18"/>
      <w:szCs w:val="18"/>
    </w:rPr>
  </w:style>
  <w:style w:type="table" w:styleId="a7">
    <w:name w:val="Table Grid"/>
    <w:basedOn w:val="a1"/>
    <w:uiPriority w:val="39"/>
    <w:qFormat/>
    <w:rsid w:val="00924F2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24F2B"/>
    <w:pPr>
      <w:ind w:firstLine="420"/>
    </w:pPr>
  </w:style>
  <w:style w:type="character" w:customStyle="1" w:styleId="a9">
    <w:name w:val="列表段落 字符"/>
    <w:basedOn w:val="a0"/>
    <w:link w:val="a8"/>
    <w:uiPriority w:val="34"/>
    <w:qFormat/>
    <w:locked/>
    <w:rsid w:val="00924F2B"/>
    <w:rPr>
      <w:rFonts w:eastAsia="微软雅黑"/>
      <w:sz w:val="18"/>
    </w:rPr>
  </w:style>
  <w:style w:type="paragraph" w:styleId="aa">
    <w:name w:val="Balloon Text"/>
    <w:basedOn w:val="a"/>
    <w:link w:val="ab"/>
    <w:uiPriority w:val="99"/>
    <w:semiHidden/>
    <w:unhideWhenUsed/>
    <w:rsid w:val="00924F2B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24F2B"/>
    <w:rPr>
      <w:rFonts w:eastAsia="微软雅黑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96BC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696BC3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696BC3"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rsid w:val="00696B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96BC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96BC3"/>
    <w:rPr>
      <w:rFonts w:eastAsia="微软雅黑"/>
      <w:b/>
      <w:bCs/>
      <w:sz w:val="18"/>
    </w:rPr>
  </w:style>
  <w:style w:type="character" w:customStyle="1" w:styleId="50">
    <w:name w:val="标题 5 字符"/>
    <w:basedOn w:val="a0"/>
    <w:link w:val="5"/>
    <w:uiPriority w:val="9"/>
    <w:rsid w:val="0034683B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emf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88-4E2D-48C1-90D4-34A5A825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2</cp:revision>
  <dcterms:created xsi:type="dcterms:W3CDTF">2020-11-02T08:36:00Z</dcterms:created>
  <dcterms:modified xsi:type="dcterms:W3CDTF">2020-11-02T08:36:00Z</dcterms:modified>
</cp:coreProperties>
</file>