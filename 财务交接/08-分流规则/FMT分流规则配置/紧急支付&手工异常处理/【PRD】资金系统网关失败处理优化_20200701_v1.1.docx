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77408" w14:textId="4BBA34A8" w:rsidR="00663EE3" w:rsidRDefault="00C372B2" w:rsidP="00C31A4E">
      <w:pPr>
        <w:ind w:firstLine="560"/>
        <w:jc w:val="center"/>
        <w:rPr>
          <w:rFonts w:ascii="微软雅黑" w:hAnsi="微软雅黑"/>
          <w:b/>
          <w:sz w:val="28"/>
        </w:rPr>
      </w:pPr>
      <w:r>
        <w:rPr>
          <w:rFonts w:ascii="微软雅黑" w:hAnsi="微软雅黑" w:hint="eastAsia"/>
          <w:b/>
          <w:sz w:val="28"/>
        </w:rPr>
        <w:t>资金系统网关失败处理</w:t>
      </w:r>
      <w:r w:rsidR="004A4AC8">
        <w:rPr>
          <w:rFonts w:ascii="微软雅黑" w:hAnsi="微软雅黑" w:hint="eastAsia"/>
          <w:b/>
          <w:sz w:val="28"/>
        </w:rPr>
        <w:t>优化</w:t>
      </w:r>
    </w:p>
    <w:p w14:paraId="2C8B54CA" w14:textId="77777777" w:rsidR="00E92540" w:rsidRPr="00B153FF" w:rsidRDefault="00E92540" w:rsidP="00C31A4E">
      <w:pPr>
        <w:ind w:firstLine="560"/>
        <w:jc w:val="center"/>
        <w:rPr>
          <w:rFonts w:ascii="微软雅黑" w:hAnsi="微软雅黑"/>
          <w:b/>
          <w:sz w:val="28"/>
        </w:rPr>
      </w:pPr>
      <w:r>
        <w:rPr>
          <w:rFonts w:ascii="微软雅黑" w:hAnsi="微软雅黑" w:hint="eastAsia"/>
          <w:b/>
          <w:sz w:val="28"/>
        </w:rPr>
        <w:t>产品需求说明书</w:t>
      </w:r>
    </w:p>
    <w:p w14:paraId="784082DA" w14:textId="77777777" w:rsidR="0034754E" w:rsidRDefault="0034754E" w:rsidP="00C31A4E">
      <w:pPr>
        <w:pStyle w:val="1"/>
        <w:ind w:firstLine="420"/>
      </w:pPr>
      <w:r w:rsidRPr="00883B3E">
        <w:rPr>
          <w:rFonts w:hint="eastAsia"/>
        </w:rPr>
        <w:t>【版本日志</w:t>
      </w:r>
      <w:r w:rsidRPr="00883B3E">
        <w:t>】</w:t>
      </w:r>
    </w:p>
    <w:p w14:paraId="5DE8CB3F" w14:textId="77777777" w:rsidR="00D86DC5" w:rsidRPr="00D86DC5" w:rsidRDefault="00D86DC5" w:rsidP="00FE73A5">
      <w:pPr>
        <w:ind w:firstLineChars="0" w:firstLine="0"/>
        <w:rPr>
          <w:rFonts w:ascii="楷体" w:eastAsia="楷体" w:hAnsi="楷体" w:cs="Arial"/>
          <w:i/>
          <w:color w:val="767171" w:themeColor="background2" w:themeShade="80"/>
          <w:u w:val="single"/>
        </w:rPr>
      </w:pPr>
    </w:p>
    <w:tbl>
      <w:tblPr>
        <w:tblStyle w:val="a8"/>
        <w:tblW w:w="5000" w:type="pct"/>
        <w:tblLook w:val="04A0" w:firstRow="1" w:lastRow="0" w:firstColumn="1" w:lastColumn="0" w:noHBand="0" w:noVBand="1"/>
      </w:tblPr>
      <w:tblGrid>
        <w:gridCol w:w="829"/>
        <w:gridCol w:w="1208"/>
        <w:gridCol w:w="1656"/>
        <w:gridCol w:w="4603"/>
      </w:tblGrid>
      <w:tr w:rsidR="00E92540" w:rsidRPr="00137DEC" w14:paraId="019BB4D4" w14:textId="77777777" w:rsidTr="00E92540">
        <w:tc>
          <w:tcPr>
            <w:tcW w:w="500" w:type="pct"/>
            <w:shd w:val="clear" w:color="auto" w:fill="92D050"/>
          </w:tcPr>
          <w:p w14:paraId="46CA1903" w14:textId="77777777" w:rsidR="00E92540" w:rsidRPr="00137DEC" w:rsidRDefault="00E92540" w:rsidP="00E92540">
            <w:pPr>
              <w:adjustRightInd w:val="0"/>
              <w:snapToGrid w:val="0"/>
              <w:ind w:firstLineChars="0" w:firstLine="0"/>
              <w:rPr>
                <w:rFonts w:ascii="微软雅黑" w:hAnsi="微软雅黑"/>
                <w:szCs w:val="21"/>
              </w:rPr>
            </w:pPr>
            <w:r w:rsidRPr="00137DEC">
              <w:rPr>
                <w:rFonts w:ascii="微软雅黑" w:hAnsi="微软雅黑" w:hint="eastAsia"/>
                <w:szCs w:val="21"/>
              </w:rPr>
              <w:t>版本</w:t>
            </w:r>
            <w:r>
              <w:rPr>
                <w:rFonts w:ascii="微软雅黑" w:hAnsi="微软雅黑" w:hint="eastAsia"/>
                <w:szCs w:val="21"/>
              </w:rPr>
              <w:t>号</w:t>
            </w:r>
          </w:p>
        </w:tc>
        <w:tc>
          <w:tcPr>
            <w:tcW w:w="728" w:type="pct"/>
            <w:shd w:val="clear" w:color="auto" w:fill="92D050"/>
          </w:tcPr>
          <w:p w14:paraId="522E5BDC"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更新人</w:t>
            </w:r>
          </w:p>
        </w:tc>
        <w:tc>
          <w:tcPr>
            <w:tcW w:w="998" w:type="pct"/>
            <w:shd w:val="clear" w:color="auto" w:fill="92D050"/>
          </w:tcPr>
          <w:p w14:paraId="5786E39B"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更新日期</w:t>
            </w:r>
          </w:p>
        </w:tc>
        <w:tc>
          <w:tcPr>
            <w:tcW w:w="2774" w:type="pct"/>
            <w:shd w:val="clear" w:color="auto" w:fill="92D050"/>
          </w:tcPr>
          <w:p w14:paraId="6CD6A598" w14:textId="77777777" w:rsidR="00E92540" w:rsidRPr="00137DEC"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更新内容</w:t>
            </w:r>
          </w:p>
        </w:tc>
      </w:tr>
      <w:tr w:rsidR="00E92540" w:rsidRPr="00137DEC" w14:paraId="56E6961F" w14:textId="77777777" w:rsidTr="00E92540">
        <w:tc>
          <w:tcPr>
            <w:tcW w:w="500" w:type="pct"/>
            <w:vAlign w:val="center"/>
          </w:tcPr>
          <w:p w14:paraId="4D74DF30" w14:textId="77777777" w:rsidR="00E92540" w:rsidRPr="00137DEC" w:rsidRDefault="00E92540" w:rsidP="00A613E0">
            <w:pPr>
              <w:adjustRightInd w:val="0"/>
              <w:snapToGrid w:val="0"/>
              <w:ind w:firstLineChars="0" w:firstLine="0"/>
              <w:rPr>
                <w:rFonts w:ascii="微软雅黑" w:hAnsi="微软雅黑"/>
                <w:szCs w:val="21"/>
              </w:rPr>
            </w:pPr>
            <w:r>
              <w:rPr>
                <w:rFonts w:ascii="微软雅黑" w:hAnsi="微软雅黑" w:hint="eastAsia"/>
                <w:szCs w:val="21"/>
              </w:rPr>
              <w:t>V1.0</w:t>
            </w:r>
          </w:p>
        </w:tc>
        <w:tc>
          <w:tcPr>
            <w:tcW w:w="728" w:type="pct"/>
            <w:vAlign w:val="center"/>
          </w:tcPr>
          <w:p w14:paraId="17A31ACB" w14:textId="77777777" w:rsidR="00E92540" w:rsidRDefault="00FE73A5" w:rsidP="00E92540">
            <w:pPr>
              <w:adjustRightInd w:val="0"/>
              <w:snapToGrid w:val="0"/>
              <w:ind w:firstLineChars="0" w:firstLine="0"/>
              <w:rPr>
                <w:rFonts w:ascii="微软雅黑" w:hAnsi="微软雅黑"/>
              </w:rPr>
            </w:pPr>
            <w:proofErr w:type="gramStart"/>
            <w:r>
              <w:rPr>
                <w:rFonts w:ascii="微软雅黑" w:hAnsi="微软雅黑" w:hint="eastAsia"/>
              </w:rPr>
              <w:t>杨立杰</w:t>
            </w:r>
            <w:proofErr w:type="gramEnd"/>
          </w:p>
        </w:tc>
        <w:tc>
          <w:tcPr>
            <w:tcW w:w="998" w:type="pct"/>
            <w:vAlign w:val="center"/>
          </w:tcPr>
          <w:p w14:paraId="6747A154" w14:textId="4949F05E" w:rsidR="00E92540" w:rsidRDefault="00E92540" w:rsidP="00E92540">
            <w:pPr>
              <w:adjustRightInd w:val="0"/>
              <w:snapToGrid w:val="0"/>
              <w:ind w:firstLineChars="0" w:firstLine="0"/>
              <w:rPr>
                <w:rFonts w:ascii="微软雅黑" w:hAnsi="微软雅黑"/>
              </w:rPr>
            </w:pPr>
            <w:r>
              <w:rPr>
                <w:rFonts w:ascii="微软雅黑" w:hAnsi="微软雅黑" w:hint="eastAsia"/>
              </w:rPr>
              <w:t>201</w:t>
            </w:r>
            <w:r w:rsidR="00FE73A5">
              <w:rPr>
                <w:rFonts w:ascii="微软雅黑" w:hAnsi="微软雅黑"/>
              </w:rPr>
              <w:t>8</w:t>
            </w:r>
            <w:r>
              <w:rPr>
                <w:rFonts w:ascii="微软雅黑" w:hAnsi="微软雅黑" w:hint="eastAsia"/>
              </w:rPr>
              <w:t>-</w:t>
            </w:r>
            <w:r w:rsidR="00FE73A5">
              <w:rPr>
                <w:rFonts w:ascii="微软雅黑" w:hAnsi="微软雅黑"/>
              </w:rPr>
              <w:t>1</w:t>
            </w:r>
            <w:r w:rsidR="008C4980">
              <w:rPr>
                <w:rFonts w:ascii="微软雅黑" w:hAnsi="微软雅黑" w:hint="eastAsia"/>
              </w:rPr>
              <w:t>1</w:t>
            </w:r>
            <w:r>
              <w:rPr>
                <w:rFonts w:ascii="微软雅黑" w:hAnsi="微软雅黑" w:hint="eastAsia"/>
              </w:rPr>
              <w:t>-</w:t>
            </w:r>
            <w:r w:rsidR="00783D54">
              <w:rPr>
                <w:rFonts w:ascii="微软雅黑" w:hAnsi="微软雅黑"/>
              </w:rPr>
              <w:t>29</w:t>
            </w:r>
          </w:p>
        </w:tc>
        <w:tc>
          <w:tcPr>
            <w:tcW w:w="2774" w:type="pct"/>
            <w:vAlign w:val="center"/>
          </w:tcPr>
          <w:p w14:paraId="42050D93" w14:textId="77777777" w:rsidR="00E92540" w:rsidRPr="00E92540" w:rsidRDefault="008C1EF5" w:rsidP="00F702CE">
            <w:pPr>
              <w:pStyle w:val="a7"/>
              <w:numPr>
                <w:ilvl w:val="0"/>
                <w:numId w:val="4"/>
              </w:numPr>
              <w:adjustRightInd w:val="0"/>
              <w:snapToGrid w:val="0"/>
              <w:ind w:firstLineChars="0"/>
              <w:rPr>
                <w:rFonts w:ascii="微软雅黑" w:hAnsi="微软雅黑"/>
              </w:rPr>
            </w:pPr>
            <w:r>
              <w:rPr>
                <w:rFonts w:ascii="微软雅黑" w:hAnsi="微软雅黑" w:hint="eastAsia"/>
              </w:rPr>
              <w:t>产品需求说明书初稿</w:t>
            </w:r>
          </w:p>
        </w:tc>
      </w:tr>
      <w:tr w:rsidR="00472CF0" w:rsidRPr="00137DEC" w14:paraId="6B54F419" w14:textId="77777777" w:rsidTr="00E92540">
        <w:trPr>
          <w:ins w:id="0" w:author="信美人寿相互保险社" w:date="2020-07-01T16:15:00Z"/>
        </w:trPr>
        <w:tc>
          <w:tcPr>
            <w:tcW w:w="500" w:type="pct"/>
            <w:vAlign w:val="center"/>
          </w:tcPr>
          <w:p w14:paraId="176B060D" w14:textId="7F353FC5" w:rsidR="00472CF0" w:rsidRDefault="00472CF0" w:rsidP="00A613E0">
            <w:pPr>
              <w:adjustRightInd w:val="0"/>
              <w:snapToGrid w:val="0"/>
              <w:ind w:firstLineChars="0" w:firstLine="0"/>
              <w:rPr>
                <w:ins w:id="1" w:author="信美人寿相互保险社" w:date="2020-07-01T16:15:00Z"/>
                <w:rFonts w:ascii="微软雅黑" w:hAnsi="微软雅黑"/>
                <w:szCs w:val="21"/>
              </w:rPr>
            </w:pPr>
            <w:ins w:id="2" w:author="信美人寿相互保险社" w:date="2020-07-01T16:15:00Z">
              <w:r>
                <w:rPr>
                  <w:rFonts w:ascii="微软雅黑" w:hAnsi="微软雅黑" w:hint="eastAsia"/>
                  <w:szCs w:val="21"/>
                </w:rPr>
                <w:t>V</w:t>
              </w:r>
              <w:r>
                <w:rPr>
                  <w:rFonts w:ascii="微软雅黑" w:hAnsi="微软雅黑"/>
                  <w:szCs w:val="21"/>
                </w:rPr>
                <w:t>1.1</w:t>
              </w:r>
            </w:ins>
          </w:p>
        </w:tc>
        <w:tc>
          <w:tcPr>
            <w:tcW w:w="728" w:type="pct"/>
            <w:vAlign w:val="center"/>
          </w:tcPr>
          <w:p w14:paraId="7FD3F025" w14:textId="3FF7ADA7" w:rsidR="00472CF0" w:rsidRDefault="00472CF0" w:rsidP="00E92540">
            <w:pPr>
              <w:adjustRightInd w:val="0"/>
              <w:snapToGrid w:val="0"/>
              <w:ind w:firstLineChars="0" w:firstLine="0"/>
              <w:rPr>
                <w:ins w:id="3" w:author="信美人寿相互保险社" w:date="2020-07-01T16:15:00Z"/>
                <w:rFonts w:ascii="微软雅黑" w:hAnsi="微软雅黑"/>
              </w:rPr>
            </w:pPr>
            <w:ins w:id="4" w:author="信美人寿相互保险社" w:date="2020-07-01T16:15:00Z">
              <w:r>
                <w:rPr>
                  <w:rFonts w:ascii="微软雅黑" w:hAnsi="微软雅黑"/>
                </w:rPr>
                <w:t>Aprils</w:t>
              </w:r>
            </w:ins>
          </w:p>
        </w:tc>
        <w:tc>
          <w:tcPr>
            <w:tcW w:w="998" w:type="pct"/>
            <w:vAlign w:val="center"/>
          </w:tcPr>
          <w:p w14:paraId="00B0A9F7" w14:textId="664C12CD" w:rsidR="00472CF0" w:rsidRDefault="00472CF0" w:rsidP="00E92540">
            <w:pPr>
              <w:adjustRightInd w:val="0"/>
              <w:snapToGrid w:val="0"/>
              <w:ind w:firstLineChars="0" w:firstLine="0"/>
              <w:rPr>
                <w:ins w:id="5" w:author="信美人寿相互保险社" w:date="2020-07-01T16:15:00Z"/>
                <w:rFonts w:ascii="微软雅黑" w:hAnsi="微软雅黑"/>
              </w:rPr>
            </w:pPr>
            <w:ins w:id="6" w:author="信美人寿相互保险社" w:date="2020-07-01T16:15:00Z">
              <w:r>
                <w:rPr>
                  <w:rFonts w:ascii="微软雅黑" w:hAnsi="微软雅黑" w:hint="eastAsia"/>
                </w:rPr>
                <w:t>2</w:t>
              </w:r>
              <w:r>
                <w:rPr>
                  <w:rFonts w:ascii="微软雅黑" w:hAnsi="微软雅黑"/>
                </w:rPr>
                <w:t>020</w:t>
              </w:r>
              <w:r>
                <w:rPr>
                  <w:rFonts w:ascii="微软雅黑" w:hAnsi="微软雅黑" w:hint="eastAsia"/>
                </w:rPr>
                <w:t>-</w:t>
              </w:r>
              <w:r>
                <w:rPr>
                  <w:rFonts w:ascii="微软雅黑" w:hAnsi="微软雅黑"/>
                </w:rPr>
                <w:t>07</w:t>
              </w:r>
              <w:r>
                <w:rPr>
                  <w:rFonts w:ascii="微软雅黑" w:hAnsi="微软雅黑" w:hint="eastAsia"/>
                </w:rPr>
                <w:t>-</w:t>
              </w:r>
              <w:r>
                <w:rPr>
                  <w:rFonts w:ascii="微软雅黑" w:hAnsi="微软雅黑"/>
                </w:rPr>
                <w:t>01</w:t>
              </w:r>
            </w:ins>
          </w:p>
        </w:tc>
        <w:tc>
          <w:tcPr>
            <w:tcW w:w="2774" w:type="pct"/>
            <w:vAlign w:val="center"/>
          </w:tcPr>
          <w:p w14:paraId="14751936" w14:textId="247E87F9" w:rsidR="00472CF0" w:rsidRPr="00472CF0" w:rsidRDefault="003E7C88" w:rsidP="00472CF0">
            <w:pPr>
              <w:adjustRightInd w:val="0"/>
              <w:snapToGrid w:val="0"/>
              <w:ind w:firstLineChars="0" w:firstLine="0"/>
              <w:rPr>
                <w:ins w:id="7" w:author="信美人寿相互保险社" w:date="2020-07-01T16:15:00Z"/>
                <w:rFonts w:ascii="微软雅黑" w:hAnsi="微软雅黑"/>
              </w:rPr>
            </w:pPr>
            <w:ins w:id="8" w:author="信美人寿相互保险社" w:date="2020-07-02T15:46:00Z">
              <w:r w:rsidRPr="003E7C88">
                <w:rPr>
                  <w:rFonts w:ascii="微软雅黑" w:hAnsi="微软雅黑" w:hint="eastAsia"/>
                </w:rPr>
                <w:t>收付费手工异常处理新增“失败重发”</w:t>
              </w:r>
            </w:ins>
            <w:ins w:id="9" w:author="信美人寿相互保险社" w:date="2020-07-02T15:47:00Z">
              <w:r w:rsidR="00F9651C">
                <w:rPr>
                  <w:rFonts w:ascii="微软雅黑" w:hAnsi="微软雅黑" w:hint="eastAsia"/>
                </w:rPr>
                <w:t>按钮</w:t>
              </w:r>
            </w:ins>
          </w:p>
        </w:tc>
      </w:tr>
    </w:tbl>
    <w:p w14:paraId="6719F54E" w14:textId="77777777" w:rsidR="0034754E" w:rsidRPr="003C1422" w:rsidRDefault="003C1422" w:rsidP="003C1422">
      <w:pPr>
        <w:pStyle w:val="1"/>
        <w:ind w:firstLine="420"/>
      </w:pPr>
      <w:proofErr w:type="gramStart"/>
      <w:r>
        <w:rPr>
          <w:rFonts w:hint="eastAsia"/>
        </w:rPr>
        <w:t>一</w:t>
      </w:r>
      <w:proofErr w:type="gramEnd"/>
      <w:r w:rsidR="00E92540" w:rsidRPr="003C1422">
        <w:rPr>
          <w:rFonts w:hint="eastAsia"/>
        </w:rPr>
        <w:t>【</w:t>
      </w:r>
      <w:r w:rsidR="00663EE3" w:rsidRPr="003C1422">
        <w:rPr>
          <w:rFonts w:hint="eastAsia"/>
        </w:rPr>
        <w:t>文档</w:t>
      </w:r>
      <w:r w:rsidR="00E92540" w:rsidRPr="003C1422">
        <w:rPr>
          <w:rFonts w:hint="eastAsia"/>
        </w:rPr>
        <w:t>简介</w:t>
      </w:r>
      <w:r w:rsidR="0034754E" w:rsidRPr="003C1422">
        <w:t>】</w:t>
      </w:r>
    </w:p>
    <w:p w14:paraId="69E4AD91" w14:textId="77777777" w:rsidR="00E92540" w:rsidRPr="007A361F" w:rsidRDefault="00E92540" w:rsidP="00F702CE">
      <w:pPr>
        <w:pStyle w:val="2"/>
        <w:numPr>
          <w:ilvl w:val="0"/>
          <w:numId w:val="5"/>
        </w:numPr>
      </w:pPr>
      <w:r>
        <w:rPr>
          <w:rFonts w:hint="eastAsia"/>
        </w:rPr>
        <w:t>目的</w:t>
      </w:r>
    </w:p>
    <w:p w14:paraId="04E373AA" w14:textId="6AD6AD04" w:rsidR="00005951" w:rsidRDefault="005D6B5B" w:rsidP="00C31A4E">
      <w:pPr>
        <w:ind w:firstLine="360"/>
      </w:pPr>
      <w:r w:rsidRPr="005D6B5B">
        <w:rPr>
          <w:rFonts w:hint="eastAsia"/>
        </w:rPr>
        <w:t>本文档主要目的是</w:t>
      </w:r>
      <w:bookmarkStart w:id="10" w:name="_Hlk532895452"/>
      <w:r w:rsidRPr="005D6B5B">
        <w:rPr>
          <w:rFonts w:hint="eastAsia"/>
        </w:rPr>
        <w:t>新增财务系统</w:t>
      </w:r>
      <w:r>
        <w:rPr>
          <w:rFonts w:hint="eastAsia"/>
        </w:rPr>
        <w:t>手工异常处理</w:t>
      </w:r>
      <w:r w:rsidRPr="005D6B5B">
        <w:rPr>
          <w:rFonts w:hint="eastAsia"/>
        </w:rPr>
        <w:t>页面，对财务系统进行优化改造</w:t>
      </w:r>
      <w:bookmarkEnd w:id="10"/>
      <w:r w:rsidRPr="005D6B5B">
        <w:rPr>
          <w:rFonts w:hint="eastAsia"/>
        </w:rPr>
        <w:t>。</w:t>
      </w:r>
    </w:p>
    <w:p w14:paraId="24D8E806" w14:textId="77777777" w:rsidR="005B109D" w:rsidRPr="00883B3E" w:rsidRDefault="00F06064" w:rsidP="00F702CE">
      <w:pPr>
        <w:pStyle w:val="2"/>
        <w:numPr>
          <w:ilvl w:val="0"/>
          <w:numId w:val="5"/>
        </w:numPr>
      </w:pPr>
      <w:r>
        <w:rPr>
          <w:rFonts w:hint="eastAsia"/>
        </w:rPr>
        <w:t>范围</w:t>
      </w:r>
    </w:p>
    <w:p w14:paraId="3049E88D" w14:textId="77777777" w:rsidR="00F06064" w:rsidRPr="00F06064" w:rsidRDefault="00F06064" w:rsidP="00C31A4E">
      <w:pPr>
        <w:ind w:firstLine="360"/>
        <w:rPr>
          <w:rFonts w:ascii="楷体" w:eastAsia="楷体" w:hAnsi="楷体" w:cs="Arial"/>
          <w:i/>
          <w:color w:val="767171" w:themeColor="background2" w:themeShade="80"/>
          <w:u w:val="single"/>
        </w:rPr>
      </w:pPr>
    </w:p>
    <w:p w14:paraId="2BF7EB5C" w14:textId="7CE5B19B" w:rsidR="005D6B5B" w:rsidRDefault="005D6B5B" w:rsidP="005D6B5B">
      <w:pPr>
        <w:ind w:firstLine="360"/>
        <w:rPr>
          <w:rFonts w:ascii="Helvetica" w:hAnsi="Helvetica"/>
          <w:color w:val="2F2F2F"/>
          <w:shd w:val="clear" w:color="auto" w:fill="FFFFFF"/>
        </w:rPr>
      </w:pPr>
      <w:r>
        <w:rPr>
          <w:rFonts w:ascii="Helvetica" w:hAnsi="Helvetica" w:hint="eastAsia"/>
          <w:color w:val="2F2F2F"/>
          <w:shd w:val="clear" w:color="auto" w:fill="FFFFFF"/>
        </w:rPr>
        <w:t>此文档主要描述财务系统手工异常处理页面中前端页面涉及到的功能点、相对应的后台管理功能支持、以及部分交互细节。</w:t>
      </w:r>
    </w:p>
    <w:p w14:paraId="1115CFB9" w14:textId="327E2DE0" w:rsidR="00F06064" w:rsidRDefault="005D6B5B" w:rsidP="005D6B5B">
      <w:pPr>
        <w:ind w:firstLine="360"/>
        <w:rPr>
          <w:rFonts w:ascii="Helvetica" w:hAnsi="Helvetica"/>
          <w:color w:val="2F2F2F"/>
          <w:kern w:val="0"/>
          <w:shd w:val="clear" w:color="auto" w:fill="FFFFFF"/>
        </w:rPr>
      </w:pPr>
      <w:r>
        <w:rPr>
          <w:rFonts w:ascii="Helvetica" w:hAnsi="Helvetica" w:hint="eastAsia"/>
          <w:color w:val="2F2F2F"/>
          <w:kern w:val="0"/>
          <w:shd w:val="clear" w:color="auto" w:fill="FFFFFF"/>
        </w:rPr>
        <w:t>本文档主要读者为技术部的后端工程师。</w:t>
      </w:r>
    </w:p>
    <w:p w14:paraId="39A07762" w14:textId="2EE1EFFF" w:rsidR="003E7B0D" w:rsidRPr="00883B3E" w:rsidRDefault="003E7B0D" w:rsidP="003E7B0D">
      <w:pPr>
        <w:pStyle w:val="2"/>
        <w:numPr>
          <w:ilvl w:val="0"/>
          <w:numId w:val="5"/>
        </w:numPr>
      </w:pPr>
      <w:r>
        <w:rPr>
          <w:rFonts w:hint="eastAsia"/>
        </w:rPr>
        <w:t>除外</w:t>
      </w:r>
    </w:p>
    <w:p w14:paraId="4B481D00" w14:textId="546F61BA" w:rsidR="003E7B0D" w:rsidRPr="003D57D6" w:rsidRDefault="003D57D6" w:rsidP="003D57D6">
      <w:pPr>
        <w:pStyle w:val="a7"/>
        <w:numPr>
          <w:ilvl w:val="0"/>
          <w:numId w:val="19"/>
        </w:numPr>
        <w:ind w:firstLineChars="0"/>
        <w:rPr>
          <w:rFonts w:ascii="Helvetica" w:hAnsi="Helvetica"/>
          <w:color w:val="2F2F2F"/>
          <w:shd w:val="clear" w:color="auto" w:fill="FFFFFF"/>
        </w:rPr>
      </w:pPr>
      <w:r w:rsidRPr="003D57D6">
        <w:rPr>
          <w:rFonts w:ascii="Helvetica" w:hAnsi="Helvetica" w:hint="eastAsia"/>
          <w:color w:val="2F2F2F"/>
          <w:shd w:val="clear" w:color="auto" w:fill="FFFFFF"/>
        </w:rPr>
        <w:t>本次上线范围仅包含</w:t>
      </w:r>
      <w:r w:rsidRPr="003D57D6">
        <w:rPr>
          <w:rFonts w:ascii="Helvetica" w:hAnsi="Helvetica" w:hint="eastAsia"/>
          <w:color w:val="2F2F2F"/>
          <w:shd w:val="clear" w:color="auto" w:fill="FFFFFF"/>
        </w:rPr>
        <w:t>FMT</w:t>
      </w:r>
      <w:r w:rsidRPr="003D57D6">
        <w:rPr>
          <w:rFonts w:ascii="Helvetica" w:hAnsi="Helvetica" w:hint="eastAsia"/>
          <w:color w:val="2F2F2F"/>
          <w:shd w:val="clear" w:color="auto" w:fill="FFFFFF"/>
        </w:rPr>
        <w:t>支付网关交易，原</w:t>
      </w:r>
      <w:r w:rsidRPr="003D57D6">
        <w:rPr>
          <w:rFonts w:ascii="Helvetica" w:hAnsi="Helvetica" w:hint="eastAsia"/>
          <w:color w:val="2F2F2F"/>
          <w:shd w:val="clear" w:color="auto" w:fill="FFFFFF"/>
        </w:rPr>
        <w:t>CT</w:t>
      </w:r>
      <w:r w:rsidRPr="003D57D6">
        <w:rPr>
          <w:rFonts w:ascii="Helvetica" w:hAnsi="Helvetica" w:hint="eastAsia"/>
          <w:color w:val="2F2F2F"/>
          <w:shd w:val="clear" w:color="auto" w:fill="FFFFFF"/>
        </w:rPr>
        <w:t>交易未迁移至</w:t>
      </w:r>
      <w:r w:rsidRPr="003D57D6">
        <w:rPr>
          <w:rFonts w:ascii="Helvetica" w:hAnsi="Helvetica" w:hint="eastAsia"/>
          <w:color w:val="2F2F2F"/>
          <w:shd w:val="clear" w:color="auto" w:fill="FFFFFF"/>
        </w:rPr>
        <w:t>FMT</w:t>
      </w:r>
      <w:r w:rsidRPr="003D57D6">
        <w:rPr>
          <w:rFonts w:ascii="Helvetica" w:hAnsi="Helvetica" w:hint="eastAsia"/>
          <w:color w:val="2F2F2F"/>
          <w:shd w:val="clear" w:color="auto" w:fill="FFFFFF"/>
        </w:rPr>
        <w:t>处理，财务人员需同时登录易</w:t>
      </w:r>
      <w:proofErr w:type="gramStart"/>
      <w:r w:rsidRPr="003D57D6">
        <w:rPr>
          <w:rFonts w:ascii="Helvetica" w:hAnsi="Helvetica" w:hint="eastAsia"/>
          <w:color w:val="2F2F2F"/>
          <w:shd w:val="clear" w:color="auto" w:fill="FFFFFF"/>
        </w:rPr>
        <w:t>宝核心</w:t>
      </w:r>
      <w:proofErr w:type="gramEnd"/>
      <w:r w:rsidRPr="003D57D6">
        <w:rPr>
          <w:rFonts w:ascii="Helvetica" w:hAnsi="Helvetica" w:hint="eastAsia"/>
          <w:color w:val="2F2F2F"/>
          <w:shd w:val="clear" w:color="auto" w:fill="FFFFFF"/>
        </w:rPr>
        <w:t>系统、信</w:t>
      </w:r>
      <w:proofErr w:type="gramStart"/>
      <w:r w:rsidRPr="003D57D6">
        <w:rPr>
          <w:rFonts w:ascii="Helvetica" w:hAnsi="Helvetica" w:hint="eastAsia"/>
          <w:color w:val="2F2F2F"/>
          <w:shd w:val="clear" w:color="auto" w:fill="FFFFFF"/>
        </w:rPr>
        <w:t>美资金</w:t>
      </w:r>
      <w:proofErr w:type="gramEnd"/>
      <w:r w:rsidRPr="003D57D6">
        <w:rPr>
          <w:rFonts w:ascii="Helvetica" w:hAnsi="Helvetica" w:hint="eastAsia"/>
          <w:color w:val="2F2F2F"/>
          <w:shd w:val="clear" w:color="auto" w:fill="FFFFFF"/>
        </w:rPr>
        <w:t>系统进行交易处理；</w:t>
      </w:r>
    </w:p>
    <w:p w14:paraId="7C0E8774" w14:textId="6F484940" w:rsidR="003D57D6" w:rsidRDefault="00C34597" w:rsidP="003D57D6">
      <w:pPr>
        <w:pStyle w:val="a7"/>
        <w:numPr>
          <w:ilvl w:val="0"/>
          <w:numId w:val="19"/>
        </w:numPr>
        <w:ind w:firstLineChars="0"/>
        <w:rPr>
          <w:rFonts w:ascii="Helvetica" w:hAnsi="Helvetica"/>
          <w:color w:val="2F2F2F"/>
          <w:shd w:val="clear" w:color="auto" w:fill="FFFFFF"/>
        </w:rPr>
      </w:pPr>
      <w:r>
        <w:rPr>
          <w:rFonts w:ascii="Helvetica" w:hAnsi="Helvetica" w:hint="eastAsia"/>
          <w:color w:val="2F2F2F"/>
          <w:shd w:val="clear" w:color="auto" w:fill="FFFFFF"/>
        </w:rPr>
        <w:t>由于现在</w:t>
      </w:r>
      <w:r>
        <w:rPr>
          <w:rFonts w:ascii="Helvetica" w:hAnsi="Helvetica" w:hint="eastAsia"/>
          <w:color w:val="2F2F2F"/>
          <w:shd w:val="clear" w:color="auto" w:fill="FFFFFF"/>
        </w:rPr>
        <w:t>F</w:t>
      </w:r>
      <w:r>
        <w:rPr>
          <w:rFonts w:ascii="Helvetica" w:hAnsi="Helvetica"/>
          <w:color w:val="2F2F2F"/>
          <w:shd w:val="clear" w:color="auto" w:fill="FFFFFF"/>
        </w:rPr>
        <w:t>MT</w:t>
      </w:r>
      <w:r>
        <w:rPr>
          <w:rFonts w:ascii="Helvetica" w:hAnsi="Helvetica" w:hint="eastAsia"/>
          <w:color w:val="2F2F2F"/>
          <w:shd w:val="clear" w:color="auto" w:fill="FFFFFF"/>
        </w:rPr>
        <w:t>仅包含支付网关交易，而支付网关付费渠道现在仅有保融，所以暂无法实现渠道切换；</w:t>
      </w:r>
    </w:p>
    <w:p w14:paraId="1E7CF6C3" w14:textId="4EB9888A" w:rsidR="00F96A3F" w:rsidRPr="00C34597" w:rsidRDefault="00C34597" w:rsidP="00C34597">
      <w:pPr>
        <w:pStyle w:val="a7"/>
        <w:numPr>
          <w:ilvl w:val="0"/>
          <w:numId w:val="19"/>
        </w:numPr>
        <w:ind w:firstLineChars="0"/>
        <w:rPr>
          <w:rFonts w:ascii="Helvetica" w:hAnsi="Helvetica"/>
          <w:color w:val="2F2F2F"/>
          <w:shd w:val="clear" w:color="auto" w:fill="FFFFFF"/>
        </w:rPr>
      </w:pPr>
      <w:r w:rsidRPr="00C34597">
        <w:rPr>
          <w:rFonts w:ascii="Helvetica" w:hAnsi="Helvetica" w:hint="eastAsia"/>
          <w:color w:val="2F2F2F"/>
          <w:shd w:val="clear" w:color="auto" w:fill="FFFFFF"/>
        </w:rPr>
        <w:t>分析当前收费异常场景，收费异常还是按照</w:t>
      </w:r>
      <w:proofErr w:type="gramStart"/>
      <w:r w:rsidRPr="00C34597">
        <w:rPr>
          <w:rFonts w:ascii="Helvetica" w:hAnsi="Helvetica" w:hint="eastAsia"/>
          <w:color w:val="2F2F2F"/>
          <w:shd w:val="clear" w:color="auto" w:fill="FFFFFF"/>
        </w:rPr>
        <w:t>现处理</w:t>
      </w:r>
      <w:proofErr w:type="gramEnd"/>
      <w:r w:rsidRPr="00C34597">
        <w:rPr>
          <w:rFonts w:ascii="Helvetica" w:hAnsi="Helvetica" w:hint="eastAsia"/>
          <w:color w:val="2F2F2F"/>
          <w:shd w:val="clear" w:color="auto" w:fill="FFFFFF"/>
        </w:rPr>
        <w:t>流程，此次需求范围手工异常处理页面不包括收费失败异常处理，只做付费手工异常处理。</w:t>
      </w:r>
    </w:p>
    <w:p w14:paraId="0CCEB68A" w14:textId="77777777" w:rsidR="00F06064" w:rsidRDefault="00F06064" w:rsidP="00F06064">
      <w:pPr>
        <w:pStyle w:val="1"/>
        <w:ind w:firstLine="420"/>
      </w:pPr>
      <w:r>
        <w:rPr>
          <w:rFonts w:hint="eastAsia"/>
        </w:rPr>
        <w:t>二【用户角色</w:t>
      </w:r>
      <w:r w:rsidR="000B57B1">
        <w:rPr>
          <w:rFonts w:hint="eastAsia"/>
        </w:rPr>
        <w:t>描述</w:t>
      </w:r>
      <w:r>
        <w:rPr>
          <w:rFonts w:hint="eastAsia"/>
        </w:rPr>
        <w:t>】</w:t>
      </w:r>
    </w:p>
    <w:p w14:paraId="713D86CD" w14:textId="3EE6BD35" w:rsidR="00F06064" w:rsidRPr="00F06064" w:rsidRDefault="009E4C63" w:rsidP="00F06064">
      <w:pPr>
        <w:ind w:firstLine="360"/>
        <w:rPr>
          <w:rFonts w:ascii="楷体" w:eastAsia="楷体" w:hAnsi="楷体" w:cs="Arial"/>
          <w:i/>
          <w:color w:val="767171" w:themeColor="background2" w:themeShade="80"/>
          <w:u w:val="single"/>
        </w:rPr>
      </w:pPr>
      <w:r>
        <w:rPr>
          <w:rFonts w:ascii="楷体" w:eastAsia="楷体" w:hAnsi="楷体" w:cs="Arial" w:hint="eastAsia"/>
          <w:i/>
          <w:color w:val="767171" w:themeColor="background2" w:themeShade="80"/>
          <w:u w:val="single"/>
        </w:rPr>
        <w:t>通过给不同的用户配置不同的菜单，达到控制角色权限的目的。</w:t>
      </w:r>
    </w:p>
    <w:tbl>
      <w:tblPr>
        <w:tblStyle w:val="a8"/>
        <w:tblW w:w="8613" w:type="dxa"/>
        <w:tblLook w:val="04A0" w:firstRow="1" w:lastRow="0" w:firstColumn="1" w:lastColumn="0" w:noHBand="0" w:noVBand="1"/>
      </w:tblPr>
      <w:tblGrid>
        <w:gridCol w:w="2518"/>
        <w:gridCol w:w="6095"/>
      </w:tblGrid>
      <w:tr w:rsidR="00F06064" w14:paraId="524A6CDA" w14:textId="77777777" w:rsidTr="00F06064">
        <w:tc>
          <w:tcPr>
            <w:tcW w:w="2518" w:type="dxa"/>
            <w:shd w:val="clear" w:color="auto" w:fill="DEEAF6" w:themeFill="accent1" w:themeFillTint="33"/>
          </w:tcPr>
          <w:p w14:paraId="606948ED" w14:textId="77777777" w:rsidR="00F06064" w:rsidRDefault="00F06064" w:rsidP="00663EE3">
            <w:pPr>
              <w:ind w:firstLineChars="0" w:firstLine="0"/>
              <w:jc w:val="center"/>
            </w:pPr>
            <w:r>
              <w:rPr>
                <w:rFonts w:hint="eastAsia"/>
              </w:rPr>
              <w:lastRenderedPageBreak/>
              <w:t>用户角色</w:t>
            </w:r>
          </w:p>
        </w:tc>
        <w:tc>
          <w:tcPr>
            <w:tcW w:w="6095" w:type="dxa"/>
            <w:shd w:val="clear" w:color="auto" w:fill="DEEAF6" w:themeFill="accent1" w:themeFillTint="33"/>
          </w:tcPr>
          <w:p w14:paraId="421FA003" w14:textId="77777777" w:rsidR="00F06064" w:rsidRDefault="00F06064" w:rsidP="00663EE3">
            <w:pPr>
              <w:ind w:firstLineChars="0" w:firstLine="0"/>
              <w:jc w:val="center"/>
            </w:pPr>
            <w:r>
              <w:rPr>
                <w:rFonts w:hint="eastAsia"/>
              </w:rPr>
              <w:t>用户描述</w:t>
            </w:r>
          </w:p>
        </w:tc>
      </w:tr>
    </w:tbl>
    <w:p w14:paraId="58F2F356" w14:textId="77777777" w:rsidR="00F06064" w:rsidRPr="00F06064" w:rsidRDefault="00F06064" w:rsidP="00F06064">
      <w:pPr>
        <w:ind w:firstLine="360"/>
      </w:pPr>
    </w:p>
    <w:p w14:paraId="7B6E1AA2" w14:textId="77777777" w:rsidR="00A00D0A" w:rsidRDefault="00F06064" w:rsidP="00C31A4E">
      <w:pPr>
        <w:pStyle w:val="1"/>
        <w:ind w:firstLine="420"/>
      </w:pPr>
      <w:r>
        <w:rPr>
          <w:rFonts w:hint="eastAsia"/>
        </w:rPr>
        <w:t>三</w:t>
      </w:r>
      <w:r w:rsidR="0034754E" w:rsidRPr="00883B3E">
        <w:rPr>
          <w:rFonts w:hint="eastAsia"/>
        </w:rPr>
        <w:t>【</w:t>
      </w:r>
      <w:r>
        <w:rPr>
          <w:rFonts w:hint="eastAsia"/>
        </w:rPr>
        <w:t>产品概述</w:t>
      </w:r>
      <w:r w:rsidR="0034754E" w:rsidRPr="00883B3E">
        <w:rPr>
          <w:rFonts w:hint="eastAsia"/>
        </w:rPr>
        <w:t>】</w:t>
      </w:r>
    </w:p>
    <w:p w14:paraId="4A00A460" w14:textId="77777777" w:rsidR="00663EE3" w:rsidRPr="00663EE3" w:rsidRDefault="00663EE3" w:rsidP="00663EE3">
      <w:pPr>
        <w:ind w:firstLine="360"/>
        <w:rPr>
          <w:rFonts w:ascii="楷体" w:eastAsia="楷体" w:hAnsi="楷体" w:cs="Arial"/>
          <w:i/>
          <w:color w:val="767171" w:themeColor="background2" w:themeShade="80"/>
          <w:u w:val="single"/>
        </w:rPr>
      </w:pPr>
    </w:p>
    <w:p w14:paraId="15AEC388" w14:textId="0E84A3A1" w:rsidR="00CB6FBB" w:rsidRPr="00CB6FBB" w:rsidRDefault="00F86DFF" w:rsidP="00CB6FBB">
      <w:pPr>
        <w:ind w:firstLine="360"/>
      </w:pPr>
      <w:r w:rsidRPr="00F86DFF">
        <w:rPr>
          <w:rFonts w:ascii="Helvetica" w:hAnsi="Helvetica" w:hint="eastAsia"/>
          <w:color w:val="2F2F2F"/>
          <w:shd w:val="clear" w:color="auto" w:fill="FFFFFF"/>
        </w:rPr>
        <w:t>新增财务系统手工异常处理页面</w:t>
      </w:r>
      <w:r w:rsidR="00EF3254">
        <w:rPr>
          <w:rFonts w:ascii="Helvetica" w:hAnsi="Helvetica" w:hint="eastAsia"/>
          <w:color w:val="2F2F2F"/>
          <w:shd w:val="clear" w:color="auto" w:fill="FFFFFF"/>
        </w:rPr>
        <w:t>。</w:t>
      </w:r>
    </w:p>
    <w:p w14:paraId="6C8FE4E9" w14:textId="77777777" w:rsidR="004959D7" w:rsidRDefault="0093264E" w:rsidP="00F702CE">
      <w:pPr>
        <w:pStyle w:val="2"/>
        <w:numPr>
          <w:ilvl w:val="0"/>
          <w:numId w:val="6"/>
        </w:numPr>
      </w:pPr>
      <w:r>
        <w:rPr>
          <w:rFonts w:hint="eastAsia"/>
        </w:rPr>
        <w:t>目标</w:t>
      </w:r>
    </w:p>
    <w:p w14:paraId="674DBACC" w14:textId="77777777" w:rsidR="0093264E" w:rsidRPr="003A16CF" w:rsidRDefault="0093264E" w:rsidP="0093264E">
      <w:pPr>
        <w:ind w:firstLine="360"/>
        <w:rPr>
          <w:rFonts w:ascii="楷体" w:eastAsia="楷体" w:hAnsi="楷体" w:cs="Arial"/>
          <w:i/>
          <w:color w:val="767171" w:themeColor="background2" w:themeShade="80"/>
          <w:u w:val="single"/>
        </w:rPr>
      </w:pPr>
    </w:p>
    <w:p w14:paraId="2C042390" w14:textId="7885D199" w:rsidR="0093264E" w:rsidRDefault="00F86DFF" w:rsidP="0093264E">
      <w:pPr>
        <w:ind w:firstLine="360"/>
        <w:rPr>
          <w:rFonts w:ascii="Helvetica" w:hAnsi="Helvetica"/>
          <w:color w:val="2F2F2F"/>
          <w:shd w:val="clear" w:color="auto" w:fill="FFFFFF"/>
        </w:rPr>
      </w:pPr>
      <w:r w:rsidRPr="00F86DFF">
        <w:rPr>
          <w:rFonts w:ascii="Helvetica" w:hAnsi="Helvetica" w:hint="eastAsia"/>
          <w:color w:val="2F2F2F"/>
          <w:shd w:val="clear" w:color="auto" w:fill="FFFFFF"/>
        </w:rPr>
        <w:t>新增财务系统手工异常处理页面，对财务系统进行优化改造</w:t>
      </w:r>
      <w:r w:rsidR="00EF3254">
        <w:rPr>
          <w:rFonts w:ascii="Helvetica" w:hAnsi="Helvetica"/>
          <w:color w:val="2F2F2F"/>
          <w:shd w:val="clear" w:color="auto" w:fill="FFFFFF"/>
        </w:rPr>
        <w:t>。</w:t>
      </w:r>
    </w:p>
    <w:p w14:paraId="35D52407" w14:textId="77777777" w:rsidR="00BC7C01" w:rsidRDefault="00BC7C01" w:rsidP="00F702CE">
      <w:pPr>
        <w:pStyle w:val="2"/>
        <w:numPr>
          <w:ilvl w:val="0"/>
          <w:numId w:val="6"/>
        </w:numPr>
      </w:pPr>
      <w:r>
        <w:rPr>
          <w:rFonts w:hint="eastAsia"/>
        </w:rPr>
        <w:t>功能摘要</w:t>
      </w:r>
    </w:p>
    <w:p w14:paraId="4CD3FCC7" w14:textId="77777777" w:rsidR="00BC7C01" w:rsidRPr="003A16CF" w:rsidRDefault="00BC7C01" w:rsidP="00BC7C01">
      <w:pPr>
        <w:ind w:firstLine="360"/>
        <w:rPr>
          <w:rFonts w:ascii="楷体" w:eastAsia="楷体" w:hAnsi="楷体" w:cs="Arial"/>
          <w:i/>
          <w:color w:val="767171" w:themeColor="background2" w:themeShade="80"/>
          <w:u w:val="single"/>
        </w:rPr>
      </w:pPr>
    </w:p>
    <w:tbl>
      <w:tblPr>
        <w:tblStyle w:val="a8"/>
        <w:tblW w:w="5000" w:type="pct"/>
        <w:tblLook w:val="04A0" w:firstRow="1" w:lastRow="0" w:firstColumn="1" w:lastColumn="0" w:noHBand="0" w:noVBand="1"/>
      </w:tblPr>
      <w:tblGrid>
        <w:gridCol w:w="1485"/>
        <w:gridCol w:w="6811"/>
      </w:tblGrid>
      <w:tr w:rsidR="00BC7C01" w14:paraId="523DB614" w14:textId="77777777" w:rsidTr="001F5727">
        <w:tc>
          <w:tcPr>
            <w:tcW w:w="895" w:type="pct"/>
            <w:shd w:val="clear" w:color="auto" w:fill="DEEAF6" w:themeFill="accent1" w:themeFillTint="33"/>
          </w:tcPr>
          <w:p w14:paraId="7B954F22" w14:textId="77777777" w:rsidR="00BC7C01" w:rsidRDefault="00BC7C01" w:rsidP="001F5727">
            <w:pPr>
              <w:ind w:firstLineChars="0" w:firstLine="0"/>
              <w:jc w:val="center"/>
            </w:pPr>
            <w:r>
              <w:rPr>
                <w:rFonts w:hint="eastAsia"/>
              </w:rPr>
              <w:t>功能模块</w:t>
            </w:r>
          </w:p>
        </w:tc>
        <w:tc>
          <w:tcPr>
            <w:tcW w:w="4105" w:type="pct"/>
            <w:shd w:val="clear" w:color="auto" w:fill="DEEAF6" w:themeFill="accent1" w:themeFillTint="33"/>
          </w:tcPr>
          <w:p w14:paraId="2A09BA52" w14:textId="77777777" w:rsidR="00BC7C01" w:rsidRDefault="00BC7C01" w:rsidP="001F5727">
            <w:pPr>
              <w:ind w:firstLineChars="0" w:firstLine="0"/>
              <w:jc w:val="center"/>
            </w:pPr>
            <w:r>
              <w:rPr>
                <w:rFonts w:hint="eastAsia"/>
              </w:rPr>
              <w:t>主要功能</w:t>
            </w:r>
          </w:p>
        </w:tc>
      </w:tr>
      <w:tr w:rsidR="00895F7A" w14:paraId="5EDA6503" w14:textId="77777777" w:rsidTr="001F5727">
        <w:tc>
          <w:tcPr>
            <w:tcW w:w="895" w:type="pct"/>
            <w:vAlign w:val="center"/>
          </w:tcPr>
          <w:p w14:paraId="04D6D858" w14:textId="55EF2606" w:rsidR="00895F7A" w:rsidRDefault="009716D1" w:rsidP="001F5727">
            <w:pPr>
              <w:ind w:firstLineChars="0" w:firstLine="0"/>
            </w:pPr>
            <w:r>
              <w:rPr>
                <w:rFonts w:hint="eastAsia"/>
              </w:rPr>
              <w:t>资金</w:t>
            </w:r>
            <w:r w:rsidR="00895F7A">
              <w:rPr>
                <w:rFonts w:hint="eastAsia"/>
              </w:rPr>
              <w:t>系统</w:t>
            </w:r>
          </w:p>
        </w:tc>
        <w:tc>
          <w:tcPr>
            <w:tcW w:w="4105" w:type="pct"/>
          </w:tcPr>
          <w:p w14:paraId="41366556" w14:textId="597CB4D6" w:rsidR="00895F7A" w:rsidRDefault="00590B9A" w:rsidP="00F702CE">
            <w:pPr>
              <w:pStyle w:val="a7"/>
              <w:numPr>
                <w:ilvl w:val="0"/>
                <w:numId w:val="2"/>
              </w:numPr>
              <w:ind w:firstLineChars="0"/>
            </w:pPr>
            <w:r>
              <w:rPr>
                <w:rFonts w:hint="eastAsia"/>
              </w:rPr>
              <w:t>F</w:t>
            </w:r>
            <w:r>
              <w:t>MT</w:t>
            </w:r>
            <w:proofErr w:type="gramStart"/>
            <w:r>
              <w:rPr>
                <w:rFonts w:hint="eastAsia"/>
              </w:rPr>
              <w:t>待支付</w:t>
            </w:r>
            <w:proofErr w:type="gramEnd"/>
            <w:r w:rsidR="00895F7A">
              <w:rPr>
                <w:rFonts w:hint="eastAsia"/>
              </w:rPr>
              <w:t>查询</w:t>
            </w:r>
            <w:r>
              <w:rPr>
                <w:rFonts w:hint="eastAsia"/>
              </w:rPr>
              <w:t>处理</w:t>
            </w:r>
          </w:p>
        </w:tc>
      </w:tr>
      <w:tr w:rsidR="0004488C" w14:paraId="5FD2E6FE" w14:textId="77777777" w:rsidTr="001F5727">
        <w:tc>
          <w:tcPr>
            <w:tcW w:w="895" w:type="pct"/>
            <w:vAlign w:val="center"/>
          </w:tcPr>
          <w:p w14:paraId="7190EBE0" w14:textId="526AEACB" w:rsidR="0004488C" w:rsidRDefault="009716D1" w:rsidP="0004488C">
            <w:pPr>
              <w:ind w:firstLineChars="0" w:firstLine="0"/>
            </w:pPr>
            <w:r>
              <w:rPr>
                <w:rFonts w:hint="eastAsia"/>
              </w:rPr>
              <w:t>资金</w:t>
            </w:r>
            <w:r w:rsidR="0004488C">
              <w:rPr>
                <w:rFonts w:hint="eastAsia"/>
              </w:rPr>
              <w:t>系统</w:t>
            </w:r>
          </w:p>
        </w:tc>
        <w:tc>
          <w:tcPr>
            <w:tcW w:w="4105" w:type="pct"/>
          </w:tcPr>
          <w:p w14:paraId="5FB5E304" w14:textId="5AF9AF08" w:rsidR="0004488C" w:rsidRDefault="00026835" w:rsidP="0004488C">
            <w:pPr>
              <w:pStyle w:val="a7"/>
              <w:numPr>
                <w:ilvl w:val="0"/>
                <w:numId w:val="2"/>
              </w:numPr>
              <w:ind w:firstLineChars="0"/>
            </w:pPr>
            <w:r>
              <w:rPr>
                <w:rFonts w:hint="eastAsia"/>
              </w:rPr>
              <w:t>收付费手工异常处理</w:t>
            </w:r>
          </w:p>
        </w:tc>
      </w:tr>
    </w:tbl>
    <w:p w14:paraId="6A0FA242" w14:textId="77777777" w:rsidR="00BC7C01" w:rsidRPr="00BC7C01" w:rsidRDefault="00BC7C01" w:rsidP="0093264E">
      <w:pPr>
        <w:ind w:firstLine="360"/>
      </w:pPr>
    </w:p>
    <w:p w14:paraId="418B4E33" w14:textId="2B6A4DDC" w:rsidR="004A4708" w:rsidRDefault="0093264E" w:rsidP="00355ECB">
      <w:pPr>
        <w:pStyle w:val="2"/>
        <w:numPr>
          <w:ilvl w:val="0"/>
          <w:numId w:val="6"/>
        </w:numPr>
      </w:pPr>
      <w:r>
        <w:rPr>
          <w:rFonts w:hint="eastAsia"/>
        </w:rPr>
        <w:t>流程</w:t>
      </w:r>
      <w:r w:rsidR="004A4708">
        <w:rPr>
          <w:rFonts w:hint="eastAsia"/>
        </w:rPr>
        <w:t>/</w:t>
      </w:r>
      <w:r w:rsidR="004A4708">
        <w:rPr>
          <w:rFonts w:hint="eastAsia"/>
        </w:rPr>
        <w:t>结构</w:t>
      </w:r>
    </w:p>
    <w:p w14:paraId="1843C29C" w14:textId="4B21B827" w:rsidR="00DF6674" w:rsidRDefault="00355ECB" w:rsidP="00FC01F5">
      <w:pPr>
        <w:ind w:firstLineChars="0" w:firstLine="0"/>
      </w:pPr>
      <w:r>
        <w:t>1</w:t>
      </w:r>
      <w:r w:rsidR="00DF6674">
        <w:rPr>
          <w:rFonts w:hint="eastAsia"/>
        </w:rPr>
        <w:t>、系统流程图</w:t>
      </w:r>
    </w:p>
    <w:p w14:paraId="7A8DAA78" w14:textId="2617F6BF" w:rsidR="00DF6674" w:rsidRDefault="006F7B39" w:rsidP="00FC01F5">
      <w:pPr>
        <w:ind w:firstLineChars="0" w:firstLine="0"/>
        <w:rPr>
          <w:ins w:id="11" w:author="信美人寿相互保险社" w:date="2020-07-02T10:39:00Z"/>
        </w:rPr>
      </w:pPr>
      <w:ins w:id="12" w:author="信美人寿相互保险社" w:date="2020-07-02T11:25:00Z">
        <w:r>
          <w:object w:dxaOrig="8004" w:dyaOrig="16116" w14:anchorId="1F3E0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697.9pt" o:ole="">
              <v:imagedata r:id="rId8" o:title=""/>
            </v:shape>
            <o:OLEObject Type="Embed" ProgID="Visio.Drawing.15" ShapeID="_x0000_i1025" DrawAspect="Content" ObjectID="_1655210098" r:id="rId9"/>
          </w:object>
        </w:r>
      </w:ins>
    </w:p>
    <w:p w14:paraId="5E717B42" w14:textId="1FA10C7E" w:rsidR="00E90654" w:rsidRDefault="00E90654" w:rsidP="00FC01F5">
      <w:pPr>
        <w:ind w:firstLineChars="0" w:firstLine="0"/>
      </w:pPr>
    </w:p>
    <w:p w14:paraId="27D1A898" w14:textId="77777777" w:rsidR="00DF6674" w:rsidRDefault="00146D96" w:rsidP="00FC01F5">
      <w:pPr>
        <w:ind w:firstLineChars="0" w:firstLine="0"/>
      </w:pPr>
      <w:r>
        <w:rPr>
          <w:rFonts w:hint="eastAsia"/>
        </w:rPr>
        <w:t>3</w:t>
      </w:r>
      <w:r>
        <w:rPr>
          <w:rFonts w:hint="eastAsia"/>
        </w:rPr>
        <w:t>、</w:t>
      </w:r>
      <w:r w:rsidR="00DF6674">
        <w:rPr>
          <w:rFonts w:hint="eastAsia"/>
        </w:rPr>
        <w:t>流程说明：</w:t>
      </w:r>
    </w:p>
    <w:p w14:paraId="291C5646" w14:textId="20D4B239" w:rsidR="00892C77" w:rsidRDefault="00892C77" w:rsidP="00F702CE">
      <w:pPr>
        <w:pStyle w:val="a7"/>
        <w:numPr>
          <w:ilvl w:val="0"/>
          <w:numId w:val="9"/>
        </w:numPr>
        <w:ind w:firstLineChars="0"/>
      </w:pPr>
      <w:r>
        <w:rPr>
          <w:rFonts w:hint="eastAsia"/>
        </w:rPr>
        <w:t>F</w:t>
      </w:r>
      <w:r>
        <w:t>MT</w:t>
      </w:r>
      <w:r>
        <w:rPr>
          <w:rFonts w:hint="eastAsia"/>
        </w:rPr>
        <w:t>收付费流程</w:t>
      </w:r>
    </w:p>
    <w:p w14:paraId="10C45C17" w14:textId="02A53564" w:rsidR="00567D1D" w:rsidRDefault="00B2086E" w:rsidP="00892C77">
      <w:pPr>
        <w:pStyle w:val="a7"/>
        <w:ind w:left="420" w:firstLineChars="0" w:firstLine="0"/>
      </w:pPr>
      <w:r>
        <w:rPr>
          <w:rFonts w:ascii="Calibri" w:hAnsi="Calibri" w:cs="Calibri"/>
        </w:rPr>
        <w:t>❶</w:t>
      </w:r>
      <w:r w:rsidR="001C16BE">
        <w:rPr>
          <w:rFonts w:hint="eastAsia"/>
        </w:rPr>
        <w:t>业务</w:t>
      </w:r>
      <w:r w:rsidR="001C16BE">
        <w:rPr>
          <w:rFonts w:hint="eastAsia"/>
        </w:rPr>
        <w:t>/</w:t>
      </w:r>
      <w:r w:rsidR="001C16BE">
        <w:rPr>
          <w:rFonts w:hint="eastAsia"/>
        </w:rPr>
        <w:t>费控系统向</w:t>
      </w:r>
      <w:r w:rsidR="001C16BE">
        <w:rPr>
          <w:rFonts w:hint="eastAsia"/>
        </w:rPr>
        <w:t>F</w:t>
      </w:r>
      <w:r w:rsidR="001C16BE">
        <w:t>TM</w:t>
      </w:r>
      <w:r w:rsidR="001C16BE">
        <w:rPr>
          <w:rFonts w:hint="eastAsia"/>
        </w:rPr>
        <w:t>系统发起收付费请求，</w:t>
      </w:r>
      <w:r>
        <w:rPr>
          <w:rFonts w:ascii="Calibri" w:hAnsi="Calibri" w:cs="Calibri"/>
        </w:rPr>
        <w:t>❷</w:t>
      </w:r>
      <w:r w:rsidR="001C16BE">
        <w:rPr>
          <w:rFonts w:hint="eastAsia"/>
        </w:rPr>
        <w:t>F</w:t>
      </w:r>
      <w:r w:rsidR="001C16BE">
        <w:t>TM</w:t>
      </w:r>
      <w:r w:rsidR="001C16BE">
        <w:rPr>
          <w:rFonts w:hint="eastAsia"/>
        </w:rPr>
        <w:t>资损校验通过后，</w:t>
      </w:r>
      <w:r>
        <w:rPr>
          <w:rFonts w:ascii="Calibri" w:hAnsi="Calibri" w:cs="Calibri"/>
        </w:rPr>
        <w:t>❸</w:t>
      </w:r>
      <w:r w:rsidR="001C16BE">
        <w:rPr>
          <w:rFonts w:hint="eastAsia"/>
        </w:rPr>
        <w:t>F</w:t>
      </w:r>
      <w:r w:rsidR="001C16BE">
        <w:t>TM</w:t>
      </w:r>
      <w:r w:rsidR="001C16BE">
        <w:rPr>
          <w:rFonts w:hint="eastAsia"/>
        </w:rPr>
        <w:t>系统跟进分流规则进行分流</w:t>
      </w:r>
      <w:r w:rsidR="00DA6029">
        <w:rPr>
          <w:rFonts w:hint="eastAsia"/>
        </w:rPr>
        <w:t>，</w:t>
      </w:r>
      <w:r>
        <w:rPr>
          <w:rFonts w:ascii="Calibri" w:hAnsi="Calibri" w:cs="Calibri"/>
        </w:rPr>
        <w:t>❹</w:t>
      </w:r>
      <w:r w:rsidR="00DA6029">
        <w:rPr>
          <w:rFonts w:hint="eastAsia"/>
        </w:rPr>
        <w:t>然后</w:t>
      </w:r>
      <w:r w:rsidR="00DA6029">
        <w:rPr>
          <w:rFonts w:hint="eastAsia"/>
        </w:rPr>
        <w:t>F</w:t>
      </w:r>
      <w:r w:rsidR="00DA6029">
        <w:t>TM</w:t>
      </w:r>
      <w:r w:rsidR="00DA6029">
        <w:rPr>
          <w:rFonts w:hint="eastAsia"/>
        </w:rPr>
        <w:t>判断是否线下收付：如果是线下收付，走</w:t>
      </w:r>
      <w:r w:rsidR="00DA6029">
        <w:rPr>
          <w:rFonts w:hint="eastAsia"/>
        </w:rPr>
        <w:t>C</w:t>
      </w:r>
      <w:r w:rsidR="00DA6029">
        <w:t>T</w:t>
      </w:r>
      <w:r w:rsidR="00DA6029">
        <w:rPr>
          <w:rFonts w:hint="eastAsia"/>
        </w:rPr>
        <w:t>线下收付</w:t>
      </w:r>
      <w:r w:rsidR="00FF686B">
        <w:rPr>
          <w:rFonts w:hint="eastAsia"/>
        </w:rPr>
        <w:t>处理</w:t>
      </w:r>
      <w:r w:rsidR="004A16FC">
        <w:rPr>
          <w:rFonts w:hint="eastAsia"/>
        </w:rPr>
        <w:t>子流程</w:t>
      </w:r>
      <w:r w:rsidR="00DA6029">
        <w:rPr>
          <w:rFonts w:hint="eastAsia"/>
        </w:rPr>
        <w:t>；</w:t>
      </w:r>
      <w:r w:rsidR="00A115DF">
        <w:rPr>
          <w:rFonts w:ascii="Calibri" w:hAnsi="Calibri" w:cs="Calibri"/>
        </w:rPr>
        <w:t>❺</w:t>
      </w:r>
      <w:r w:rsidR="00DA6029">
        <w:rPr>
          <w:rFonts w:hint="eastAsia"/>
        </w:rPr>
        <w:t>如果是</w:t>
      </w:r>
      <w:r w:rsidR="00CF08FB">
        <w:rPr>
          <w:rFonts w:hint="eastAsia"/>
        </w:rPr>
        <w:t>线上收付</w:t>
      </w:r>
      <w:r w:rsidR="00DA6029">
        <w:rPr>
          <w:rFonts w:hint="eastAsia"/>
        </w:rPr>
        <w:t>，判断是否网关收付：如果不是网关收付，走</w:t>
      </w:r>
      <w:r w:rsidR="00DA6029">
        <w:rPr>
          <w:rFonts w:hint="eastAsia"/>
        </w:rPr>
        <w:t>C</w:t>
      </w:r>
      <w:r w:rsidR="00DA6029">
        <w:t>T</w:t>
      </w:r>
      <w:r w:rsidR="00DA6029">
        <w:rPr>
          <w:rFonts w:hint="eastAsia"/>
        </w:rPr>
        <w:t>收付处理子流程</w:t>
      </w:r>
      <w:r w:rsidR="00CF08FB">
        <w:rPr>
          <w:rFonts w:hint="eastAsia"/>
        </w:rPr>
        <w:t>；</w:t>
      </w:r>
      <w:r w:rsidR="00A115DF">
        <w:rPr>
          <w:rFonts w:ascii="Calibri" w:hAnsi="Calibri" w:cs="Calibri"/>
        </w:rPr>
        <w:t>❻</w:t>
      </w:r>
      <w:r w:rsidR="00CF08FB">
        <w:rPr>
          <w:rFonts w:hint="eastAsia"/>
        </w:rPr>
        <w:t>如果是网关收付，判断是否为付费：如果是收费，走网关收费处理子流程；</w:t>
      </w:r>
      <w:r w:rsidR="00A115DF">
        <w:rPr>
          <w:rFonts w:ascii="Calibri" w:hAnsi="Calibri" w:cs="Calibri"/>
        </w:rPr>
        <w:t>❼</w:t>
      </w:r>
      <w:r w:rsidR="00CF08FB">
        <w:rPr>
          <w:rFonts w:hint="eastAsia"/>
        </w:rPr>
        <w:t>如果是付费，走到待支付数据处理子流程</w:t>
      </w:r>
      <w:r w:rsidR="00384F1A">
        <w:rPr>
          <w:rFonts w:hint="eastAsia"/>
        </w:rPr>
        <w:t>（参见</w:t>
      </w:r>
      <w:r w:rsidR="007C6C52">
        <w:rPr>
          <w:rFonts w:hint="eastAsia"/>
        </w:rPr>
        <w:t>2</w:t>
      </w:r>
      <w:r w:rsidR="007C6C52">
        <w:rPr>
          <w:rFonts w:hint="eastAsia"/>
        </w:rPr>
        <w:t>）</w:t>
      </w:r>
      <w:r w:rsidR="00384F1A">
        <w:rPr>
          <w:rFonts w:hint="eastAsia"/>
        </w:rPr>
        <w:t>F</w:t>
      </w:r>
      <w:r w:rsidR="00384F1A">
        <w:t>MT</w:t>
      </w:r>
      <w:r w:rsidR="007C6C52">
        <w:rPr>
          <w:rFonts w:hint="eastAsia"/>
        </w:rPr>
        <w:t>待支付处理流程</w:t>
      </w:r>
      <w:r w:rsidR="00384F1A">
        <w:rPr>
          <w:rFonts w:hint="eastAsia"/>
        </w:rPr>
        <w:t>）</w:t>
      </w:r>
      <w:r w:rsidR="00174A2A">
        <w:rPr>
          <w:rFonts w:hint="eastAsia"/>
        </w:rPr>
        <w:t>，</w:t>
      </w:r>
      <w:r w:rsidR="00A115DF">
        <w:rPr>
          <w:rFonts w:ascii="Calibri" w:hAnsi="Calibri" w:cs="Calibri"/>
        </w:rPr>
        <w:t>❽</w:t>
      </w:r>
      <w:r w:rsidR="00174A2A">
        <w:rPr>
          <w:rFonts w:hint="eastAsia"/>
        </w:rPr>
        <w:t>然后支付</w:t>
      </w:r>
      <w:r w:rsidR="00CF08FB">
        <w:rPr>
          <w:rFonts w:hint="eastAsia"/>
        </w:rPr>
        <w:t>网关</w:t>
      </w:r>
      <w:r w:rsidR="00174A2A">
        <w:rPr>
          <w:rFonts w:hint="eastAsia"/>
        </w:rPr>
        <w:t>进行</w:t>
      </w:r>
      <w:r w:rsidR="00CF08FB">
        <w:rPr>
          <w:rFonts w:hint="eastAsia"/>
        </w:rPr>
        <w:t>付费处理</w:t>
      </w:r>
      <w:r w:rsidR="00174A2A">
        <w:rPr>
          <w:rFonts w:hint="eastAsia"/>
        </w:rPr>
        <w:t>，</w:t>
      </w:r>
      <w:r w:rsidR="00A115DF">
        <w:rPr>
          <w:rFonts w:ascii="Calibri" w:hAnsi="Calibri" w:cs="Calibri"/>
        </w:rPr>
        <w:t>❾</w:t>
      </w:r>
      <w:r w:rsidR="00174A2A">
        <w:rPr>
          <w:rFonts w:hint="eastAsia"/>
        </w:rPr>
        <w:t>处理完成后将处理结果回传给</w:t>
      </w:r>
      <w:r w:rsidR="00174A2A">
        <w:rPr>
          <w:rFonts w:hint="eastAsia"/>
        </w:rPr>
        <w:t>F</w:t>
      </w:r>
      <w:r w:rsidR="00174A2A">
        <w:t>MT</w:t>
      </w:r>
      <w:r w:rsidR="00E41382">
        <w:rPr>
          <w:rFonts w:hint="eastAsia"/>
        </w:rPr>
        <w:t>，</w:t>
      </w:r>
      <w:r w:rsidR="00A115DF">
        <w:rPr>
          <w:rFonts w:ascii="Calibri" w:hAnsi="Calibri" w:cs="Calibri"/>
        </w:rPr>
        <w:t>❿</w:t>
      </w:r>
      <w:r w:rsidR="00E41382">
        <w:rPr>
          <w:rFonts w:hint="eastAsia"/>
        </w:rPr>
        <w:t>F</w:t>
      </w:r>
      <w:r w:rsidR="00E41382">
        <w:t>MT</w:t>
      </w:r>
      <w:r w:rsidR="00E41382">
        <w:rPr>
          <w:rFonts w:hint="eastAsia"/>
        </w:rPr>
        <w:t>判断是否支付成功：</w:t>
      </w:r>
      <w:r w:rsidR="00254643">
        <w:rPr>
          <w:rFonts w:hint="eastAsia"/>
        </w:rPr>
        <w:t>支付成功返回业务</w:t>
      </w:r>
      <w:r w:rsidR="00254643">
        <w:rPr>
          <w:rFonts w:hint="eastAsia"/>
        </w:rPr>
        <w:t>/</w:t>
      </w:r>
      <w:r w:rsidR="00254643">
        <w:rPr>
          <w:rFonts w:hint="eastAsia"/>
        </w:rPr>
        <w:t>费控系统；</w:t>
      </w:r>
      <w:r w:rsidR="00A115DF">
        <w:rPr>
          <w:rFonts w:ascii="Calibri" w:hAnsi="Calibri" w:cs="Calibri"/>
        </w:rPr>
        <w:t>⓫</w:t>
      </w:r>
      <w:r w:rsidR="00254643">
        <w:rPr>
          <w:rFonts w:hint="eastAsia"/>
        </w:rPr>
        <w:t>如果支付失败，需要判断：是否客户原因失败：客户原因失败，返回业务</w:t>
      </w:r>
      <w:r w:rsidR="00254643">
        <w:rPr>
          <w:rFonts w:hint="eastAsia"/>
        </w:rPr>
        <w:t>/</w:t>
      </w:r>
      <w:r w:rsidR="00254643">
        <w:rPr>
          <w:rFonts w:hint="eastAsia"/>
        </w:rPr>
        <w:t>费控系统处理；</w:t>
      </w:r>
      <w:r w:rsidR="00A115DF">
        <w:rPr>
          <w:rFonts w:ascii="Calibri" w:hAnsi="Calibri" w:cs="Calibri"/>
        </w:rPr>
        <w:t>⓬</w:t>
      </w:r>
      <w:r w:rsidR="00254643">
        <w:rPr>
          <w:rFonts w:hint="eastAsia"/>
        </w:rPr>
        <w:t>非客户原因失败，进入</w:t>
      </w:r>
      <w:r w:rsidR="00254643">
        <w:rPr>
          <w:rFonts w:hint="eastAsia"/>
        </w:rPr>
        <w:t>F</w:t>
      </w:r>
      <w:r w:rsidR="00254643">
        <w:t>MT</w:t>
      </w:r>
      <w:r w:rsidR="00254643">
        <w:rPr>
          <w:rFonts w:hint="eastAsia"/>
        </w:rPr>
        <w:t>失败异常处理流程</w:t>
      </w:r>
      <w:r w:rsidR="007C6C52">
        <w:rPr>
          <w:rFonts w:hint="eastAsia"/>
        </w:rPr>
        <w:t>（参见</w:t>
      </w:r>
      <w:r w:rsidR="007C6C52">
        <w:rPr>
          <w:rFonts w:hint="eastAsia"/>
        </w:rPr>
        <w:t>3</w:t>
      </w:r>
      <w:r w:rsidR="007C6C52">
        <w:rPr>
          <w:rFonts w:hint="eastAsia"/>
        </w:rPr>
        <w:t>）</w:t>
      </w:r>
      <w:r w:rsidR="007C6C52">
        <w:rPr>
          <w:rFonts w:hint="eastAsia"/>
        </w:rPr>
        <w:t>F</w:t>
      </w:r>
      <w:r w:rsidR="007C6C52">
        <w:t>MT</w:t>
      </w:r>
      <w:r w:rsidR="007C6C52">
        <w:rPr>
          <w:rFonts w:hint="eastAsia"/>
        </w:rPr>
        <w:t>异常处理流程）</w:t>
      </w:r>
      <w:r w:rsidR="00254643">
        <w:rPr>
          <w:rFonts w:hint="eastAsia"/>
        </w:rPr>
        <w:t>。</w:t>
      </w:r>
    </w:p>
    <w:p w14:paraId="37CA8954" w14:textId="41F84668" w:rsidR="00892C77" w:rsidRDefault="00892C77" w:rsidP="00F702CE">
      <w:pPr>
        <w:pStyle w:val="a7"/>
        <w:numPr>
          <w:ilvl w:val="0"/>
          <w:numId w:val="9"/>
        </w:numPr>
        <w:ind w:firstLineChars="0"/>
      </w:pPr>
      <w:r>
        <w:rPr>
          <w:rFonts w:hint="eastAsia"/>
        </w:rPr>
        <w:t>F</w:t>
      </w:r>
      <w:r>
        <w:t>MT</w:t>
      </w:r>
      <w:r>
        <w:rPr>
          <w:rFonts w:hint="eastAsia"/>
        </w:rPr>
        <w:t>待支付处理流程</w:t>
      </w:r>
    </w:p>
    <w:p w14:paraId="6CB1CCD5" w14:textId="5D21BCBC" w:rsidR="00892C77" w:rsidRDefault="005E4504" w:rsidP="00892C77">
      <w:pPr>
        <w:pStyle w:val="a7"/>
        <w:ind w:left="420" w:firstLineChars="0" w:firstLine="0"/>
      </w:pPr>
      <w:r>
        <w:rPr>
          <w:rFonts w:hint="eastAsia"/>
        </w:rPr>
        <w:t>F</w:t>
      </w:r>
      <w:r>
        <w:t>MT</w:t>
      </w:r>
      <w:r>
        <w:rPr>
          <w:rFonts w:hint="eastAsia"/>
        </w:rPr>
        <w:t>待支付页面查询出要支付的数据，</w:t>
      </w:r>
      <w:r w:rsidR="009F19CB">
        <w:rPr>
          <w:rFonts w:hint="eastAsia"/>
        </w:rPr>
        <w:t>系统判断</w:t>
      </w:r>
      <w:r w:rsidR="00CB750F">
        <w:rPr>
          <w:rFonts w:hint="eastAsia"/>
        </w:rPr>
        <w:t>，</w:t>
      </w:r>
      <w:r w:rsidR="009F19CB">
        <w:rPr>
          <w:rFonts w:hint="eastAsia"/>
        </w:rPr>
        <w:t>是否到支付处理时间以及是否提交紧急支付：如果是，</w:t>
      </w:r>
      <w:r w:rsidR="009F19CB">
        <w:rPr>
          <w:rFonts w:hint="eastAsia"/>
        </w:rPr>
        <w:t>F</w:t>
      </w:r>
      <w:r w:rsidR="009F19CB">
        <w:t>MT</w:t>
      </w:r>
      <w:r w:rsidR="009F19CB">
        <w:rPr>
          <w:rFonts w:hint="eastAsia"/>
        </w:rPr>
        <w:t>打包对外发放，支付网关进行支付处理，处理后返回支付处理结果：支付成功，流程结束；支付失败，进入支付网关异常处理流程</w:t>
      </w:r>
      <w:r w:rsidR="00B1109B">
        <w:rPr>
          <w:rFonts w:hint="eastAsia"/>
        </w:rPr>
        <w:t>；如果未到支付时间也未提交紧急支付，数据仍在待支付页面。</w:t>
      </w:r>
    </w:p>
    <w:p w14:paraId="475EE781" w14:textId="5B6DCB0F" w:rsidR="00892C77" w:rsidRDefault="00892C77" w:rsidP="00F702CE">
      <w:pPr>
        <w:pStyle w:val="a7"/>
        <w:numPr>
          <w:ilvl w:val="0"/>
          <w:numId w:val="9"/>
        </w:numPr>
        <w:ind w:firstLineChars="0"/>
      </w:pPr>
      <w:r>
        <w:rPr>
          <w:rFonts w:hint="eastAsia"/>
        </w:rPr>
        <w:t>F</w:t>
      </w:r>
      <w:r>
        <w:t>MT</w:t>
      </w:r>
      <w:r>
        <w:rPr>
          <w:rFonts w:hint="eastAsia"/>
        </w:rPr>
        <w:t>异常处理流程</w:t>
      </w:r>
    </w:p>
    <w:p w14:paraId="1E13D54B" w14:textId="35534AE7" w:rsidR="00892C77" w:rsidRDefault="00CB750F" w:rsidP="00892C77">
      <w:pPr>
        <w:pStyle w:val="a7"/>
        <w:ind w:left="420" w:firstLineChars="0" w:firstLine="0"/>
      </w:pPr>
      <w:r>
        <w:rPr>
          <w:rFonts w:hint="eastAsia"/>
        </w:rPr>
        <w:t>F</w:t>
      </w:r>
      <w:r>
        <w:t>MT</w:t>
      </w:r>
      <w:r>
        <w:rPr>
          <w:rFonts w:hint="eastAsia"/>
        </w:rPr>
        <w:t>异常处理页面查询出异常支付数据，系统判断，是否操作转线下收付：如果是线下收付，直接走分流规则后，判断为线下收付后走</w:t>
      </w:r>
      <w:r>
        <w:rPr>
          <w:rFonts w:hint="eastAsia"/>
        </w:rPr>
        <w:t>C</w:t>
      </w:r>
      <w:r>
        <w:t>T</w:t>
      </w:r>
      <w:r>
        <w:rPr>
          <w:rFonts w:hint="eastAsia"/>
        </w:rPr>
        <w:t>线下收付流程；如果是线上收付，操作渠道变更后提交紧急支付或者直接提交紧急支付后，走分流规则，判断是否线上</w:t>
      </w:r>
      <w:r>
        <w:rPr>
          <w:rFonts w:hint="eastAsia"/>
        </w:rPr>
        <w:t>/</w:t>
      </w:r>
      <w:r>
        <w:rPr>
          <w:rFonts w:hint="eastAsia"/>
        </w:rPr>
        <w:t>线下支付后走线上或者线下操作流程</w:t>
      </w:r>
      <w:r w:rsidR="003254D4">
        <w:rPr>
          <w:rFonts w:hint="eastAsia"/>
        </w:rPr>
        <w:t>；</w:t>
      </w:r>
      <w:ins w:id="13" w:author="信美人寿相互保险社" w:date="2020-07-02T11:26:00Z">
        <w:r w:rsidR="006F7B39">
          <w:rPr>
            <w:rFonts w:ascii="Calibri" w:hAnsi="Calibri" w:cs="Calibri"/>
          </w:rPr>
          <w:t>❶</w:t>
        </w:r>
      </w:ins>
      <w:r w:rsidR="003254D4">
        <w:rPr>
          <w:rFonts w:hint="eastAsia"/>
        </w:rPr>
        <w:t>未提交紧急支付的异常数据，数据仍在异常处理页面。</w:t>
      </w:r>
      <w:ins w:id="14" w:author="信美人寿相互保险社" w:date="2020-07-02T11:26:00Z">
        <w:r w:rsidR="006F7B39">
          <w:rPr>
            <w:rFonts w:ascii="Calibri" w:hAnsi="Calibri" w:cs="Calibri"/>
          </w:rPr>
          <w:t>❷</w:t>
        </w:r>
        <w:r w:rsidR="006F7B39">
          <w:rPr>
            <w:rFonts w:ascii="Calibri" w:hAnsi="Calibri" w:cs="Calibri" w:hint="eastAsia"/>
          </w:rPr>
          <w:t>费用类付款的交易可以</w:t>
        </w:r>
      </w:ins>
      <w:ins w:id="15" w:author="信美人寿相互保险社" w:date="2020-07-02T15:09:00Z">
        <w:r w:rsidR="00106731">
          <w:rPr>
            <w:rFonts w:ascii="Calibri" w:hAnsi="Calibri" w:cs="Calibri" w:hint="eastAsia"/>
          </w:rPr>
          <w:t>操作</w:t>
        </w:r>
      </w:ins>
      <w:ins w:id="16" w:author="信美人寿相互保险社" w:date="2020-07-02T11:26:00Z">
        <w:r w:rsidR="006F7B39">
          <w:rPr>
            <w:rFonts w:ascii="Calibri" w:hAnsi="Calibri" w:cs="Calibri" w:hint="eastAsia"/>
          </w:rPr>
          <w:t>“</w:t>
        </w:r>
      </w:ins>
      <w:ins w:id="17" w:author="信美人寿相互保险社" w:date="2020-07-02T15:09:00Z">
        <w:r w:rsidR="00106731">
          <w:rPr>
            <w:rFonts w:ascii="Calibri" w:hAnsi="Calibri" w:cs="Calibri" w:hint="eastAsia"/>
          </w:rPr>
          <w:t>失败重发</w:t>
        </w:r>
      </w:ins>
      <w:ins w:id="18" w:author="信美人寿相互保险社" w:date="2020-07-02T11:27:00Z">
        <w:r w:rsidR="006F7B39">
          <w:rPr>
            <w:rFonts w:ascii="Calibri" w:hAnsi="Calibri" w:cs="Calibri" w:hint="eastAsia"/>
          </w:rPr>
          <w:t>”</w:t>
        </w:r>
      </w:ins>
      <w:ins w:id="19" w:author="信美人寿相互保险社" w:date="2020-07-02T15:10:00Z">
        <w:r w:rsidR="00106731">
          <w:rPr>
            <w:rFonts w:ascii="Calibri" w:hAnsi="Calibri" w:cs="Calibri" w:hint="eastAsia"/>
          </w:rPr>
          <w:t>，将该条数据发送至费控系统。</w:t>
        </w:r>
      </w:ins>
    </w:p>
    <w:p w14:paraId="5354A733" w14:textId="2F1F8AAA" w:rsidR="0093264E" w:rsidRDefault="003A16CF" w:rsidP="003A16CF">
      <w:pPr>
        <w:pStyle w:val="1"/>
        <w:ind w:firstLine="420"/>
      </w:pPr>
      <w:r>
        <w:rPr>
          <w:rFonts w:hint="eastAsia"/>
        </w:rPr>
        <w:t>四【产品详述】</w:t>
      </w:r>
    </w:p>
    <w:p w14:paraId="4E5AAE47" w14:textId="6C8A1FE7" w:rsidR="00F73AD8" w:rsidRDefault="00F73AD8" w:rsidP="00F73AD8">
      <w:pPr>
        <w:pStyle w:val="2"/>
        <w:numPr>
          <w:ilvl w:val="0"/>
          <w:numId w:val="7"/>
        </w:numPr>
      </w:pPr>
      <w:r>
        <w:rPr>
          <w:rFonts w:hint="eastAsia"/>
        </w:rPr>
        <w:t>资金系统</w:t>
      </w:r>
      <w:r>
        <w:rPr>
          <w:rFonts w:hint="eastAsia"/>
        </w:rPr>
        <w:t>-F</w:t>
      </w:r>
      <w:r>
        <w:t>MT</w:t>
      </w:r>
      <w:r>
        <w:rPr>
          <w:rFonts w:hint="eastAsia"/>
        </w:rPr>
        <w:t>资损校验</w:t>
      </w:r>
      <w:r w:rsidR="00817540">
        <w:rPr>
          <w:rFonts w:hint="eastAsia"/>
        </w:rPr>
        <w:t>场景</w:t>
      </w:r>
    </w:p>
    <w:p w14:paraId="07DCC791" w14:textId="77777777" w:rsidR="00F73AD8" w:rsidRDefault="00F73AD8" w:rsidP="00F73AD8">
      <w:pPr>
        <w:pStyle w:val="3"/>
        <w:ind w:firstLine="422"/>
      </w:pPr>
      <w:r>
        <w:rPr>
          <w:rFonts w:hint="eastAsia"/>
        </w:rPr>
        <w:t xml:space="preserve">1.1 </w:t>
      </w:r>
      <w:r>
        <w:rPr>
          <w:rFonts w:hint="eastAsia"/>
        </w:rPr>
        <w:t>功能说明</w:t>
      </w:r>
    </w:p>
    <w:p w14:paraId="3BE0BD20" w14:textId="36F72B00" w:rsidR="00F73AD8" w:rsidRDefault="005355EC" w:rsidP="00F73AD8">
      <w:pPr>
        <w:pStyle w:val="a7"/>
        <w:numPr>
          <w:ilvl w:val="0"/>
          <w:numId w:val="8"/>
        </w:numPr>
        <w:ind w:firstLineChars="0"/>
      </w:pPr>
      <w:r>
        <w:rPr>
          <w:rFonts w:hint="eastAsia"/>
        </w:rPr>
        <w:t>理赔、保全、费控</w:t>
      </w:r>
      <w:r w:rsidR="007C66B9">
        <w:rPr>
          <w:rFonts w:hint="eastAsia"/>
        </w:rPr>
        <w:t>业务系统调用资金系统收付费接口，传入付费信息，</w:t>
      </w:r>
      <w:r>
        <w:rPr>
          <w:rFonts w:hint="eastAsia"/>
        </w:rPr>
        <w:t>资金系统</w:t>
      </w:r>
      <w:r w:rsidR="007C66B9">
        <w:rPr>
          <w:rFonts w:hint="eastAsia"/>
        </w:rPr>
        <w:t>进行资损校验</w:t>
      </w:r>
      <w:r>
        <w:rPr>
          <w:rFonts w:hint="eastAsia"/>
        </w:rPr>
        <w:t>：发送</w:t>
      </w:r>
      <w:r>
        <w:rPr>
          <w:rFonts w:hint="eastAsia"/>
        </w:rPr>
        <w:t>D</w:t>
      </w:r>
      <w:r>
        <w:t>MS</w:t>
      </w:r>
      <w:r>
        <w:rPr>
          <w:rFonts w:hint="eastAsia"/>
        </w:rPr>
        <w:t>消息（</w:t>
      </w:r>
      <w:r w:rsidR="00E55F14">
        <w:rPr>
          <w:rFonts w:hint="eastAsia"/>
        </w:rPr>
        <w:t>包含：</w:t>
      </w:r>
      <w:r w:rsidR="00E55F14" w:rsidRPr="00E55F14">
        <w:rPr>
          <w:rFonts w:hint="eastAsia"/>
        </w:rPr>
        <w:t>户名、银行账号、金额的</w:t>
      </w:r>
      <w:r w:rsidR="00E55F14">
        <w:rPr>
          <w:rFonts w:hint="eastAsia"/>
        </w:rPr>
        <w:t>具体业务类型</w:t>
      </w:r>
      <w:r w:rsidR="00E55F14" w:rsidRPr="00E55F14">
        <w:rPr>
          <w:rFonts w:hint="eastAsia"/>
        </w:rPr>
        <w:t>款</w:t>
      </w:r>
      <w:r w:rsidR="00E55F14">
        <w:rPr>
          <w:rFonts w:hint="eastAsia"/>
        </w:rPr>
        <w:t>款项</w:t>
      </w:r>
      <w:r>
        <w:rPr>
          <w:rFonts w:hint="eastAsia"/>
        </w:rPr>
        <w:t>）</w:t>
      </w:r>
      <w:r w:rsidR="00E55F14">
        <w:rPr>
          <w:rFonts w:hint="eastAsia"/>
        </w:rPr>
        <w:t>传</w:t>
      </w:r>
      <w:r>
        <w:rPr>
          <w:rFonts w:hint="eastAsia"/>
        </w:rPr>
        <w:t>给理赔、保全、费控业务系统</w:t>
      </w:r>
      <w:r w:rsidR="00E55F14">
        <w:rPr>
          <w:rFonts w:hint="eastAsia"/>
        </w:rPr>
        <w:t>，业务系统</w:t>
      </w:r>
      <w:r w:rsidR="00B653F1">
        <w:rPr>
          <w:rFonts w:hint="eastAsia"/>
        </w:rPr>
        <w:t>确认交易是否正确并</w:t>
      </w:r>
      <w:r w:rsidR="00E55F14">
        <w:rPr>
          <w:rFonts w:hint="eastAsia"/>
        </w:rPr>
        <w:t>回传确认</w:t>
      </w:r>
      <w:r w:rsidR="00B653F1">
        <w:rPr>
          <w:rFonts w:hint="eastAsia"/>
        </w:rPr>
        <w:t>结果</w:t>
      </w:r>
      <w:r w:rsidR="00E55F14">
        <w:rPr>
          <w:rFonts w:hint="eastAsia"/>
        </w:rPr>
        <w:t>给到资金系统</w:t>
      </w:r>
      <w:r w:rsidR="0061290D">
        <w:rPr>
          <w:rFonts w:hint="eastAsia"/>
        </w:rPr>
        <w:t>；确认结果为“正确”时，</w:t>
      </w:r>
      <w:r w:rsidR="00BC572B">
        <w:rPr>
          <w:rFonts w:hint="eastAsia"/>
        </w:rPr>
        <w:t>展示在</w:t>
      </w:r>
      <w:r w:rsidR="0061290D">
        <w:rPr>
          <w:rFonts w:hint="eastAsia"/>
        </w:rPr>
        <w:t>资金系统</w:t>
      </w:r>
      <w:r w:rsidR="00BC572B">
        <w:rPr>
          <w:rFonts w:hint="eastAsia"/>
        </w:rPr>
        <w:t>待支付页面</w:t>
      </w:r>
      <w:r w:rsidR="00E55F14">
        <w:rPr>
          <w:rFonts w:hint="eastAsia"/>
        </w:rPr>
        <w:t>再去支付</w:t>
      </w:r>
      <w:r w:rsidR="00F73AD8">
        <w:rPr>
          <w:rFonts w:hint="eastAsia"/>
        </w:rPr>
        <w:t>。</w:t>
      </w:r>
    </w:p>
    <w:p w14:paraId="37C437FD" w14:textId="1D8B5B18" w:rsidR="00F73AD8" w:rsidRPr="003437D1" w:rsidRDefault="00ED0A5A" w:rsidP="00F73AD8">
      <w:pPr>
        <w:pStyle w:val="a7"/>
        <w:numPr>
          <w:ilvl w:val="0"/>
          <w:numId w:val="8"/>
        </w:numPr>
        <w:ind w:firstLineChars="0"/>
      </w:pPr>
      <w:r>
        <w:rPr>
          <w:rFonts w:hint="eastAsia"/>
        </w:rPr>
        <w:t>理赔</w:t>
      </w:r>
      <w:r w:rsidR="009778C3">
        <w:rPr>
          <w:rFonts w:hint="eastAsia"/>
        </w:rPr>
        <w:t>系统</w:t>
      </w:r>
      <w:r w:rsidR="006077A9">
        <w:rPr>
          <w:rFonts w:hint="eastAsia"/>
        </w:rPr>
        <w:t>资损场景</w:t>
      </w:r>
    </w:p>
    <w:p w14:paraId="10355B3F" w14:textId="258D0408" w:rsidR="00F73AD8" w:rsidRPr="0012653A" w:rsidRDefault="00480DB3" w:rsidP="0012653A">
      <w:pPr>
        <w:pStyle w:val="a7"/>
        <w:ind w:left="780" w:firstLineChars="0" w:firstLine="0"/>
      </w:pPr>
      <w:r>
        <w:rPr>
          <w:rFonts w:hint="eastAsia"/>
        </w:rPr>
        <w:t>理赔应付类型：死伤医疗给付、赔款支出、超期赔偿、退保金、出单后退费、年金给付</w:t>
      </w:r>
    </w:p>
    <w:p w14:paraId="0FCBCE9B" w14:textId="06325F65" w:rsidR="00ED0A5A" w:rsidRDefault="00ED0A5A" w:rsidP="00ED0A5A">
      <w:pPr>
        <w:pStyle w:val="a7"/>
        <w:numPr>
          <w:ilvl w:val="0"/>
          <w:numId w:val="8"/>
        </w:numPr>
        <w:ind w:firstLineChars="0"/>
      </w:pPr>
      <w:r>
        <w:rPr>
          <w:rFonts w:hint="eastAsia"/>
        </w:rPr>
        <w:t>保全</w:t>
      </w:r>
      <w:r w:rsidR="009778C3">
        <w:rPr>
          <w:rFonts w:hint="eastAsia"/>
        </w:rPr>
        <w:t>系统</w:t>
      </w:r>
      <w:r w:rsidR="006077A9">
        <w:rPr>
          <w:rFonts w:hint="eastAsia"/>
        </w:rPr>
        <w:t>资损场景</w:t>
      </w:r>
    </w:p>
    <w:p w14:paraId="316877E1" w14:textId="78BAC51C" w:rsidR="00ED0A5A" w:rsidRDefault="00480DB3" w:rsidP="00ED0A5A">
      <w:pPr>
        <w:pStyle w:val="a7"/>
        <w:ind w:left="780" w:firstLineChars="0" w:firstLine="0"/>
      </w:pPr>
      <w:r>
        <w:rPr>
          <w:rFonts w:hint="eastAsia"/>
        </w:rPr>
        <w:t>涉及保全类型：犹豫期解约、保单贷款、减人</w:t>
      </w:r>
      <w:r>
        <w:rPr>
          <w:rFonts w:hint="eastAsia"/>
        </w:rPr>
        <w:t>/</w:t>
      </w:r>
      <w:r>
        <w:rPr>
          <w:rFonts w:hint="eastAsia"/>
        </w:rPr>
        <w:t>部分转保留（短险、长险）、减少保险金额（短险、长险）、解约（短险、长险）、满期金给付、年金给付、</w:t>
      </w:r>
    </w:p>
    <w:p w14:paraId="7DA55E8B" w14:textId="1490FD2F" w:rsidR="00ED0A5A" w:rsidRDefault="00ED0A5A" w:rsidP="00ED0A5A">
      <w:pPr>
        <w:pStyle w:val="a7"/>
        <w:numPr>
          <w:ilvl w:val="0"/>
          <w:numId w:val="8"/>
        </w:numPr>
        <w:ind w:firstLineChars="0"/>
      </w:pPr>
      <w:r>
        <w:rPr>
          <w:rFonts w:hint="eastAsia"/>
        </w:rPr>
        <w:t>费控</w:t>
      </w:r>
      <w:r w:rsidR="009778C3">
        <w:rPr>
          <w:rFonts w:hint="eastAsia"/>
        </w:rPr>
        <w:t>系统资损校验。</w:t>
      </w:r>
    </w:p>
    <w:p w14:paraId="4A6AC8C7" w14:textId="77777777" w:rsidR="00ED0A5A" w:rsidRPr="00584E6A" w:rsidRDefault="00ED0A5A" w:rsidP="00ED0A5A">
      <w:pPr>
        <w:pStyle w:val="a7"/>
        <w:ind w:left="780" w:firstLineChars="0" w:firstLine="0"/>
      </w:pPr>
    </w:p>
    <w:p w14:paraId="35878CF3" w14:textId="6FA4057D" w:rsidR="00F73AD8" w:rsidDel="007868E1" w:rsidRDefault="00F73AD8" w:rsidP="00F73AD8">
      <w:pPr>
        <w:pStyle w:val="3"/>
        <w:ind w:firstLine="422"/>
        <w:rPr>
          <w:moveFrom w:id="20" w:author="信美人寿相互保险社" w:date="2020-07-02T11:00:00Z"/>
        </w:rPr>
      </w:pPr>
      <w:moveFromRangeStart w:id="21" w:author="信美人寿相互保险社" w:date="2020-07-02T11:00:00Z" w:name="move44580029"/>
      <w:moveFrom w:id="22" w:author="信美人寿相互保险社" w:date="2020-07-02T11:00:00Z">
        <w:r w:rsidDel="007868E1">
          <w:rPr>
            <w:rFonts w:hint="eastAsia"/>
          </w:rPr>
          <w:lastRenderedPageBreak/>
          <w:t xml:space="preserve">1.2 </w:t>
        </w:r>
        <w:r w:rsidDel="007868E1">
          <w:rPr>
            <w:rFonts w:hint="eastAsia"/>
          </w:rPr>
          <w:t>流程说明</w:t>
        </w:r>
      </w:moveFrom>
    </w:p>
    <w:p w14:paraId="2C3707C4" w14:textId="237950B8" w:rsidR="00F73AD8" w:rsidRPr="00936F2F" w:rsidDel="007868E1" w:rsidRDefault="00F73AD8" w:rsidP="00F73AD8">
      <w:pPr>
        <w:ind w:firstLine="360"/>
        <w:rPr>
          <w:moveFrom w:id="23" w:author="信美人寿相互保险社" w:date="2020-07-02T11:00:00Z"/>
        </w:rPr>
      </w:pPr>
      <w:moveFrom w:id="24" w:author="信美人寿相互保险社" w:date="2020-07-02T11:00:00Z">
        <w:r w:rsidDel="007868E1">
          <w:rPr>
            <w:rFonts w:hint="eastAsia"/>
          </w:rPr>
          <w:t>无。</w:t>
        </w:r>
      </w:moveFrom>
    </w:p>
    <w:moveFromRangeEnd w:id="21"/>
    <w:p w14:paraId="001A64A3" w14:textId="77777777" w:rsidR="007868E1" w:rsidRDefault="007868E1" w:rsidP="007868E1">
      <w:pPr>
        <w:pStyle w:val="3"/>
        <w:ind w:firstLine="422"/>
        <w:rPr>
          <w:moveTo w:id="25" w:author="信美人寿相互保险社" w:date="2020-07-02T11:00:00Z"/>
        </w:rPr>
      </w:pPr>
      <w:moveToRangeStart w:id="26" w:author="信美人寿相互保险社" w:date="2020-07-02T11:00:00Z" w:name="move44580029"/>
      <w:moveTo w:id="27" w:author="信美人寿相互保险社" w:date="2020-07-02T11:00:00Z">
        <w:r>
          <w:rPr>
            <w:rFonts w:hint="eastAsia"/>
          </w:rPr>
          <w:t xml:space="preserve">1.2 </w:t>
        </w:r>
        <w:r>
          <w:rPr>
            <w:rFonts w:hint="eastAsia"/>
          </w:rPr>
          <w:t>流程说明</w:t>
        </w:r>
      </w:moveTo>
    </w:p>
    <w:p w14:paraId="0F9377C4" w14:textId="77777777" w:rsidR="007868E1" w:rsidRPr="00936F2F" w:rsidRDefault="007868E1" w:rsidP="007868E1">
      <w:pPr>
        <w:ind w:firstLine="360"/>
        <w:rPr>
          <w:moveTo w:id="28" w:author="信美人寿相互保险社" w:date="2020-07-02T11:00:00Z"/>
        </w:rPr>
      </w:pPr>
      <w:moveTo w:id="29" w:author="信美人寿相互保险社" w:date="2020-07-02T11:00:00Z">
        <w:r>
          <w:rPr>
            <w:rFonts w:hint="eastAsia"/>
          </w:rPr>
          <w:t>无。</w:t>
        </w:r>
      </w:moveTo>
    </w:p>
    <w:moveToRangeEnd w:id="26"/>
    <w:p w14:paraId="5631BA9A" w14:textId="77777777" w:rsidR="00F73AD8" w:rsidRDefault="00F73AD8" w:rsidP="00F73AD8">
      <w:pPr>
        <w:pStyle w:val="3"/>
        <w:ind w:firstLine="422"/>
      </w:pPr>
      <w:r>
        <w:rPr>
          <w:rFonts w:hint="eastAsia"/>
        </w:rPr>
        <w:t xml:space="preserve">1.3 </w:t>
      </w:r>
      <w:r>
        <w:rPr>
          <w:rFonts w:hint="eastAsia"/>
        </w:rPr>
        <w:t>界面原型</w:t>
      </w:r>
      <w:r>
        <w:rPr>
          <w:rFonts w:hint="eastAsia"/>
        </w:rPr>
        <w:t>/UI</w:t>
      </w:r>
    </w:p>
    <w:p w14:paraId="4CD07BF6" w14:textId="77777777" w:rsidR="00F73AD8" w:rsidRDefault="00F73AD8" w:rsidP="00F73AD8">
      <w:pPr>
        <w:ind w:firstLine="360"/>
      </w:pPr>
      <w:r>
        <w:rPr>
          <w:rFonts w:asciiTheme="minorEastAsia" w:eastAsiaTheme="minorEastAsia" w:hAnsiTheme="minorEastAsia" w:hint="eastAsia"/>
          <w:noProof/>
        </w:rPr>
        <w:t>无</w:t>
      </w:r>
      <w:r>
        <w:rPr>
          <w:rFonts w:hint="eastAsia"/>
        </w:rPr>
        <w:t>。</w:t>
      </w:r>
    </w:p>
    <w:p w14:paraId="75307A49" w14:textId="77777777" w:rsidR="00F73AD8" w:rsidRPr="00771A8E" w:rsidRDefault="00F73AD8" w:rsidP="00F73AD8">
      <w:pPr>
        <w:pStyle w:val="3"/>
        <w:ind w:firstLine="422"/>
      </w:pPr>
      <w:r>
        <w:rPr>
          <w:rFonts w:hint="eastAsia"/>
        </w:rPr>
        <w:t xml:space="preserve">1.4 </w:t>
      </w:r>
      <w:r>
        <w:rPr>
          <w:rFonts w:hint="eastAsia"/>
        </w:rPr>
        <w:t>接口定义</w:t>
      </w:r>
    </w:p>
    <w:p w14:paraId="015B6D2D" w14:textId="2F31F1FE" w:rsidR="00F73AD8" w:rsidRDefault="00F73AD8" w:rsidP="00F73AD8">
      <w:pPr>
        <w:ind w:firstLine="360"/>
      </w:pPr>
      <w:r>
        <w:rPr>
          <w:rFonts w:asciiTheme="minorEastAsia" w:eastAsiaTheme="minorEastAsia" w:hAnsiTheme="minorEastAsia" w:hint="eastAsia"/>
          <w:noProof/>
        </w:rPr>
        <w:t>无</w:t>
      </w:r>
      <w:r>
        <w:rPr>
          <w:rFonts w:hint="eastAsia"/>
        </w:rPr>
        <w:t>。</w:t>
      </w:r>
    </w:p>
    <w:p w14:paraId="05868458" w14:textId="19AF791F" w:rsidR="0093264E" w:rsidRDefault="009F4B06" w:rsidP="00F702CE">
      <w:pPr>
        <w:pStyle w:val="2"/>
        <w:numPr>
          <w:ilvl w:val="0"/>
          <w:numId w:val="7"/>
        </w:numPr>
      </w:pPr>
      <w:r>
        <w:rPr>
          <w:rFonts w:hint="eastAsia"/>
        </w:rPr>
        <w:t>资金系统</w:t>
      </w:r>
      <w:r>
        <w:rPr>
          <w:rFonts w:hint="eastAsia"/>
        </w:rPr>
        <w:t>-</w:t>
      </w:r>
      <w:r w:rsidR="00771FB5">
        <w:rPr>
          <w:rFonts w:hint="eastAsia"/>
        </w:rPr>
        <w:t>待</w:t>
      </w:r>
      <w:r w:rsidR="0014020B">
        <w:rPr>
          <w:rFonts w:hint="eastAsia"/>
        </w:rPr>
        <w:t>支付</w:t>
      </w:r>
      <w:r w:rsidR="00771FB5">
        <w:rPr>
          <w:rFonts w:hint="eastAsia"/>
        </w:rPr>
        <w:t>查询</w:t>
      </w:r>
      <w:r w:rsidR="0014020B">
        <w:rPr>
          <w:rFonts w:hint="eastAsia"/>
        </w:rPr>
        <w:t>处理</w:t>
      </w:r>
    </w:p>
    <w:p w14:paraId="148FE589" w14:textId="77777777" w:rsidR="003A16CF" w:rsidRDefault="007E3642" w:rsidP="007E3642">
      <w:pPr>
        <w:pStyle w:val="3"/>
        <w:ind w:firstLine="422"/>
      </w:pPr>
      <w:r>
        <w:rPr>
          <w:rFonts w:hint="eastAsia"/>
        </w:rPr>
        <w:t xml:space="preserve">1.1 </w:t>
      </w:r>
      <w:r>
        <w:rPr>
          <w:rFonts w:hint="eastAsia"/>
        </w:rPr>
        <w:t>功能说明</w:t>
      </w:r>
    </w:p>
    <w:p w14:paraId="143D62F9" w14:textId="01C27382" w:rsidR="00C3139D" w:rsidRDefault="003F627E" w:rsidP="00D32874">
      <w:pPr>
        <w:pStyle w:val="a7"/>
        <w:numPr>
          <w:ilvl w:val="0"/>
          <w:numId w:val="13"/>
        </w:numPr>
        <w:ind w:firstLineChars="0"/>
      </w:pPr>
      <w:r>
        <w:rPr>
          <w:rFonts w:hint="eastAsia"/>
        </w:rPr>
        <w:t>待支付查询</w:t>
      </w:r>
      <w:r w:rsidR="00AB211E">
        <w:rPr>
          <w:rFonts w:hint="eastAsia"/>
        </w:rPr>
        <w:t>处理</w:t>
      </w:r>
      <w:r w:rsidR="00066208">
        <w:rPr>
          <w:rFonts w:hint="eastAsia"/>
        </w:rPr>
        <w:t>（新增菜单）</w:t>
      </w:r>
      <w:r w:rsidR="00CE7B5A">
        <w:rPr>
          <w:rFonts w:hint="eastAsia"/>
        </w:rPr>
        <w:t>，路径：资金平台</w:t>
      </w:r>
      <w:r w:rsidR="00CE7B5A">
        <w:rPr>
          <w:rFonts w:ascii="Calibri" w:hAnsi="Calibri" w:cs="Calibri"/>
        </w:rPr>
        <w:t>→</w:t>
      </w:r>
      <w:r w:rsidR="00CE7B5A">
        <w:rPr>
          <w:rFonts w:hint="eastAsia"/>
        </w:rPr>
        <w:t>收付费管理</w:t>
      </w:r>
      <w:r w:rsidR="00B229AE">
        <w:rPr>
          <w:rFonts w:ascii="Calibri" w:hAnsi="Calibri" w:cs="Calibri" w:hint="eastAsia"/>
        </w:rPr>
        <w:t>，</w:t>
      </w:r>
      <w:r w:rsidR="00CE7B5A">
        <w:rPr>
          <w:rFonts w:ascii="Calibri" w:hAnsi="Calibri" w:cs="Calibri" w:hint="eastAsia"/>
        </w:rPr>
        <w:t>下方</w:t>
      </w:r>
      <w:r w:rsidR="009F70F8">
        <w:rPr>
          <w:rFonts w:ascii="Calibri" w:hAnsi="Calibri" w:cs="Calibri" w:hint="eastAsia"/>
        </w:rPr>
        <w:t>第</w:t>
      </w:r>
      <w:r w:rsidR="00B229AE">
        <w:rPr>
          <w:rFonts w:ascii="Calibri" w:hAnsi="Calibri" w:cs="Calibri" w:hint="eastAsia"/>
        </w:rPr>
        <w:t>一</w:t>
      </w:r>
      <w:r w:rsidR="009F70F8">
        <w:rPr>
          <w:rFonts w:ascii="Calibri" w:hAnsi="Calibri" w:cs="Calibri" w:hint="eastAsia"/>
        </w:rPr>
        <w:t>个子菜单</w:t>
      </w:r>
      <w:r w:rsidR="00066208">
        <w:rPr>
          <w:rFonts w:hint="eastAsia"/>
        </w:rPr>
        <w:t>：</w:t>
      </w:r>
      <w:r w:rsidR="00BA33B6">
        <w:rPr>
          <w:rFonts w:hint="eastAsia"/>
        </w:rPr>
        <w:t>默认</w:t>
      </w:r>
      <w:r w:rsidR="00275C08">
        <w:rPr>
          <w:rFonts w:hint="eastAsia"/>
        </w:rPr>
        <w:t>按</w:t>
      </w:r>
      <w:r w:rsidR="00D40897">
        <w:rPr>
          <w:rFonts w:hint="eastAsia"/>
        </w:rPr>
        <w:t>费用产生时间</w:t>
      </w:r>
      <w:r w:rsidR="00275C08">
        <w:rPr>
          <w:rFonts w:hint="eastAsia"/>
        </w:rPr>
        <w:t>展示</w:t>
      </w:r>
      <w:r w:rsidR="00FC08E7">
        <w:rPr>
          <w:rFonts w:hint="eastAsia"/>
        </w:rPr>
        <w:t>F</w:t>
      </w:r>
      <w:r w:rsidR="00FC08E7">
        <w:t>M</w:t>
      </w:r>
      <w:r w:rsidR="00715098">
        <w:t>T</w:t>
      </w:r>
      <w:r w:rsidR="00FC08E7">
        <w:rPr>
          <w:rFonts w:hint="eastAsia"/>
        </w:rPr>
        <w:t>（网关</w:t>
      </w:r>
      <w:r w:rsidR="00FC08E7">
        <w:rPr>
          <w:rFonts w:hint="eastAsia"/>
        </w:rPr>
        <w:t>+</w:t>
      </w:r>
      <w:r w:rsidR="00F83196">
        <w:rPr>
          <w:rFonts w:hint="eastAsia"/>
        </w:rPr>
        <w:t>C</w:t>
      </w:r>
      <w:r w:rsidR="00F83196">
        <w:t>T</w:t>
      </w:r>
      <w:r w:rsidR="00FC08E7">
        <w:rPr>
          <w:rFonts w:hint="eastAsia"/>
        </w:rPr>
        <w:t>）</w:t>
      </w:r>
      <w:r w:rsidR="004762C5">
        <w:rPr>
          <w:rFonts w:hint="eastAsia"/>
        </w:rPr>
        <w:t>所有</w:t>
      </w:r>
      <w:r w:rsidR="00FC08E7">
        <w:rPr>
          <w:rFonts w:hint="eastAsia"/>
        </w:rPr>
        <w:t>业务系统、费控系统</w:t>
      </w:r>
      <w:r w:rsidR="00275C08">
        <w:rPr>
          <w:rFonts w:hint="eastAsia"/>
        </w:rPr>
        <w:t>待</w:t>
      </w:r>
      <w:r w:rsidR="00713141">
        <w:rPr>
          <w:rFonts w:hint="eastAsia"/>
        </w:rPr>
        <w:t>处理</w:t>
      </w:r>
      <w:r w:rsidR="00275C08">
        <w:rPr>
          <w:rFonts w:hint="eastAsia"/>
        </w:rPr>
        <w:t>的</w:t>
      </w:r>
      <w:r w:rsidR="004762C5">
        <w:rPr>
          <w:rFonts w:hint="eastAsia"/>
        </w:rPr>
        <w:t>支付</w:t>
      </w:r>
      <w:r w:rsidR="00275C08">
        <w:rPr>
          <w:rFonts w:hint="eastAsia"/>
        </w:rPr>
        <w:t>信息</w:t>
      </w:r>
      <w:r w:rsidR="00497FA0">
        <w:rPr>
          <w:rFonts w:hint="eastAsia"/>
        </w:rPr>
        <w:t>，也可以通过查询搜索</w:t>
      </w:r>
      <w:r w:rsidR="00196E75">
        <w:rPr>
          <w:rFonts w:hint="eastAsia"/>
        </w:rPr>
        <w:t>具体</w:t>
      </w:r>
      <w:r w:rsidR="00497FA0">
        <w:rPr>
          <w:rFonts w:hint="eastAsia"/>
        </w:rPr>
        <w:t>某一</w:t>
      </w:r>
      <w:r w:rsidR="00196E75">
        <w:rPr>
          <w:rFonts w:hint="eastAsia"/>
        </w:rPr>
        <w:t>条待支付</w:t>
      </w:r>
      <w:r w:rsidR="00497FA0">
        <w:rPr>
          <w:rFonts w:hint="eastAsia"/>
        </w:rPr>
        <w:t>数据。</w:t>
      </w:r>
    </w:p>
    <w:p w14:paraId="74FCA656" w14:textId="6AF4E159" w:rsidR="007404E7" w:rsidRDefault="007404E7" w:rsidP="00D32874">
      <w:pPr>
        <w:pStyle w:val="a7"/>
        <w:numPr>
          <w:ilvl w:val="0"/>
          <w:numId w:val="13"/>
        </w:numPr>
        <w:ind w:firstLineChars="0"/>
      </w:pPr>
      <w:r>
        <w:rPr>
          <w:rFonts w:hint="eastAsia"/>
        </w:rPr>
        <w:t>F</w:t>
      </w:r>
      <w:r>
        <w:t>MT</w:t>
      </w:r>
      <w:r>
        <w:rPr>
          <w:rFonts w:hint="eastAsia"/>
        </w:rPr>
        <w:t>待支付跑批规则：</w:t>
      </w:r>
    </w:p>
    <w:p w14:paraId="4F76096B" w14:textId="13B38762" w:rsidR="007404E7" w:rsidRDefault="007404E7" w:rsidP="00D32874">
      <w:pPr>
        <w:pStyle w:val="a7"/>
        <w:numPr>
          <w:ilvl w:val="0"/>
          <w:numId w:val="14"/>
        </w:numPr>
        <w:ind w:firstLineChars="0"/>
      </w:pPr>
      <w:r w:rsidRPr="007404E7">
        <w:rPr>
          <w:rFonts w:hint="eastAsia"/>
        </w:rPr>
        <w:t>5</w:t>
      </w:r>
      <w:r w:rsidRPr="007404E7">
        <w:rPr>
          <w:rFonts w:hint="eastAsia"/>
        </w:rPr>
        <w:t>万（含）以下</w:t>
      </w:r>
      <w:r w:rsidRPr="007404E7">
        <w:rPr>
          <w:rFonts w:hint="eastAsia"/>
        </w:rPr>
        <w:t>2</w:t>
      </w:r>
      <w:r w:rsidRPr="007404E7">
        <w:rPr>
          <w:rFonts w:hint="eastAsia"/>
        </w:rPr>
        <w:t>小时自动支付</w:t>
      </w:r>
      <w:r>
        <w:rPr>
          <w:rFonts w:hint="eastAsia"/>
        </w:rPr>
        <w:t>；</w:t>
      </w:r>
    </w:p>
    <w:p w14:paraId="695D7498" w14:textId="2CB457A7" w:rsidR="007404E7" w:rsidRDefault="007404E7" w:rsidP="00D32874">
      <w:pPr>
        <w:pStyle w:val="a7"/>
        <w:numPr>
          <w:ilvl w:val="0"/>
          <w:numId w:val="14"/>
        </w:numPr>
        <w:ind w:firstLineChars="0"/>
      </w:pPr>
      <w:r w:rsidRPr="007404E7">
        <w:rPr>
          <w:rFonts w:hint="eastAsia"/>
        </w:rPr>
        <w:t>5</w:t>
      </w:r>
      <w:r w:rsidRPr="007404E7">
        <w:rPr>
          <w:rFonts w:hint="eastAsia"/>
        </w:rPr>
        <w:t>万以上</w:t>
      </w:r>
      <w:r w:rsidRPr="007404E7">
        <w:rPr>
          <w:rFonts w:hint="eastAsia"/>
        </w:rPr>
        <w:t xml:space="preserve">T+2 </w:t>
      </w:r>
      <w:r w:rsidRPr="007404E7">
        <w:rPr>
          <w:rFonts w:hint="eastAsia"/>
        </w:rPr>
        <w:t>工作日</w:t>
      </w:r>
      <w:r w:rsidR="00303994">
        <w:rPr>
          <w:rFonts w:hint="eastAsia"/>
        </w:rPr>
        <w:t>10</w:t>
      </w:r>
      <w:r w:rsidR="00303994">
        <w:rPr>
          <w:rFonts w:hint="eastAsia"/>
        </w:rPr>
        <w:t>点</w:t>
      </w:r>
      <w:r w:rsidRPr="007404E7">
        <w:rPr>
          <w:rFonts w:hint="eastAsia"/>
        </w:rPr>
        <w:t>自动支付</w:t>
      </w:r>
      <w:r>
        <w:rPr>
          <w:rFonts w:hint="eastAsia"/>
        </w:rPr>
        <w:t>。</w:t>
      </w:r>
    </w:p>
    <w:p w14:paraId="34743E69" w14:textId="06E5A4B6" w:rsidR="00FA6531" w:rsidRPr="003437D1" w:rsidRDefault="00792B74" w:rsidP="00D32874">
      <w:pPr>
        <w:pStyle w:val="a7"/>
        <w:numPr>
          <w:ilvl w:val="0"/>
          <w:numId w:val="13"/>
        </w:numPr>
        <w:ind w:firstLineChars="0"/>
      </w:pPr>
      <w:r>
        <w:rPr>
          <w:rFonts w:hint="eastAsia"/>
        </w:rPr>
        <w:t>待支付查询处理</w:t>
      </w:r>
      <w:r w:rsidR="00FA6531" w:rsidRPr="00F072F1">
        <w:rPr>
          <w:rFonts w:hint="eastAsia"/>
        </w:rPr>
        <w:t>页面</w:t>
      </w:r>
    </w:p>
    <w:p w14:paraId="6A8B1E3B" w14:textId="60958DC8" w:rsidR="00FA6531" w:rsidRDefault="003C5B34" w:rsidP="00FA6531">
      <w:pPr>
        <w:pStyle w:val="a7"/>
        <w:ind w:left="780" w:firstLineChars="0" w:firstLine="0"/>
      </w:pPr>
      <w:r w:rsidRPr="003C5B34">
        <w:rPr>
          <w:noProof/>
        </w:rPr>
        <w:drawing>
          <wp:inline distT="0" distB="0" distL="0" distR="0" wp14:anchorId="4464400B" wp14:editId="4F63EB87">
            <wp:extent cx="5274310" cy="2222500"/>
            <wp:effectExtent l="0" t="0" r="2540" b="6350"/>
            <wp:docPr id="12" name="图片 12" descr="C:\Users\xinmei\Desktop\待支付数据处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nmei\Desktop\待支付数据处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2500"/>
                    </a:xfrm>
                    <a:prstGeom prst="rect">
                      <a:avLst/>
                    </a:prstGeom>
                    <a:noFill/>
                    <a:ln>
                      <a:noFill/>
                    </a:ln>
                  </pic:spPr>
                </pic:pic>
              </a:graphicData>
            </a:graphic>
          </wp:inline>
        </w:drawing>
      </w:r>
    </w:p>
    <w:p w14:paraId="7613A056" w14:textId="77777777" w:rsidR="00FA6531" w:rsidRPr="007A295D" w:rsidRDefault="00FA6531" w:rsidP="00FA6531">
      <w:pPr>
        <w:numPr>
          <w:ilvl w:val="0"/>
          <w:numId w:val="10"/>
        </w:numPr>
        <w:tabs>
          <w:tab w:val="left" w:pos="357"/>
        </w:tabs>
        <w:ind w:left="357" w:firstLineChars="0" w:hanging="357"/>
        <w:contextualSpacing/>
        <w:jc w:val="left"/>
        <w:rPr>
          <w:rFonts w:ascii="Arial" w:eastAsia="宋体" w:hAnsi="Arial" w:cs="Times New Roman"/>
          <w:sz w:val="20"/>
          <w:szCs w:val="20"/>
        </w:rPr>
      </w:pPr>
      <w:r w:rsidRPr="007A295D">
        <w:rPr>
          <w:rFonts w:ascii="Arial" w:eastAsia="宋体" w:hAnsi="Arial" w:cs="Times New Roman" w:hint="eastAsia"/>
          <w:sz w:val="20"/>
          <w:szCs w:val="20"/>
        </w:rPr>
        <w:t>字段描述</w:t>
      </w:r>
    </w:p>
    <w:tbl>
      <w:tblPr>
        <w:tblW w:w="9440" w:type="dxa"/>
        <w:tblInd w:w="93" w:type="dxa"/>
        <w:tblLook w:val="04A0" w:firstRow="1" w:lastRow="0" w:firstColumn="1" w:lastColumn="0" w:noHBand="0" w:noVBand="1"/>
      </w:tblPr>
      <w:tblGrid>
        <w:gridCol w:w="2448"/>
        <w:gridCol w:w="653"/>
        <w:gridCol w:w="654"/>
        <w:gridCol w:w="654"/>
        <w:gridCol w:w="727"/>
        <w:gridCol w:w="654"/>
        <w:gridCol w:w="654"/>
        <w:gridCol w:w="654"/>
        <w:gridCol w:w="2342"/>
      </w:tblGrid>
      <w:tr w:rsidR="00FA6531" w:rsidRPr="007A295D" w14:paraId="26DC02FF" w14:textId="77777777" w:rsidTr="00105E92">
        <w:trPr>
          <w:trHeight w:val="450"/>
          <w:tblHeader/>
        </w:trPr>
        <w:tc>
          <w:tcPr>
            <w:tcW w:w="2448"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9FAFA7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lastRenderedPageBreak/>
              <w:t>字段名称</w:t>
            </w:r>
          </w:p>
        </w:tc>
        <w:tc>
          <w:tcPr>
            <w:tcW w:w="653" w:type="dxa"/>
            <w:tcBorders>
              <w:top w:val="single" w:sz="4" w:space="0" w:color="auto"/>
              <w:left w:val="nil"/>
              <w:bottom w:val="single" w:sz="4" w:space="0" w:color="auto"/>
              <w:right w:val="single" w:sz="4" w:space="0" w:color="auto"/>
            </w:tcBorders>
            <w:shd w:val="clear" w:color="000000" w:fill="C0C0C0"/>
            <w:vAlign w:val="center"/>
            <w:hideMark/>
          </w:tcPr>
          <w:p w14:paraId="5C670DAE"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输入方式</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7884A85F"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输入格式</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143C2E6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字段长度</w:t>
            </w:r>
          </w:p>
        </w:tc>
        <w:tc>
          <w:tcPr>
            <w:tcW w:w="727" w:type="dxa"/>
            <w:tcBorders>
              <w:top w:val="single" w:sz="4" w:space="0" w:color="auto"/>
              <w:left w:val="nil"/>
              <w:bottom w:val="single" w:sz="4" w:space="0" w:color="auto"/>
              <w:right w:val="single" w:sz="4" w:space="0" w:color="auto"/>
            </w:tcBorders>
            <w:shd w:val="clear" w:color="000000" w:fill="C0C0C0"/>
            <w:vAlign w:val="center"/>
            <w:hideMark/>
          </w:tcPr>
          <w:p w14:paraId="63CC58C4"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下拉选项</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31763803"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默认值</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1F4F98A5"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是否必填项</w:t>
            </w:r>
          </w:p>
        </w:tc>
        <w:tc>
          <w:tcPr>
            <w:tcW w:w="654" w:type="dxa"/>
            <w:tcBorders>
              <w:top w:val="single" w:sz="4" w:space="0" w:color="auto"/>
              <w:left w:val="nil"/>
              <w:bottom w:val="single" w:sz="4" w:space="0" w:color="auto"/>
              <w:right w:val="single" w:sz="4" w:space="0" w:color="auto"/>
            </w:tcBorders>
            <w:shd w:val="clear" w:color="000000" w:fill="C0C0C0"/>
            <w:vAlign w:val="center"/>
            <w:hideMark/>
          </w:tcPr>
          <w:p w14:paraId="4B9FA558"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是否可修改</w:t>
            </w:r>
          </w:p>
        </w:tc>
        <w:tc>
          <w:tcPr>
            <w:tcW w:w="2342" w:type="dxa"/>
            <w:tcBorders>
              <w:top w:val="single" w:sz="4" w:space="0" w:color="auto"/>
              <w:left w:val="nil"/>
              <w:bottom w:val="single" w:sz="4" w:space="0" w:color="auto"/>
              <w:right w:val="single" w:sz="4" w:space="0" w:color="auto"/>
            </w:tcBorders>
            <w:shd w:val="clear" w:color="000000" w:fill="C0C0C0"/>
            <w:vAlign w:val="center"/>
            <w:hideMark/>
          </w:tcPr>
          <w:p w14:paraId="4696EBAC" w14:textId="77777777" w:rsidR="00FA6531" w:rsidRPr="007A295D" w:rsidRDefault="00FA6531" w:rsidP="007C1D20">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规则</w:t>
            </w:r>
          </w:p>
        </w:tc>
      </w:tr>
      <w:tr w:rsidR="00FA6531" w:rsidRPr="007A295D" w14:paraId="6EF66A2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616BBE7C" w14:textId="0EAB7066" w:rsidR="00FA6531" w:rsidRPr="007A295D" w:rsidRDefault="00F072F1" w:rsidP="007C1D2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待支付</w:t>
            </w:r>
            <w:r w:rsidR="00051DD8">
              <w:rPr>
                <w:rFonts w:ascii="宋体" w:eastAsia="宋体" w:hAnsi="宋体" w:cs="Calibri" w:hint="eastAsia"/>
                <w:b/>
                <w:bCs/>
                <w:color w:val="000000"/>
                <w:kern w:val="0"/>
                <w:szCs w:val="18"/>
              </w:rPr>
              <w:t>数据</w:t>
            </w:r>
            <w:r>
              <w:rPr>
                <w:rFonts w:ascii="宋体" w:eastAsia="宋体" w:hAnsi="宋体" w:cs="Calibri" w:hint="eastAsia"/>
                <w:b/>
                <w:bCs/>
                <w:color w:val="000000"/>
                <w:kern w:val="0"/>
                <w:szCs w:val="18"/>
              </w:rPr>
              <w:t>处理</w:t>
            </w:r>
          </w:p>
        </w:tc>
        <w:tc>
          <w:tcPr>
            <w:tcW w:w="6992" w:type="dxa"/>
            <w:gridSpan w:val="8"/>
            <w:tcBorders>
              <w:top w:val="single" w:sz="4" w:space="0" w:color="auto"/>
              <w:left w:val="nil"/>
              <w:bottom w:val="single" w:sz="4" w:space="0" w:color="auto"/>
              <w:right w:val="single" w:sz="4" w:space="0" w:color="auto"/>
            </w:tcBorders>
            <w:shd w:val="clear" w:color="auto" w:fill="auto"/>
            <w:vAlign w:val="center"/>
            <w:hideMark/>
          </w:tcPr>
          <w:p w14:paraId="7D7790AE"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FA6531" w:rsidRPr="007A295D" w14:paraId="7E2378C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7E535F9D"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查询条件</w:t>
            </w:r>
          </w:p>
        </w:tc>
        <w:tc>
          <w:tcPr>
            <w:tcW w:w="6992" w:type="dxa"/>
            <w:gridSpan w:val="8"/>
            <w:tcBorders>
              <w:top w:val="single" w:sz="4" w:space="0" w:color="auto"/>
              <w:left w:val="nil"/>
              <w:bottom w:val="single" w:sz="4" w:space="0" w:color="auto"/>
              <w:right w:val="single" w:sz="4" w:space="0" w:color="auto"/>
            </w:tcBorders>
            <w:shd w:val="clear" w:color="auto" w:fill="auto"/>
            <w:vAlign w:val="center"/>
            <w:hideMark/>
          </w:tcPr>
          <w:p w14:paraId="5F87F734" w14:textId="77777777" w:rsidR="00FA6531" w:rsidRPr="007A295D" w:rsidRDefault="00FA6531" w:rsidP="007C1D20">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F072F1" w:rsidRPr="007A295D" w14:paraId="666C127A"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29DC1BD3" w14:textId="11327FE7" w:rsidR="00F072F1" w:rsidRDefault="00F072F1" w:rsidP="00F072F1">
            <w:pPr>
              <w:widowControl/>
              <w:ind w:firstLineChars="0" w:firstLine="0"/>
              <w:jc w:val="left"/>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数据来源</w:t>
            </w:r>
          </w:p>
        </w:tc>
        <w:tc>
          <w:tcPr>
            <w:tcW w:w="653" w:type="dxa"/>
            <w:tcBorders>
              <w:top w:val="nil"/>
              <w:left w:val="nil"/>
              <w:bottom w:val="single" w:sz="4" w:space="0" w:color="auto"/>
              <w:right w:val="single" w:sz="4" w:space="0" w:color="auto"/>
            </w:tcBorders>
            <w:shd w:val="clear" w:color="auto" w:fill="auto"/>
            <w:vAlign w:val="center"/>
          </w:tcPr>
          <w:p w14:paraId="7C244025" w14:textId="59618387"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下拉框</w:t>
            </w:r>
          </w:p>
        </w:tc>
        <w:tc>
          <w:tcPr>
            <w:tcW w:w="654" w:type="dxa"/>
            <w:tcBorders>
              <w:top w:val="nil"/>
              <w:left w:val="nil"/>
              <w:bottom w:val="single" w:sz="4" w:space="0" w:color="auto"/>
              <w:right w:val="single" w:sz="4" w:space="0" w:color="auto"/>
            </w:tcBorders>
            <w:shd w:val="clear" w:color="auto" w:fill="auto"/>
          </w:tcPr>
          <w:p w14:paraId="15BDCB1F" w14:textId="0CFFBE3E"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654" w:type="dxa"/>
            <w:tcBorders>
              <w:top w:val="nil"/>
              <w:left w:val="nil"/>
              <w:bottom w:val="single" w:sz="4" w:space="0" w:color="auto"/>
              <w:right w:val="single" w:sz="4" w:space="0" w:color="auto"/>
            </w:tcBorders>
            <w:shd w:val="clear" w:color="auto" w:fill="auto"/>
          </w:tcPr>
          <w:p w14:paraId="2D262B85" w14:textId="4A320F17"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727" w:type="dxa"/>
            <w:tcBorders>
              <w:top w:val="nil"/>
              <w:left w:val="nil"/>
              <w:bottom w:val="single" w:sz="4" w:space="0" w:color="auto"/>
              <w:right w:val="single" w:sz="4" w:space="0" w:color="auto"/>
            </w:tcBorders>
            <w:shd w:val="clear" w:color="auto" w:fill="auto"/>
          </w:tcPr>
          <w:p w14:paraId="2C605D31" w14:textId="6087B52F" w:rsidR="00F072F1" w:rsidRPr="00C43D1B" w:rsidRDefault="000E223D"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费控系统</w:t>
            </w:r>
            <w:r>
              <w:rPr>
                <w:rFonts w:ascii="宋体" w:eastAsia="宋体" w:hAnsi="宋体" w:cs="Calibri" w:hint="eastAsia"/>
                <w:color w:val="000000"/>
                <w:kern w:val="0"/>
                <w:szCs w:val="18"/>
                <w:highlight w:val="yellow"/>
              </w:rPr>
              <w:t>、</w:t>
            </w:r>
            <w:r w:rsidRPr="00D625F4">
              <w:rPr>
                <w:rFonts w:ascii="宋体" w:eastAsia="宋体" w:hAnsi="宋体" w:cs="Calibri" w:hint="eastAsia"/>
                <w:color w:val="000000"/>
                <w:kern w:val="0"/>
                <w:szCs w:val="18"/>
                <w:highlight w:val="yellow"/>
              </w:rPr>
              <w:t>业务系统</w:t>
            </w:r>
          </w:p>
        </w:tc>
        <w:tc>
          <w:tcPr>
            <w:tcW w:w="654" w:type="dxa"/>
            <w:tcBorders>
              <w:top w:val="nil"/>
              <w:left w:val="nil"/>
              <w:bottom w:val="single" w:sz="4" w:space="0" w:color="auto"/>
              <w:right w:val="single" w:sz="4" w:space="0" w:color="auto"/>
            </w:tcBorders>
            <w:shd w:val="clear" w:color="auto" w:fill="auto"/>
          </w:tcPr>
          <w:p w14:paraId="07E3EC68" w14:textId="40C2E8B1"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NA</w:t>
            </w:r>
          </w:p>
        </w:tc>
        <w:tc>
          <w:tcPr>
            <w:tcW w:w="654" w:type="dxa"/>
            <w:tcBorders>
              <w:top w:val="nil"/>
              <w:left w:val="nil"/>
              <w:bottom w:val="single" w:sz="4" w:space="0" w:color="auto"/>
              <w:right w:val="single" w:sz="4" w:space="0" w:color="auto"/>
            </w:tcBorders>
            <w:shd w:val="clear" w:color="auto" w:fill="auto"/>
          </w:tcPr>
          <w:p w14:paraId="4DF10FD2" w14:textId="1065ADB0"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N</w:t>
            </w:r>
          </w:p>
        </w:tc>
        <w:tc>
          <w:tcPr>
            <w:tcW w:w="654" w:type="dxa"/>
            <w:tcBorders>
              <w:top w:val="nil"/>
              <w:left w:val="nil"/>
              <w:bottom w:val="single" w:sz="4" w:space="0" w:color="auto"/>
              <w:right w:val="single" w:sz="4" w:space="0" w:color="auto"/>
            </w:tcBorders>
            <w:shd w:val="clear" w:color="auto" w:fill="auto"/>
            <w:vAlign w:val="center"/>
          </w:tcPr>
          <w:p w14:paraId="33F8D46A" w14:textId="27C4F52F" w:rsidR="00F072F1" w:rsidRPr="00C43D1B" w:rsidRDefault="00F072F1" w:rsidP="00F072F1">
            <w:pPr>
              <w:widowControl/>
              <w:ind w:firstLineChars="0" w:firstLine="0"/>
              <w:jc w:val="center"/>
              <w:rPr>
                <w:rFonts w:ascii="宋体" w:eastAsia="宋体" w:hAnsi="宋体" w:cs="Calibri"/>
                <w:color w:val="000000"/>
                <w:kern w:val="0"/>
                <w:szCs w:val="18"/>
              </w:rPr>
            </w:pPr>
            <w:r w:rsidRPr="00D625F4">
              <w:rPr>
                <w:rFonts w:ascii="宋体" w:eastAsia="宋体" w:hAnsi="宋体" w:cs="Calibri" w:hint="eastAsia"/>
                <w:color w:val="000000"/>
                <w:kern w:val="0"/>
                <w:szCs w:val="18"/>
                <w:highlight w:val="yellow"/>
              </w:rPr>
              <w:t>Y</w:t>
            </w:r>
          </w:p>
        </w:tc>
        <w:tc>
          <w:tcPr>
            <w:tcW w:w="2342" w:type="dxa"/>
            <w:tcBorders>
              <w:top w:val="nil"/>
              <w:left w:val="nil"/>
              <w:bottom w:val="single" w:sz="4" w:space="0" w:color="auto"/>
              <w:right w:val="single" w:sz="4" w:space="0" w:color="auto"/>
            </w:tcBorders>
            <w:shd w:val="clear" w:color="auto" w:fill="auto"/>
            <w:vAlign w:val="center"/>
          </w:tcPr>
          <w:p w14:paraId="6BF9BA46" w14:textId="5B8910B8" w:rsidR="00F072F1" w:rsidRDefault="00F072F1" w:rsidP="00F072F1">
            <w:pPr>
              <w:widowControl/>
              <w:ind w:firstLineChars="0" w:firstLine="0"/>
              <w:jc w:val="center"/>
              <w:rPr>
                <w:rFonts w:ascii="宋体" w:eastAsia="宋体" w:hAnsi="宋体" w:cs="Calibri"/>
                <w:color w:val="000000"/>
                <w:kern w:val="0"/>
                <w:szCs w:val="18"/>
              </w:rPr>
            </w:pPr>
          </w:p>
        </w:tc>
      </w:tr>
      <w:tr w:rsidR="00F072F1" w:rsidRPr="007A295D" w14:paraId="6D80F6E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FEC4F52" w14:textId="77777777" w:rsidR="00F072F1" w:rsidRPr="007A295D" w:rsidRDefault="00F072F1" w:rsidP="00F072F1">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业务类型</w:t>
            </w:r>
          </w:p>
        </w:tc>
        <w:tc>
          <w:tcPr>
            <w:tcW w:w="653" w:type="dxa"/>
            <w:tcBorders>
              <w:top w:val="nil"/>
              <w:left w:val="nil"/>
              <w:bottom w:val="single" w:sz="4" w:space="0" w:color="auto"/>
              <w:right w:val="single" w:sz="4" w:space="0" w:color="auto"/>
            </w:tcBorders>
            <w:shd w:val="clear" w:color="auto" w:fill="auto"/>
            <w:vAlign w:val="center"/>
          </w:tcPr>
          <w:p w14:paraId="67ABE490"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vAlign w:val="center"/>
          </w:tcPr>
          <w:p w14:paraId="486C581B"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F7CDDF2" w14:textId="77777777" w:rsidR="00F072F1" w:rsidRPr="007A295D" w:rsidRDefault="00F072F1" w:rsidP="00F072F1">
            <w:pPr>
              <w:ind w:firstLineChars="0" w:firstLine="0"/>
              <w:jc w:val="left"/>
              <w:rPr>
                <w:rFonts w:ascii="Arial" w:eastAsia="宋体" w:hAnsi="Arial" w:cs="Times New Roman"/>
                <w:sz w:val="20"/>
                <w:szCs w:val="20"/>
              </w:rPr>
            </w:pPr>
            <w:r w:rsidRPr="00C43D1B">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09F87405" w14:textId="77777777" w:rsidR="003228CE" w:rsidRDefault="003228CE" w:rsidP="003228CE">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业务系统：</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p>
          <w:p w14:paraId="745B7A75" w14:textId="4B4BDAEF" w:rsidR="00F072F1" w:rsidRPr="007A295D" w:rsidRDefault="003228CE" w:rsidP="003228CE">
            <w:pPr>
              <w:ind w:firstLineChars="0" w:firstLine="0"/>
              <w:jc w:val="left"/>
              <w:rPr>
                <w:rFonts w:ascii="Arial" w:eastAsia="宋体" w:hAnsi="Arial" w:cs="Times New Roman"/>
                <w:sz w:val="20"/>
                <w:szCs w:val="20"/>
              </w:rPr>
            </w:pPr>
            <w:r>
              <w:rPr>
                <w:rFonts w:ascii="宋体" w:eastAsia="宋体" w:hAnsi="宋体" w:cs="Calibri" w:hint="eastAsia"/>
                <w:color w:val="000000"/>
                <w:kern w:val="0"/>
                <w:szCs w:val="18"/>
              </w:rPr>
              <w:t>费控系统：费控</w:t>
            </w:r>
          </w:p>
        </w:tc>
        <w:tc>
          <w:tcPr>
            <w:tcW w:w="654" w:type="dxa"/>
            <w:tcBorders>
              <w:top w:val="nil"/>
              <w:left w:val="nil"/>
              <w:bottom w:val="single" w:sz="4" w:space="0" w:color="auto"/>
              <w:right w:val="single" w:sz="4" w:space="0" w:color="auto"/>
            </w:tcBorders>
            <w:shd w:val="clear" w:color="auto" w:fill="auto"/>
          </w:tcPr>
          <w:p w14:paraId="7475C9EB" w14:textId="77777777" w:rsidR="00F072F1" w:rsidRPr="007A295D" w:rsidRDefault="00F072F1" w:rsidP="00F072F1">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5D04078" w14:textId="77777777" w:rsidR="00F072F1" w:rsidRPr="007A295D" w:rsidRDefault="00F072F1" w:rsidP="00F072F1">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01461E6E" w14:textId="77777777" w:rsidR="00F072F1" w:rsidRPr="007A295D" w:rsidRDefault="00F072F1" w:rsidP="00F072F1">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7A0A0579" w14:textId="119F5756" w:rsidR="00124CF8" w:rsidRPr="00124CF8" w:rsidRDefault="00771463" w:rsidP="00F072F1">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“数据来源”选择业务系统后，下拉选项对应为：</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r>
              <w:rPr>
                <w:rFonts w:ascii="宋体" w:eastAsia="宋体" w:hAnsi="宋体" w:cs="Calibri" w:hint="eastAsia"/>
                <w:color w:val="000000"/>
                <w:kern w:val="0"/>
                <w:szCs w:val="18"/>
              </w:rPr>
              <w:t>；“数据来源”选择费控系统后，下拉选项对应为：费控</w:t>
            </w:r>
          </w:p>
        </w:tc>
      </w:tr>
      <w:tr w:rsidR="004A61D0" w:rsidRPr="007A295D" w14:paraId="6C7D4A3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C3E38E5" w14:textId="5247CF9E"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653" w:type="dxa"/>
            <w:tcBorders>
              <w:top w:val="nil"/>
              <w:left w:val="nil"/>
              <w:bottom w:val="single" w:sz="4" w:space="0" w:color="auto"/>
              <w:right w:val="single" w:sz="4" w:space="0" w:color="auto"/>
            </w:tcBorders>
            <w:shd w:val="clear" w:color="auto" w:fill="auto"/>
            <w:vAlign w:val="center"/>
          </w:tcPr>
          <w:p w14:paraId="5A19A0C7" w14:textId="34BB8FE0" w:rsidR="004A61D0" w:rsidRPr="00C43D1B" w:rsidRDefault="004A61D0" w:rsidP="004A61D0">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vAlign w:val="center"/>
          </w:tcPr>
          <w:p w14:paraId="2439C83D" w14:textId="1A8B5094" w:rsidR="004A61D0" w:rsidRPr="00C43D1B" w:rsidRDefault="004A61D0" w:rsidP="004A61D0">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7C38CBF" w14:textId="6D9F0D30" w:rsidR="004A61D0" w:rsidRPr="00C43D1B" w:rsidRDefault="004A61D0" w:rsidP="004A61D0">
            <w:pPr>
              <w:ind w:firstLineChars="0" w:firstLine="0"/>
              <w:jc w:val="left"/>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03FB6B42" w14:textId="330E1D51" w:rsidR="004A61D0" w:rsidRPr="007A295D" w:rsidRDefault="004A61D0" w:rsidP="004A61D0">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相互保/非相互保</w:t>
            </w:r>
          </w:p>
        </w:tc>
        <w:tc>
          <w:tcPr>
            <w:tcW w:w="654" w:type="dxa"/>
            <w:tcBorders>
              <w:top w:val="nil"/>
              <w:left w:val="nil"/>
              <w:bottom w:val="single" w:sz="4" w:space="0" w:color="auto"/>
              <w:right w:val="single" w:sz="4" w:space="0" w:color="auto"/>
            </w:tcBorders>
            <w:shd w:val="clear" w:color="auto" w:fill="auto"/>
          </w:tcPr>
          <w:p w14:paraId="5F4E7DB8" w14:textId="1636A00F"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139E544" w14:textId="48A70D3C"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051D515A" w14:textId="4BB3809A"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50C68F89" w14:textId="24D36A38" w:rsidR="004A61D0" w:rsidRDefault="00E540CC"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跟数据来源联动，</w:t>
            </w:r>
            <w:r w:rsidR="00E27A7D">
              <w:rPr>
                <w:rFonts w:ascii="宋体" w:eastAsia="宋体" w:hAnsi="宋体" w:cs="Calibri" w:hint="eastAsia"/>
                <w:color w:val="000000"/>
                <w:kern w:val="0"/>
                <w:szCs w:val="18"/>
              </w:rPr>
              <w:t>数据来源选择“费控系统”时，此字段置灰不可操作；</w:t>
            </w:r>
            <w:r>
              <w:rPr>
                <w:rFonts w:ascii="宋体" w:eastAsia="宋体" w:hAnsi="宋体" w:cs="Calibri" w:hint="eastAsia"/>
                <w:color w:val="000000"/>
                <w:kern w:val="0"/>
                <w:szCs w:val="18"/>
              </w:rPr>
              <w:t>数据来源选择“业务系统”时，此字段展示选项：相互保/非相互保</w:t>
            </w:r>
          </w:p>
        </w:tc>
      </w:tr>
      <w:tr w:rsidR="004A61D0" w:rsidRPr="007A295D" w14:paraId="222F21B9"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78D02B8"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653" w:type="dxa"/>
            <w:tcBorders>
              <w:top w:val="nil"/>
              <w:left w:val="nil"/>
              <w:bottom w:val="single" w:sz="4" w:space="0" w:color="auto"/>
              <w:right w:val="single" w:sz="4" w:space="0" w:color="auto"/>
            </w:tcBorders>
            <w:shd w:val="clear" w:color="auto" w:fill="auto"/>
            <w:vAlign w:val="center"/>
          </w:tcPr>
          <w:p w14:paraId="47ADF7A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vAlign w:val="center"/>
          </w:tcPr>
          <w:p w14:paraId="7801AA7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654" w:type="dxa"/>
            <w:tcBorders>
              <w:top w:val="nil"/>
              <w:left w:val="nil"/>
              <w:bottom w:val="single" w:sz="4" w:space="0" w:color="auto"/>
              <w:right w:val="single" w:sz="4" w:space="0" w:color="auto"/>
            </w:tcBorders>
            <w:shd w:val="clear" w:color="auto" w:fill="auto"/>
          </w:tcPr>
          <w:p w14:paraId="72F55BF0"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9D4F5C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09E4D8CA"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2B5D7189"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3AD9586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229216FF"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3.保全：</w:t>
            </w:r>
          </w:p>
          <w:p w14:paraId="59890C60"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3.1单笔结算：保全受理号；</w:t>
            </w:r>
          </w:p>
          <w:p w14:paraId="79ACB39C"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w:t>
            </w:r>
            <w:r>
              <w:rPr>
                <w:rFonts w:ascii="宋体" w:eastAsia="宋体" w:hAnsi="宋体" w:cs="Calibri" w:hint="eastAsia"/>
                <w:color w:val="000000"/>
                <w:kern w:val="0"/>
                <w:szCs w:val="18"/>
              </w:rPr>
              <w:t>2</w:t>
            </w:r>
            <w:r w:rsidRPr="008D1260">
              <w:rPr>
                <w:rFonts w:ascii="宋体" w:eastAsia="宋体" w:hAnsi="宋体" w:cs="Calibri" w:hint="eastAsia"/>
                <w:color w:val="000000"/>
                <w:kern w:val="0"/>
                <w:szCs w:val="18"/>
              </w:rPr>
              <w:t>定期结算：保全定结号；</w:t>
            </w:r>
          </w:p>
          <w:p w14:paraId="717367B9"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4.理赔：</w:t>
            </w:r>
          </w:p>
          <w:p w14:paraId="735F0E61"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4.1单笔结算：赔案号；</w:t>
            </w:r>
          </w:p>
          <w:p w14:paraId="20B787EA" w14:textId="77777777" w:rsidR="00C23924" w:rsidRPr="008D1260"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4.2定期结算：理赔定结号；</w:t>
            </w:r>
          </w:p>
          <w:p w14:paraId="3F224EA0" w14:textId="7EAB27CC" w:rsidR="004A61D0" w:rsidRPr="007A295D" w:rsidRDefault="00C23924" w:rsidP="00C23924">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6.费控：费控单号。</w:t>
            </w:r>
          </w:p>
        </w:tc>
      </w:tr>
      <w:tr w:rsidR="004A61D0" w:rsidRPr="007A295D" w14:paraId="4A6B975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52D88A2" w14:textId="0B1F5617" w:rsidR="004A61D0" w:rsidRPr="007A295D" w:rsidRDefault="00275141"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653" w:type="dxa"/>
            <w:tcBorders>
              <w:top w:val="nil"/>
              <w:left w:val="nil"/>
              <w:bottom w:val="single" w:sz="4" w:space="0" w:color="auto"/>
              <w:right w:val="single" w:sz="4" w:space="0" w:color="auto"/>
            </w:tcBorders>
            <w:shd w:val="clear" w:color="auto" w:fill="auto"/>
            <w:vAlign w:val="center"/>
          </w:tcPr>
          <w:p w14:paraId="3EDF5AD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tcPr>
          <w:p w14:paraId="19AC8F1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0BFB67C4"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6C872F7"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2EF406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F858A1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4110D30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top w:val="single" w:sz="4" w:space="0" w:color="auto"/>
              <w:left w:val="nil"/>
              <w:bottom w:val="single" w:sz="4" w:space="0" w:color="auto"/>
              <w:right w:val="single" w:sz="4" w:space="0" w:color="auto"/>
            </w:tcBorders>
            <w:shd w:val="clear" w:color="auto" w:fill="auto"/>
            <w:vAlign w:val="center"/>
          </w:tcPr>
          <w:p w14:paraId="3D7B9E10" w14:textId="501D8E8E" w:rsidR="004A61D0" w:rsidRPr="007A295D" w:rsidRDefault="0032422E"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w:t>
            </w:r>
            <w:r w:rsidR="00275141">
              <w:rPr>
                <w:rFonts w:ascii="宋体" w:eastAsia="宋体" w:hAnsi="宋体" w:cs="Calibri" w:hint="eastAsia"/>
                <w:color w:val="000000"/>
                <w:kern w:val="0"/>
                <w:szCs w:val="18"/>
              </w:rPr>
              <w:t>费控、</w:t>
            </w:r>
            <w:r w:rsidR="0066321B">
              <w:rPr>
                <w:rFonts w:ascii="宋体" w:eastAsia="宋体" w:hAnsi="宋体" w:cs="Calibri" w:hint="eastAsia"/>
                <w:color w:val="000000"/>
                <w:kern w:val="0"/>
                <w:szCs w:val="18"/>
              </w:rPr>
              <w:t>理赔、保全</w:t>
            </w:r>
            <w:r w:rsidR="00275141">
              <w:rPr>
                <w:rFonts w:ascii="宋体" w:eastAsia="宋体" w:hAnsi="宋体" w:cs="Calibri" w:hint="eastAsia"/>
                <w:color w:val="000000"/>
                <w:kern w:val="0"/>
                <w:szCs w:val="18"/>
              </w:rPr>
              <w:t>，对公</w:t>
            </w:r>
            <w:r>
              <w:rPr>
                <w:rFonts w:ascii="宋体" w:eastAsia="宋体" w:hAnsi="宋体" w:cs="Calibri" w:hint="eastAsia"/>
                <w:color w:val="000000"/>
                <w:kern w:val="0"/>
                <w:szCs w:val="18"/>
              </w:rPr>
              <w:t>业务收款人是公司时</w:t>
            </w:r>
            <w:r w:rsidR="00C14F2B">
              <w:rPr>
                <w:rFonts w:ascii="宋体" w:eastAsia="宋体" w:hAnsi="宋体" w:cs="Calibri" w:hint="eastAsia"/>
                <w:color w:val="000000"/>
                <w:kern w:val="0"/>
                <w:szCs w:val="18"/>
              </w:rPr>
              <w:t>，可</w:t>
            </w:r>
            <w:r w:rsidR="00275141">
              <w:rPr>
                <w:rFonts w:ascii="宋体" w:eastAsia="宋体" w:hAnsi="宋体" w:cs="Calibri" w:hint="eastAsia"/>
                <w:color w:val="000000"/>
                <w:kern w:val="0"/>
                <w:szCs w:val="18"/>
              </w:rPr>
              <w:t>输入公司名称</w:t>
            </w:r>
            <w:r>
              <w:rPr>
                <w:rFonts w:ascii="宋体" w:eastAsia="宋体" w:hAnsi="宋体" w:cs="Calibri" w:hint="eastAsia"/>
                <w:color w:val="000000"/>
                <w:kern w:val="0"/>
                <w:szCs w:val="18"/>
              </w:rPr>
              <w:t>进行</w:t>
            </w:r>
            <w:r>
              <w:rPr>
                <w:rFonts w:ascii="宋体" w:eastAsia="宋体" w:hAnsi="宋体" w:cs="Calibri" w:hint="eastAsia"/>
                <w:color w:val="000000"/>
                <w:kern w:val="0"/>
                <w:szCs w:val="18"/>
              </w:rPr>
              <w:lastRenderedPageBreak/>
              <w:t>查询</w:t>
            </w:r>
            <w:r w:rsidR="00155EDA">
              <w:rPr>
                <w:rFonts w:ascii="宋体" w:eastAsia="宋体" w:hAnsi="宋体" w:cs="Calibri" w:hint="eastAsia"/>
                <w:color w:val="000000"/>
                <w:kern w:val="0"/>
                <w:szCs w:val="18"/>
              </w:rPr>
              <w:t>；其他情况输入客户姓名</w:t>
            </w:r>
          </w:p>
        </w:tc>
      </w:tr>
      <w:tr w:rsidR="004A61D0" w:rsidRPr="007A295D" w14:paraId="1481308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1C99C20B"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证件类型</w:t>
            </w:r>
          </w:p>
        </w:tc>
        <w:tc>
          <w:tcPr>
            <w:tcW w:w="653" w:type="dxa"/>
            <w:tcBorders>
              <w:top w:val="nil"/>
              <w:left w:val="nil"/>
              <w:bottom w:val="single" w:sz="4" w:space="0" w:color="auto"/>
              <w:right w:val="single" w:sz="4" w:space="0" w:color="auto"/>
            </w:tcBorders>
            <w:shd w:val="clear" w:color="auto" w:fill="auto"/>
            <w:vAlign w:val="center"/>
          </w:tcPr>
          <w:p w14:paraId="51B5E6E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下拉框</w:t>
            </w:r>
          </w:p>
        </w:tc>
        <w:tc>
          <w:tcPr>
            <w:tcW w:w="654" w:type="dxa"/>
            <w:tcBorders>
              <w:top w:val="nil"/>
              <w:left w:val="nil"/>
              <w:bottom w:val="single" w:sz="4" w:space="0" w:color="auto"/>
              <w:right w:val="single" w:sz="4" w:space="0" w:color="auto"/>
            </w:tcBorders>
            <w:shd w:val="clear" w:color="auto" w:fill="auto"/>
          </w:tcPr>
          <w:p w14:paraId="4A671922"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03C0D8F"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4AE1097B"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参照证件类型代码表</w:t>
            </w:r>
          </w:p>
        </w:tc>
        <w:tc>
          <w:tcPr>
            <w:tcW w:w="654" w:type="dxa"/>
            <w:tcBorders>
              <w:top w:val="nil"/>
              <w:left w:val="nil"/>
              <w:bottom w:val="single" w:sz="4" w:space="0" w:color="auto"/>
              <w:right w:val="single" w:sz="4" w:space="0" w:color="auto"/>
            </w:tcBorders>
            <w:shd w:val="clear" w:color="auto" w:fill="auto"/>
          </w:tcPr>
          <w:p w14:paraId="3635882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EB428AA"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088D0F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vMerge w:val="restart"/>
            <w:tcBorders>
              <w:top w:val="nil"/>
              <w:left w:val="nil"/>
              <w:right w:val="single" w:sz="4" w:space="0" w:color="auto"/>
            </w:tcBorders>
            <w:shd w:val="clear" w:color="auto" w:fill="auto"/>
            <w:vAlign w:val="center"/>
          </w:tcPr>
          <w:p w14:paraId="3BC5209E" w14:textId="33CC92C0" w:rsidR="004A61D0" w:rsidRPr="007A295D" w:rsidRDefault="00C14F2B"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66321B">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，对公业务收款人是公司时，无须输入这两项</w:t>
            </w:r>
          </w:p>
        </w:tc>
      </w:tr>
      <w:tr w:rsidR="004A61D0" w:rsidRPr="007A295D" w14:paraId="10F149EF"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B2F90CC"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653" w:type="dxa"/>
            <w:tcBorders>
              <w:top w:val="nil"/>
              <w:left w:val="nil"/>
              <w:bottom w:val="single" w:sz="4" w:space="0" w:color="auto"/>
              <w:right w:val="single" w:sz="4" w:space="0" w:color="auto"/>
            </w:tcBorders>
            <w:shd w:val="clear" w:color="auto" w:fill="auto"/>
            <w:vAlign w:val="center"/>
          </w:tcPr>
          <w:p w14:paraId="2AD2AF3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tcPr>
          <w:p w14:paraId="6F9880EF"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8973441"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6BBC7CF3"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912603A" w14:textId="77777777" w:rsidR="004A61D0" w:rsidRPr="007A295D" w:rsidRDefault="004A61D0" w:rsidP="004A61D0">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10264EB" w14:textId="77777777" w:rsidR="004A61D0" w:rsidRPr="007A295D" w:rsidRDefault="004A61D0" w:rsidP="004A61D0">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3E648AA"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vMerge/>
            <w:tcBorders>
              <w:left w:val="nil"/>
              <w:bottom w:val="single" w:sz="4" w:space="0" w:color="auto"/>
              <w:right w:val="single" w:sz="4" w:space="0" w:color="auto"/>
            </w:tcBorders>
            <w:shd w:val="clear" w:color="auto" w:fill="auto"/>
            <w:vAlign w:val="center"/>
          </w:tcPr>
          <w:p w14:paraId="547E6B90"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2C83C08D"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E268D5C" w14:textId="5F50F608"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账号</w:t>
            </w:r>
          </w:p>
        </w:tc>
        <w:tc>
          <w:tcPr>
            <w:tcW w:w="653" w:type="dxa"/>
            <w:tcBorders>
              <w:top w:val="nil"/>
              <w:left w:val="nil"/>
              <w:bottom w:val="single" w:sz="4" w:space="0" w:color="auto"/>
              <w:right w:val="single" w:sz="4" w:space="0" w:color="auto"/>
            </w:tcBorders>
            <w:shd w:val="clear" w:color="auto" w:fill="auto"/>
            <w:vAlign w:val="center"/>
          </w:tcPr>
          <w:p w14:paraId="0809E961" w14:textId="0A67B0FD"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654" w:type="dxa"/>
            <w:tcBorders>
              <w:top w:val="nil"/>
              <w:left w:val="nil"/>
              <w:bottom w:val="single" w:sz="4" w:space="0" w:color="auto"/>
              <w:right w:val="single" w:sz="4" w:space="0" w:color="auto"/>
            </w:tcBorders>
            <w:shd w:val="clear" w:color="auto" w:fill="auto"/>
            <w:vAlign w:val="center"/>
          </w:tcPr>
          <w:p w14:paraId="7F4AD160" w14:textId="307FEA3E" w:rsidR="004A61D0" w:rsidRPr="007A295D" w:rsidRDefault="003B17F5"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744F5758" w14:textId="06AA71B6"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22D6B465" w14:textId="53D90D09"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21D3500C" w14:textId="18C882DC" w:rsidR="004A61D0" w:rsidRPr="007A295D" w:rsidRDefault="00671784" w:rsidP="004A61D0">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654" w:type="dxa"/>
            <w:tcBorders>
              <w:top w:val="nil"/>
              <w:left w:val="nil"/>
              <w:bottom w:val="single" w:sz="4" w:space="0" w:color="auto"/>
              <w:right w:val="single" w:sz="4" w:space="0" w:color="auto"/>
            </w:tcBorders>
            <w:shd w:val="clear" w:color="auto" w:fill="auto"/>
          </w:tcPr>
          <w:p w14:paraId="42B2AF88" w14:textId="542884D0"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5C04BFB5" w14:textId="317C0E02"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left w:val="nil"/>
              <w:bottom w:val="single" w:sz="4" w:space="0" w:color="auto"/>
              <w:right w:val="single" w:sz="4" w:space="0" w:color="auto"/>
            </w:tcBorders>
            <w:shd w:val="clear" w:color="auto" w:fill="auto"/>
            <w:vAlign w:val="center"/>
          </w:tcPr>
          <w:p w14:paraId="3D3B71A6" w14:textId="77777777" w:rsidR="004A61D0" w:rsidRPr="00C37920"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7CFE61B6"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13AE0867"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653" w:type="dxa"/>
            <w:tcBorders>
              <w:top w:val="nil"/>
              <w:left w:val="nil"/>
              <w:bottom w:val="single" w:sz="4" w:space="0" w:color="auto"/>
              <w:right w:val="single" w:sz="4" w:space="0" w:color="auto"/>
            </w:tcBorders>
            <w:shd w:val="clear" w:color="auto" w:fill="auto"/>
            <w:vAlign w:val="center"/>
          </w:tcPr>
          <w:p w14:paraId="16852233" w14:textId="571EA3D1" w:rsidR="004A61D0" w:rsidRPr="007A295D" w:rsidRDefault="00672AE5"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w:t>
            </w:r>
            <w:r w:rsidR="004A61D0" w:rsidRPr="007A295D">
              <w:rPr>
                <w:rFonts w:ascii="宋体" w:eastAsia="宋体" w:hAnsi="宋体" w:cs="Calibri" w:hint="eastAsia"/>
                <w:color w:val="000000"/>
                <w:kern w:val="0"/>
                <w:szCs w:val="18"/>
              </w:rPr>
              <w:t>框</w:t>
            </w:r>
          </w:p>
        </w:tc>
        <w:tc>
          <w:tcPr>
            <w:tcW w:w="654" w:type="dxa"/>
            <w:tcBorders>
              <w:top w:val="nil"/>
              <w:left w:val="nil"/>
              <w:bottom w:val="single" w:sz="4" w:space="0" w:color="auto"/>
              <w:right w:val="single" w:sz="4" w:space="0" w:color="auto"/>
            </w:tcBorders>
            <w:shd w:val="clear" w:color="auto" w:fill="auto"/>
          </w:tcPr>
          <w:p w14:paraId="0C7DBCA5" w14:textId="77777777"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EBACFAC" w14:textId="77777777"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tcPr>
          <w:p w14:paraId="6FBDC921" w14:textId="6AC1002B" w:rsidR="004A61D0" w:rsidRPr="007A295D" w:rsidRDefault="004A61D0" w:rsidP="004A61D0">
            <w:pPr>
              <w:ind w:firstLineChars="0" w:firstLine="0"/>
              <w:jc w:val="left"/>
              <w:rPr>
                <w:rFonts w:ascii="宋体" w:eastAsia="宋体" w:hAnsi="宋体" w:cs="Calibri"/>
                <w:color w:val="000000"/>
                <w:kern w:val="0"/>
                <w:szCs w:val="18"/>
              </w:rPr>
            </w:pPr>
            <w:r w:rsidRPr="00C37920">
              <w:rPr>
                <w:rFonts w:ascii="宋体" w:eastAsia="宋体" w:hAnsi="宋体" w:cs="Calibri" w:hint="eastAsia"/>
                <w:color w:val="000000"/>
                <w:kern w:val="0"/>
                <w:szCs w:val="18"/>
              </w:rPr>
              <w:t>通联、广州银联、保融、支付宝、网商银行、腾付通</w:t>
            </w:r>
            <w:r w:rsidR="0033222B">
              <w:rPr>
                <w:rFonts w:ascii="宋体" w:eastAsia="宋体" w:hAnsi="宋体" w:cs="Calibri" w:hint="eastAsia"/>
                <w:color w:val="000000"/>
                <w:kern w:val="0"/>
                <w:szCs w:val="18"/>
              </w:rPr>
              <w:t>、金联万家</w:t>
            </w:r>
          </w:p>
        </w:tc>
        <w:tc>
          <w:tcPr>
            <w:tcW w:w="654" w:type="dxa"/>
            <w:tcBorders>
              <w:top w:val="nil"/>
              <w:left w:val="nil"/>
              <w:bottom w:val="single" w:sz="4" w:space="0" w:color="auto"/>
              <w:right w:val="single" w:sz="4" w:space="0" w:color="auto"/>
            </w:tcBorders>
            <w:shd w:val="clear" w:color="auto" w:fill="auto"/>
          </w:tcPr>
          <w:p w14:paraId="5ED9FA69" w14:textId="77777777" w:rsidR="004A61D0" w:rsidRPr="007A295D" w:rsidRDefault="004A61D0" w:rsidP="004A61D0">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B687F0F" w14:textId="77777777" w:rsidR="004A61D0" w:rsidRPr="007A295D" w:rsidRDefault="004A61D0" w:rsidP="004A61D0">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654" w:type="dxa"/>
            <w:tcBorders>
              <w:top w:val="nil"/>
              <w:left w:val="nil"/>
              <w:bottom w:val="single" w:sz="4" w:space="0" w:color="auto"/>
              <w:right w:val="single" w:sz="4" w:space="0" w:color="auto"/>
            </w:tcBorders>
            <w:shd w:val="clear" w:color="auto" w:fill="auto"/>
            <w:vAlign w:val="center"/>
          </w:tcPr>
          <w:p w14:paraId="22DF586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2342" w:type="dxa"/>
            <w:tcBorders>
              <w:left w:val="nil"/>
              <w:bottom w:val="single" w:sz="4" w:space="0" w:color="auto"/>
              <w:right w:val="single" w:sz="4" w:space="0" w:color="auto"/>
            </w:tcBorders>
            <w:shd w:val="clear" w:color="auto" w:fill="auto"/>
            <w:vAlign w:val="center"/>
          </w:tcPr>
          <w:p w14:paraId="6D4EA434" w14:textId="2403A00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523681D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45F78904" w14:textId="77777777" w:rsidR="004A61D0" w:rsidRPr="007A295D" w:rsidRDefault="004A61D0" w:rsidP="004A61D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搜索</w:t>
            </w:r>
            <w:r w:rsidRPr="007A295D">
              <w:rPr>
                <w:rFonts w:ascii="宋体" w:eastAsia="宋体" w:hAnsi="宋体" w:cs="Calibri" w:hint="eastAsia"/>
                <w:b/>
                <w:bCs/>
                <w:color w:val="000000"/>
                <w:kern w:val="0"/>
                <w:szCs w:val="18"/>
              </w:rPr>
              <w:t>结果</w:t>
            </w:r>
          </w:p>
        </w:tc>
        <w:tc>
          <w:tcPr>
            <w:tcW w:w="6992" w:type="dxa"/>
            <w:gridSpan w:val="8"/>
            <w:tcBorders>
              <w:top w:val="single" w:sz="4" w:space="0" w:color="auto"/>
              <w:left w:val="nil"/>
              <w:bottom w:val="single" w:sz="4" w:space="0" w:color="auto"/>
              <w:right w:val="single" w:sz="4" w:space="0" w:color="000000"/>
            </w:tcBorders>
            <w:shd w:val="clear" w:color="auto" w:fill="auto"/>
            <w:vAlign w:val="center"/>
            <w:hideMark/>
          </w:tcPr>
          <w:p w14:paraId="445028B5" w14:textId="3E45C95A" w:rsidR="004A61D0" w:rsidRPr="007A295D" w:rsidRDefault="004A61D0" w:rsidP="004A61D0">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默认</w:t>
            </w:r>
            <w:r w:rsidRPr="00AF500F">
              <w:rPr>
                <w:rFonts w:ascii="宋体" w:eastAsia="宋体" w:hAnsi="宋体" w:cs="Calibri" w:hint="eastAsia"/>
                <w:b/>
                <w:bCs/>
                <w:color w:val="000000"/>
                <w:kern w:val="0"/>
                <w:szCs w:val="18"/>
              </w:rPr>
              <w:t>展示</w:t>
            </w:r>
            <w:r>
              <w:rPr>
                <w:rFonts w:ascii="宋体" w:eastAsia="宋体" w:hAnsi="宋体" w:cs="Calibri" w:hint="eastAsia"/>
                <w:b/>
                <w:bCs/>
                <w:color w:val="000000"/>
                <w:kern w:val="0"/>
                <w:szCs w:val="18"/>
              </w:rPr>
              <w:t>全部</w:t>
            </w:r>
            <w:r w:rsidRPr="00AF500F">
              <w:rPr>
                <w:rFonts w:ascii="宋体" w:eastAsia="宋体" w:hAnsi="宋体" w:cs="Calibri" w:hint="eastAsia"/>
                <w:b/>
                <w:bCs/>
                <w:color w:val="000000"/>
                <w:kern w:val="0"/>
                <w:szCs w:val="18"/>
              </w:rPr>
              <w:t>待支付</w:t>
            </w:r>
            <w:r>
              <w:rPr>
                <w:rFonts w:ascii="宋体" w:eastAsia="宋体" w:hAnsi="宋体" w:cs="Calibri" w:hint="eastAsia"/>
                <w:b/>
                <w:bCs/>
                <w:color w:val="000000"/>
                <w:kern w:val="0"/>
                <w:szCs w:val="18"/>
              </w:rPr>
              <w:t>的数据信息，按照费用产生日期先后顺序排序</w:t>
            </w:r>
          </w:p>
        </w:tc>
      </w:tr>
      <w:tr w:rsidR="004A61D0" w:rsidRPr="007A295D" w14:paraId="38304D79"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21226DB" w14:textId="0C316DDB"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选择</w:t>
            </w:r>
          </w:p>
        </w:tc>
        <w:tc>
          <w:tcPr>
            <w:tcW w:w="653" w:type="dxa"/>
            <w:tcBorders>
              <w:top w:val="nil"/>
              <w:left w:val="nil"/>
              <w:bottom w:val="single" w:sz="4" w:space="0" w:color="auto"/>
              <w:right w:val="single" w:sz="4" w:space="0" w:color="auto"/>
            </w:tcBorders>
            <w:shd w:val="clear" w:color="auto" w:fill="auto"/>
            <w:vAlign w:val="center"/>
          </w:tcPr>
          <w:p w14:paraId="7D696F0E" w14:textId="5F503483" w:rsidR="004A61D0" w:rsidRPr="007A295D" w:rsidRDefault="004A61D0" w:rsidP="004A61D0">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单</w:t>
            </w:r>
            <w:r w:rsidRPr="007A295D">
              <w:rPr>
                <w:rFonts w:ascii="宋体" w:eastAsia="宋体" w:hAnsi="宋体" w:cs="Calibri" w:hint="eastAsia"/>
                <w:color w:val="000000"/>
                <w:kern w:val="0"/>
                <w:szCs w:val="18"/>
              </w:rPr>
              <w:t>选框</w:t>
            </w:r>
          </w:p>
        </w:tc>
        <w:tc>
          <w:tcPr>
            <w:tcW w:w="654" w:type="dxa"/>
            <w:tcBorders>
              <w:top w:val="nil"/>
              <w:left w:val="nil"/>
              <w:bottom w:val="single" w:sz="4" w:space="0" w:color="auto"/>
              <w:right w:val="single" w:sz="4" w:space="0" w:color="auto"/>
            </w:tcBorders>
            <w:shd w:val="clear" w:color="auto" w:fill="auto"/>
            <w:vAlign w:val="center"/>
          </w:tcPr>
          <w:p w14:paraId="50D66193" w14:textId="22FB6A25"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B6A170C" w14:textId="2223DE24"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0030E9C" w14:textId="550DD69B"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0545C0D" w14:textId="0EEED5BF"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F5C2F58" w14:textId="7B8AC744"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E912DE5" w14:textId="160B75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29A6563"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1C5860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0B59F6AA"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序号</w:t>
            </w:r>
          </w:p>
        </w:tc>
        <w:tc>
          <w:tcPr>
            <w:tcW w:w="653" w:type="dxa"/>
            <w:tcBorders>
              <w:top w:val="nil"/>
              <w:left w:val="nil"/>
              <w:bottom w:val="single" w:sz="4" w:space="0" w:color="auto"/>
              <w:right w:val="single" w:sz="4" w:space="0" w:color="auto"/>
            </w:tcBorders>
            <w:shd w:val="clear" w:color="auto" w:fill="auto"/>
            <w:vAlign w:val="center"/>
            <w:hideMark/>
          </w:tcPr>
          <w:p w14:paraId="15588BC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0F66D9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8D6103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hideMark/>
          </w:tcPr>
          <w:p w14:paraId="17390532"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1890DC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01E1FC0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558F2067"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hideMark/>
          </w:tcPr>
          <w:p w14:paraId="6EDAFA6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系统自动编号 </w:t>
            </w:r>
          </w:p>
        </w:tc>
      </w:tr>
      <w:tr w:rsidR="004A61D0" w:rsidRPr="007A295D" w14:paraId="377CEA8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71B3AC5B"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代码</w:t>
            </w:r>
          </w:p>
        </w:tc>
        <w:tc>
          <w:tcPr>
            <w:tcW w:w="653" w:type="dxa"/>
            <w:tcBorders>
              <w:top w:val="nil"/>
              <w:left w:val="nil"/>
              <w:bottom w:val="single" w:sz="4" w:space="0" w:color="auto"/>
              <w:right w:val="single" w:sz="4" w:space="0" w:color="auto"/>
            </w:tcBorders>
            <w:shd w:val="clear" w:color="auto" w:fill="auto"/>
            <w:vAlign w:val="center"/>
          </w:tcPr>
          <w:p w14:paraId="14E81BE4"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782C4F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CBB224"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77DEA9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49C8E33"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50805FB"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FDA44A6"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538885AC"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D9C42B0"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E3D3A98" w14:textId="77777777" w:rsidR="004A61D0" w:rsidRPr="007A295D"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机构名称</w:t>
            </w:r>
          </w:p>
        </w:tc>
        <w:tc>
          <w:tcPr>
            <w:tcW w:w="653" w:type="dxa"/>
            <w:tcBorders>
              <w:top w:val="nil"/>
              <w:left w:val="nil"/>
              <w:bottom w:val="single" w:sz="4" w:space="0" w:color="auto"/>
              <w:right w:val="single" w:sz="4" w:space="0" w:color="auto"/>
            </w:tcBorders>
            <w:shd w:val="clear" w:color="auto" w:fill="auto"/>
            <w:vAlign w:val="center"/>
          </w:tcPr>
          <w:p w14:paraId="1DFDA9F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76F47C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32129E1"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5A508A5B"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D8BB5E"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B98FE15"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7584BE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1651326"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66E2AE75"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28D8749" w14:textId="6E5C3FE7" w:rsidR="004A61D0" w:rsidRDefault="004A61D0" w:rsidP="004A61D0">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w:t>
            </w:r>
          </w:p>
        </w:tc>
        <w:tc>
          <w:tcPr>
            <w:tcW w:w="653" w:type="dxa"/>
            <w:tcBorders>
              <w:top w:val="nil"/>
              <w:left w:val="nil"/>
              <w:bottom w:val="single" w:sz="4" w:space="0" w:color="auto"/>
              <w:right w:val="single" w:sz="4" w:space="0" w:color="auto"/>
            </w:tcBorders>
            <w:shd w:val="clear" w:color="auto" w:fill="auto"/>
            <w:vAlign w:val="center"/>
          </w:tcPr>
          <w:p w14:paraId="6A8BF1D4" w14:textId="045F793D"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5C94AF4" w14:textId="5DBACE5C"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64D2C8F" w14:textId="628B77E9"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39B35373" w14:textId="1B841358"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F953307" w14:textId="34E6C773"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9D35BA1" w14:textId="147E4E43"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C6ED8ED" w14:textId="4C8D1EC1"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384C0BC" w14:textId="77777777"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4A61D0" w:rsidRPr="007A295D" w14:paraId="0B5F663A"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hideMark/>
          </w:tcPr>
          <w:p w14:paraId="1EB74862" w14:textId="77777777" w:rsidR="004A61D0" w:rsidRPr="007A295D" w:rsidRDefault="004A61D0" w:rsidP="004A61D0">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业务类型</w:t>
            </w:r>
          </w:p>
        </w:tc>
        <w:tc>
          <w:tcPr>
            <w:tcW w:w="653" w:type="dxa"/>
            <w:tcBorders>
              <w:top w:val="nil"/>
              <w:left w:val="nil"/>
              <w:bottom w:val="single" w:sz="4" w:space="0" w:color="auto"/>
              <w:right w:val="single" w:sz="4" w:space="0" w:color="auto"/>
            </w:tcBorders>
            <w:shd w:val="clear" w:color="auto" w:fill="auto"/>
            <w:vAlign w:val="center"/>
            <w:hideMark/>
          </w:tcPr>
          <w:p w14:paraId="7860A78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2F089ECC"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78C0B22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hideMark/>
          </w:tcPr>
          <w:p w14:paraId="13805FC9"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3EE76A2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4EE1171D"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hideMark/>
          </w:tcPr>
          <w:p w14:paraId="2C409A6A" w14:textId="77777777" w:rsidR="004A61D0" w:rsidRPr="007A295D" w:rsidRDefault="004A61D0" w:rsidP="004A61D0">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570970B" w14:textId="0722AB08" w:rsidR="004A61D0" w:rsidRPr="007A295D" w:rsidRDefault="004A61D0" w:rsidP="004A61D0">
            <w:pPr>
              <w:widowControl/>
              <w:ind w:firstLineChars="0" w:firstLine="0"/>
              <w:jc w:val="center"/>
              <w:rPr>
                <w:rFonts w:ascii="宋体" w:eastAsia="宋体" w:hAnsi="宋体" w:cs="Calibri"/>
                <w:color w:val="000000"/>
                <w:kern w:val="0"/>
                <w:szCs w:val="18"/>
              </w:rPr>
            </w:pPr>
          </w:p>
        </w:tc>
      </w:tr>
      <w:tr w:rsidR="00C752B3" w:rsidRPr="007A295D" w14:paraId="011181B3"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7EF9A03F" w14:textId="5921749D"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653" w:type="dxa"/>
            <w:tcBorders>
              <w:top w:val="nil"/>
              <w:left w:val="nil"/>
              <w:bottom w:val="single" w:sz="4" w:space="0" w:color="auto"/>
              <w:right w:val="single" w:sz="4" w:space="0" w:color="auto"/>
            </w:tcBorders>
            <w:shd w:val="clear" w:color="auto" w:fill="auto"/>
            <w:vAlign w:val="center"/>
          </w:tcPr>
          <w:p w14:paraId="498590CA" w14:textId="2283FA2E"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410719F" w14:textId="3C217B0C"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5E3AB3E" w14:textId="6B7A4802"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2A2D3221" w14:textId="4D296DF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2E8F634" w14:textId="496C4C4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E39F70A" w14:textId="5AB859A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0C725C7" w14:textId="6D54252C"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230139C2" w14:textId="7873F3A6" w:rsidR="00C752B3" w:rsidRPr="007A295D" w:rsidRDefault="00D16110"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跟数据来源联动，数据来源选择“费控系统”时，此字段应展示为空；数据</w:t>
            </w:r>
            <w:r>
              <w:rPr>
                <w:rFonts w:ascii="宋体" w:eastAsia="宋体" w:hAnsi="宋体" w:cs="Calibri" w:hint="eastAsia"/>
                <w:color w:val="000000"/>
                <w:kern w:val="0"/>
                <w:szCs w:val="18"/>
              </w:rPr>
              <w:lastRenderedPageBreak/>
              <w:t>来源选择“业务系统”时，此字段展示：相互保</w:t>
            </w:r>
            <w:r w:rsidR="00AF3FF6">
              <w:rPr>
                <w:rFonts w:ascii="宋体" w:eastAsia="宋体" w:hAnsi="宋体" w:cs="Calibri" w:hint="eastAsia"/>
                <w:color w:val="000000"/>
                <w:kern w:val="0"/>
                <w:szCs w:val="18"/>
              </w:rPr>
              <w:t>或</w:t>
            </w:r>
            <w:r>
              <w:rPr>
                <w:rFonts w:ascii="宋体" w:eastAsia="宋体" w:hAnsi="宋体" w:cs="Calibri" w:hint="eastAsia"/>
                <w:color w:val="000000"/>
                <w:kern w:val="0"/>
                <w:szCs w:val="18"/>
              </w:rPr>
              <w:t>非相互保</w:t>
            </w:r>
          </w:p>
        </w:tc>
      </w:tr>
      <w:tr w:rsidR="00C752B3" w:rsidRPr="007A295D" w14:paraId="3CD1D7D2"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5E181C1" w14:textId="77777777"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业务号码</w:t>
            </w:r>
          </w:p>
        </w:tc>
        <w:tc>
          <w:tcPr>
            <w:tcW w:w="653" w:type="dxa"/>
            <w:tcBorders>
              <w:top w:val="nil"/>
              <w:left w:val="nil"/>
              <w:bottom w:val="single" w:sz="4" w:space="0" w:color="auto"/>
              <w:right w:val="single" w:sz="4" w:space="0" w:color="auto"/>
            </w:tcBorders>
            <w:shd w:val="clear" w:color="auto" w:fill="auto"/>
            <w:vAlign w:val="center"/>
          </w:tcPr>
          <w:p w14:paraId="173BBC4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9B2D09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BF97180"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B83EEE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F70DEA0"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819575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F38C62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0169152" w14:textId="4CA9A14D"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154E351E"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3FFC4F1" w14:textId="35F3E61E" w:rsidR="00C752B3"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费用产生日期</w:t>
            </w:r>
          </w:p>
        </w:tc>
        <w:tc>
          <w:tcPr>
            <w:tcW w:w="653" w:type="dxa"/>
            <w:tcBorders>
              <w:top w:val="nil"/>
              <w:left w:val="nil"/>
              <w:bottom w:val="single" w:sz="4" w:space="0" w:color="auto"/>
              <w:right w:val="single" w:sz="4" w:space="0" w:color="auto"/>
            </w:tcBorders>
            <w:shd w:val="clear" w:color="auto" w:fill="auto"/>
            <w:vAlign w:val="center"/>
          </w:tcPr>
          <w:p w14:paraId="763320D2" w14:textId="68CFD3B4"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27F1F3D" w14:textId="07F9932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1DE1FE3" w14:textId="0C90300B"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4179E7D6" w14:textId="128FD1CB"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CBFC233" w14:textId="32700A46"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38A1DFB" w14:textId="0F46FBBF"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4ACFEF9" w14:textId="31347979"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3BBE79AA" w14:textId="294A360C" w:rsidR="00C752B3"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6049EE51"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8485C14" w14:textId="147F196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银行名称/支付宝</w:t>
            </w:r>
            <w:r>
              <w:rPr>
                <w:rFonts w:ascii="宋体" w:eastAsia="宋体" w:hAnsi="宋体" w:cs="Calibri" w:hint="eastAsia"/>
                <w:color w:val="000000"/>
                <w:kern w:val="0"/>
                <w:szCs w:val="18"/>
              </w:rPr>
              <w:t>名称</w:t>
            </w:r>
          </w:p>
        </w:tc>
        <w:tc>
          <w:tcPr>
            <w:tcW w:w="653" w:type="dxa"/>
            <w:tcBorders>
              <w:top w:val="nil"/>
              <w:left w:val="nil"/>
              <w:bottom w:val="single" w:sz="4" w:space="0" w:color="auto"/>
              <w:right w:val="single" w:sz="4" w:space="0" w:color="auto"/>
            </w:tcBorders>
            <w:shd w:val="clear" w:color="auto" w:fill="auto"/>
            <w:vAlign w:val="center"/>
          </w:tcPr>
          <w:p w14:paraId="1B01439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A8B711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27D784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527B691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37AC35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7A588DE"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480B4C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78A4AB3B" w14:textId="32A1E8DB"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支付宝名称就显示为支付宝</w:t>
            </w:r>
          </w:p>
        </w:tc>
      </w:tr>
      <w:tr w:rsidR="00C752B3" w:rsidRPr="007A295D" w14:paraId="4A159812"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0F488B3F"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银行账号/支付宝账号</w:t>
            </w:r>
          </w:p>
        </w:tc>
        <w:tc>
          <w:tcPr>
            <w:tcW w:w="653" w:type="dxa"/>
            <w:tcBorders>
              <w:top w:val="nil"/>
              <w:left w:val="nil"/>
              <w:bottom w:val="single" w:sz="4" w:space="0" w:color="auto"/>
              <w:right w:val="single" w:sz="4" w:space="0" w:color="auto"/>
            </w:tcBorders>
            <w:shd w:val="clear" w:color="auto" w:fill="auto"/>
            <w:vAlign w:val="center"/>
          </w:tcPr>
          <w:p w14:paraId="6D129FF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E909E4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D14DCE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46ADB3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26986C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564756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9F8ECF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3DA6FBC5" w14:textId="77777777"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62DFE5B0"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3977CCC5" w14:textId="7D5300F3" w:rsidR="00C752B3" w:rsidRPr="007A295D" w:rsidRDefault="00A42594"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653" w:type="dxa"/>
            <w:tcBorders>
              <w:top w:val="nil"/>
              <w:left w:val="nil"/>
              <w:bottom w:val="single" w:sz="4" w:space="0" w:color="auto"/>
              <w:right w:val="single" w:sz="4" w:space="0" w:color="auto"/>
            </w:tcBorders>
            <w:shd w:val="clear" w:color="auto" w:fill="auto"/>
            <w:vAlign w:val="center"/>
          </w:tcPr>
          <w:p w14:paraId="43F7806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906ADC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045F03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761CE23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4D1F4454"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438D172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6BE9F7F"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29F97A91"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收款人姓名</w:t>
            </w:r>
          </w:p>
        </w:tc>
      </w:tr>
      <w:tr w:rsidR="00C752B3" w:rsidRPr="007A295D" w14:paraId="7D734FE8"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27B890C"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653" w:type="dxa"/>
            <w:tcBorders>
              <w:top w:val="nil"/>
              <w:left w:val="nil"/>
              <w:bottom w:val="single" w:sz="4" w:space="0" w:color="auto"/>
              <w:right w:val="single" w:sz="4" w:space="0" w:color="auto"/>
            </w:tcBorders>
            <w:shd w:val="clear" w:color="auto" w:fill="auto"/>
            <w:vAlign w:val="center"/>
          </w:tcPr>
          <w:p w14:paraId="184571B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B2869F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8755B6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69406D3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67AB896F"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AC4641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403DA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0A8A79E7"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收款人证件类型</w:t>
            </w:r>
          </w:p>
        </w:tc>
      </w:tr>
      <w:tr w:rsidR="00C752B3" w:rsidRPr="007A295D" w14:paraId="468B16D7"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4BCD71F0"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653" w:type="dxa"/>
            <w:tcBorders>
              <w:top w:val="nil"/>
              <w:left w:val="nil"/>
              <w:bottom w:val="single" w:sz="4" w:space="0" w:color="auto"/>
              <w:right w:val="single" w:sz="4" w:space="0" w:color="auto"/>
            </w:tcBorders>
            <w:shd w:val="clear" w:color="auto" w:fill="auto"/>
            <w:vAlign w:val="center"/>
          </w:tcPr>
          <w:p w14:paraId="2398EB5E"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C8A2D32"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F4ABE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1473CDD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39AC2318"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CB2AD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5C37026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4564C94B"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收款人证件号码</w:t>
            </w:r>
          </w:p>
        </w:tc>
      </w:tr>
      <w:tr w:rsidR="00C752B3" w:rsidRPr="007A295D" w14:paraId="06605B6F"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60F812B7"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应付金额</w:t>
            </w:r>
          </w:p>
        </w:tc>
        <w:tc>
          <w:tcPr>
            <w:tcW w:w="653" w:type="dxa"/>
            <w:tcBorders>
              <w:top w:val="nil"/>
              <w:left w:val="nil"/>
              <w:bottom w:val="single" w:sz="4" w:space="0" w:color="auto"/>
              <w:right w:val="single" w:sz="4" w:space="0" w:color="auto"/>
            </w:tcBorders>
            <w:shd w:val="clear" w:color="auto" w:fill="auto"/>
            <w:vAlign w:val="center"/>
          </w:tcPr>
          <w:p w14:paraId="27F2E3CD"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2C1A09D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DF832D3"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35C2D1EC"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0DFC1B9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1BBAFC9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6F792869"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2342" w:type="dxa"/>
            <w:tcBorders>
              <w:top w:val="nil"/>
              <w:left w:val="nil"/>
              <w:bottom w:val="single" w:sz="4" w:space="0" w:color="auto"/>
              <w:right w:val="single" w:sz="4" w:space="0" w:color="auto"/>
            </w:tcBorders>
            <w:shd w:val="clear" w:color="auto" w:fill="auto"/>
            <w:vAlign w:val="center"/>
          </w:tcPr>
          <w:p w14:paraId="16103224" w14:textId="77777777" w:rsidR="00C752B3" w:rsidRPr="007A295D" w:rsidRDefault="00C752B3" w:rsidP="00C752B3">
            <w:pPr>
              <w:widowControl/>
              <w:ind w:firstLineChars="0" w:firstLine="0"/>
              <w:jc w:val="center"/>
              <w:rPr>
                <w:rFonts w:ascii="宋体" w:eastAsia="宋体" w:hAnsi="宋体" w:cs="Calibri"/>
                <w:color w:val="000000"/>
                <w:kern w:val="0"/>
                <w:szCs w:val="18"/>
              </w:rPr>
            </w:pPr>
          </w:p>
        </w:tc>
      </w:tr>
      <w:tr w:rsidR="00C752B3" w:rsidRPr="007A295D" w14:paraId="37704C3E" w14:textId="77777777" w:rsidTr="00105E92">
        <w:trPr>
          <w:trHeight w:val="300"/>
        </w:trPr>
        <w:tc>
          <w:tcPr>
            <w:tcW w:w="2448" w:type="dxa"/>
            <w:tcBorders>
              <w:top w:val="nil"/>
              <w:left w:val="single" w:sz="4" w:space="0" w:color="auto"/>
              <w:bottom w:val="single" w:sz="4" w:space="0" w:color="auto"/>
              <w:right w:val="single" w:sz="4" w:space="0" w:color="auto"/>
            </w:tcBorders>
            <w:shd w:val="clear" w:color="auto" w:fill="auto"/>
            <w:vAlign w:val="center"/>
          </w:tcPr>
          <w:p w14:paraId="5155515C" w14:textId="77777777" w:rsidR="00C752B3" w:rsidRPr="007A295D"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653" w:type="dxa"/>
            <w:tcBorders>
              <w:top w:val="nil"/>
              <w:left w:val="nil"/>
              <w:bottom w:val="single" w:sz="4" w:space="0" w:color="auto"/>
              <w:right w:val="single" w:sz="4" w:space="0" w:color="auto"/>
            </w:tcBorders>
            <w:shd w:val="clear" w:color="auto" w:fill="auto"/>
            <w:vAlign w:val="center"/>
          </w:tcPr>
          <w:p w14:paraId="511F26E3" w14:textId="63723E1D"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下拉列表</w:t>
            </w:r>
          </w:p>
        </w:tc>
        <w:tc>
          <w:tcPr>
            <w:tcW w:w="654" w:type="dxa"/>
            <w:tcBorders>
              <w:top w:val="nil"/>
              <w:left w:val="nil"/>
              <w:bottom w:val="single" w:sz="4" w:space="0" w:color="auto"/>
              <w:right w:val="single" w:sz="4" w:space="0" w:color="auto"/>
            </w:tcBorders>
            <w:shd w:val="clear" w:color="auto" w:fill="auto"/>
            <w:vAlign w:val="center"/>
          </w:tcPr>
          <w:p w14:paraId="3323C4F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7E47B37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727" w:type="dxa"/>
            <w:tcBorders>
              <w:top w:val="nil"/>
              <w:left w:val="nil"/>
              <w:bottom w:val="single" w:sz="4" w:space="0" w:color="auto"/>
              <w:right w:val="single" w:sz="4" w:space="0" w:color="auto"/>
            </w:tcBorders>
            <w:shd w:val="clear" w:color="auto" w:fill="auto"/>
            <w:vAlign w:val="center"/>
          </w:tcPr>
          <w:p w14:paraId="1FBC8226"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tcPr>
          <w:p w14:paraId="1DD99BFC" w14:textId="116067CF"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默认带出此笔交易渠道</w:t>
            </w:r>
          </w:p>
        </w:tc>
        <w:tc>
          <w:tcPr>
            <w:tcW w:w="654" w:type="dxa"/>
            <w:tcBorders>
              <w:top w:val="nil"/>
              <w:left w:val="nil"/>
              <w:bottom w:val="single" w:sz="4" w:space="0" w:color="auto"/>
              <w:right w:val="single" w:sz="4" w:space="0" w:color="auto"/>
            </w:tcBorders>
            <w:shd w:val="clear" w:color="auto" w:fill="auto"/>
            <w:vAlign w:val="center"/>
          </w:tcPr>
          <w:p w14:paraId="4041E485" w14:textId="77777777" w:rsidR="00C752B3" w:rsidRPr="007A295D" w:rsidRDefault="00C752B3" w:rsidP="00C752B3">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654" w:type="dxa"/>
            <w:tcBorders>
              <w:top w:val="nil"/>
              <w:left w:val="nil"/>
              <w:bottom w:val="single" w:sz="4" w:space="0" w:color="auto"/>
              <w:right w:val="single" w:sz="4" w:space="0" w:color="auto"/>
            </w:tcBorders>
            <w:shd w:val="clear" w:color="auto" w:fill="auto"/>
            <w:vAlign w:val="center"/>
          </w:tcPr>
          <w:p w14:paraId="3AE89137" w14:textId="5C27E183"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Y</w:t>
            </w:r>
          </w:p>
        </w:tc>
        <w:tc>
          <w:tcPr>
            <w:tcW w:w="2342" w:type="dxa"/>
            <w:tcBorders>
              <w:top w:val="nil"/>
              <w:left w:val="nil"/>
              <w:bottom w:val="single" w:sz="4" w:space="0" w:color="auto"/>
              <w:right w:val="single" w:sz="4" w:space="0" w:color="auto"/>
            </w:tcBorders>
            <w:shd w:val="clear" w:color="auto" w:fill="auto"/>
            <w:vAlign w:val="center"/>
          </w:tcPr>
          <w:p w14:paraId="0717CF17" w14:textId="59CF11A0" w:rsidR="00C752B3" w:rsidRPr="007A295D" w:rsidRDefault="00C752B3" w:rsidP="00C752B3">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在交易自动支付前可修改变更为其他渠道：支付宝的付费交易需要带出可以支持支付宝付费的渠道</w:t>
            </w:r>
            <w:r w:rsidR="0005605A">
              <w:rPr>
                <w:rFonts w:ascii="宋体" w:eastAsia="宋体" w:hAnsi="宋体" w:cs="Calibri" w:hint="eastAsia"/>
                <w:color w:val="000000"/>
                <w:kern w:val="0"/>
                <w:szCs w:val="18"/>
              </w:rPr>
              <w:t>：</w:t>
            </w:r>
            <w:r w:rsidR="0005605A" w:rsidRPr="00C37920">
              <w:rPr>
                <w:rFonts w:ascii="宋体" w:eastAsia="宋体" w:hAnsi="宋体" w:cs="Calibri" w:hint="eastAsia"/>
                <w:color w:val="000000"/>
                <w:kern w:val="0"/>
                <w:szCs w:val="18"/>
              </w:rPr>
              <w:t>支付宝、网商银行</w:t>
            </w:r>
            <w:r>
              <w:rPr>
                <w:rFonts w:ascii="宋体" w:eastAsia="宋体" w:hAnsi="宋体" w:cs="Calibri" w:hint="eastAsia"/>
                <w:color w:val="000000"/>
                <w:kern w:val="0"/>
                <w:szCs w:val="18"/>
              </w:rPr>
              <w:t>，银行卡的付费交易需要带出可以支持银行卡的渠道</w:t>
            </w:r>
            <w:r w:rsidR="0005605A">
              <w:rPr>
                <w:rFonts w:ascii="宋体" w:eastAsia="宋体" w:hAnsi="宋体" w:cs="Calibri" w:hint="eastAsia"/>
                <w:color w:val="000000"/>
                <w:kern w:val="0"/>
                <w:szCs w:val="18"/>
              </w:rPr>
              <w:t>：</w:t>
            </w:r>
            <w:r w:rsidR="0005605A" w:rsidRPr="00C37920">
              <w:rPr>
                <w:rFonts w:ascii="宋体" w:eastAsia="宋体" w:hAnsi="宋体" w:cs="Calibri" w:hint="eastAsia"/>
                <w:color w:val="000000"/>
                <w:kern w:val="0"/>
                <w:szCs w:val="18"/>
              </w:rPr>
              <w:t>通联、广州银联、保融、网商银行、腾付通</w:t>
            </w:r>
            <w:r w:rsidR="0005605A">
              <w:rPr>
                <w:rFonts w:ascii="宋体" w:eastAsia="宋体" w:hAnsi="宋体" w:cs="Calibri" w:hint="eastAsia"/>
                <w:color w:val="000000"/>
                <w:kern w:val="0"/>
                <w:szCs w:val="18"/>
              </w:rPr>
              <w:t>、金联万家</w:t>
            </w:r>
          </w:p>
        </w:tc>
      </w:tr>
      <w:tr w:rsidR="00C752B3" w:rsidRPr="007A295D" w14:paraId="2444B5EA" w14:textId="77777777" w:rsidTr="00105E92">
        <w:trPr>
          <w:trHeight w:val="300"/>
        </w:trPr>
        <w:tc>
          <w:tcPr>
            <w:tcW w:w="2448" w:type="dxa"/>
            <w:tcBorders>
              <w:top w:val="nil"/>
              <w:left w:val="single" w:sz="4" w:space="0" w:color="auto"/>
              <w:bottom w:val="single" w:sz="4" w:space="0" w:color="auto"/>
              <w:right w:val="single" w:sz="4" w:space="0" w:color="auto"/>
            </w:tcBorders>
            <w:shd w:val="clear" w:color="000000" w:fill="BFBFBF"/>
            <w:vAlign w:val="center"/>
            <w:hideMark/>
          </w:tcPr>
          <w:p w14:paraId="3A3FBDB2" w14:textId="77777777" w:rsidR="00C752B3" w:rsidRPr="007A295D" w:rsidRDefault="00C752B3" w:rsidP="00C752B3">
            <w:pPr>
              <w:widowControl/>
              <w:ind w:firstLineChars="0" w:firstLine="0"/>
              <w:jc w:val="left"/>
              <w:rPr>
                <w:rFonts w:ascii="宋体" w:eastAsia="宋体" w:hAnsi="宋体" w:cs="Calibri"/>
                <w:b/>
                <w:bCs/>
                <w:kern w:val="0"/>
                <w:szCs w:val="18"/>
              </w:rPr>
            </w:pPr>
            <w:r w:rsidRPr="007A295D">
              <w:rPr>
                <w:rFonts w:ascii="宋体" w:eastAsia="宋体" w:hAnsi="宋体" w:cs="Calibri" w:hint="eastAsia"/>
                <w:b/>
                <w:bCs/>
                <w:kern w:val="0"/>
                <w:szCs w:val="18"/>
              </w:rPr>
              <w:t>按钮名称</w:t>
            </w:r>
          </w:p>
        </w:tc>
        <w:tc>
          <w:tcPr>
            <w:tcW w:w="6992" w:type="dxa"/>
            <w:gridSpan w:val="8"/>
            <w:tcBorders>
              <w:top w:val="single" w:sz="4" w:space="0" w:color="auto"/>
              <w:left w:val="nil"/>
              <w:bottom w:val="single" w:sz="4" w:space="0" w:color="auto"/>
              <w:right w:val="single" w:sz="4" w:space="0" w:color="auto"/>
            </w:tcBorders>
            <w:shd w:val="clear" w:color="000000" w:fill="BFBFBF"/>
            <w:vAlign w:val="center"/>
            <w:hideMark/>
          </w:tcPr>
          <w:p w14:paraId="3A5D319A" w14:textId="77777777" w:rsidR="00C752B3" w:rsidRPr="007A295D" w:rsidRDefault="00C752B3" w:rsidP="00C752B3">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按钮描述</w:t>
            </w:r>
          </w:p>
        </w:tc>
      </w:tr>
      <w:tr w:rsidR="00C752B3" w:rsidRPr="007A295D" w14:paraId="7628F5EA" w14:textId="77777777" w:rsidTr="00105E92">
        <w:trPr>
          <w:trHeight w:val="465"/>
        </w:trPr>
        <w:tc>
          <w:tcPr>
            <w:tcW w:w="2448" w:type="dxa"/>
            <w:tcBorders>
              <w:top w:val="nil"/>
              <w:left w:val="single" w:sz="4" w:space="0" w:color="auto"/>
              <w:bottom w:val="single" w:sz="4" w:space="0" w:color="auto"/>
              <w:right w:val="single" w:sz="4" w:space="0" w:color="auto"/>
            </w:tcBorders>
            <w:shd w:val="clear" w:color="000000" w:fill="FFFFFF"/>
            <w:vAlign w:val="center"/>
            <w:hideMark/>
          </w:tcPr>
          <w:p w14:paraId="0FBC9EE5" w14:textId="77777777" w:rsidR="00C752B3" w:rsidRPr="007A295D" w:rsidRDefault="00C752B3" w:rsidP="00C752B3">
            <w:pPr>
              <w:widowControl/>
              <w:ind w:firstLineChars="0" w:firstLine="0"/>
              <w:jc w:val="left"/>
              <w:rPr>
                <w:rFonts w:ascii="宋体" w:eastAsia="宋体" w:hAnsi="宋体" w:cs="Calibri"/>
                <w:kern w:val="0"/>
                <w:szCs w:val="18"/>
              </w:rPr>
            </w:pPr>
            <w:r w:rsidRPr="007A295D">
              <w:rPr>
                <w:rFonts w:ascii="宋体" w:eastAsia="宋体" w:hAnsi="宋体" w:cs="Calibri" w:hint="eastAsia"/>
                <w:kern w:val="0"/>
                <w:szCs w:val="18"/>
              </w:rPr>
              <w:t>查</w:t>
            </w:r>
            <w:r>
              <w:rPr>
                <w:rFonts w:ascii="宋体" w:eastAsia="宋体" w:hAnsi="宋体" w:cs="Calibri" w:hint="eastAsia"/>
                <w:kern w:val="0"/>
                <w:szCs w:val="18"/>
              </w:rPr>
              <w:t>看</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hideMark/>
          </w:tcPr>
          <w:p w14:paraId="52287BFA" w14:textId="77777777" w:rsidR="00C752B3" w:rsidRPr="007A295D" w:rsidRDefault="00C752B3" w:rsidP="00C752B3">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点击后，根据查询条件显示查询结果</w:t>
            </w:r>
          </w:p>
        </w:tc>
      </w:tr>
      <w:tr w:rsidR="00C752B3" w:rsidRPr="007A295D" w14:paraId="4EF155C8" w14:textId="77777777" w:rsidTr="00105E92">
        <w:trPr>
          <w:trHeight w:val="465"/>
        </w:trPr>
        <w:tc>
          <w:tcPr>
            <w:tcW w:w="2448" w:type="dxa"/>
            <w:tcBorders>
              <w:top w:val="nil"/>
              <w:left w:val="single" w:sz="4" w:space="0" w:color="auto"/>
              <w:bottom w:val="single" w:sz="4" w:space="0" w:color="auto"/>
              <w:right w:val="single" w:sz="4" w:space="0" w:color="auto"/>
            </w:tcBorders>
            <w:shd w:val="clear" w:color="000000" w:fill="FFFFFF"/>
            <w:vAlign w:val="center"/>
          </w:tcPr>
          <w:p w14:paraId="27D1E033" w14:textId="24EE0185" w:rsidR="00C752B3" w:rsidRPr="007A295D" w:rsidRDefault="00C752B3" w:rsidP="00C752B3">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紧急支付</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tcPr>
          <w:p w14:paraId="12A36902" w14:textId="019409EF" w:rsidR="00707B17"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可以勾选</w:t>
            </w:r>
            <w:r w:rsidR="00A84A84">
              <w:rPr>
                <w:rFonts w:ascii="宋体" w:eastAsia="宋体" w:hAnsi="宋体" w:cs="Calibri" w:hint="eastAsia"/>
                <w:color w:val="000000"/>
                <w:kern w:val="0"/>
                <w:szCs w:val="18"/>
              </w:rPr>
              <w:t>一条</w:t>
            </w:r>
            <w:r w:rsidR="00214B42">
              <w:rPr>
                <w:rFonts w:ascii="宋体" w:eastAsia="宋体" w:hAnsi="宋体" w:cs="Calibri"/>
                <w:color w:val="000000"/>
                <w:kern w:val="0"/>
                <w:szCs w:val="18"/>
              </w:rPr>
              <w:t>待支付数据</w:t>
            </w:r>
            <w:r>
              <w:rPr>
                <w:rFonts w:ascii="宋体" w:eastAsia="宋体" w:hAnsi="宋体" w:cs="Calibri" w:hint="eastAsia"/>
                <w:color w:val="000000"/>
                <w:kern w:val="0"/>
                <w:szCs w:val="18"/>
              </w:rPr>
              <w:t>，点击“紧急支付”按钮</w:t>
            </w:r>
            <w:r w:rsidR="00707B17">
              <w:rPr>
                <w:rFonts w:ascii="宋体" w:eastAsia="宋体" w:hAnsi="宋体" w:cs="Calibri" w:hint="eastAsia"/>
                <w:color w:val="000000"/>
                <w:kern w:val="0"/>
                <w:szCs w:val="18"/>
              </w:rPr>
              <w:t>：</w:t>
            </w:r>
          </w:p>
          <w:p w14:paraId="74DD46A1" w14:textId="2A12D861" w:rsidR="00E72BE7" w:rsidRDefault="00E72BE7"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w:t>
            </w:r>
            <w:r w:rsidR="00D71F45">
              <w:rPr>
                <w:rFonts w:ascii="宋体" w:eastAsia="宋体" w:hAnsi="宋体" w:cs="Calibri" w:hint="eastAsia"/>
                <w:color w:val="000000"/>
                <w:kern w:val="0"/>
                <w:szCs w:val="18"/>
              </w:rPr>
              <w:t>未变更渠道，点击紧急支付后，按照事先分流</w:t>
            </w:r>
            <w:r w:rsidR="00B4682F">
              <w:rPr>
                <w:rFonts w:ascii="宋体" w:eastAsia="宋体" w:hAnsi="宋体" w:cs="Calibri" w:hint="eastAsia"/>
                <w:color w:val="000000"/>
                <w:kern w:val="0"/>
                <w:szCs w:val="18"/>
              </w:rPr>
              <w:t>好</w:t>
            </w:r>
            <w:r w:rsidR="00D71F45">
              <w:rPr>
                <w:rFonts w:ascii="宋体" w:eastAsia="宋体" w:hAnsi="宋体" w:cs="Calibri" w:hint="eastAsia"/>
                <w:color w:val="000000"/>
                <w:kern w:val="0"/>
                <w:szCs w:val="18"/>
              </w:rPr>
              <w:t>的渠道实时对外支付。</w:t>
            </w:r>
          </w:p>
          <w:p w14:paraId="64241385" w14:textId="6F39ABB7" w:rsidR="00707B17" w:rsidRDefault="004F570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sidR="00707B17">
              <w:rPr>
                <w:rFonts w:ascii="宋体" w:eastAsia="宋体" w:hAnsi="宋体" w:cs="Calibri" w:hint="eastAsia"/>
                <w:color w:val="000000"/>
                <w:kern w:val="0"/>
                <w:szCs w:val="18"/>
              </w:rPr>
              <w:t>、</w:t>
            </w:r>
            <w:r>
              <w:rPr>
                <w:rFonts w:ascii="宋体" w:eastAsia="宋体" w:hAnsi="宋体" w:cs="Calibri" w:hint="eastAsia"/>
                <w:color w:val="000000"/>
                <w:kern w:val="0"/>
                <w:szCs w:val="18"/>
              </w:rPr>
              <w:t>变更渠道后提交紧急支付，</w:t>
            </w:r>
            <w:r w:rsidR="00707B17">
              <w:rPr>
                <w:rFonts w:ascii="宋体" w:eastAsia="宋体" w:hAnsi="宋体" w:cs="Calibri" w:hint="eastAsia"/>
                <w:color w:val="000000"/>
                <w:kern w:val="0"/>
                <w:szCs w:val="18"/>
              </w:rPr>
              <w:t>需要</w:t>
            </w:r>
            <w:r w:rsidR="00B62438">
              <w:rPr>
                <w:rFonts w:ascii="宋体" w:eastAsia="宋体" w:hAnsi="宋体" w:cs="Calibri" w:hint="eastAsia"/>
                <w:color w:val="000000"/>
                <w:kern w:val="0"/>
                <w:szCs w:val="18"/>
              </w:rPr>
              <w:t>根据修改后的</w:t>
            </w:r>
            <w:r w:rsidR="00707B17">
              <w:rPr>
                <w:rFonts w:ascii="宋体" w:eastAsia="宋体" w:hAnsi="宋体" w:cs="Calibri" w:hint="eastAsia"/>
                <w:color w:val="000000"/>
                <w:kern w:val="0"/>
                <w:szCs w:val="18"/>
              </w:rPr>
              <w:t>渠道</w:t>
            </w:r>
            <w:r w:rsidR="00B62438">
              <w:rPr>
                <w:rFonts w:ascii="宋体" w:eastAsia="宋体" w:hAnsi="宋体" w:cs="Calibri" w:hint="eastAsia"/>
                <w:color w:val="000000"/>
                <w:kern w:val="0"/>
                <w:szCs w:val="18"/>
              </w:rPr>
              <w:t>校验分流规则</w:t>
            </w:r>
            <w:r w:rsidR="00707B17">
              <w:rPr>
                <w:rFonts w:ascii="宋体" w:eastAsia="宋体" w:hAnsi="宋体" w:cs="Calibri" w:hint="eastAsia"/>
                <w:color w:val="000000"/>
                <w:kern w:val="0"/>
                <w:szCs w:val="18"/>
              </w:rPr>
              <w:t>：</w:t>
            </w:r>
            <w:r w:rsidR="00707B17">
              <w:rPr>
                <w:rFonts w:ascii="Calibri" w:eastAsia="宋体" w:hAnsi="Calibri" w:cs="Calibri"/>
                <w:color w:val="000000"/>
                <w:kern w:val="0"/>
                <w:szCs w:val="18"/>
              </w:rPr>
              <w:t>❶</w:t>
            </w:r>
            <w:r w:rsidR="00715EC7">
              <w:rPr>
                <w:rFonts w:ascii="Calibri" w:eastAsia="宋体" w:hAnsi="Calibri" w:cs="Calibri" w:hint="eastAsia"/>
                <w:color w:val="000000"/>
                <w:kern w:val="0"/>
                <w:szCs w:val="18"/>
              </w:rPr>
              <w:t>校验不通过，进行提示是否转线下处理；</w:t>
            </w:r>
            <w:r w:rsidR="00707B17">
              <w:rPr>
                <w:rFonts w:ascii="Calibri" w:eastAsia="宋体" w:hAnsi="Calibri" w:cs="Calibri"/>
                <w:color w:val="000000"/>
                <w:kern w:val="0"/>
                <w:szCs w:val="18"/>
              </w:rPr>
              <w:t>❷</w:t>
            </w:r>
            <w:r w:rsidR="00715EC7">
              <w:rPr>
                <w:rFonts w:ascii="Calibri" w:eastAsia="宋体" w:hAnsi="Calibri" w:cs="Calibri" w:hint="eastAsia"/>
                <w:color w:val="000000"/>
                <w:kern w:val="0"/>
                <w:szCs w:val="18"/>
              </w:rPr>
              <w:t>校验通过后，</w:t>
            </w:r>
            <w:r w:rsidR="00C752B3">
              <w:rPr>
                <w:rFonts w:ascii="宋体" w:eastAsia="宋体" w:hAnsi="宋体" w:cs="Calibri" w:hint="eastAsia"/>
                <w:color w:val="000000"/>
                <w:kern w:val="0"/>
                <w:szCs w:val="18"/>
              </w:rPr>
              <w:t>弹框提示，点击确认后，向对应渠道提交紧急支付，</w:t>
            </w:r>
            <w:r w:rsidR="00C752B3" w:rsidRPr="003267C0">
              <w:rPr>
                <w:rFonts w:ascii="宋体" w:eastAsia="宋体" w:hAnsi="宋体" w:cs="Calibri" w:hint="eastAsia"/>
                <w:color w:val="000000"/>
                <w:kern w:val="0"/>
                <w:szCs w:val="18"/>
              </w:rPr>
              <w:t>将被选择</w:t>
            </w:r>
            <w:r w:rsidR="00C752B3">
              <w:rPr>
                <w:rFonts w:ascii="宋体" w:eastAsia="宋体" w:hAnsi="宋体" w:cs="Calibri" w:hint="eastAsia"/>
                <w:color w:val="000000"/>
                <w:kern w:val="0"/>
                <w:szCs w:val="18"/>
              </w:rPr>
              <w:t>的支付数据</w:t>
            </w:r>
            <w:r w:rsidR="00C752B3">
              <w:rPr>
                <w:rFonts w:ascii="Arial" w:eastAsia="宋体" w:hAnsi="Arial" w:cs="Times New Roman" w:hint="eastAsia"/>
                <w:iCs/>
                <w:szCs w:val="18"/>
              </w:rPr>
              <w:t>实时对外支付</w:t>
            </w:r>
            <w:r w:rsidR="00C752B3" w:rsidRPr="00595B33">
              <w:rPr>
                <w:rFonts w:ascii="宋体" w:eastAsia="宋体" w:hAnsi="宋体" w:cs="Calibri" w:hint="eastAsia"/>
                <w:color w:val="000000"/>
                <w:kern w:val="0"/>
                <w:szCs w:val="18"/>
              </w:rPr>
              <w:t>。</w:t>
            </w:r>
          </w:p>
          <w:p w14:paraId="3992C737" w14:textId="2DE550C5" w:rsidR="00C752B3" w:rsidRPr="007A295D" w:rsidRDefault="004F570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sidR="00707B17">
              <w:rPr>
                <w:rFonts w:ascii="宋体" w:eastAsia="宋体" w:hAnsi="宋体" w:cs="Calibri" w:hint="eastAsia"/>
                <w:color w:val="000000"/>
                <w:kern w:val="0"/>
                <w:szCs w:val="18"/>
              </w:rPr>
              <w:t>、</w:t>
            </w:r>
            <w:r w:rsidR="00C752B3">
              <w:rPr>
                <w:rFonts w:ascii="宋体" w:eastAsia="宋体" w:hAnsi="宋体" w:cs="Calibri" w:hint="eastAsia"/>
                <w:color w:val="000000"/>
                <w:kern w:val="0"/>
                <w:szCs w:val="18"/>
              </w:rPr>
              <w:t>提交成功后，弹框提示,待支付页面不再展示此条待支付信息。</w:t>
            </w:r>
          </w:p>
        </w:tc>
      </w:tr>
      <w:tr w:rsidR="00C752B3" w:rsidRPr="007A295D" w14:paraId="7DA903D6" w14:textId="77777777" w:rsidTr="00105E92">
        <w:trPr>
          <w:trHeight w:val="465"/>
        </w:trPr>
        <w:tc>
          <w:tcPr>
            <w:tcW w:w="24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57D786" w14:textId="1A5ADD1D" w:rsidR="00C752B3" w:rsidRDefault="00C752B3" w:rsidP="00C752B3">
            <w:pPr>
              <w:widowControl/>
              <w:ind w:firstLineChars="0" w:firstLine="0"/>
              <w:jc w:val="left"/>
              <w:rPr>
                <w:rFonts w:ascii="宋体" w:eastAsia="宋体" w:hAnsi="宋体" w:cs="Calibri"/>
                <w:kern w:val="0"/>
                <w:szCs w:val="18"/>
              </w:rPr>
            </w:pPr>
            <w:r w:rsidRPr="00D950C8">
              <w:rPr>
                <w:rFonts w:ascii="宋体" w:eastAsia="宋体" w:hAnsi="宋体" w:cs="Calibri" w:hint="eastAsia"/>
                <w:b/>
                <w:bCs/>
                <w:kern w:val="0"/>
                <w:szCs w:val="18"/>
              </w:rPr>
              <w:t>规则</w:t>
            </w:r>
          </w:p>
        </w:tc>
        <w:tc>
          <w:tcPr>
            <w:tcW w:w="6992" w:type="dxa"/>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4EF3E51A" w14:textId="2AE1625A" w:rsidR="00C752B3" w:rsidRDefault="00C752B3" w:rsidP="00C752B3">
            <w:pPr>
              <w:widowControl/>
              <w:ind w:firstLineChars="0" w:firstLine="0"/>
              <w:jc w:val="left"/>
              <w:rPr>
                <w:rFonts w:ascii="宋体" w:eastAsia="宋体" w:hAnsi="宋体" w:cs="Calibri"/>
                <w:color w:val="000000"/>
                <w:kern w:val="0"/>
                <w:szCs w:val="18"/>
              </w:rPr>
            </w:pPr>
            <w:r w:rsidRPr="00D950C8">
              <w:rPr>
                <w:rFonts w:ascii="宋体" w:eastAsia="宋体" w:hAnsi="宋体" w:cs="Calibri" w:hint="eastAsia"/>
                <w:b/>
                <w:bCs/>
                <w:kern w:val="0"/>
                <w:szCs w:val="18"/>
              </w:rPr>
              <w:t>规则描述</w:t>
            </w:r>
          </w:p>
        </w:tc>
      </w:tr>
      <w:tr w:rsidR="00C752B3" w:rsidRPr="007A295D" w14:paraId="52D00B8C" w14:textId="77777777" w:rsidTr="00105E92">
        <w:trPr>
          <w:trHeight w:val="465"/>
        </w:trPr>
        <w:tc>
          <w:tcPr>
            <w:tcW w:w="2448" w:type="dxa"/>
            <w:tcBorders>
              <w:top w:val="single" w:sz="4" w:space="0" w:color="auto"/>
              <w:left w:val="single" w:sz="4" w:space="0" w:color="auto"/>
              <w:bottom w:val="single" w:sz="4" w:space="0" w:color="auto"/>
              <w:right w:val="single" w:sz="4" w:space="0" w:color="auto"/>
            </w:tcBorders>
            <w:shd w:val="clear" w:color="000000" w:fill="FFFFFF"/>
            <w:vAlign w:val="center"/>
          </w:tcPr>
          <w:p w14:paraId="1D394471" w14:textId="5F759963" w:rsidR="00C752B3" w:rsidRDefault="00715EC7" w:rsidP="00C752B3">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紧急支付-变更渠道校验规则</w:t>
            </w:r>
          </w:p>
        </w:tc>
        <w:tc>
          <w:tcPr>
            <w:tcW w:w="6992" w:type="dxa"/>
            <w:gridSpan w:val="8"/>
            <w:tcBorders>
              <w:top w:val="single" w:sz="4" w:space="0" w:color="auto"/>
              <w:left w:val="nil"/>
              <w:bottom w:val="single" w:sz="4" w:space="0" w:color="auto"/>
              <w:right w:val="single" w:sz="4" w:space="0" w:color="auto"/>
            </w:tcBorders>
            <w:shd w:val="clear" w:color="000000" w:fill="FFFFFF"/>
            <w:vAlign w:val="center"/>
          </w:tcPr>
          <w:p w14:paraId="45C6193A" w14:textId="0ADBD246"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1、需要校验：</w:t>
            </w:r>
            <w:r w:rsidR="00707B17">
              <w:rPr>
                <w:rFonts w:ascii="宋体" w:eastAsia="宋体" w:hAnsi="宋体" w:cs="Calibri" w:hint="eastAsia"/>
                <w:color w:val="000000"/>
                <w:kern w:val="0"/>
                <w:szCs w:val="18"/>
              </w:rPr>
              <w:t>业务系统</w:t>
            </w:r>
            <w:r w:rsidRPr="00590792">
              <w:rPr>
                <w:rFonts w:ascii="宋体" w:eastAsia="宋体" w:hAnsi="宋体" w:cs="Calibri" w:hint="eastAsia"/>
                <w:color w:val="000000"/>
                <w:kern w:val="0"/>
                <w:szCs w:val="18"/>
              </w:rPr>
              <w:t>付费不能变更到费控系统付费的渠道和商户号去</w:t>
            </w:r>
            <w:r>
              <w:rPr>
                <w:rFonts w:ascii="宋体" w:eastAsia="宋体" w:hAnsi="宋体" w:cs="Calibri" w:hint="eastAsia"/>
                <w:color w:val="000000"/>
                <w:kern w:val="0"/>
                <w:szCs w:val="18"/>
              </w:rPr>
              <w:t>。</w:t>
            </w:r>
          </w:p>
          <w:p w14:paraId="0398110E" w14:textId="77777777"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Pr>
                <w:rFonts w:ascii="宋体" w:eastAsia="宋体" w:hAnsi="宋体" w:cs="Calibri" w:hint="eastAsia"/>
                <w:color w:val="000000"/>
                <w:kern w:val="0"/>
                <w:szCs w:val="18"/>
              </w:rPr>
              <w:t>、</w:t>
            </w:r>
            <w:bookmarkStart w:id="30" w:name="_Hlk531802196"/>
            <w:r>
              <w:rPr>
                <w:rFonts w:ascii="宋体" w:eastAsia="宋体" w:hAnsi="宋体" w:cs="Calibri" w:hint="eastAsia"/>
                <w:color w:val="000000"/>
                <w:kern w:val="0"/>
                <w:szCs w:val="18"/>
              </w:rPr>
              <w:t>校验不符合分流规则后，提示：未找到符合的分流规则，是否转线下处理？点击【确定】转线下处理，点击【取消】取消操作。</w:t>
            </w:r>
            <w:bookmarkEnd w:id="30"/>
          </w:p>
          <w:p w14:paraId="39036896" w14:textId="40912829" w:rsidR="00C752B3" w:rsidRDefault="00C752B3" w:rsidP="00C752B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3、校验符合分流规则后，按照新变更的渠道去</w:t>
            </w:r>
            <w:r w:rsidR="004B2CD2">
              <w:rPr>
                <w:rFonts w:ascii="宋体" w:eastAsia="宋体" w:hAnsi="宋体" w:cs="Calibri" w:hint="eastAsia"/>
                <w:color w:val="000000"/>
                <w:kern w:val="0"/>
                <w:szCs w:val="18"/>
              </w:rPr>
              <w:t>实时</w:t>
            </w:r>
            <w:r>
              <w:rPr>
                <w:rFonts w:ascii="宋体" w:eastAsia="宋体" w:hAnsi="宋体" w:cs="Calibri" w:hint="eastAsia"/>
                <w:color w:val="000000"/>
                <w:kern w:val="0"/>
                <w:szCs w:val="18"/>
              </w:rPr>
              <w:t>支付。</w:t>
            </w:r>
          </w:p>
        </w:tc>
      </w:tr>
    </w:tbl>
    <w:p w14:paraId="63DD1B7C" w14:textId="77777777" w:rsidR="00FA6531" w:rsidRPr="00105E92" w:rsidRDefault="00FA6531" w:rsidP="00152C14">
      <w:pPr>
        <w:pStyle w:val="a7"/>
        <w:ind w:left="780" w:firstLineChars="0" w:firstLine="0"/>
      </w:pPr>
    </w:p>
    <w:p w14:paraId="758ED27F" w14:textId="5BF00069" w:rsidR="00C109DE" w:rsidRDefault="00C109DE" w:rsidP="00D32874">
      <w:pPr>
        <w:pStyle w:val="a7"/>
        <w:numPr>
          <w:ilvl w:val="0"/>
          <w:numId w:val="13"/>
        </w:numPr>
        <w:ind w:firstLineChars="0"/>
      </w:pPr>
      <w:r>
        <w:rPr>
          <w:rFonts w:hint="eastAsia"/>
        </w:rPr>
        <w:t>紧急支付</w:t>
      </w:r>
      <w:r w:rsidR="006A0D9F">
        <w:rPr>
          <w:rFonts w:hint="eastAsia"/>
        </w:rPr>
        <w:t>未变更</w:t>
      </w:r>
      <w:r w:rsidR="00101902">
        <w:rPr>
          <w:rFonts w:hint="eastAsia"/>
        </w:rPr>
        <w:t>渠道</w:t>
      </w:r>
      <w:r w:rsidR="00101902">
        <w:rPr>
          <w:rFonts w:hint="eastAsia"/>
        </w:rPr>
        <w:t>-</w:t>
      </w:r>
      <w:r>
        <w:rPr>
          <w:rFonts w:hint="eastAsia"/>
        </w:rPr>
        <w:t>确认弹框</w:t>
      </w:r>
    </w:p>
    <w:p w14:paraId="5FE0053B" w14:textId="5234E0D3" w:rsidR="00C109DE" w:rsidRDefault="006A0D9F" w:rsidP="00C109DE">
      <w:pPr>
        <w:pStyle w:val="a7"/>
        <w:ind w:left="780" w:firstLineChars="0" w:firstLine="0"/>
      </w:pPr>
      <w:r w:rsidRPr="006A0D9F">
        <w:rPr>
          <w:noProof/>
        </w:rPr>
        <w:lastRenderedPageBreak/>
        <w:drawing>
          <wp:inline distT="0" distB="0" distL="0" distR="0" wp14:anchorId="43EFC075" wp14:editId="3FB9B3D6">
            <wp:extent cx="5267325" cy="2476500"/>
            <wp:effectExtent l="0" t="0" r="9525" b="0"/>
            <wp:docPr id="5" name="图片 5" descr="C:\Users\xinmei\Desktop\FMT待支付、异常处理\支付查询、异常处理图片\紧急支付确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nmei\Desktop\FMT待支付、异常处理\支付查询、异常处理图片\紧急支付确认.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14:paraId="79F4B8B2" w14:textId="21EEFF04" w:rsidR="00C109DE" w:rsidRDefault="002858AE" w:rsidP="002858AE">
      <w:pPr>
        <w:ind w:firstLine="360"/>
      </w:pPr>
      <w:r w:rsidRPr="002858AE">
        <w:rPr>
          <w:rFonts w:hint="eastAsia"/>
        </w:rPr>
        <w:t>支持将某一笔待支付数据提交紧急支付，点击【确认】按钮后，实时对外支付。</w:t>
      </w:r>
    </w:p>
    <w:p w14:paraId="0C813F05" w14:textId="03834888" w:rsidR="00584E6A" w:rsidRDefault="00180726" w:rsidP="00D32874">
      <w:pPr>
        <w:pStyle w:val="a7"/>
        <w:numPr>
          <w:ilvl w:val="0"/>
          <w:numId w:val="13"/>
        </w:numPr>
        <w:ind w:firstLineChars="0"/>
      </w:pPr>
      <w:r>
        <w:rPr>
          <w:rFonts w:hint="eastAsia"/>
        </w:rPr>
        <w:t>紧急支付</w:t>
      </w:r>
      <w:r w:rsidR="00611B25">
        <w:rPr>
          <w:rFonts w:hint="eastAsia"/>
        </w:rPr>
        <w:t>变更渠道</w:t>
      </w:r>
      <w:r>
        <w:rPr>
          <w:rFonts w:hint="eastAsia"/>
        </w:rPr>
        <w:t>校验渠道通过</w:t>
      </w:r>
      <w:r>
        <w:rPr>
          <w:rFonts w:hint="eastAsia"/>
        </w:rPr>
        <w:t>-</w:t>
      </w:r>
      <w:r>
        <w:rPr>
          <w:rFonts w:hint="eastAsia"/>
        </w:rPr>
        <w:t>确认弹框</w:t>
      </w:r>
    </w:p>
    <w:p w14:paraId="555B4D4D" w14:textId="1A1A72D2" w:rsidR="00584E6A" w:rsidRDefault="00941912" w:rsidP="00584E6A">
      <w:pPr>
        <w:pStyle w:val="a7"/>
        <w:ind w:firstLine="360"/>
      </w:pPr>
      <w:r w:rsidRPr="00101902">
        <w:rPr>
          <w:noProof/>
        </w:rPr>
        <w:drawing>
          <wp:inline distT="0" distB="0" distL="0" distR="0" wp14:anchorId="03B3A3B5" wp14:editId="1D9BF9D3">
            <wp:extent cx="5133975" cy="2409825"/>
            <wp:effectExtent l="0" t="0" r="9525" b="9525"/>
            <wp:docPr id="2" name="图片 2" descr="C:\Users\xinmei\Desktop\紧急支付校验通过确认弹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nmei\Desktop\紧急支付校验通过确认弹框.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409825"/>
                    </a:xfrm>
                    <a:prstGeom prst="rect">
                      <a:avLst/>
                    </a:prstGeom>
                    <a:noFill/>
                    <a:ln>
                      <a:noFill/>
                    </a:ln>
                  </pic:spPr>
                </pic:pic>
              </a:graphicData>
            </a:graphic>
          </wp:inline>
        </w:drawing>
      </w:r>
    </w:p>
    <w:p w14:paraId="2AB15C70" w14:textId="4A9C3BA4" w:rsidR="00584E6A" w:rsidRDefault="00941912" w:rsidP="00584E6A">
      <w:pPr>
        <w:pStyle w:val="a7"/>
        <w:ind w:firstLine="360"/>
      </w:pPr>
      <w:r>
        <w:rPr>
          <w:rFonts w:hint="eastAsia"/>
        </w:rPr>
        <w:t>支持将某一笔待支付数据变更渠道后，提交紧急支付，点击【确认】按钮后，</w:t>
      </w:r>
      <w:r w:rsidRPr="009906B2">
        <w:rPr>
          <w:rFonts w:hint="eastAsia"/>
        </w:rPr>
        <w:t>实时对外支付</w:t>
      </w:r>
      <w:r w:rsidR="00584E6A">
        <w:rPr>
          <w:rFonts w:hint="eastAsia"/>
        </w:rPr>
        <w:t>。</w:t>
      </w:r>
    </w:p>
    <w:p w14:paraId="7CC5C786" w14:textId="69A3E098" w:rsidR="0062617C" w:rsidRDefault="006537A3" w:rsidP="0062617C">
      <w:pPr>
        <w:pStyle w:val="a7"/>
        <w:numPr>
          <w:ilvl w:val="0"/>
          <w:numId w:val="13"/>
        </w:numPr>
        <w:ind w:firstLineChars="0"/>
      </w:pPr>
      <w:r>
        <w:rPr>
          <w:rFonts w:hint="eastAsia"/>
        </w:rPr>
        <w:t>紧急支付</w:t>
      </w:r>
      <w:r w:rsidR="0062617C">
        <w:rPr>
          <w:rFonts w:hint="eastAsia"/>
        </w:rPr>
        <w:t>变更渠道</w:t>
      </w:r>
      <w:r>
        <w:rPr>
          <w:rFonts w:hint="eastAsia"/>
        </w:rPr>
        <w:t>校验</w:t>
      </w:r>
      <w:r w:rsidR="0062617C">
        <w:rPr>
          <w:rFonts w:hint="eastAsia"/>
        </w:rPr>
        <w:t>失败弹框页面</w:t>
      </w:r>
    </w:p>
    <w:p w14:paraId="4A844F9F" w14:textId="2BADEFC8" w:rsidR="0062617C" w:rsidRDefault="00FC31CE" w:rsidP="0062617C">
      <w:pPr>
        <w:pStyle w:val="a7"/>
        <w:ind w:firstLine="360"/>
      </w:pPr>
      <w:r w:rsidRPr="00FC31CE">
        <w:rPr>
          <w:noProof/>
        </w:rPr>
        <w:drawing>
          <wp:inline distT="0" distB="0" distL="0" distR="0" wp14:anchorId="095D0B30" wp14:editId="67470C40">
            <wp:extent cx="5172075" cy="2447925"/>
            <wp:effectExtent l="0" t="0" r="9525" b="9525"/>
            <wp:docPr id="21" name="图片 21" descr="C:\Users\xinmei\Desktop\紧急支付校验渠道失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mei\Desktop\紧急支付校验渠道失败.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447925"/>
                    </a:xfrm>
                    <a:prstGeom prst="rect">
                      <a:avLst/>
                    </a:prstGeom>
                    <a:noFill/>
                    <a:ln>
                      <a:noFill/>
                    </a:ln>
                  </pic:spPr>
                </pic:pic>
              </a:graphicData>
            </a:graphic>
          </wp:inline>
        </w:drawing>
      </w:r>
    </w:p>
    <w:p w14:paraId="2097A2D4" w14:textId="44085EFF" w:rsidR="007E3642" w:rsidRPr="00584E6A" w:rsidRDefault="0062617C" w:rsidP="00164DB3">
      <w:pPr>
        <w:pStyle w:val="a7"/>
        <w:ind w:firstLine="360"/>
      </w:pPr>
      <w:r w:rsidRPr="0062617C">
        <w:rPr>
          <w:rFonts w:hint="eastAsia"/>
        </w:rPr>
        <w:t>校验不符合分流规则后，提示：未找到符合的分流规则，是否转线下处理？点击【确定】转线下处理，</w:t>
      </w:r>
      <w:r w:rsidRPr="0062617C">
        <w:rPr>
          <w:rFonts w:hint="eastAsia"/>
        </w:rPr>
        <w:lastRenderedPageBreak/>
        <w:t>点击【取消】取消操作</w:t>
      </w:r>
      <w:r w:rsidR="003C0E17">
        <w:rPr>
          <w:rFonts w:hint="eastAsia"/>
        </w:rPr>
        <w:t>关闭弹框</w:t>
      </w:r>
      <w:r w:rsidRPr="0062617C">
        <w:rPr>
          <w:rFonts w:hint="eastAsia"/>
        </w:rPr>
        <w:t>。</w:t>
      </w:r>
      <w:r w:rsidR="00F73A98">
        <w:rPr>
          <w:rFonts w:hint="eastAsia"/>
        </w:rPr>
        <w:t>转线下成功后，页面进行提示。</w:t>
      </w:r>
    </w:p>
    <w:p w14:paraId="7EDD5701" w14:textId="3A522AC3" w:rsidR="00D3244B" w:rsidRDefault="007E3642" w:rsidP="00936F2F">
      <w:pPr>
        <w:pStyle w:val="3"/>
        <w:ind w:firstLine="422"/>
      </w:pPr>
      <w:r>
        <w:rPr>
          <w:rFonts w:hint="eastAsia"/>
        </w:rPr>
        <w:t>1.2</w:t>
      </w:r>
      <w:r w:rsidR="00ED102F">
        <w:rPr>
          <w:rFonts w:hint="eastAsia"/>
        </w:rPr>
        <w:t xml:space="preserve"> </w:t>
      </w:r>
      <w:r>
        <w:rPr>
          <w:rFonts w:hint="eastAsia"/>
        </w:rPr>
        <w:t>流程说明</w:t>
      </w:r>
    </w:p>
    <w:p w14:paraId="7D3F44B7" w14:textId="7718FDC4" w:rsidR="00936F2F" w:rsidRPr="00936F2F" w:rsidRDefault="00936F2F" w:rsidP="00936F2F">
      <w:pPr>
        <w:ind w:firstLine="360"/>
      </w:pPr>
      <w:r>
        <w:rPr>
          <w:rFonts w:hint="eastAsia"/>
        </w:rPr>
        <w:t>无。</w:t>
      </w:r>
    </w:p>
    <w:p w14:paraId="0C5FB7D4" w14:textId="77777777" w:rsidR="003A16CF" w:rsidRDefault="00ED102F" w:rsidP="00ED102F">
      <w:pPr>
        <w:pStyle w:val="3"/>
        <w:ind w:firstLine="422"/>
      </w:pPr>
      <w:r>
        <w:rPr>
          <w:rFonts w:hint="eastAsia"/>
        </w:rPr>
        <w:t>1.</w:t>
      </w:r>
      <w:r w:rsidR="00014C4C">
        <w:rPr>
          <w:rFonts w:hint="eastAsia"/>
        </w:rPr>
        <w:t>3</w:t>
      </w:r>
      <w:r>
        <w:rPr>
          <w:rFonts w:hint="eastAsia"/>
        </w:rPr>
        <w:t xml:space="preserve"> </w:t>
      </w:r>
      <w:r w:rsidR="00AD21BA">
        <w:rPr>
          <w:rFonts w:hint="eastAsia"/>
        </w:rPr>
        <w:t>界面原型</w:t>
      </w:r>
      <w:r w:rsidR="002D24C5">
        <w:rPr>
          <w:rFonts w:hint="eastAsia"/>
        </w:rPr>
        <w:t>/UI</w:t>
      </w:r>
    </w:p>
    <w:p w14:paraId="7792E014" w14:textId="714FB295" w:rsidR="004A4708" w:rsidRDefault="006234BA" w:rsidP="00DC4C65">
      <w:pPr>
        <w:ind w:firstLine="360"/>
      </w:pPr>
      <w:r>
        <w:rPr>
          <w:rFonts w:asciiTheme="minorEastAsia" w:eastAsiaTheme="minorEastAsia" w:hAnsiTheme="minorEastAsia" w:hint="eastAsia"/>
          <w:noProof/>
        </w:rPr>
        <w:t>无</w:t>
      </w:r>
      <w:r w:rsidR="00DC4C65">
        <w:rPr>
          <w:rFonts w:hint="eastAsia"/>
        </w:rPr>
        <w:t>。</w:t>
      </w:r>
    </w:p>
    <w:p w14:paraId="3E8EF1F7" w14:textId="58CEC4DE" w:rsidR="00D3244B" w:rsidRPr="00771A8E" w:rsidRDefault="004A4708" w:rsidP="00771A8E">
      <w:pPr>
        <w:pStyle w:val="3"/>
        <w:ind w:firstLine="422"/>
      </w:pPr>
      <w:r>
        <w:rPr>
          <w:rFonts w:hint="eastAsia"/>
        </w:rPr>
        <w:t>1.</w:t>
      </w:r>
      <w:r w:rsidR="00014C4C">
        <w:rPr>
          <w:rFonts w:hint="eastAsia"/>
        </w:rPr>
        <w:t>4</w:t>
      </w:r>
      <w:r>
        <w:rPr>
          <w:rFonts w:hint="eastAsia"/>
        </w:rPr>
        <w:t xml:space="preserve"> </w:t>
      </w:r>
      <w:r>
        <w:rPr>
          <w:rFonts w:hint="eastAsia"/>
        </w:rPr>
        <w:t>接口定义</w:t>
      </w:r>
    </w:p>
    <w:p w14:paraId="6519209E" w14:textId="77777777" w:rsidR="00257B2B" w:rsidRDefault="00257B2B" w:rsidP="00257B2B">
      <w:pPr>
        <w:ind w:firstLine="360"/>
      </w:pPr>
      <w:r>
        <w:rPr>
          <w:rFonts w:asciiTheme="minorEastAsia" w:eastAsiaTheme="minorEastAsia" w:hAnsiTheme="minorEastAsia" w:hint="eastAsia"/>
          <w:noProof/>
        </w:rPr>
        <w:t>无</w:t>
      </w:r>
      <w:r>
        <w:rPr>
          <w:rFonts w:hint="eastAsia"/>
        </w:rPr>
        <w:t>。</w:t>
      </w:r>
    </w:p>
    <w:p w14:paraId="114D6A18" w14:textId="1137777D" w:rsidR="0072534F" w:rsidRDefault="0072534F" w:rsidP="007C5CFD">
      <w:pPr>
        <w:ind w:firstLineChars="0" w:firstLine="0"/>
      </w:pPr>
    </w:p>
    <w:p w14:paraId="12CBF5B7" w14:textId="59BC8BDD" w:rsidR="009C2BD0" w:rsidRDefault="009F4B06" w:rsidP="00F702CE">
      <w:pPr>
        <w:pStyle w:val="2"/>
        <w:numPr>
          <w:ilvl w:val="0"/>
          <w:numId w:val="7"/>
        </w:numPr>
      </w:pPr>
      <w:r>
        <w:rPr>
          <w:rFonts w:hint="eastAsia"/>
        </w:rPr>
        <w:t>资金系统</w:t>
      </w:r>
      <w:r>
        <w:rPr>
          <w:rFonts w:hint="eastAsia"/>
        </w:rPr>
        <w:t>-</w:t>
      </w:r>
      <w:r w:rsidR="00C11EC3">
        <w:rPr>
          <w:rFonts w:hint="eastAsia"/>
        </w:rPr>
        <w:t>收付费</w:t>
      </w:r>
      <w:r w:rsidR="009C2BD0">
        <w:rPr>
          <w:rFonts w:hint="eastAsia"/>
        </w:rPr>
        <w:t>手工异常处理</w:t>
      </w:r>
    </w:p>
    <w:p w14:paraId="359E2A66" w14:textId="71CB22C9" w:rsidR="009C2BD0" w:rsidRDefault="00603227" w:rsidP="009C2BD0">
      <w:pPr>
        <w:pStyle w:val="3"/>
        <w:ind w:firstLine="422"/>
      </w:pPr>
      <w:r>
        <w:t>2</w:t>
      </w:r>
      <w:r w:rsidR="009C2BD0">
        <w:rPr>
          <w:rFonts w:hint="eastAsia"/>
        </w:rPr>
        <w:t xml:space="preserve">.1 </w:t>
      </w:r>
      <w:r w:rsidR="009C2BD0">
        <w:rPr>
          <w:rFonts w:hint="eastAsia"/>
        </w:rPr>
        <w:t>功能说明</w:t>
      </w:r>
    </w:p>
    <w:p w14:paraId="0FCD5862" w14:textId="4C666E86" w:rsidR="009C2BD0" w:rsidRDefault="001D32A8" w:rsidP="00D32874">
      <w:pPr>
        <w:pStyle w:val="a7"/>
        <w:numPr>
          <w:ilvl w:val="0"/>
          <w:numId w:val="12"/>
        </w:numPr>
        <w:ind w:firstLineChars="0"/>
      </w:pPr>
      <w:r>
        <w:rPr>
          <w:rFonts w:hint="eastAsia"/>
        </w:rPr>
        <w:t>收付费</w:t>
      </w:r>
      <w:r w:rsidR="002F54AC">
        <w:rPr>
          <w:rFonts w:hint="eastAsia"/>
        </w:rPr>
        <w:t>手工异常处理</w:t>
      </w:r>
      <w:r w:rsidR="00A01F92">
        <w:rPr>
          <w:rFonts w:hint="eastAsia"/>
        </w:rPr>
        <w:t>，</w:t>
      </w:r>
      <w:r w:rsidR="007D0229">
        <w:rPr>
          <w:rFonts w:hint="eastAsia"/>
        </w:rPr>
        <w:t>路径：</w:t>
      </w:r>
      <w:r w:rsidR="00D40897">
        <w:rPr>
          <w:rFonts w:hint="eastAsia"/>
        </w:rPr>
        <w:t>资金平台</w:t>
      </w:r>
      <w:r w:rsidR="00D40897">
        <w:rPr>
          <w:rFonts w:ascii="Calibri" w:hAnsi="Calibri" w:cs="Calibri"/>
        </w:rPr>
        <w:t>→</w:t>
      </w:r>
      <w:r w:rsidR="00D40897">
        <w:rPr>
          <w:rFonts w:hint="eastAsia"/>
        </w:rPr>
        <w:t>收付费管理</w:t>
      </w:r>
      <w:r w:rsidR="00D40897">
        <w:rPr>
          <w:rFonts w:ascii="Calibri" w:hAnsi="Calibri" w:cs="Calibri" w:hint="eastAsia"/>
        </w:rPr>
        <w:t>，下方第二个子菜单</w:t>
      </w:r>
      <w:r w:rsidR="00D40897">
        <w:rPr>
          <w:rFonts w:hint="eastAsia"/>
        </w:rPr>
        <w:t>：默认</w:t>
      </w:r>
      <w:r w:rsidR="009A1B84">
        <w:rPr>
          <w:rFonts w:hint="eastAsia"/>
        </w:rPr>
        <w:t>按费用产生时间</w:t>
      </w:r>
      <w:r w:rsidR="00D40897">
        <w:rPr>
          <w:rFonts w:hint="eastAsia"/>
        </w:rPr>
        <w:t>展示</w:t>
      </w:r>
      <w:r w:rsidR="008E1ECE">
        <w:rPr>
          <w:rFonts w:hint="eastAsia"/>
        </w:rPr>
        <w:t>F</w:t>
      </w:r>
      <w:r w:rsidR="008E1ECE">
        <w:t>M</w:t>
      </w:r>
      <w:r w:rsidR="00134AD3">
        <w:t>T</w:t>
      </w:r>
      <w:r w:rsidR="008E1ECE">
        <w:rPr>
          <w:rFonts w:hint="eastAsia"/>
        </w:rPr>
        <w:t>（网关</w:t>
      </w:r>
      <w:r w:rsidR="008E1ECE">
        <w:rPr>
          <w:rFonts w:hint="eastAsia"/>
        </w:rPr>
        <w:t>+</w:t>
      </w:r>
      <w:r w:rsidR="00E45F9D">
        <w:t>CT</w:t>
      </w:r>
      <w:r w:rsidR="008E1ECE">
        <w:rPr>
          <w:rFonts w:hint="eastAsia"/>
        </w:rPr>
        <w:t>）所有业务系统、费控系统</w:t>
      </w:r>
      <w:r w:rsidR="009A1B84" w:rsidRPr="00BF2E9D">
        <w:rPr>
          <w:rFonts w:hint="eastAsia"/>
        </w:rPr>
        <w:t>非客户原因导致付费</w:t>
      </w:r>
      <w:r w:rsidR="000E1E19">
        <w:rPr>
          <w:rFonts w:hint="eastAsia"/>
        </w:rPr>
        <w:t>终态</w:t>
      </w:r>
      <w:r w:rsidR="009A1B84" w:rsidRPr="00BF2E9D">
        <w:rPr>
          <w:rFonts w:hint="eastAsia"/>
        </w:rPr>
        <w:t>失败记录</w:t>
      </w:r>
      <w:r w:rsidR="00D40897">
        <w:rPr>
          <w:rFonts w:hint="eastAsia"/>
        </w:rPr>
        <w:t>，也可以通过查询搜索具体某一条</w:t>
      </w:r>
      <w:r w:rsidR="009A1B84">
        <w:rPr>
          <w:rFonts w:hint="eastAsia"/>
        </w:rPr>
        <w:t>付费失败记录</w:t>
      </w:r>
      <w:r w:rsidR="005F60AD">
        <w:rPr>
          <w:rFonts w:hint="eastAsia"/>
        </w:rPr>
        <w:t>；</w:t>
      </w:r>
      <w:r w:rsidR="009A1B84" w:rsidRPr="00BF2E9D">
        <w:rPr>
          <w:rFonts w:hint="eastAsia"/>
        </w:rPr>
        <w:t>支持用户对回盘的非客户原因导致付费失败记录进行手工处理</w:t>
      </w:r>
      <w:r w:rsidR="009A1B84">
        <w:rPr>
          <w:rFonts w:hint="eastAsia"/>
        </w:rPr>
        <w:t>。</w:t>
      </w:r>
    </w:p>
    <w:p w14:paraId="53C46C76" w14:textId="6B220586" w:rsidR="009C2BD0" w:rsidRDefault="00472CF0" w:rsidP="009C2BD0">
      <w:pPr>
        <w:ind w:firstLine="360"/>
      </w:pPr>
      <w:ins w:id="31" w:author="信美人寿相互保险社" w:date="2020-07-01T16:17:00Z">
        <w:r w:rsidRPr="00472CF0">
          <w:rPr>
            <w:noProof/>
          </w:rPr>
          <w:t xml:space="preserve"> </w:t>
        </w:r>
      </w:ins>
      <w:ins w:id="32" w:author="信美人寿相互保险社" w:date="2020-07-02T14:55:00Z">
        <w:r w:rsidR="00F57DCE">
          <w:rPr>
            <w:noProof/>
          </w:rPr>
          <w:drawing>
            <wp:inline distT="0" distB="0" distL="0" distR="0" wp14:anchorId="133AE117" wp14:editId="70FB5456">
              <wp:extent cx="5274310" cy="3080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80385"/>
                      </a:xfrm>
                      <a:prstGeom prst="rect">
                        <a:avLst/>
                      </a:prstGeom>
                    </pic:spPr>
                  </pic:pic>
                </a:graphicData>
              </a:graphic>
            </wp:inline>
          </w:drawing>
        </w:r>
      </w:ins>
    </w:p>
    <w:p w14:paraId="474093A3" w14:textId="77777777" w:rsidR="009F67CA" w:rsidRDefault="009F67CA" w:rsidP="009C2BD0">
      <w:pPr>
        <w:ind w:firstLine="360"/>
      </w:pPr>
    </w:p>
    <w:p w14:paraId="4AEF46B6" w14:textId="77777777" w:rsidR="009F67CA" w:rsidRDefault="009F67CA" w:rsidP="009C2BD0">
      <w:pPr>
        <w:ind w:firstLine="360"/>
      </w:pPr>
    </w:p>
    <w:p w14:paraId="16C74E3E" w14:textId="4047ECC8" w:rsidR="00DA0255" w:rsidRDefault="00DA0255" w:rsidP="00D32874">
      <w:pPr>
        <w:pStyle w:val="a7"/>
        <w:numPr>
          <w:ilvl w:val="0"/>
          <w:numId w:val="11"/>
        </w:numPr>
        <w:ind w:firstLineChars="0"/>
      </w:pPr>
      <w:r>
        <w:rPr>
          <w:rFonts w:hint="eastAsia"/>
        </w:rPr>
        <w:lastRenderedPageBreak/>
        <w:t>字段描述：</w:t>
      </w:r>
    </w:p>
    <w:tbl>
      <w:tblPr>
        <w:tblW w:w="9440" w:type="dxa"/>
        <w:tblInd w:w="93" w:type="dxa"/>
        <w:tblLook w:val="04A0" w:firstRow="1" w:lastRow="0" w:firstColumn="1" w:lastColumn="0" w:noHBand="0" w:noVBand="1"/>
      </w:tblPr>
      <w:tblGrid>
        <w:gridCol w:w="2449"/>
        <w:gridCol w:w="815"/>
        <w:gridCol w:w="815"/>
        <w:gridCol w:w="814"/>
        <w:gridCol w:w="814"/>
        <w:gridCol w:w="814"/>
        <w:gridCol w:w="814"/>
        <w:gridCol w:w="814"/>
        <w:gridCol w:w="1291"/>
      </w:tblGrid>
      <w:tr w:rsidR="00EB5528" w:rsidRPr="007A295D" w14:paraId="4FCB72BF" w14:textId="77777777" w:rsidTr="007E3460">
        <w:trPr>
          <w:trHeight w:val="450"/>
        </w:trPr>
        <w:tc>
          <w:tcPr>
            <w:tcW w:w="244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6EF637C"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字段名称</w:t>
            </w:r>
          </w:p>
        </w:tc>
        <w:tc>
          <w:tcPr>
            <w:tcW w:w="815" w:type="dxa"/>
            <w:tcBorders>
              <w:top w:val="single" w:sz="4" w:space="0" w:color="auto"/>
              <w:left w:val="nil"/>
              <w:bottom w:val="single" w:sz="4" w:space="0" w:color="auto"/>
              <w:right w:val="single" w:sz="4" w:space="0" w:color="auto"/>
            </w:tcBorders>
            <w:shd w:val="clear" w:color="000000" w:fill="C0C0C0"/>
            <w:vAlign w:val="center"/>
            <w:hideMark/>
          </w:tcPr>
          <w:p w14:paraId="78C836F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输入方式</w:t>
            </w:r>
          </w:p>
        </w:tc>
        <w:tc>
          <w:tcPr>
            <w:tcW w:w="815" w:type="dxa"/>
            <w:tcBorders>
              <w:top w:val="single" w:sz="4" w:space="0" w:color="auto"/>
              <w:left w:val="nil"/>
              <w:bottom w:val="single" w:sz="4" w:space="0" w:color="auto"/>
              <w:right w:val="single" w:sz="4" w:space="0" w:color="auto"/>
            </w:tcBorders>
            <w:shd w:val="clear" w:color="000000" w:fill="C0C0C0"/>
            <w:vAlign w:val="center"/>
            <w:hideMark/>
          </w:tcPr>
          <w:p w14:paraId="33F21819"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输入格式</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6993338C"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字段长度</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4F2D721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下拉选项</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1D7F2D08"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默认值</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32EF60B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是否必填项</w:t>
            </w:r>
          </w:p>
        </w:tc>
        <w:tc>
          <w:tcPr>
            <w:tcW w:w="814" w:type="dxa"/>
            <w:tcBorders>
              <w:top w:val="single" w:sz="4" w:space="0" w:color="auto"/>
              <w:left w:val="nil"/>
              <w:bottom w:val="single" w:sz="4" w:space="0" w:color="auto"/>
              <w:right w:val="single" w:sz="4" w:space="0" w:color="auto"/>
            </w:tcBorders>
            <w:shd w:val="clear" w:color="000000" w:fill="C0C0C0"/>
            <w:vAlign w:val="center"/>
            <w:hideMark/>
          </w:tcPr>
          <w:p w14:paraId="245E8AB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是否可修改</w:t>
            </w:r>
          </w:p>
        </w:tc>
        <w:tc>
          <w:tcPr>
            <w:tcW w:w="1291" w:type="dxa"/>
            <w:tcBorders>
              <w:top w:val="single" w:sz="4" w:space="0" w:color="auto"/>
              <w:left w:val="nil"/>
              <w:bottom w:val="single" w:sz="4" w:space="0" w:color="auto"/>
              <w:right w:val="single" w:sz="4" w:space="0" w:color="auto"/>
            </w:tcBorders>
            <w:shd w:val="clear" w:color="000000" w:fill="C0C0C0"/>
            <w:vAlign w:val="center"/>
            <w:hideMark/>
          </w:tcPr>
          <w:p w14:paraId="59FCBC2A" w14:textId="77777777" w:rsidR="00EB5528" w:rsidRPr="007A295D" w:rsidRDefault="00EB5528" w:rsidP="00154B4E">
            <w:pPr>
              <w:widowControl/>
              <w:ind w:firstLineChars="0" w:firstLine="0"/>
              <w:jc w:val="center"/>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规则</w:t>
            </w:r>
          </w:p>
        </w:tc>
      </w:tr>
      <w:tr w:rsidR="00EB5528" w:rsidRPr="007A295D" w14:paraId="01ABDD8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4AFDDAE9" w14:textId="0C9A15AD" w:rsidR="00EB5528" w:rsidRPr="007A295D" w:rsidRDefault="00162B9D" w:rsidP="00154B4E">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收付费</w:t>
            </w:r>
            <w:r w:rsidR="00EB5528">
              <w:rPr>
                <w:rFonts w:ascii="宋体" w:eastAsia="宋体" w:hAnsi="宋体" w:cs="Calibri" w:hint="eastAsia"/>
                <w:b/>
                <w:bCs/>
                <w:color w:val="000000"/>
                <w:kern w:val="0"/>
                <w:szCs w:val="18"/>
              </w:rPr>
              <w:t>异常</w:t>
            </w:r>
            <w:r>
              <w:rPr>
                <w:rFonts w:ascii="宋体" w:eastAsia="宋体" w:hAnsi="宋体" w:cs="Calibri" w:hint="eastAsia"/>
                <w:b/>
                <w:bCs/>
                <w:color w:val="000000"/>
                <w:kern w:val="0"/>
                <w:szCs w:val="18"/>
              </w:rPr>
              <w:t>数据</w:t>
            </w:r>
            <w:r w:rsidR="00EB5528">
              <w:rPr>
                <w:rFonts w:ascii="宋体" w:eastAsia="宋体" w:hAnsi="宋体" w:cs="Calibri" w:hint="eastAsia"/>
                <w:b/>
                <w:bCs/>
                <w:color w:val="000000"/>
                <w:kern w:val="0"/>
                <w:szCs w:val="18"/>
              </w:rPr>
              <w:t>处理</w:t>
            </w:r>
          </w:p>
        </w:tc>
        <w:tc>
          <w:tcPr>
            <w:tcW w:w="6991" w:type="dxa"/>
            <w:gridSpan w:val="8"/>
            <w:tcBorders>
              <w:top w:val="single" w:sz="4" w:space="0" w:color="auto"/>
              <w:left w:val="nil"/>
              <w:bottom w:val="single" w:sz="4" w:space="0" w:color="auto"/>
              <w:right w:val="single" w:sz="4" w:space="0" w:color="auto"/>
            </w:tcBorders>
            <w:shd w:val="clear" w:color="auto" w:fill="auto"/>
            <w:vAlign w:val="center"/>
            <w:hideMark/>
          </w:tcPr>
          <w:p w14:paraId="07C3E81A"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EB5528" w:rsidRPr="007A295D" w14:paraId="045AFE1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395F353A"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查询条件</w:t>
            </w:r>
          </w:p>
        </w:tc>
        <w:tc>
          <w:tcPr>
            <w:tcW w:w="6991" w:type="dxa"/>
            <w:gridSpan w:val="8"/>
            <w:tcBorders>
              <w:top w:val="single" w:sz="4" w:space="0" w:color="auto"/>
              <w:left w:val="nil"/>
              <w:bottom w:val="single" w:sz="4" w:space="0" w:color="auto"/>
              <w:right w:val="single" w:sz="4" w:space="0" w:color="auto"/>
            </w:tcBorders>
            <w:shd w:val="clear" w:color="auto" w:fill="auto"/>
            <w:vAlign w:val="center"/>
            <w:hideMark/>
          </w:tcPr>
          <w:p w14:paraId="1489C519" w14:textId="77777777" w:rsidR="00EB5528" w:rsidRPr="007A295D" w:rsidRDefault="00EB5528" w:rsidP="00154B4E">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p>
        </w:tc>
      </w:tr>
      <w:tr w:rsidR="005F68F1" w:rsidRPr="007A295D" w14:paraId="7405B6C0" w14:textId="77777777" w:rsidTr="00C46C32">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107BF50" w14:textId="78C37627" w:rsidR="005F68F1" w:rsidRPr="00D625F4" w:rsidRDefault="005F68F1" w:rsidP="005F68F1">
            <w:pPr>
              <w:widowControl/>
              <w:ind w:firstLineChars="0" w:firstLine="0"/>
              <w:jc w:val="left"/>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数据来源</w:t>
            </w:r>
          </w:p>
        </w:tc>
        <w:tc>
          <w:tcPr>
            <w:tcW w:w="815" w:type="dxa"/>
            <w:tcBorders>
              <w:top w:val="nil"/>
              <w:left w:val="nil"/>
              <w:bottom w:val="single" w:sz="4" w:space="0" w:color="auto"/>
              <w:right w:val="single" w:sz="4" w:space="0" w:color="auto"/>
            </w:tcBorders>
            <w:shd w:val="clear" w:color="auto" w:fill="auto"/>
            <w:vAlign w:val="center"/>
          </w:tcPr>
          <w:p w14:paraId="31434F7B" w14:textId="66514F91"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下拉框</w:t>
            </w:r>
          </w:p>
        </w:tc>
        <w:tc>
          <w:tcPr>
            <w:tcW w:w="815" w:type="dxa"/>
            <w:tcBorders>
              <w:top w:val="nil"/>
              <w:left w:val="nil"/>
              <w:bottom w:val="single" w:sz="4" w:space="0" w:color="auto"/>
              <w:right w:val="single" w:sz="4" w:space="0" w:color="auto"/>
            </w:tcBorders>
            <w:shd w:val="clear" w:color="auto" w:fill="auto"/>
          </w:tcPr>
          <w:p w14:paraId="7E4CFF57" w14:textId="670BE209"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6AECAEC1" w14:textId="5BCE053B"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14F90F96" w14:textId="18465457"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费控系统</w:t>
            </w:r>
            <w:r>
              <w:rPr>
                <w:rFonts w:ascii="宋体" w:eastAsia="宋体" w:hAnsi="宋体" w:cs="Calibri" w:hint="eastAsia"/>
                <w:color w:val="000000"/>
                <w:kern w:val="0"/>
                <w:szCs w:val="18"/>
                <w:highlight w:val="yellow"/>
              </w:rPr>
              <w:t>、</w:t>
            </w:r>
            <w:r w:rsidRPr="00D625F4">
              <w:rPr>
                <w:rFonts w:ascii="宋体" w:eastAsia="宋体" w:hAnsi="宋体" w:cs="Calibri" w:hint="eastAsia"/>
                <w:color w:val="000000"/>
                <w:kern w:val="0"/>
                <w:szCs w:val="18"/>
                <w:highlight w:val="yellow"/>
              </w:rPr>
              <w:t>业务系统</w:t>
            </w:r>
          </w:p>
        </w:tc>
        <w:tc>
          <w:tcPr>
            <w:tcW w:w="814" w:type="dxa"/>
            <w:tcBorders>
              <w:top w:val="nil"/>
              <w:left w:val="nil"/>
              <w:bottom w:val="single" w:sz="4" w:space="0" w:color="auto"/>
              <w:right w:val="single" w:sz="4" w:space="0" w:color="auto"/>
            </w:tcBorders>
            <w:shd w:val="clear" w:color="auto" w:fill="auto"/>
          </w:tcPr>
          <w:p w14:paraId="31D7AF81" w14:textId="6D9F49B2"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NA</w:t>
            </w:r>
          </w:p>
        </w:tc>
        <w:tc>
          <w:tcPr>
            <w:tcW w:w="814" w:type="dxa"/>
            <w:tcBorders>
              <w:top w:val="nil"/>
              <w:left w:val="nil"/>
              <w:bottom w:val="single" w:sz="4" w:space="0" w:color="auto"/>
              <w:right w:val="single" w:sz="4" w:space="0" w:color="auto"/>
            </w:tcBorders>
            <w:shd w:val="clear" w:color="auto" w:fill="auto"/>
          </w:tcPr>
          <w:p w14:paraId="3A74C2AD" w14:textId="795D99B5"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N</w:t>
            </w:r>
          </w:p>
        </w:tc>
        <w:tc>
          <w:tcPr>
            <w:tcW w:w="814" w:type="dxa"/>
            <w:tcBorders>
              <w:top w:val="nil"/>
              <w:left w:val="nil"/>
              <w:bottom w:val="single" w:sz="4" w:space="0" w:color="auto"/>
              <w:right w:val="single" w:sz="4" w:space="0" w:color="auto"/>
            </w:tcBorders>
            <w:shd w:val="clear" w:color="auto" w:fill="auto"/>
            <w:vAlign w:val="center"/>
          </w:tcPr>
          <w:p w14:paraId="2C5D4662" w14:textId="7A7779D0"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r w:rsidRPr="00D625F4">
              <w:rPr>
                <w:rFonts w:ascii="宋体" w:eastAsia="宋体" w:hAnsi="宋体" w:cs="Calibri" w:hint="eastAsia"/>
                <w:color w:val="000000"/>
                <w:kern w:val="0"/>
                <w:szCs w:val="18"/>
                <w:highlight w:val="yellow"/>
              </w:rPr>
              <w:t>Y</w:t>
            </w:r>
          </w:p>
        </w:tc>
        <w:tc>
          <w:tcPr>
            <w:tcW w:w="1291" w:type="dxa"/>
            <w:tcBorders>
              <w:top w:val="nil"/>
              <w:left w:val="nil"/>
              <w:bottom w:val="single" w:sz="4" w:space="0" w:color="auto"/>
              <w:right w:val="single" w:sz="4" w:space="0" w:color="auto"/>
            </w:tcBorders>
            <w:shd w:val="clear" w:color="auto" w:fill="auto"/>
            <w:vAlign w:val="center"/>
          </w:tcPr>
          <w:p w14:paraId="1161E7C9" w14:textId="54890FE8" w:rsidR="005F68F1" w:rsidRPr="00D625F4" w:rsidRDefault="005F68F1" w:rsidP="005F68F1">
            <w:pPr>
              <w:widowControl/>
              <w:ind w:firstLineChars="0" w:firstLine="0"/>
              <w:jc w:val="center"/>
              <w:rPr>
                <w:rFonts w:ascii="宋体" w:eastAsia="宋体" w:hAnsi="宋体" w:cs="Calibri"/>
                <w:color w:val="000000"/>
                <w:kern w:val="0"/>
                <w:szCs w:val="18"/>
                <w:highlight w:val="yellow"/>
              </w:rPr>
            </w:pPr>
          </w:p>
        </w:tc>
      </w:tr>
      <w:tr w:rsidR="006E7DD4" w:rsidRPr="007A295D" w14:paraId="047B7E1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6FD14C8" w14:textId="4C745D4C"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业务类型</w:t>
            </w:r>
          </w:p>
        </w:tc>
        <w:tc>
          <w:tcPr>
            <w:tcW w:w="815" w:type="dxa"/>
            <w:tcBorders>
              <w:top w:val="nil"/>
              <w:left w:val="nil"/>
              <w:bottom w:val="single" w:sz="4" w:space="0" w:color="auto"/>
              <w:right w:val="single" w:sz="4" w:space="0" w:color="auto"/>
            </w:tcBorders>
            <w:shd w:val="clear" w:color="auto" w:fill="auto"/>
            <w:vAlign w:val="center"/>
          </w:tcPr>
          <w:p w14:paraId="161319D5" w14:textId="61C07BC3"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vAlign w:val="center"/>
          </w:tcPr>
          <w:p w14:paraId="75D2AB16" w14:textId="5BE4F586"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DFA595D" w14:textId="54E2698C" w:rsidR="006E7DD4" w:rsidRPr="00C43D1B" w:rsidRDefault="006E7DD4" w:rsidP="006E7DD4">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10D8FDF" w14:textId="7777777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业务系统：</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p>
          <w:p w14:paraId="78430DB0" w14:textId="2055311C" w:rsidR="006E7DD4" w:rsidRPr="00C43D1B"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费控系统：费控</w:t>
            </w:r>
          </w:p>
        </w:tc>
        <w:tc>
          <w:tcPr>
            <w:tcW w:w="814" w:type="dxa"/>
            <w:tcBorders>
              <w:top w:val="nil"/>
              <w:left w:val="nil"/>
              <w:bottom w:val="single" w:sz="4" w:space="0" w:color="auto"/>
              <w:right w:val="single" w:sz="4" w:space="0" w:color="auto"/>
            </w:tcBorders>
            <w:shd w:val="clear" w:color="auto" w:fill="auto"/>
          </w:tcPr>
          <w:p w14:paraId="3F710F06" w14:textId="4BDE1EE1"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F5A3D35" w14:textId="5316C656"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73EB06E6" w14:textId="0BC95ED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1A748E15" w14:textId="334A4DA1" w:rsidR="006E7DD4"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“数据来源”选择业务系统后，下拉选项对应为：</w:t>
            </w:r>
            <w:r w:rsidRPr="00C43D1B">
              <w:rPr>
                <w:rFonts w:ascii="宋体" w:eastAsia="宋体" w:hAnsi="宋体" w:cs="Calibri" w:hint="eastAsia"/>
                <w:color w:val="000000"/>
                <w:kern w:val="0"/>
                <w:szCs w:val="18"/>
              </w:rPr>
              <w:t>新契约</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保全</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理赔</w:t>
            </w:r>
            <w:r>
              <w:rPr>
                <w:rFonts w:ascii="宋体" w:eastAsia="宋体" w:hAnsi="宋体" w:cs="Calibri" w:hint="eastAsia"/>
                <w:color w:val="000000"/>
                <w:kern w:val="0"/>
                <w:szCs w:val="18"/>
              </w:rPr>
              <w:t>、</w:t>
            </w:r>
            <w:r w:rsidRPr="00C43D1B">
              <w:rPr>
                <w:rFonts w:ascii="宋体" w:eastAsia="宋体" w:hAnsi="宋体" w:cs="Calibri" w:hint="eastAsia"/>
                <w:color w:val="000000"/>
                <w:kern w:val="0"/>
                <w:szCs w:val="18"/>
              </w:rPr>
              <w:t>续期</w:t>
            </w:r>
            <w:r>
              <w:rPr>
                <w:rFonts w:ascii="宋体" w:eastAsia="宋体" w:hAnsi="宋体" w:cs="Calibri" w:hint="eastAsia"/>
                <w:color w:val="000000"/>
                <w:kern w:val="0"/>
                <w:szCs w:val="18"/>
              </w:rPr>
              <w:t>；“数据来源”选择费控系统后，下拉选项对应为：费控</w:t>
            </w:r>
          </w:p>
        </w:tc>
      </w:tr>
      <w:tr w:rsidR="00706498" w:rsidRPr="007A295D" w14:paraId="044C7410"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4F385C5" w14:textId="16DC6ABE" w:rsidR="00706498" w:rsidRDefault="00706498" w:rsidP="00706498">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815" w:type="dxa"/>
            <w:tcBorders>
              <w:top w:val="nil"/>
              <w:left w:val="nil"/>
              <w:bottom w:val="single" w:sz="4" w:space="0" w:color="auto"/>
              <w:right w:val="single" w:sz="4" w:space="0" w:color="auto"/>
            </w:tcBorders>
            <w:shd w:val="clear" w:color="auto" w:fill="auto"/>
            <w:vAlign w:val="center"/>
          </w:tcPr>
          <w:p w14:paraId="1D5FAC36" w14:textId="7A515D45"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vAlign w:val="center"/>
          </w:tcPr>
          <w:p w14:paraId="7A5E5EB1" w14:textId="69377B1A"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163ACA8" w14:textId="48666455" w:rsidR="00706498" w:rsidRPr="00C43D1B" w:rsidRDefault="00706498" w:rsidP="00706498">
            <w:pPr>
              <w:widowControl/>
              <w:ind w:firstLineChars="0" w:firstLine="0"/>
              <w:jc w:val="center"/>
              <w:rPr>
                <w:rFonts w:ascii="宋体" w:eastAsia="宋体" w:hAnsi="宋体" w:cs="Calibri"/>
                <w:color w:val="000000"/>
                <w:kern w:val="0"/>
                <w:szCs w:val="18"/>
              </w:rPr>
            </w:pPr>
            <w:r w:rsidRPr="00C43D1B">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7E3625A" w14:textId="4B6F0C56" w:rsidR="00706498" w:rsidRPr="007A295D" w:rsidRDefault="00706498" w:rsidP="0070649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相互保/非相互保</w:t>
            </w:r>
          </w:p>
        </w:tc>
        <w:tc>
          <w:tcPr>
            <w:tcW w:w="814" w:type="dxa"/>
            <w:tcBorders>
              <w:top w:val="nil"/>
              <w:left w:val="nil"/>
              <w:bottom w:val="single" w:sz="4" w:space="0" w:color="auto"/>
              <w:right w:val="single" w:sz="4" w:space="0" w:color="auto"/>
            </w:tcBorders>
            <w:shd w:val="clear" w:color="auto" w:fill="auto"/>
          </w:tcPr>
          <w:p w14:paraId="2940EED0" w14:textId="6E7E7811"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B166C6B" w14:textId="65147E81"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664A09F4" w14:textId="3D228B0E" w:rsidR="00706498" w:rsidRPr="007A295D" w:rsidRDefault="00706498" w:rsidP="00706498">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416CC19D" w14:textId="5B515966" w:rsidR="00706498" w:rsidRDefault="00706498" w:rsidP="0070649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跟数据来源联动，数据来源选择“费控系统”时，此字段置灰不可操作；数据来源选择“业务系统”时，此字段展示选项：相互保/非相互保</w:t>
            </w:r>
          </w:p>
        </w:tc>
      </w:tr>
      <w:tr w:rsidR="006E7DD4" w:rsidRPr="007A295D" w14:paraId="42E0072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10A1169E" w14:textId="7777777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815" w:type="dxa"/>
            <w:tcBorders>
              <w:top w:val="nil"/>
              <w:left w:val="nil"/>
              <w:bottom w:val="single" w:sz="4" w:space="0" w:color="auto"/>
              <w:right w:val="single" w:sz="4" w:space="0" w:color="auto"/>
            </w:tcBorders>
            <w:shd w:val="clear" w:color="auto" w:fill="auto"/>
            <w:vAlign w:val="center"/>
          </w:tcPr>
          <w:p w14:paraId="0EED7236"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vAlign w:val="center"/>
          </w:tcPr>
          <w:p w14:paraId="464327AE"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814" w:type="dxa"/>
            <w:tcBorders>
              <w:top w:val="nil"/>
              <w:left w:val="nil"/>
              <w:bottom w:val="single" w:sz="4" w:space="0" w:color="auto"/>
              <w:right w:val="single" w:sz="4" w:space="0" w:color="auto"/>
            </w:tcBorders>
            <w:shd w:val="clear" w:color="auto" w:fill="auto"/>
          </w:tcPr>
          <w:p w14:paraId="1956228B"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877EA4B"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B63F0C6"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418B83E"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5360F3F8" w14:textId="77777777" w:rsidR="006E7DD4" w:rsidRPr="00C43D1B"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761D53E7"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3.保全：</w:t>
            </w:r>
          </w:p>
          <w:p w14:paraId="5E28AC64"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3.1单笔结算：保全受理号；</w:t>
            </w:r>
          </w:p>
          <w:p w14:paraId="596A72AF"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3.</w:t>
            </w:r>
            <w:r>
              <w:rPr>
                <w:rFonts w:ascii="宋体" w:eastAsia="宋体" w:hAnsi="宋体" w:cs="Calibri" w:hint="eastAsia"/>
                <w:color w:val="000000"/>
                <w:kern w:val="0"/>
                <w:szCs w:val="18"/>
              </w:rPr>
              <w:t>2</w:t>
            </w:r>
            <w:r w:rsidRPr="008D1260">
              <w:rPr>
                <w:rFonts w:ascii="宋体" w:eastAsia="宋体" w:hAnsi="宋体" w:cs="Calibri" w:hint="eastAsia"/>
                <w:color w:val="000000"/>
                <w:kern w:val="0"/>
                <w:szCs w:val="18"/>
              </w:rPr>
              <w:t>定期结算：保全定结号；</w:t>
            </w:r>
          </w:p>
          <w:p w14:paraId="63BE952A"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4.理赔：</w:t>
            </w:r>
          </w:p>
          <w:p w14:paraId="216D542F"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lastRenderedPageBreak/>
              <w:t>4.1单笔结算：赔案号；</w:t>
            </w:r>
          </w:p>
          <w:p w14:paraId="7A436670" w14:textId="77777777" w:rsidR="0020380B" w:rsidRPr="008D1260"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4.2定期结算：理赔定结号；</w:t>
            </w:r>
          </w:p>
          <w:p w14:paraId="497C5BF1" w14:textId="06BDCEF4" w:rsidR="006E7DD4" w:rsidRDefault="0020380B" w:rsidP="0020380B">
            <w:pPr>
              <w:widowControl/>
              <w:ind w:firstLineChars="0" w:firstLine="0"/>
              <w:jc w:val="center"/>
              <w:rPr>
                <w:rFonts w:ascii="宋体" w:eastAsia="宋体" w:hAnsi="宋体" w:cs="Calibri"/>
                <w:color w:val="000000"/>
                <w:kern w:val="0"/>
                <w:szCs w:val="18"/>
              </w:rPr>
            </w:pPr>
            <w:r w:rsidRPr="008D1260">
              <w:rPr>
                <w:rFonts w:ascii="宋体" w:eastAsia="宋体" w:hAnsi="宋体" w:cs="Calibri" w:hint="eastAsia"/>
                <w:color w:val="000000"/>
                <w:kern w:val="0"/>
                <w:szCs w:val="18"/>
              </w:rPr>
              <w:t>6.费控：费控单号。</w:t>
            </w:r>
          </w:p>
        </w:tc>
      </w:tr>
      <w:tr w:rsidR="007C1597" w:rsidRPr="007A295D" w14:paraId="3FF84FE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277EBAB5" w14:textId="7D756769" w:rsidR="007C1597" w:rsidRPr="007A295D" w:rsidRDefault="007C1597" w:rsidP="007C1597">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lastRenderedPageBreak/>
              <w:t>收款人</w:t>
            </w:r>
          </w:p>
        </w:tc>
        <w:tc>
          <w:tcPr>
            <w:tcW w:w="815" w:type="dxa"/>
            <w:tcBorders>
              <w:top w:val="nil"/>
              <w:left w:val="nil"/>
              <w:bottom w:val="single" w:sz="4" w:space="0" w:color="auto"/>
              <w:right w:val="single" w:sz="4" w:space="0" w:color="auto"/>
            </w:tcBorders>
            <w:shd w:val="clear" w:color="auto" w:fill="auto"/>
            <w:vAlign w:val="center"/>
          </w:tcPr>
          <w:p w14:paraId="43CD884C" w14:textId="70F5253A"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3EF29D95" w14:textId="71E44AEE"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C942C06" w14:textId="607D5843"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B69ECA5" w14:textId="4DD2348B"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9A8698F" w14:textId="0F6FFE33"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CE650D8" w14:textId="44DE8A94"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4AB8234B" w14:textId="00DCB5F5"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52ED043" w14:textId="677FA159" w:rsidR="007C1597" w:rsidRPr="007A295D" w:rsidRDefault="007C1597" w:rsidP="007C1597">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20380B">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，对公业务收款人是公司时，可输入公司名称进行查询；其他情况输入客户姓名</w:t>
            </w:r>
          </w:p>
        </w:tc>
      </w:tr>
      <w:tr w:rsidR="007C1597" w:rsidRPr="007A295D" w14:paraId="300E54BC"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41E98FA" w14:textId="0D8A82DE" w:rsidR="007C1597" w:rsidRPr="007A295D" w:rsidRDefault="007C1597" w:rsidP="007C1597">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815" w:type="dxa"/>
            <w:tcBorders>
              <w:top w:val="nil"/>
              <w:left w:val="nil"/>
              <w:bottom w:val="single" w:sz="4" w:space="0" w:color="auto"/>
              <w:right w:val="single" w:sz="4" w:space="0" w:color="auto"/>
            </w:tcBorders>
            <w:shd w:val="clear" w:color="auto" w:fill="auto"/>
            <w:vAlign w:val="center"/>
          </w:tcPr>
          <w:p w14:paraId="14DF87EA" w14:textId="4B3EE51E"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tcPr>
          <w:p w14:paraId="5E6DCE5C" w14:textId="64FE268B"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5927BA9" w14:textId="3E4ADAD6"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4F9ECCDF" w14:textId="76B492CF"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参照证件类型代码表</w:t>
            </w:r>
          </w:p>
        </w:tc>
        <w:tc>
          <w:tcPr>
            <w:tcW w:w="814" w:type="dxa"/>
            <w:tcBorders>
              <w:top w:val="nil"/>
              <w:left w:val="nil"/>
              <w:bottom w:val="single" w:sz="4" w:space="0" w:color="auto"/>
              <w:right w:val="single" w:sz="4" w:space="0" w:color="auto"/>
            </w:tcBorders>
            <w:shd w:val="clear" w:color="auto" w:fill="auto"/>
          </w:tcPr>
          <w:p w14:paraId="1A2675FC" w14:textId="707D815F"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088F866" w14:textId="37D37DC7"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31AE2F35" w14:textId="0ABE2789"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vMerge w:val="restart"/>
            <w:tcBorders>
              <w:top w:val="nil"/>
              <w:left w:val="nil"/>
              <w:right w:val="single" w:sz="4" w:space="0" w:color="auto"/>
            </w:tcBorders>
            <w:shd w:val="clear" w:color="auto" w:fill="auto"/>
            <w:vAlign w:val="center"/>
          </w:tcPr>
          <w:p w14:paraId="0255C90B" w14:textId="7DDD38CD" w:rsidR="007C1597" w:rsidRPr="007A295D" w:rsidRDefault="007C1597" w:rsidP="007C1597">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针对费控、理赔</w:t>
            </w:r>
            <w:r w:rsidR="0060390A">
              <w:rPr>
                <w:rFonts w:ascii="宋体" w:eastAsia="宋体" w:hAnsi="宋体" w:cs="Calibri" w:hint="eastAsia"/>
                <w:color w:val="000000"/>
                <w:kern w:val="0"/>
                <w:szCs w:val="18"/>
              </w:rPr>
              <w:t>、保全</w:t>
            </w:r>
            <w:r>
              <w:rPr>
                <w:rFonts w:ascii="宋体" w:eastAsia="宋体" w:hAnsi="宋体" w:cs="Calibri" w:hint="eastAsia"/>
                <w:color w:val="000000"/>
                <w:kern w:val="0"/>
                <w:szCs w:val="18"/>
              </w:rPr>
              <w:t>，对公业务收款人是公司时，无须输入这两项</w:t>
            </w:r>
          </w:p>
        </w:tc>
      </w:tr>
      <w:tr w:rsidR="007C1597" w:rsidRPr="007A295D" w14:paraId="0AA7B07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0D56A72" w14:textId="6639F46B" w:rsidR="007C1597" w:rsidRPr="007A295D" w:rsidRDefault="007C1597" w:rsidP="007C1597">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证件号码</w:t>
            </w:r>
          </w:p>
        </w:tc>
        <w:tc>
          <w:tcPr>
            <w:tcW w:w="815" w:type="dxa"/>
            <w:tcBorders>
              <w:top w:val="nil"/>
              <w:left w:val="nil"/>
              <w:bottom w:val="single" w:sz="4" w:space="0" w:color="auto"/>
              <w:right w:val="single" w:sz="4" w:space="0" w:color="auto"/>
            </w:tcBorders>
            <w:shd w:val="clear" w:color="auto" w:fill="auto"/>
            <w:vAlign w:val="center"/>
          </w:tcPr>
          <w:p w14:paraId="06616019" w14:textId="579FFCBC"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60B059E6" w14:textId="0037FB5A"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875BCF2" w14:textId="1D2A9EF4"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7DE7B71" w14:textId="0B089420"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D324443" w14:textId="75DE3BC0" w:rsidR="007C1597" w:rsidRPr="007A295D" w:rsidRDefault="007C1597" w:rsidP="007C1597">
            <w:pPr>
              <w:ind w:firstLineChars="0" w:firstLine="0"/>
              <w:jc w:val="left"/>
              <w:rPr>
                <w:rFonts w:ascii="Arial" w:eastAsia="宋体" w:hAnsi="Arial" w:cs="Times New Roman"/>
                <w:sz w:val="20"/>
                <w:szCs w:val="20"/>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C71B09C" w14:textId="4D2057FA" w:rsidR="007C1597" w:rsidRPr="007A295D" w:rsidRDefault="007C1597" w:rsidP="007C1597">
            <w:pPr>
              <w:ind w:firstLineChars="0" w:firstLine="0"/>
              <w:jc w:val="center"/>
              <w:rPr>
                <w:rFonts w:ascii="Arial" w:eastAsia="宋体" w:hAnsi="Arial" w:cs="Times New Roman"/>
                <w:sz w:val="20"/>
                <w:szCs w:val="20"/>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0091044D" w14:textId="4AA7B2AE" w:rsidR="007C1597" w:rsidRPr="007A295D" w:rsidRDefault="007C1597" w:rsidP="007C1597">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vMerge/>
            <w:tcBorders>
              <w:left w:val="nil"/>
              <w:bottom w:val="single" w:sz="4" w:space="0" w:color="auto"/>
              <w:right w:val="single" w:sz="4" w:space="0" w:color="auto"/>
            </w:tcBorders>
            <w:shd w:val="clear" w:color="auto" w:fill="auto"/>
            <w:vAlign w:val="center"/>
          </w:tcPr>
          <w:p w14:paraId="565EB738" w14:textId="77777777" w:rsidR="007C1597" w:rsidRPr="007A295D" w:rsidRDefault="007C1597" w:rsidP="007C1597">
            <w:pPr>
              <w:widowControl/>
              <w:ind w:firstLineChars="0" w:firstLine="0"/>
              <w:jc w:val="center"/>
              <w:rPr>
                <w:rFonts w:ascii="宋体" w:eastAsia="宋体" w:hAnsi="宋体" w:cs="Calibri"/>
                <w:color w:val="000000"/>
                <w:kern w:val="0"/>
                <w:szCs w:val="18"/>
              </w:rPr>
            </w:pPr>
          </w:p>
        </w:tc>
      </w:tr>
      <w:tr w:rsidR="006E7DD4" w:rsidRPr="007A295D" w14:paraId="58341ADC" w14:textId="77777777" w:rsidTr="00BE3C10">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7893163" w14:textId="036B6B65"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账号</w:t>
            </w:r>
          </w:p>
        </w:tc>
        <w:tc>
          <w:tcPr>
            <w:tcW w:w="815" w:type="dxa"/>
            <w:tcBorders>
              <w:top w:val="nil"/>
              <w:left w:val="nil"/>
              <w:bottom w:val="single" w:sz="4" w:space="0" w:color="auto"/>
              <w:right w:val="single" w:sz="4" w:space="0" w:color="auto"/>
            </w:tcBorders>
            <w:shd w:val="clear" w:color="auto" w:fill="auto"/>
            <w:vAlign w:val="center"/>
          </w:tcPr>
          <w:p w14:paraId="4538912F" w14:textId="25BB259B" w:rsidR="006E7DD4"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vAlign w:val="center"/>
          </w:tcPr>
          <w:p w14:paraId="26269955" w14:textId="179E74BE"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数字</w:t>
            </w:r>
          </w:p>
        </w:tc>
        <w:tc>
          <w:tcPr>
            <w:tcW w:w="814" w:type="dxa"/>
            <w:tcBorders>
              <w:top w:val="nil"/>
              <w:left w:val="nil"/>
              <w:bottom w:val="single" w:sz="4" w:space="0" w:color="auto"/>
              <w:right w:val="single" w:sz="4" w:space="0" w:color="auto"/>
            </w:tcBorders>
            <w:shd w:val="clear" w:color="auto" w:fill="auto"/>
          </w:tcPr>
          <w:p w14:paraId="31D522E1" w14:textId="34F150CD"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8A7D2C6" w14:textId="28B58FA8"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94DE93F" w14:textId="749140AF" w:rsidR="006E7DD4" w:rsidRPr="007A295D" w:rsidRDefault="00AE24DA" w:rsidP="006E7DD4">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814" w:type="dxa"/>
            <w:tcBorders>
              <w:top w:val="nil"/>
              <w:left w:val="nil"/>
              <w:bottom w:val="single" w:sz="4" w:space="0" w:color="auto"/>
              <w:right w:val="single" w:sz="4" w:space="0" w:color="auto"/>
            </w:tcBorders>
            <w:shd w:val="clear" w:color="auto" w:fill="auto"/>
          </w:tcPr>
          <w:p w14:paraId="7CF9DE44" w14:textId="4C790EE9"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18D0C261" w14:textId="5B3DE4AC"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BBDB777" w14:textId="77777777" w:rsidR="006E7DD4" w:rsidRPr="00C37920" w:rsidRDefault="006E7DD4" w:rsidP="006E7DD4">
            <w:pPr>
              <w:widowControl/>
              <w:ind w:firstLineChars="0" w:firstLine="0"/>
              <w:jc w:val="center"/>
              <w:rPr>
                <w:rFonts w:ascii="宋体" w:eastAsia="宋体" w:hAnsi="宋体" w:cs="Calibri"/>
                <w:color w:val="000000"/>
                <w:kern w:val="0"/>
                <w:szCs w:val="18"/>
              </w:rPr>
            </w:pPr>
          </w:p>
        </w:tc>
      </w:tr>
      <w:tr w:rsidR="006E7DD4" w:rsidRPr="007A295D" w14:paraId="1CF7C279"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8914BE7" w14:textId="49D5F547" w:rsidR="006E7DD4"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费用产生时间</w:t>
            </w:r>
          </w:p>
        </w:tc>
        <w:tc>
          <w:tcPr>
            <w:tcW w:w="815" w:type="dxa"/>
            <w:tcBorders>
              <w:top w:val="nil"/>
              <w:left w:val="nil"/>
              <w:bottom w:val="single" w:sz="4" w:space="0" w:color="auto"/>
              <w:right w:val="single" w:sz="4" w:space="0" w:color="auto"/>
            </w:tcBorders>
            <w:shd w:val="clear" w:color="auto" w:fill="auto"/>
            <w:vAlign w:val="center"/>
          </w:tcPr>
          <w:p w14:paraId="0919AEAB" w14:textId="0A4D3808" w:rsidR="006E7DD4"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时间控件</w:t>
            </w:r>
          </w:p>
        </w:tc>
        <w:tc>
          <w:tcPr>
            <w:tcW w:w="815" w:type="dxa"/>
            <w:tcBorders>
              <w:top w:val="nil"/>
              <w:left w:val="nil"/>
              <w:bottom w:val="single" w:sz="4" w:space="0" w:color="auto"/>
              <w:right w:val="single" w:sz="4" w:space="0" w:color="auto"/>
            </w:tcBorders>
            <w:shd w:val="clear" w:color="auto" w:fill="auto"/>
          </w:tcPr>
          <w:p w14:paraId="394E901E" w14:textId="4F6B3F81"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FB9901" w14:textId="60702555"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029877D" w14:textId="4955162E"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43FB53C" w14:textId="6040B68E"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B1864CA" w14:textId="2DA8493E"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11DF5062" w14:textId="2C0E9954"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3F1B7F84" w14:textId="77777777" w:rsidR="006E7DD4" w:rsidRPr="00C37920" w:rsidRDefault="006E7DD4" w:rsidP="006E7DD4">
            <w:pPr>
              <w:widowControl/>
              <w:ind w:firstLineChars="0" w:firstLine="0"/>
              <w:jc w:val="center"/>
              <w:rPr>
                <w:rFonts w:ascii="宋体" w:eastAsia="宋体" w:hAnsi="宋体" w:cs="Calibri"/>
                <w:color w:val="000000"/>
                <w:kern w:val="0"/>
                <w:szCs w:val="18"/>
              </w:rPr>
            </w:pPr>
          </w:p>
        </w:tc>
      </w:tr>
      <w:tr w:rsidR="006E7DD4" w:rsidRPr="007A295D" w14:paraId="2ED7938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E2AAC36" w14:textId="3C4E68D9" w:rsidR="006E7DD4" w:rsidRPr="007A295D" w:rsidRDefault="006E7DD4" w:rsidP="006E7DD4">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回盘日期</w:t>
            </w:r>
          </w:p>
        </w:tc>
        <w:tc>
          <w:tcPr>
            <w:tcW w:w="815" w:type="dxa"/>
            <w:tcBorders>
              <w:top w:val="nil"/>
              <w:left w:val="nil"/>
              <w:bottom w:val="single" w:sz="4" w:space="0" w:color="auto"/>
              <w:right w:val="single" w:sz="4" w:space="0" w:color="auto"/>
            </w:tcBorders>
            <w:shd w:val="clear" w:color="auto" w:fill="auto"/>
            <w:vAlign w:val="center"/>
          </w:tcPr>
          <w:p w14:paraId="261D76AD" w14:textId="77777777" w:rsidR="006E7DD4" w:rsidRPr="007A295D" w:rsidRDefault="006E7DD4" w:rsidP="006E7DD4">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时间控件</w:t>
            </w:r>
          </w:p>
        </w:tc>
        <w:tc>
          <w:tcPr>
            <w:tcW w:w="815" w:type="dxa"/>
            <w:tcBorders>
              <w:top w:val="nil"/>
              <w:left w:val="nil"/>
              <w:bottom w:val="single" w:sz="4" w:space="0" w:color="auto"/>
              <w:right w:val="single" w:sz="4" w:space="0" w:color="auto"/>
            </w:tcBorders>
            <w:shd w:val="clear" w:color="auto" w:fill="auto"/>
          </w:tcPr>
          <w:p w14:paraId="535E8345" w14:textId="77777777"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BDEBF49"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5B5D4FD3"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5CC38AE" w14:textId="77777777" w:rsidR="006E7DD4" w:rsidRPr="007A295D" w:rsidRDefault="006E7DD4" w:rsidP="006E7DD4">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6A73BB0" w14:textId="77777777" w:rsidR="006E7DD4" w:rsidRPr="007A295D" w:rsidRDefault="006E7DD4" w:rsidP="006E7DD4">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78A9858F" w14:textId="77777777" w:rsidR="006E7DD4" w:rsidRPr="007A295D" w:rsidRDefault="006E7DD4" w:rsidP="006E7DD4">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A75A8C0" w14:textId="77777777" w:rsidR="006E7DD4" w:rsidRPr="007A295D" w:rsidRDefault="006E7DD4" w:rsidP="006E7DD4">
            <w:pPr>
              <w:widowControl/>
              <w:ind w:firstLineChars="0" w:firstLine="0"/>
              <w:jc w:val="center"/>
              <w:rPr>
                <w:rFonts w:ascii="宋体" w:eastAsia="宋体" w:hAnsi="宋体" w:cs="Calibri"/>
                <w:color w:val="000000"/>
                <w:kern w:val="0"/>
                <w:szCs w:val="18"/>
              </w:rPr>
            </w:pPr>
          </w:p>
        </w:tc>
      </w:tr>
      <w:tr w:rsidR="00D47735" w:rsidRPr="007A295D" w14:paraId="2E4A7981"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796B87F" w14:textId="7FFE3C5D" w:rsidR="00D47735"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支付渠道</w:t>
            </w:r>
          </w:p>
        </w:tc>
        <w:tc>
          <w:tcPr>
            <w:tcW w:w="815" w:type="dxa"/>
            <w:tcBorders>
              <w:top w:val="nil"/>
              <w:left w:val="nil"/>
              <w:bottom w:val="single" w:sz="4" w:space="0" w:color="auto"/>
              <w:right w:val="single" w:sz="4" w:space="0" w:color="auto"/>
            </w:tcBorders>
            <w:shd w:val="clear" w:color="auto" w:fill="auto"/>
            <w:vAlign w:val="center"/>
          </w:tcPr>
          <w:p w14:paraId="3C30A36C" w14:textId="7D7F8B3C" w:rsidR="00D47735"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文本框</w:t>
            </w:r>
          </w:p>
        </w:tc>
        <w:tc>
          <w:tcPr>
            <w:tcW w:w="815" w:type="dxa"/>
            <w:tcBorders>
              <w:top w:val="nil"/>
              <w:left w:val="nil"/>
              <w:bottom w:val="single" w:sz="4" w:space="0" w:color="auto"/>
              <w:right w:val="single" w:sz="4" w:space="0" w:color="auto"/>
            </w:tcBorders>
            <w:shd w:val="clear" w:color="auto" w:fill="auto"/>
          </w:tcPr>
          <w:p w14:paraId="30FA446C" w14:textId="1ABE1A90"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C1FA314" w14:textId="4F0A049C"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4BFE074" w14:textId="49013A64" w:rsidR="00D47735" w:rsidRPr="007A295D" w:rsidRDefault="00D47735" w:rsidP="00D47735">
            <w:pPr>
              <w:ind w:firstLineChars="0" w:firstLine="0"/>
              <w:jc w:val="left"/>
              <w:rPr>
                <w:rFonts w:ascii="宋体" w:eastAsia="宋体" w:hAnsi="宋体" w:cs="Calibri"/>
                <w:color w:val="000000"/>
                <w:kern w:val="0"/>
                <w:szCs w:val="18"/>
              </w:rPr>
            </w:pPr>
            <w:r w:rsidRPr="00C37920">
              <w:rPr>
                <w:rFonts w:ascii="宋体" w:eastAsia="宋体" w:hAnsi="宋体" w:cs="Calibri" w:hint="eastAsia"/>
                <w:color w:val="000000"/>
                <w:kern w:val="0"/>
                <w:szCs w:val="18"/>
              </w:rPr>
              <w:t>通联、广州银联、保融、支付宝、网商银行、腾付通</w:t>
            </w:r>
            <w:r>
              <w:rPr>
                <w:rFonts w:ascii="宋体" w:eastAsia="宋体" w:hAnsi="宋体" w:cs="Calibri" w:hint="eastAsia"/>
                <w:color w:val="000000"/>
                <w:kern w:val="0"/>
                <w:szCs w:val="18"/>
              </w:rPr>
              <w:t>、金联万家</w:t>
            </w:r>
          </w:p>
        </w:tc>
        <w:tc>
          <w:tcPr>
            <w:tcW w:w="814" w:type="dxa"/>
            <w:tcBorders>
              <w:top w:val="nil"/>
              <w:left w:val="nil"/>
              <w:bottom w:val="single" w:sz="4" w:space="0" w:color="auto"/>
              <w:right w:val="single" w:sz="4" w:space="0" w:color="auto"/>
            </w:tcBorders>
            <w:shd w:val="clear" w:color="auto" w:fill="auto"/>
          </w:tcPr>
          <w:p w14:paraId="40127FBB" w14:textId="13A3037B"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20BB0E9D" w14:textId="1612C687"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432C632B" w14:textId="4331792E"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18E54310" w14:textId="6387617D"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4F59383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21ACE03" w14:textId="6F8EA6DA" w:rsidR="00D47735"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失败类型</w:t>
            </w:r>
          </w:p>
        </w:tc>
        <w:tc>
          <w:tcPr>
            <w:tcW w:w="815" w:type="dxa"/>
            <w:tcBorders>
              <w:top w:val="nil"/>
              <w:left w:val="nil"/>
              <w:bottom w:val="single" w:sz="4" w:space="0" w:color="auto"/>
              <w:right w:val="single" w:sz="4" w:space="0" w:color="auto"/>
            </w:tcBorders>
            <w:shd w:val="clear" w:color="auto" w:fill="auto"/>
            <w:vAlign w:val="center"/>
          </w:tcPr>
          <w:p w14:paraId="395E36EF" w14:textId="1B5C485C" w:rsidR="00D47735" w:rsidRDefault="00D47735" w:rsidP="00D47735">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下拉框</w:t>
            </w:r>
          </w:p>
        </w:tc>
        <w:tc>
          <w:tcPr>
            <w:tcW w:w="815" w:type="dxa"/>
            <w:tcBorders>
              <w:top w:val="nil"/>
              <w:left w:val="nil"/>
              <w:bottom w:val="single" w:sz="4" w:space="0" w:color="auto"/>
              <w:right w:val="single" w:sz="4" w:space="0" w:color="auto"/>
            </w:tcBorders>
            <w:shd w:val="clear" w:color="auto" w:fill="auto"/>
          </w:tcPr>
          <w:p w14:paraId="6E6E539A" w14:textId="5EFBDB4C"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98A208D" w14:textId="7F18E180"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30F8063" w14:textId="43453B1E" w:rsidR="00D47735" w:rsidRPr="007A295D" w:rsidRDefault="00D47735" w:rsidP="00D47735">
            <w:pPr>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系统原</w:t>
            </w:r>
            <w:r>
              <w:rPr>
                <w:rFonts w:ascii="宋体" w:eastAsia="宋体" w:hAnsi="宋体" w:cs="Calibri" w:hint="eastAsia"/>
                <w:color w:val="000000"/>
                <w:kern w:val="0"/>
                <w:szCs w:val="18"/>
              </w:rPr>
              <w:lastRenderedPageBreak/>
              <w:t>因、非系统原因</w:t>
            </w:r>
          </w:p>
        </w:tc>
        <w:tc>
          <w:tcPr>
            <w:tcW w:w="814" w:type="dxa"/>
            <w:tcBorders>
              <w:top w:val="nil"/>
              <w:left w:val="nil"/>
              <w:bottom w:val="single" w:sz="4" w:space="0" w:color="auto"/>
              <w:right w:val="single" w:sz="4" w:space="0" w:color="auto"/>
            </w:tcBorders>
            <w:shd w:val="clear" w:color="auto" w:fill="auto"/>
          </w:tcPr>
          <w:p w14:paraId="64BD3486" w14:textId="43553585" w:rsidR="00D47735" w:rsidRPr="007A295D" w:rsidRDefault="00D47735" w:rsidP="00D47735">
            <w:pPr>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NA</w:t>
            </w:r>
          </w:p>
        </w:tc>
        <w:tc>
          <w:tcPr>
            <w:tcW w:w="814" w:type="dxa"/>
            <w:tcBorders>
              <w:top w:val="nil"/>
              <w:left w:val="nil"/>
              <w:bottom w:val="single" w:sz="4" w:space="0" w:color="auto"/>
              <w:right w:val="single" w:sz="4" w:space="0" w:color="auto"/>
            </w:tcBorders>
            <w:shd w:val="clear" w:color="auto" w:fill="auto"/>
          </w:tcPr>
          <w:p w14:paraId="4994DB5C" w14:textId="36F2FAC5" w:rsidR="00D47735" w:rsidRPr="007A295D" w:rsidRDefault="00D47735" w:rsidP="00D47735">
            <w:pPr>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w:t>
            </w:r>
          </w:p>
        </w:tc>
        <w:tc>
          <w:tcPr>
            <w:tcW w:w="814" w:type="dxa"/>
            <w:tcBorders>
              <w:top w:val="nil"/>
              <w:left w:val="nil"/>
              <w:bottom w:val="single" w:sz="4" w:space="0" w:color="auto"/>
              <w:right w:val="single" w:sz="4" w:space="0" w:color="auto"/>
            </w:tcBorders>
            <w:shd w:val="clear" w:color="auto" w:fill="auto"/>
            <w:vAlign w:val="center"/>
          </w:tcPr>
          <w:p w14:paraId="6EB03ABA" w14:textId="228B2E09"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Y</w:t>
            </w:r>
          </w:p>
        </w:tc>
        <w:tc>
          <w:tcPr>
            <w:tcW w:w="1291" w:type="dxa"/>
            <w:tcBorders>
              <w:left w:val="nil"/>
              <w:bottom w:val="single" w:sz="4" w:space="0" w:color="auto"/>
              <w:right w:val="single" w:sz="4" w:space="0" w:color="auto"/>
            </w:tcBorders>
            <w:shd w:val="clear" w:color="auto" w:fill="auto"/>
            <w:vAlign w:val="center"/>
          </w:tcPr>
          <w:p w14:paraId="79C9D765" w14:textId="51F9C244"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7CE2833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F42C030" w14:textId="77777777" w:rsidR="00D47735" w:rsidRPr="007A295D" w:rsidRDefault="00D47735" w:rsidP="00D47735">
            <w:pPr>
              <w:widowControl/>
              <w:ind w:firstLineChars="0" w:firstLine="0"/>
              <w:jc w:val="left"/>
              <w:rPr>
                <w:rFonts w:ascii="宋体" w:eastAsia="宋体" w:hAnsi="宋体" w:cs="Calibri"/>
                <w:b/>
                <w:bCs/>
                <w:color w:val="000000"/>
                <w:kern w:val="0"/>
                <w:szCs w:val="18"/>
              </w:rPr>
            </w:pPr>
            <w:r>
              <w:rPr>
                <w:rFonts w:ascii="宋体" w:eastAsia="宋体" w:hAnsi="宋体" w:cs="Calibri" w:hint="eastAsia"/>
                <w:b/>
                <w:bCs/>
                <w:color w:val="000000"/>
                <w:kern w:val="0"/>
                <w:szCs w:val="18"/>
              </w:rPr>
              <w:t>搜索</w:t>
            </w:r>
            <w:r w:rsidRPr="007A295D">
              <w:rPr>
                <w:rFonts w:ascii="宋体" w:eastAsia="宋体" w:hAnsi="宋体" w:cs="Calibri" w:hint="eastAsia"/>
                <w:b/>
                <w:bCs/>
                <w:color w:val="000000"/>
                <w:kern w:val="0"/>
                <w:szCs w:val="18"/>
              </w:rPr>
              <w:t>结果</w:t>
            </w:r>
          </w:p>
        </w:tc>
        <w:tc>
          <w:tcPr>
            <w:tcW w:w="6991" w:type="dxa"/>
            <w:gridSpan w:val="8"/>
            <w:tcBorders>
              <w:top w:val="single" w:sz="4" w:space="0" w:color="auto"/>
              <w:left w:val="nil"/>
              <w:bottom w:val="single" w:sz="4" w:space="0" w:color="auto"/>
              <w:right w:val="single" w:sz="4" w:space="0" w:color="000000"/>
            </w:tcBorders>
            <w:shd w:val="clear" w:color="auto" w:fill="auto"/>
            <w:vAlign w:val="center"/>
            <w:hideMark/>
          </w:tcPr>
          <w:p w14:paraId="5ED3C2BC" w14:textId="6CA2F8FA" w:rsidR="00D47735" w:rsidRPr="007A295D" w:rsidRDefault="00D47735" w:rsidP="00D47735">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标签名</w:t>
            </w:r>
            <w:r>
              <w:rPr>
                <w:rFonts w:ascii="宋体" w:eastAsia="宋体" w:hAnsi="宋体" w:cs="Calibri" w:hint="eastAsia"/>
                <w:b/>
                <w:bCs/>
                <w:color w:val="000000"/>
                <w:kern w:val="0"/>
                <w:szCs w:val="18"/>
              </w:rPr>
              <w:t>（默认展示全部异常收付数据，按费用产生时间顺序排序）</w:t>
            </w:r>
          </w:p>
        </w:tc>
      </w:tr>
      <w:tr w:rsidR="00D47735" w:rsidRPr="007A295D" w14:paraId="016B7F9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8D06B16"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选择</w:t>
            </w:r>
          </w:p>
        </w:tc>
        <w:tc>
          <w:tcPr>
            <w:tcW w:w="815" w:type="dxa"/>
            <w:tcBorders>
              <w:top w:val="nil"/>
              <w:left w:val="nil"/>
              <w:bottom w:val="single" w:sz="4" w:space="0" w:color="auto"/>
              <w:right w:val="single" w:sz="4" w:space="0" w:color="auto"/>
            </w:tcBorders>
            <w:shd w:val="clear" w:color="auto" w:fill="auto"/>
            <w:vAlign w:val="center"/>
            <w:hideMark/>
          </w:tcPr>
          <w:p w14:paraId="0EA8F4F3" w14:textId="54B30350" w:rsidR="00D47735" w:rsidRPr="007A295D" w:rsidRDefault="00D47735" w:rsidP="00D47735">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单</w:t>
            </w:r>
            <w:r w:rsidRPr="007A295D">
              <w:rPr>
                <w:rFonts w:ascii="宋体" w:eastAsia="宋体" w:hAnsi="宋体" w:cs="Calibri" w:hint="eastAsia"/>
                <w:color w:val="000000"/>
                <w:kern w:val="0"/>
                <w:szCs w:val="18"/>
              </w:rPr>
              <w:t>选框</w:t>
            </w:r>
          </w:p>
        </w:tc>
        <w:tc>
          <w:tcPr>
            <w:tcW w:w="815" w:type="dxa"/>
            <w:tcBorders>
              <w:top w:val="nil"/>
              <w:left w:val="nil"/>
              <w:bottom w:val="single" w:sz="4" w:space="0" w:color="auto"/>
              <w:right w:val="single" w:sz="4" w:space="0" w:color="auto"/>
            </w:tcBorders>
            <w:shd w:val="clear" w:color="auto" w:fill="auto"/>
            <w:vAlign w:val="center"/>
            <w:hideMark/>
          </w:tcPr>
          <w:p w14:paraId="02C9CC7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2B5E84B"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679D50C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930B05F"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BEAEA5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E2C6CBB"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hideMark/>
          </w:tcPr>
          <w:p w14:paraId="0954486F"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56A807A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40AF00B"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序号</w:t>
            </w:r>
          </w:p>
        </w:tc>
        <w:tc>
          <w:tcPr>
            <w:tcW w:w="815" w:type="dxa"/>
            <w:tcBorders>
              <w:top w:val="nil"/>
              <w:left w:val="nil"/>
              <w:bottom w:val="single" w:sz="4" w:space="0" w:color="auto"/>
              <w:right w:val="single" w:sz="4" w:space="0" w:color="auto"/>
            </w:tcBorders>
            <w:shd w:val="clear" w:color="auto" w:fill="auto"/>
            <w:vAlign w:val="center"/>
            <w:hideMark/>
          </w:tcPr>
          <w:p w14:paraId="02A7993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hideMark/>
          </w:tcPr>
          <w:p w14:paraId="72AD68F8"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01A0EB1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566D2CE"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24B1E455"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5791586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DF9162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hideMark/>
          </w:tcPr>
          <w:p w14:paraId="57D30D0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系统自动编号 </w:t>
            </w:r>
          </w:p>
        </w:tc>
      </w:tr>
      <w:tr w:rsidR="00D47735" w:rsidRPr="007A295D" w14:paraId="5B11A89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73B9041"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代码</w:t>
            </w:r>
          </w:p>
        </w:tc>
        <w:tc>
          <w:tcPr>
            <w:tcW w:w="815" w:type="dxa"/>
            <w:tcBorders>
              <w:top w:val="nil"/>
              <w:left w:val="nil"/>
              <w:bottom w:val="single" w:sz="4" w:space="0" w:color="auto"/>
              <w:right w:val="single" w:sz="4" w:space="0" w:color="auto"/>
            </w:tcBorders>
            <w:shd w:val="clear" w:color="auto" w:fill="auto"/>
            <w:vAlign w:val="center"/>
          </w:tcPr>
          <w:p w14:paraId="1319D2A0"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60B202C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20ED59"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23E4880"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700FD1"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81BC368"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2437A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34772D4D"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073A14F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F7D2C27" w14:textId="77777777" w:rsidR="00D47735" w:rsidRPr="007A295D" w:rsidRDefault="00D47735" w:rsidP="00D47735">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机构</w:t>
            </w:r>
            <w:r>
              <w:rPr>
                <w:rFonts w:ascii="宋体" w:eastAsia="宋体" w:hAnsi="宋体" w:cs="Calibri" w:hint="eastAsia"/>
                <w:color w:val="000000"/>
                <w:kern w:val="0"/>
                <w:szCs w:val="18"/>
              </w:rPr>
              <w:t>名称</w:t>
            </w:r>
          </w:p>
        </w:tc>
        <w:tc>
          <w:tcPr>
            <w:tcW w:w="815" w:type="dxa"/>
            <w:tcBorders>
              <w:top w:val="nil"/>
              <w:left w:val="nil"/>
              <w:bottom w:val="single" w:sz="4" w:space="0" w:color="auto"/>
              <w:right w:val="single" w:sz="4" w:space="0" w:color="auto"/>
            </w:tcBorders>
            <w:shd w:val="clear" w:color="auto" w:fill="auto"/>
            <w:vAlign w:val="center"/>
          </w:tcPr>
          <w:p w14:paraId="1013ADB6"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DFBD4EA"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123FEE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CF5F0D3"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224CEDC"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920794E"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4DDA85B2" w14:textId="7777777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5347DEC5"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D47735" w:rsidRPr="007A295D" w14:paraId="4B1D3B36"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AF6C8CA" w14:textId="586670B3" w:rsidR="00D47735" w:rsidRPr="007A295D" w:rsidRDefault="00D47735" w:rsidP="00D4773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数据来源</w:t>
            </w:r>
          </w:p>
        </w:tc>
        <w:tc>
          <w:tcPr>
            <w:tcW w:w="815" w:type="dxa"/>
            <w:tcBorders>
              <w:top w:val="nil"/>
              <w:left w:val="nil"/>
              <w:bottom w:val="single" w:sz="4" w:space="0" w:color="auto"/>
              <w:right w:val="single" w:sz="4" w:space="0" w:color="auto"/>
            </w:tcBorders>
            <w:shd w:val="clear" w:color="auto" w:fill="auto"/>
            <w:vAlign w:val="center"/>
          </w:tcPr>
          <w:p w14:paraId="1881CD85" w14:textId="22D1DE90"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6B61C97" w14:textId="68540EAE"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373AC50" w14:textId="7BC41747"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7A662A4" w14:textId="2CBDF87A"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522DE6E" w14:textId="0EF23990"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5BC0C4A" w14:textId="7D970999"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A301CB2" w14:textId="26582CF1" w:rsidR="00D47735" w:rsidRPr="007A295D" w:rsidRDefault="00D47735" w:rsidP="00D47735">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2C999C7" w14:textId="77777777" w:rsidR="00D47735" w:rsidRPr="007A295D" w:rsidRDefault="00D47735" w:rsidP="00D47735">
            <w:pPr>
              <w:widowControl/>
              <w:ind w:firstLineChars="0" w:firstLine="0"/>
              <w:jc w:val="center"/>
              <w:rPr>
                <w:rFonts w:ascii="宋体" w:eastAsia="宋体" w:hAnsi="宋体" w:cs="Calibri"/>
                <w:color w:val="000000"/>
                <w:kern w:val="0"/>
                <w:szCs w:val="18"/>
              </w:rPr>
            </w:pPr>
          </w:p>
        </w:tc>
      </w:tr>
      <w:tr w:rsidR="00871636" w:rsidRPr="007A295D" w14:paraId="34179CCE"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149893C" w14:textId="2EDD603B"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批次号</w:t>
            </w:r>
          </w:p>
        </w:tc>
        <w:tc>
          <w:tcPr>
            <w:tcW w:w="815" w:type="dxa"/>
            <w:tcBorders>
              <w:top w:val="nil"/>
              <w:left w:val="nil"/>
              <w:bottom w:val="single" w:sz="4" w:space="0" w:color="auto"/>
              <w:right w:val="single" w:sz="4" w:space="0" w:color="auto"/>
            </w:tcBorders>
            <w:shd w:val="clear" w:color="auto" w:fill="auto"/>
            <w:vAlign w:val="center"/>
          </w:tcPr>
          <w:p w14:paraId="6D227EE4" w14:textId="1D0822B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F6AD53B" w14:textId="5C27B5B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083218F" w14:textId="7A73306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1AB3EB8" w14:textId="3013DF9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191F589" w14:textId="0575827E"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853055" w14:textId="081BDF1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B9C0320" w14:textId="304920A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B30A431" w14:textId="2E1F9310" w:rsidR="00BE7EB2" w:rsidRPr="007A295D" w:rsidRDefault="00871636" w:rsidP="00A84688">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批次</w:t>
            </w:r>
            <w:r w:rsidR="00A84688">
              <w:rPr>
                <w:rFonts w:ascii="宋体" w:eastAsia="宋体" w:hAnsi="宋体" w:cs="Calibri" w:hint="eastAsia"/>
                <w:color w:val="000000"/>
                <w:kern w:val="0"/>
                <w:szCs w:val="18"/>
              </w:rPr>
              <w:t>失败</w:t>
            </w:r>
            <w:r>
              <w:rPr>
                <w:rFonts w:ascii="宋体" w:eastAsia="宋体" w:hAnsi="宋体" w:cs="Calibri" w:hint="eastAsia"/>
                <w:color w:val="000000"/>
                <w:kern w:val="0"/>
                <w:szCs w:val="18"/>
              </w:rPr>
              <w:t>时</w:t>
            </w:r>
            <w:r w:rsidR="00A84688">
              <w:rPr>
                <w:rFonts w:ascii="宋体" w:eastAsia="宋体" w:hAnsi="宋体" w:cs="Calibri" w:hint="eastAsia"/>
                <w:color w:val="000000"/>
                <w:kern w:val="0"/>
                <w:szCs w:val="18"/>
              </w:rPr>
              <w:t>，</w:t>
            </w:r>
            <w:r>
              <w:rPr>
                <w:rFonts w:ascii="宋体" w:eastAsia="宋体" w:hAnsi="宋体" w:cs="Calibri" w:hint="eastAsia"/>
                <w:color w:val="000000"/>
                <w:kern w:val="0"/>
                <w:szCs w:val="18"/>
              </w:rPr>
              <w:t>结果列需展示字段：</w:t>
            </w:r>
            <w:r w:rsidR="00BE7EB2">
              <w:rPr>
                <w:rFonts w:ascii="宋体" w:eastAsia="宋体" w:hAnsi="宋体" w:cs="Calibri" w:hint="eastAsia"/>
                <w:color w:val="000000"/>
                <w:kern w:val="0"/>
                <w:szCs w:val="18"/>
              </w:rPr>
              <w:t>机构代码、机构名称、数据来源、批次号、</w:t>
            </w:r>
            <w:r>
              <w:rPr>
                <w:rFonts w:ascii="宋体" w:eastAsia="宋体" w:hAnsi="宋体" w:cs="Calibri" w:hint="eastAsia"/>
                <w:color w:val="000000"/>
                <w:kern w:val="0"/>
                <w:szCs w:val="18"/>
              </w:rPr>
              <w:t>回盘日期、失败类型、失败原因、支付渠道，其他涉及明细字段不展示</w:t>
            </w:r>
          </w:p>
        </w:tc>
      </w:tr>
      <w:tr w:rsidR="00871636" w:rsidRPr="007A295D" w14:paraId="20B187CB"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5A441D8D" w14:textId="77777777"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业务类型</w:t>
            </w:r>
          </w:p>
        </w:tc>
        <w:tc>
          <w:tcPr>
            <w:tcW w:w="815" w:type="dxa"/>
            <w:tcBorders>
              <w:top w:val="nil"/>
              <w:left w:val="nil"/>
              <w:bottom w:val="single" w:sz="4" w:space="0" w:color="auto"/>
              <w:right w:val="single" w:sz="4" w:space="0" w:color="auto"/>
            </w:tcBorders>
            <w:shd w:val="clear" w:color="auto" w:fill="auto"/>
            <w:vAlign w:val="center"/>
            <w:hideMark/>
          </w:tcPr>
          <w:p w14:paraId="022E9CC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hideMark/>
          </w:tcPr>
          <w:p w14:paraId="5141C0C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628E8D5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11D1C9D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3838A7D4"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708B336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hideMark/>
          </w:tcPr>
          <w:p w14:paraId="273ECF08"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F9921C6" w14:textId="741FA0B8"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6944AA" w:rsidRPr="007A295D" w14:paraId="47F014C9"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9EB6386" w14:textId="02EFB9B1" w:rsidR="006944AA" w:rsidRPr="007A295D" w:rsidRDefault="006944AA" w:rsidP="006944AA">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业务标识</w:t>
            </w:r>
          </w:p>
        </w:tc>
        <w:tc>
          <w:tcPr>
            <w:tcW w:w="815" w:type="dxa"/>
            <w:tcBorders>
              <w:top w:val="nil"/>
              <w:left w:val="nil"/>
              <w:bottom w:val="single" w:sz="4" w:space="0" w:color="auto"/>
              <w:right w:val="single" w:sz="4" w:space="0" w:color="auto"/>
            </w:tcBorders>
            <w:shd w:val="clear" w:color="auto" w:fill="auto"/>
            <w:vAlign w:val="center"/>
          </w:tcPr>
          <w:p w14:paraId="2655B62A" w14:textId="75F170B2"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13A42B9" w14:textId="4629E4C7"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31E8866" w14:textId="6F7D8815"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639F0C" w14:textId="00EAFF4F"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9D98214" w14:textId="10B77815"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85FF056" w14:textId="66EA1C41"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394007E" w14:textId="5635FF6E" w:rsidR="006944AA" w:rsidRPr="007A295D" w:rsidRDefault="006944AA" w:rsidP="006944AA">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FE38EF5" w14:textId="70950D54" w:rsidR="006944AA" w:rsidRPr="007A295D" w:rsidRDefault="006944AA" w:rsidP="006944AA">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跟数据来源联动，数据来源选择“费控系统”时，此字段应展示为空；数据来源选择“业务系统”时，此字段展示：相互保或非相互保</w:t>
            </w:r>
          </w:p>
        </w:tc>
      </w:tr>
      <w:tr w:rsidR="00871636" w:rsidRPr="007A295D" w14:paraId="7EFB381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5B32893" w14:textId="77777777"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业务号码</w:t>
            </w:r>
          </w:p>
        </w:tc>
        <w:tc>
          <w:tcPr>
            <w:tcW w:w="815" w:type="dxa"/>
            <w:tcBorders>
              <w:top w:val="nil"/>
              <w:left w:val="nil"/>
              <w:bottom w:val="single" w:sz="4" w:space="0" w:color="auto"/>
              <w:right w:val="single" w:sz="4" w:space="0" w:color="auto"/>
            </w:tcBorders>
            <w:shd w:val="clear" w:color="auto" w:fill="auto"/>
            <w:vAlign w:val="center"/>
          </w:tcPr>
          <w:p w14:paraId="5528613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0926AF0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C15B241"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64341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A3027D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74F46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15EC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7C2DAAB7" w14:textId="7DA0F8A1"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73A1527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25294AC7" w14:textId="43D4C0BA" w:rsidR="00871636" w:rsidRDefault="002D0C20"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支付</w:t>
            </w:r>
            <w:r w:rsidR="00871636">
              <w:rPr>
                <w:rFonts w:ascii="宋体" w:eastAsia="宋体" w:hAnsi="宋体" w:cs="Calibri" w:hint="eastAsia"/>
                <w:color w:val="000000"/>
                <w:kern w:val="0"/>
                <w:szCs w:val="18"/>
              </w:rPr>
              <w:t>方式</w:t>
            </w:r>
          </w:p>
        </w:tc>
        <w:tc>
          <w:tcPr>
            <w:tcW w:w="815" w:type="dxa"/>
            <w:tcBorders>
              <w:top w:val="nil"/>
              <w:left w:val="nil"/>
              <w:bottom w:val="single" w:sz="4" w:space="0" w:color="auto"/>
              <w:right w:val="single" w:sz="4" w:space="0" w:color="auto"/>
            </w:tcBorders>
            <w:shd w:val="clear" w:color="auto" w:fill="auto"/>
            <w:vAlign w:val="center"/>
          </w:tcPr>
          <w:p w14:paraId="3C26813F" w14:textId="06EBC8F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C391645" w14:textId="1E89869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5181A61" w14:textId="1CFE41E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B8AF64" w14:textId="613300F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02D52FD" w14:textId="7CB94A4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58E92" w14:textId="6B63E00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CB6F00" w14:textId="71977DEE"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36E257F" w14:textId="260C54DC" w:rsidR="00871636" w:rsidRPr="007A295D" w:rsidRDefault="00036EF2"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银行转账/支付宝</w:t>
            </w:r>
          </w:p>
        </w:tc>
      </w:tr>
      <w:tr w:rsidR="00871636" w:rsidRPr="007A295D" w14:paraId="0D24332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3B237D6A" w14:textId="4D17F558" w:rsidR="00871636" w:rsidRPr="007A295D" w:rsidRDefault="001457FF"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收款人</w:t>
            </w:r>
          </w:p>
        </w:tc>
        <w:tc>
          <w:tcPr>
            <w:tcW w:w="815" w:type="dxa"/>
            <w:tcBorders>
              <w:top w:val="nil"/>
              <w:left w:val="nil"/>
              <w:bottom w:val="single" w:sz="4" w:space="0" w:color="auto"/>
              <w:right w:val="single" w:sz="4" w:space="0" w:color="auto"/>
            </w:tcBorders>
            <w:shd w:val="clear" w:color="auto" w:fill="auto"/>
            <w:vAlign w:val="center"/>
          </w:tcPr>
          <w:p w14:paraId="5B8F26E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1DD4F64A"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DF9447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EC4129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330A461C"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C30617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716C12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EFDE418" w14:textId="26D14F4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收款人姓名</w:t>
            </w:r>
          </w:p>
        </w:tc>
      </w:tr>
      <w:tr w:rsidR="00871636" w:rsidRPr="007A295D" w14:paraId="2472EBE7"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40CB2F1E" w14:textId="02E0FBC3"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t>证件类型</w:t>
            </w:r>
          </w:p>
        </w:tc>
        <w:tc>
          <w:tcPr>
            <w:tcW w:w="815" w:type="dxa"/>
            <w:tcBorders>
              <w:top w:val="nil"/>
              <w:left w:val="nil"/>
              <w:bottom w:val="single" w:sz="4" w:space="0" w:color="auto"/>
              <w:right w:val="single" w:sz="4" w:space="0" w:color="auto"/>
            </w:tcBorders>
            <w:shd w:val="clear" w:color="auto" w:fill="auto"/>
            <w:vAlign w:val="center"/>
          </w:tcPr>
          <w:p w14:paraId="4DDB6478"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74AA2FE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FFB8DE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307E9AA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3FEB43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D54250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01E4EB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25BED15F"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收款人证件类型</w:t>
            </w:r>
          </w:p>
        </w:tc>
      </w:tr>
      <w:tr w:rsidR="00871636" w:rsidRPr="007A295D" w14:paraId="34C8EAF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7D0BC3B" w14:textId="7D85B054" w:rsidR="00871636" w:rsidRPr="007A295D" w:rsidRDefault="00871636" w:rsidP="00871636">
            <w:pPr>
              <w:widowControl/>
              <w:ind w:firstLineChars="0" w:firstLine="0"/>
              <w:jc w:val="left"/>
              <w:rPr>
                <w:rFonts w:ascii="宋体" w:eastAsia="宋体" w:hAnsi="宋体" w:cs="Calibri"/>
                <w:color w:val="000000"/>
                <w:kern w:val="0"/>
                <w:szCs w:val="18"/>
              </w:rPr>
            </w:pPr>
            <w:r w:rsidRPr="007A295D">
              <w:rPr>
                <w:rFonts w:ascii="宋体" w:eastAsia="宋体" w:hAnsi="宋体" w:cs="Calibri" w:hint="eastAsia"/>
                <w:color w:val="000000"/>
                <w:kern w:val="0"/>
                <w:szCs w:val="18"/>
              </w:rPr>
              <w:lastRenderedPageBreak/>
              <w:t>证件号码</w:t>
            </w:r>
          </w:p>
        </w:tc>
        <w:tc>
          <w:tcPr>
            <w:tcW w:w="815" w:type="dxa"/>
            <w:tcBorders>
              <w:top w:val="nil"/>
              <w:left w:val="nil"/>
              <w:bottom w:val="single" w:sz="4" w:space="0" w:color="auto"/>
              <w:right w:val="single" w:sz="4" w:space="0" w:color="auto"/>
            </w:tcBorders>
            <w:shd w:val="clear" w:color="auto" w:fill="auto"/>
            <w:vAlign w:val="center"/>
          </w:tcPr>
          <w:p w14:paraId="4DD20FEE"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0EB9F7E7"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0F68159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711E07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3DCB9B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CDEA83"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7AA8A9D"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64949FF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收款人证件号码</w:t>
            </w:r>
          </w:p>
        </w:tc>
      </w:tr>
      <w:tr w:rsidR="00871636" w:rsidRPr="007A295D" w14:paraId="65218F54"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0DFCBBD" w14:textId="5FFA2B01"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银行名称/支付宝名称</w:t>
            </w:r>
          </w:p>
        </w:tc>
        <w:tc>
          <w:tcPr>
            <w:tcW w:w="815" w:type="dxa"/>
            <w:tcBorders>
              <w:top w:val="nil"/>
              <w:left w:val="nil"/>
              <w:bottom w:val="single" w:sz="4" w:space="0" w:color="auto"/>
              <w:right w:val="single" w:sz="4" w:space="0" w:color="auto"/>
            </w:tcBorders>
            <w:shd w:val="clear" w:color="auto" w:fill="auto"/>
            <w:vAlign w:val="center"/>
          </w:tcPr>
          <w:p w14:paraId="3497F923" w14:textId="3589452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453D87A2" w14:textId="6E2DEC8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893C79" w14:textId="72D9278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FE1DA00" w14:textId="0FCE505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6752F5C" w14:textId="78EDF665"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8A68B8E" w14:textId="5C126F2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84483BB" w14:textId="4A3E61AA"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177E58CE"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3F9F4123"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53848812" w14:textId="41068BE4"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银行账号/支付宝账号</w:t>
            </w:r>
          </w:p>
        </w:tc>
        <w:tc>
          <w:tcPr>
            <w:tcW w:w="815" w:type="dxa"/>
            <w:tcBorders>
              <w:top w:val="nil"/>
              <w:left w:val="nil"/>
              <w:bottom w:val="single" w:sz="4" w:space="0" w:color="auto"/>
              <w:right w:val="single" w:sz="4" w:space="0" w:color="auto"/>
            </w:tcBorders>
            <w:shd w:val="clear" w:color="auto" w:fill="auto"/>
            <w:vAlign w:val="center"/>
          </w:tcPr>
          <w:p w14:paraId="1E64EC5D" w14:textId="43EB4FD1"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0CC6CC0" w14:textId="3561D4E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D74C7BB" w14:textId="053067F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1F43CC" w14:textId="2D108F3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E78D469" w14:textId="6F525AA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C7977D2" w14:textId="456CFC02"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F66530" w14:textId="010CA0E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5994E197"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5ED0AFED"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1AEA0C33" w14:textId="35B28656"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应付金额</w:t>
            </w:r>
          </w:p>
        </w:tc>
        <w:tc>
          <w:tcPr>
            <w:tcW w:w="815" w:type="dxa"/>
            <w:tcBorders>
              <w:top w:val="nil"/>
              <w:left w:val="nil"/>
              <w:bottom w:val="single" w:sz="4" w:space="0" w:color="auto"/>
              <w:right w:val="single" w:sz="4" w:space="0" w:color="auto"/>
            </w:tcBorders>
            <w:shd w:val="clear" w:color="auto" w:fill="auto"/>
            <w:vAlign w:val="center"/>
          </w:tcPr>
          <w:p w14:paraId="1FE2C28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594E02F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0D3DD73"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AE34EF4"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7D58E01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59A09DB"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178EA42"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66BF9554" w14:textId="25A1D006"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747F4878"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9E3BAAC" w14:textId="5D75CE8E"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费用产生时间</w:t>
            </w:r>
          </w:p>
        </w:tc>
        <w:tc>
          <w:tcPr>
            <w:tcW w:w="815" w:type="dxa"/>
            <w:tcBorders>
              <w:top w:val="nil"/>
              <w:left w:val="nil"/>
              <w:bottom w:val="single" w:sz="4" w:space="0" w:color="auto"/>
              <w:right w:val="single" w:sz="4" w:space="0" w:color="auto"/>
            </w:tcBorders>
            <w:shd w:val="clear" w:color="auto" w:fill="auto"/>
            <w:vAlign w:val="center"/>
          </w:tcPr>
          <w:p w14:paraId="607D3791"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5" w:type="dxa"/>
            <w:tcBorders>
              <w:top w:val="nil"/>
              <w:left w:val="nil"/>
              <w:bottom w:val="single" w:sz="4" w:space="0" w:color="auto"/>
              <w:right w:val="single" w:sz="4" w:space="0" w:color="auto"/>
            </w:tcBorders>
            <w:shd w:val="clear" w:color="auto" w:fill="auto"/>
            <w:vAlign w:val="center"/>
          </w:tcPr>
          <w:p w14:paraId="3EC9A2C6"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58764B63"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4D36FD6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tcPr>
          <w:p w14:paraId="51A4AD4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3598CB4C"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814" w:type="dxa"/>
            <w:tcBorders>
              <w:top w:val="nil"/>
              <w:left w:val="nil"/>
              <w:bottom w:val="single" w:sz="4" w:space="0" w:color="auto"/>
              <w:right w:val="single" w:sz="4" w:space="0" w:color="auto"/>
            </w:tcBorders>
            <w:shd w:val="clear" w:color="auto" w:fill="auto"/>
            <w:vAlign w:val="center"/>
          </w:tcPr>
          <w:p w14:paraId="41BBED2A"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c>
          <w:tcPr>
            <w:tcW w:w="1291" w:type="dxa"/>
            <w:tcBorders>
              <w:top w:val="nil"/>
              <w:left w:val="nil"/>
              <w:bottom w:val="single" w:sz="4" w:space="0" w:color="auto"/>
              <w:right w:val="single" w:sz="4" w:space="0" w:color="auto"/>
            </w:tcBorders>
            <w:shd w:val="clear" w:color="auto" w:fill="auto"/>
            <w:vAlign w:val="center"/>
          </w:tcPr>
          <w:p w14:paraId="618633D4" w14:textId="77777777"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576C67A6"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6F9ECF8" w14:textId="17F9615D"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回盘日期</w:t>
            </w:r>
          </w:p>
        </w:tc>
        <w:tc>
          <w:tcPr>
            <w:tcW w:w="815" w:type="dxa"/>
            <w:tcBorders>
              <w:top w:val="nil"/>
              <w:left w:val="nil"/>
              <w:bottom w:val="single" w:sz="4" w:space="0" w:color="auto"/>
              <w:right w:val="single" w:sz="4" w:space="0" w:color="auto"/>
            </w:tcBorders>
            <w:shd w:val="clear" w:color="auto" w:fill="auto"/>
            <w:vAlign w:val="center"/>
          </w:tcPr>
          <w:p w14:paraId="3D049FB7" w14:textId="164F4C65"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756FFD1A" w14:textId="7B3275E9"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4DD58A" w14:textId="59E266D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905FC28" w14:textId="5D8F9E2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A74906" w14:textId="69B3B89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4DA93163" w14:textId="2EBCE141"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ED8845E" w14:textId="1F1A4C23"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035B0F73" w14:textId="185C6884"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6C009A6A"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047FDEEA" w14:textId="6B095EEF"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失败类型</w:t>
            </w:r>
          </w:p>
        </w:tc>
        <w:tc>
          <w:tcPr>
            <w:tcW w:w="815" w:type="dxa"/>
            <w:tcBorders>
              <w:top w:val="nil"/>
              <w:left w:val="nil"/>
              <w:bottom w:val="single" w:sz="4" w:space="0" w:color="auto"/>
              <w:right w:val="single" w:sz="4" w:space="0" w:color="auto"/>
            </w:tcBorders>
            <w:shd w:val="clear" w:color="auto" w:fill="auto"/>
            <w:vAlign w:val="center"/>
          </w:tcPr>
          <w:p w14:paraId="38975C6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1C0810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122F0C9"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47C49E6"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0F2BF89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24EB7765"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8501150" w14:textId="7777777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32B53009" w14:textId="086BF20B"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1462426F"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FAA66E9" w14:textId="0348C376" w:rsidR="00871636"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失败原因</w:t>
            </w:r>
          </w:p>
        </w:tc>
        <w:tc>
          <w:tcPr>
            <w:tcW w:w="815" w:type="dxa"/>
            <w:tcBorders>
              <w:top w:val="nil"/>
              <w:left w:val="nil"/>
              <w:bottom w:val="single" w:sz="4" w:space="0" w:color="auto"/>
              <w:right w:val="single" w:sz="4" w:space="0" w:color="auto"/>
            </w:tcBorders>
            <w:shd w:val="clear" w:color="auto" w:fill="auto"/>
            <w:vAlign w:val="center"/>
          </w:tcPr>
          <w:p w14:paraId="773AEA28" w14:textId="197F2856"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5" w:type="dxa"/>
            <w:tcBorders>
              <w:top w:val="nil"/>
              <w:left w:val="nil"/>
              <w:bottom w:val="single" w:sz="4" w:space="0" w:color="auto"/>
              <w:right w:val="single" w:sz="4" w:space="0" w:color="auto"/>
            </w:tcBorders>
            <w:shd w:val="clear" w:color="auto" w:fill="auto"/>
            <w:vAlign w:val="center"/>
          </w:tcPr>
          <w:p w14:paraId="2A3607EE" w14:textId="3E3B3400"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5DAF1A0" w14:textId="0046BCC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B7481DB" w14:textId="34C57497"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6FA69CC7" w14:textId="16168B3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65D95F9F" w14:textId="79E79458"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5F36552A" w14:textId="4432EC3B"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1291" w:type="dxa"/>
            <w:tcBorders>
              <w:top w:val="nil"/>
              <w:left w:val="nil"/>
              <w:bottom w:val="single" w:sz="4" w:space="0" w:color="auto"/>
              <w:right w:val="single" w:sz="4" w:space="0" w:color="auto"/>
            </w:tcBorders>
            <w:shd w:val="clear" w:color="auto" w:fill="auto"/>
            <w:vAlign w:val="center"/>
          </w:tcPr>
          <w:p w14:paraId="426E1682" w14:textId="30314AAB" w:rsidR="00871636" w:rsidRPr="007A295D" w:rsidRDefault="00871636" w:rsidP="00871636">
            <w:pPr>
              <w:widowControl/>
              <w:ind w:firstLineChars="0" w:firstLine="0"/>
              <w:jc w:val="center"/>
              <w:rPr>
                <w:rFonts w:ascii="宋体" w:eastAsia="宋体" w:hAnsi="宋体" w:cs="Calibri"/>
                <w:color w:val="000000"/>
                <w:kern w:val="0"/>
                <w:szCs w:val="18"/>
              </w:rPr>
            </w:pPr>
          </w:p>
        </w:tc>
      </w:tr>
      <w:tr w:rsidR="00871636" w:rsidRPr="007A295D" w14:paraId="62CC10B2" w14:textId="77777777" w:rsidTr="00154B4E">
        <w:trPr>
          <w:trHeight w:val="300"/>
        </w:trPr>
        <w:tc>
          <w:tcPr>
            <w:tcW w:w="2449" w:type="dxa"/>
            <w:tcBorders>
              <w:top w:val="nil"/>
              <w:left w:val="single" w:sz="4" w:space="0" w:color="auto"/>
              <w:bottom w:val="single" w:sz="4" w:space="0" w:color="auto"/>
              <w:right w:val="single" w:sz="4" w:space="0" w:color="auto"/>
            </w:tcBorders>
            <w:shd w:val="clear" w:color="auto" w:fill="auto"/>
            <w:vAlign w:val="center"/>
          </w:tcPr>
          <w:p w14:paraId="6E30C9D8" w14:textId="5D20D56E" w:rsidR="00871636" w:rsidRDefault="00D05171"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支</w:t>
            </w:r>
            <w:r w:rsidR="00871636">
              <w:rPr>
                <w:rFonts w:ascii="宋体" w:eastAsia="宋体" w:hAnsi="宋体" w:cs="Calibri" w:hint="eastAsia"/>
                <w:color w:val="000000"/>
                <w:kern w:val="0"/>
                <w:szCs w:val="18"/>
              </w:rPr>
              <w:t>付渠道</w:t>
            </w:r>
          </w:p>
        </w:tc>
        <w:tc>
          <w:tcPr>
            <w:tcW w:w="815" w:type="dxa"/>
            <w:tcBorders>
              <w:top w:val="nil"/>
              <w:left w:val="nil"/>
              <w:bottom w:val="single" w:sz="4" w:space="0" w:color="auto"/>
              <w:right w:val="single" w:sz="4" w:space="0" w:color="auto"/>
            </w:tcBorders>
            <w:shd w:val="clear" w:color="auto" w:fill="auto"/>
            <w:vAlign w:val="center"/>
          </w:tcPr>
          <w:p w14:paraId="60BC4EB1" w14:textId="330359EF"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下拉列表</w:t>
            </w:r>
          </w:p>
        </w:tc>
        <w:tc>
          <w:tcPr>
            <w:tcW w:w="815" w:type="dxa"/>
            <w:tcBorders>
              <w:top w:val="nil"/>
              <w:left w:val="nil"/>
              <w:bottom w:val="single" w:sz="4" w:space="0" w:color="auto"/>
              <w:right w:val="single" w:sz="4" w:space="0" w:color="auto"/>
            </w:tcBorders>
            <w:shd w:val="clear" w:color="auto" w:fill="auto"/>
            <w:vAlign w:val="center"/>
          </w:tcPr>
          <w:p w14:paraId="3323B372" w14:textId="21467B5D"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BA7D967" w14:textId="5A4EB5A4"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714C3F13" w14:textId="18FC5ABF"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tcPr>
          <w:p w14:paraId="151CA315" w14:textId="2FAC100B"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默认带出此笔交易渠道</w:t>
            </w:r>
          </w:p>
        </w:tc>
        <w:tc>
          <w:tcPr>
            <w:tcW w:w="814" w:type="dxa"/>
            <w:tcBorders>
              <w:top w:val="nil"/>
              <w:left w:val="nil"/>
              <w:bottom w:val="single" w:sz="4" w:space="0" w:color="auto"/>
              <w:right w:val="single" w:sz="4" w:space="0" w:color="auto"/>
            </w:tcBorders>
            <w:shd w:val="clear" w:color="auto" w:fill="auto"/>
            <w:vAlign w:val="center"/>
          </w:tcPr>
          <w:p w14:paraId="06A914C1" w14:textId="79033B24" w:rsidR="00871636" w:rsidRPr="007A295D" w:rsidRDefault="00871636" w:rsidP="00871636">
            <w:pPr>
              <w:widowControl/>
              <w:ind w:firstLineChars="0" w:firstLine="0"/>
              <w:jc w:val="center"/>
              <w:rPr>
                <w:rFonts w:ascii="宋体" w:eastAsia="宋体" w:hAnsi="宋体" w:cs="Calibri"/>
                <w:color w:val="000000"/>
                <w:kern w:val="0"/>
                <w:szCs w:val="18"/>
              </w:rPr>
            </w:pPr>
            <w:r w:rsidRPr="007A295D">
              <w:rPr>
                <w:rFonts w:ascii="宋体" w:eastAsia="宋体" w:hAnsi="宋体" w:cs="Calibri" w:hint="eastAsia"/>
                <w:color w:val="000000"/>
                <w:kern w:val="0"/>
                <w:szCs w:val="18"/>
              </w:rPr>
              <w:t>NA</w:t>
            </w:r>
          </w:p>
        </w:tc>
        <w:tc>
          <w:tcPr>
            <w:tcW w:w="814" w:type="dxa"/>
            <w:tcBorders>
              <w:top w:val="nil"/>
              <w:left w:val="nil"/>
              <w:bottom w:val="single" w:sz="4" w:space="0" w:color="auto"/>
              <w:right w:val="single" w:sz="4" w:space="0" w:color="auto"/>
            </w:tcBorders>
            <w:shd w:val="clear" w:color="auto" w:fill="auto"/>
            <w:vAlign w:val="center"/>
          </w:tcPr>
          <w:p w14:paraId="1F8DE577" w14:textId="13FCC103"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Y</w:t>
            </w:r>
          </w:p>
        </w:tc>
        <w:tc>
          <w:tcPr>
            <w:tcW w:w="1291" w:type="dxa"/>
            <w:tcBorders>
              <w:top w:val="nil"/>
              <w:left w:val="nil"/>
              <w:bottom w:val="single" w:sz="4" w:space="0" w:color="auto"/>
              <w:right w:val="single" w:sz="4" w:space="0" w:color="auto"/>
            </w:tcBorders>
            <w:shd w:val="clear" w:color="auto" w:fill="auto"/>
            <w:vAlign w:val="center"/>
          </w:tcPr>
          <w:p w14:paraId="21A8C64C" w14:textId="3157D6FD" w:rsidR="00871636" w:rsidRPr="007A295D" w:rsidRDefault="00871636" w:rsidP="00871636">
            <w:pPr>
              <w:widowControl/>
              <w:ind w:firstLineChars="0" w:firstLine="0"/>
              <w:jc w:val="center"/>
              <w:rPr>
                <w:rFonts w:ascii="宋体" w:eastAsia="宋体" w:hAnsi="宋体" w:cs="Calibri"/>
                <w:color w:val="000000"/>
                <w:kern w:val="0"/>
                <w:szCs w:val="18"/>
              </w:rPr>
            </w:pPr>
            <w:r>
              <w:rPr>
                <w:rFonts w:ascii="宋体" w:eastAsia="宋体" w:hAnsi="宋体" w:cs="Calibri" w:hint="eastAsia"/>
                <w:color w:val="000000"/>
                <w:kern w:val="0"/>
                <w:szCs w:val="18"/>
              </w:rPr>
              <w:t>在交易自动支付前可修改变更为其他渠道：支付宝的付费交易需要带出可以支持支付宝付费的渠道：</w:t>
            </w:r>
            <w:r w:rsidRPr="00C37920">
              <w:rPr>
                <w:rFonts w:ascii="宋体" w:eastAsia="宋体" w:hAnsi="宋体" w:cs="Calibri" w:hint="eastAsia"/>
                <w:color w:val="000000"/>
                <w:kern w:val="0"/>
                <w:szCs w:val="18"/>
              </w:rPr>
              <w:t>支付宝、网商银行</w:t>
            </w:r>
            <w:r>
              <w:rPr>
                <w:rFonts w:ascii="宋体" w:eastAsia="宋体" w:hAnsi="宋体" w:cs="Calibri" w:hint="eastAsia"/>
                <w:color w:val="000000"/>
                <w:kern w:val="0"/>
                <w:szCs w:val="18"/>
              </w:rPr>
              <w:t>，银行卡的付费交易需要带出可以支持银行卡的渠道：</w:t>
            </w:r>
            <w:r w:rsidRPr="00C37920">
              <w:rPr>
                <w:rFonts w:ascii="宋体" w:eastAsia="宋体" w:hAnsi="宋体" w:cs="Calibri" w:hint="eastAsia"/>
                <w:color w:val="000000"/>
                <w:kern w:val="0"/>
                <w:szCs w:val="18"/>
              </w:rPr>
              <w:t>通联、广州银联、保融、网商银行、腾付通</w:t>
            </w:r>
            <w:r>
              <w:rPr>
                <w:rFonts w:ascii="宋体" w:eastAsia="宋体" w:hAnsi="宋体" w:cs="Calibri" w:hint="eastAsia"/>
                <w:color w:val="000000"/>
                <w:kern w:val="0"/>
                <w:szCs w:val="18"/>
              </w:rPr>
              <w:t>、金联万家</w:t>
            </w:r>
          </w:p>
        </w:tc>
      </w:tr>
      <w:tr w:rsidR="00871636" w:rsidRPr="007A295D" w14:paraId="75C1D2CA" w14:textId="77777777" w:rsidTr="00154B4E">
        <w:trPr>
          <w:trHeight w:val="300"/>
        </w:trPr>
        <w:tc>
          <w:tcPr>
            <w:tcW w:w="2449" w:type="dxa"/>
            <w:tcBorders>
              <w:top w:val="nil"/>
              <w:left w:val="single" w:sz="4" w:space="0" w:color="auto"/>
              <w:bottom w:val="single" w:sz="4" w:space="0" w:color="auto"/>
              <w:right w:val="single" w:sz="4" w:space="0" w:color="auto"/>
            </w:tcBorders>
            <w:shd w:val="clear" w:color="000000" w:fill="BFBFBF"/>
            <w:vAlign w:val="center"/>
            <w:hideMark/>
          </w:tcPr>
          <w:p w14:paraId="0F06A17E" w14:textId="77777777" w:rsidR="00871636" w:rsidRPr="007A295D" w:rsidRDefault="00871636" w:rsidP="00871636">
            <w:pPr>
              <w:widowControl/>
              <w:ind w:firstLineChars="0" w:firstLine="0"/>
              <w:jc w:val="left"/>
              <w:rPr>
                <w:rFonts w:ascii="宋体" w:eastAsia="宋体" w:hAnsi="宋体" w:cs="Calibri"/>
                <w:b/>
                <w:bCs/>
                <w:kern w:val="0"/>
                <w:szCs w:val="18"/>
              </w:rPr>
            </w:pPr>
            <w:r w:rsidRPr="007A295D">
              <w:rPr>
                <w:rFonts w:ascii="宋体" w:eastAsia="宋体" w:hAnsi="宋体" w:cs="Calibri" w:hint="eastAsia"/>
                <w:b/>
                <w:bCs/>
                <w:kern w:val="0"/>
                <w:szCs w:val="18"/>
              </w:rPr>
              <w:t>按钮名称</w:t>
            </w:r>
          </w:p>
        </w:tc>
        <w:tc>
          <w:tcPr>
            <w:tcW w:w="6991" w:type="dxa"/>
            <w:gridSpan w:val="8"/>
            <w:tcBorders>
              <w:top w:val="single" w:sz="4" w:space="0" w:color="auto"/>
              <w:left w:val="nil"/>
              <w:bottom w:val="single" w:sz="4" w:space="0" w:color="auto"/>
              <w:right w:val="single" w:sz="4" w:space="0" w:color="auto"/>
            </w:tcBorders>
            <w:shd w:val="clear" w:color="000000" w:fill="BFBFBF"/>
            <w:vAlign w:val="center"/>
            <w:hideMark/>
          </w:tcPr>
          <w:p w14:paraId="0C6E1254" w14:textId="77777777" w:rsidR="00871636" w:rsidRPr="007A295D" w:rsidRDefault="00871636" w:rsidP="00871636">
            <w:pPr>
              <w:widowControl/>
              <w:ind w:firstLineChars="0" w:firstLine="0"/>
              <w:jc w:val="left"/>
              <w:rPr>
                <w:rFonts w:ascii="宋体" w:eastAsia="宋体" w:hAnsi="宋体" w:cs="Calibri"/>
                <w:b/>
                <w:bCs/>
                <w:color w:val="000000"/>
                <w:kern w:val="0"/>
                <w:szCs w:val="18"/>
              </w:rPr>
            </w:pPr>
            <w:r w:rsidRPr="007A295D">
              <w:rPr>
                <w:rFonts w:ascii="宋体" w:eastAsia="宋体" w:hAnsi="宋体" w:cs="Calibri" w:hint="eastAsia"/>
                <w:b/>
                <w:bCs/>
                <w:color w:val="000000"/>
                <w:kern w:val="0"/>
                <w:szCs w:val="18"/>
              </w:rPr>
              <w:t>按钮描述</w:t>
            </w:r>
          </w:p>
        </w:tc>
      </w:tr>
      <w:tr w:rsidR="00871636" w:rsidRPr="007A295D" w14:paraId="3D19A0CE"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4FB1B146" w14:textId="7605464E" w:rsidR="00871636" w:rsidRPr="007A295D" w:rsidRDefault="00871636"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转人工付费</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6EEAB473" w14:textId="537F7326" w:rsidR="00871636" w:rsidRPr="007A295D" w:rsidRDefault="00871636" w:rsidP="00871636">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点击后，弹出“人工付费提交”弹框，点击【确认】后，提交人工线下转账处理</w:t>
            </w:r>
          </w:p>
        </w:tc>
      </w:tr>
      <w:tr w:rsidR="00871636" w:rsidRPr="007A295D" w14:paraId="0EEDA831"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1CF0F2" w14:textId="071687B4" w:rsidR="00871636" w:rsidRPr="007A295D" w:rsidRDefault="00871636" w:rsidP="00871636">
            <w:pPr>
              <w:widowControl/>
              <w:ind w:firstLineChars="0" w:firstLine="0"/>
              <w:jc w:val="left"/>
              <w:rPr>
                <w:rFonts w:ascii="宋体" w:eastAsia="宋体" w:hAnsi="宋体" w:cs="Calibri"/>
                <w:kern w:val="0"/>
                <w:szCs w:val="18"/>
              </w:rPr>
            </w:pPr>
            <w:r w:rsidRPr="007A295D">
              <w:rPr>
                <w:rFonts w:ascii="宋体" w:eastAsia="宋体" w:hAnsi="宋体" w:cs="Calibri" w:hint="eastAsia"/>
                <w:kern w:val="0"/>
                <w:szCs w:val="18"/>
              </w:rPr>
              <w:t>提交</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hideMark/>
          </w:tcPr>
          <w:p w14:paraId="7E945A26" w14:textId="2ED102F8" w:rsidR="00871636" w:rsidRDefault="00871636" w:rsidP="00871636">
            <w:pPr>
              <w:widowControl/>
              <w:ind w:firstLineChars="0" w:firstLine="0"/>
              <w:jc w:val="left"/>
              <w:rPr>
                <w:rFonts w:ascii="Arial" w:eastAsia="宋体" w:hAnsi="Arial" w:cs="Times New Roman"/>
                <w:iCs/>
                <w:szCs w:val="18"/>
              </w:rPr>
            </w:pPr>
            <w:r w:rsidRPr="007A295D">
              <w:rPr>
                <w:rFonts w:ascii="宋体" w:eastAsia="宋体" w:hAnsi="宋体" w:cs="Calibri" w:hint="eastAsia"/>
                <w:color w:val="000000"/>
                <w:kern w:val="0"/>
                <w:szCs w:val="18"/>
              </w:rPr>
              <w:t>点击后，</w:t>
            </w:r>
            <w:r>
              <w:rPr>
                <w:rFonts w:ascii="宋体" w:eastAsia="宋体" w:hAnsi="宋体" w:cs="Calibri" w:hint="eastAsia"/>
                <w:color w:val="000000"/>
                <w:kern w:val="0"/>
                <w:szCs w:val="18"/>
              </w:rPr>
              <w:t>弹出“支付提交确认”弹框，点击【确认】按钮后，系统</w:t>
            </w:r>
            <w:r w:rsidRPr="007A295D">
              <w:rPr>
                <w:rFonts w:ascii="Arial" w:eastAsia="宋体" w:hAnsi="Arial" w:cs="Times New Roman" w:hint="eastAsia"/>
                <w:iCs/>
                <w:szCs w:val="18"/>
              </w:rPr>
              <w:t>将被选择</w:t>
            </w:r>
            <w:r>
              <w:rPr>
                <w:rFonts w:ascii="Arial" w:eastAsia="宋体" w:hAnsi="Arial" w:cs="Times New Roman" w:hint="eastAsia"/>
                <w:iCs/>
                <w:szCs w:val="18"/>
              </w:rPr>
              <w:t>的异常数据实时对外</w:t>
            </w:r>
            <w:r w:rsidR="00B34134">
              <w:rPr>
                <w:rFonts w:ascii="Arial" w:eastAsia="宋体" w:hAnsi="Arial" w:cs="Times New Roman" w:hint="eastAsia"/>
                <w:iCs/>
                <w:szCs w:val="18"/>
              </w:rPr>
              <w:t>付费</w:t>
            </w:r>
            <w:r>
              <w:rPr>
                <w:rFonts w:ascii="Arial" w:eastAsia="宋体" w:hAnsi="Arial" w:cs="Times New Roman" w:hint="eastAsia"/>
                <w:iCs/>
                <w:szCs w:val="18"/>
              </w:rPr>
              <w:t>。</w:t>
            </w:r>
          </w:p>
          <w:p w14:paraId="1C535A92" w14:textId="09B84187"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可以勾选</w:t>
            </w:r>
            <w:r w:rsidR="006768C1">
              <w:rPr>
                <w:rFonts w:ascii="宋体" w:eastAsia="宋体" w:hAnsi="宋体" w:cs="Calibri" w:hint="eastAsia"/>
                <w:color w:val="000000"/>
                <w:kern w:val="0"/>
                <w:szCs w:val="18"/>
              </w:rPr>
              <w:t>一条</w:t>
            </w:r>
            <w:r w:rsidR="00622E4E">
              <w:rPr>
                <w:rFonts w:ascii="宋体" w:eastAsia="宋体" w:hAnsi="宋体" w:cs="Calibri" w:hint="eastAsia"/>
                <w:color w:val="000000"/>
                <w:kern w:val="0"/>
                <w:szCs w:val="18"/>
              </w:rPr>
              <w:t>异常</w:t>
            </w:r>
            <w:r>
              <w:rPr>
                <w:rFonts w:ascii="宋体" w:eastAsia="宋体" w:hAnsi="宋体" w:cs="Calibri"/>
                <w:color w:val="000000"/>
                <w:kern w:val="0"/>
                <w:szCs w:val="18"/>
              </w:rPr>
              <w:t>数据</w:t>
            </w:r>
            <w:r>
              <w:rPr>
                <w:rFonts w:ascii="宋体" w:eastAsia="宋体" w:hAnsi="宋体" w:cs="Calibri" w:hint="eastAsia"/>
                <w:color w:val="000000"/>
                <w:kern w:val="0"/>
                <w:szCs w:val="18"/>
              </w:rPr>
              <w:t>，点击“</w:t>
            </w:r>
            <w:r w:rsidR="00622E4E">
              <w:rPr>
                <w:rFonts w:ascii="宋体" w:eastAsia="宋体" w:hAnsi="宋体" w:cs="Calibri" w:hint="eastAsia"/>
                <w:color w:val="000000"/>
                <w:kern w:val="0"/>
                <w:szCs w:val="18"/>
              </w:rPr>
              <w:t>提交</w:t>
            </w:r>
            <w:r>
              <w:rPr>
                <w:rFonts w:ascii="宋体" w:eastAsia="宋体" w:hAnsi="宋体" w:cs="Calibri" w:hint="eastAsia"/>
                <w:color w:val="000000"/>
                <w:kern w:val="0"/>
                <w:szCs w:val="18"/>
              </w:rPr>
              <w:t>”按钮：</w:t>
            </w:r>
          </w:p>
          <w:p w14:paraId="44C642C5" w14:textId="2E35CEF3"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1、未变更渠道，点击</w:t>
            </w:r>
            <w:r w:rsidR="001D6ED2">
              <w:rPr>
                <w:rFonts w:ascii="宋体" w:eastAsia="宋体" w:hAnsi="宋体" w:cs="Calibri" w:hint="eastAsia"/>
                <w:color w:val="000000"/>
                <w:kern w:val="0"/>
                <w:szCs w:val="18"/>
              </w:rPr>
              <w:t>提交</w:t>
            </w:r>
            <w:r>
              <w:rPr>
                <w:rFonts w:ascii="宋体" w:eastAsia="宋体" w:hAnsi="宋体" w:cs="Calibri" w:hint="eastAsia"/>
                <w:color w:val="000000"/>
                <w:kern w:val="0"/>
                <w:szCs w:val="18"/>
              </w:rPr>
              <w:t>后，按照</w:t>
            </w:r>
            <w:r w:rsidR="001D6ED2">
              <w:rPr>
                <w:rFonts w:ascii="宋体" w:eastAsia="宋体" w:hAnsi="宋体" w:cs="Calibri" w:hint="eastAsia"/>
                <w:color w:val="000000"/>
                <w:kern w:val="0"/>
                <w:szCs w:val="18"/>
              </w:rPr>
              <w:t>原</w:t>
            </w:r>
            <w:r>
              <w:rPr>
                <w:rFonts w:ascii="宋体" w:eastAsia="宋体" w:hAnsi="宋体" w:cs="Calibri" w:hint="eastAsia"/>
                <w:color w:val="000000"/>
                <w:kern w:val="0"/>
                <w:szCs w:val="18"/>
              </w:rPr>
              <w:t>渠道实时对外支付。</w:t>
            </w:r>
          </w:p>
          <w:p w14:paraId="04FC4E18" w14:textId="77777777" w:rsidR="00324CF5"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2</w:t>
            </w:r>
            <w:r>
              <w:rPr>
                <w:rFonts w:ascii="宋体" w:eastAsia="宋体" w:hAnsi="宋体" w:cs="Calibri" w:hint="eastAsia"/>
                <w:color w:val="000000"/>
                <w:kern w:val="0"/>
                <w:szCs w:val="18"/>
              </w:rPr>
              <w:t>、变更渠道后提交紧急支付，需要根据修改后的渠道校验分流规则：</w:t>
            </w:r>
            <w:r>
              <w:rPr>
                <w:rFonts w:ascii="Calibri" w:eastAsia="宋体" w:hAnsi="Calibri" w:cs="Calibri"/>
                <w:color w:val="000000"/>
                <w:kern w:val="0"/>
                <w:szCs w:val="18"/>
              </w:rPr>
              <w:t>❶</w:t>
            </w:r>
            <w:r>
              <w:rPr>
                <w:rFonts w:ascii="Calibri" w:eastAsia="宋体" w:hAnsi="Calibri" w:cs="Calibri" w:hint="eastAsia"/>
                <w:color w:val="000000"/>
                <w:kern w:val="0"/>
                <w:szCs w:val="18"/>
              </w:rPr>
              <w:t>校验不通过，进行提示是否转线下处理；</w:t>
            </w:r>
            <w:r>
              <w:rPr>
                <w:rFonts w:ascii="Calibri" w:eastAsia="宋体" w:hAnsi="Calibri" w:cs="Calibri"/>
                <w:color w:val="000000"/>
                <w:kern w:val="0"/>
                <w:szCs w:val="18"/>
              </w:rPr>
              <w:t>❷</w:t>
            </w:r>
            <w:r>
              <w:rPr>
                <w:rFonts w:ascii="Calibri" w:eastAsia="宋体" w:hAnsi="Calibri" w:cs="Calibri" w:hint="eastAsia"/>
                <w:color w:val="000000"/>
                <w:kern w:val="0"/>
                <w:szCs w:val="18"/>
              </w:rPr>
              <w:t>校验通过后，</w:t>
            </w:r>
            <w:r>
              <w:rPr>
                <w:rFonts w:ascii="宋体" w:eastAsia="宋体" w:hAnsi="宋体" w:cs="Calibri" w:hint="eastAsia"/>
                <w:color w:val="000000"/>
                <w:kern w:val="0"/>
                <w:szCs w:val="18"/>
              </w:rPr>
              <w:t>弹框提示，点击确认后，向对应渠道提交紧急支付，</w:t>
            </w:r>
            <w:r w:rsidRPr="003267C0">
              <w:rPr>
                <w:rFonts w:ascii="宋体" w:eastAsia="宋体" w:hAnsi="宋体" w:cs="Calibri" w:hint="eastAsia"/>
                <w:color w:val="000000"/>
                <w:kern w:val="0"/>
                <w:szCs w:val="18"/>
              </w:rPr>
              <w:t>将被选择</w:t>
            </w:r>
            <w:r>
              <w:rPr>
                <w:rFonts w:ascii="宋体" w:eastAsia="宋体" w:hAnsi="宋体" w:cs="Calibri" w:hint="eastAsia"/>
                <w:color w:val="000000"/>
                <w:kern w:val="0"/>
                <w:szCs w:val="18"/>
              </w:rPr>
              <w:t>的支付数据</w:t>
            </w:r>
            <w:r>
              <w:rPr>
                <w:rFonts w:ascii="Arial" w:eastAsia="宋体" w:hAnsi="Arial" w:cs="Times New Roman" w:hint="eastAsia"/>
                <w:iCs/>
                <w:szCs w:val="18"/>
              </w:rPr>
              <w:t>实时对外支付</w:t>
            </w:r>
            <w:r w:rsidRPr="00595B33">
              <w:rPr>
                <w:rFonts w:ascii="宋体" w:eastAsia="宋体" w:hAnsi="宋体" w:cs="Calibri" w:hint="eastAsia"/>
                <w:color w:val="000000"/>
                <w:kern w:val="0"/>
                <w:szCs w:val="18"/>
              </w:rPr>
              <w:t>。</w:t>
            </w:r>
          </w:p>
          <w:p w14:paraId="4E543121" w14:textId="24142437" w:rsidR="00324CF5" w:rsidRPr="007A295D" w:rsidRDefault="00324CF5" w:rsidP="00324CF5">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Pr>
                <w:rFonts w:ascii="宋体" w:eastAsia="宋体" w:hAnsi="宋体" w:cs="Calibri" w:hint="eastAsia"/>
                <w:color w:val="000000"/>
                <w:kern w:val="0"/>
                <w:szCs w:val="18"/>
              </w:rPr>
              <w:t>、提交成功后，弹框提示,</w:t>
            </w:r>
            <w:r w:rsidR="001D6ED2">
              <w:rPr>
                <w:rFonts w:ascii="宋体" w:eastAsia="宋体" w:hAnsi="宋体" w:cs="Calibri" w:hint="eastAsia"/>
                <w:color w:val="000000"/>
                <w:kern w:val="0"/>
                <w:szCs w:val="18"/>
              </w:rPr>
              <w:t>手工异常处理</w:t>
            </w:r>
            <w:r>
              <w:rPr>
                <w:rFonts w:ascii="宋体" w:eastAsia="宋体" w:hAnsi="宋体" w:cs="Calibri" w:hint="eastAsia"/>
                <w:color w:val="000000"/>
                <w:kern w:val="0"/>
                <w:szCs w:val="18"/>
              </w:rPr>
              <w:t>页面不再展示此条</w:t>
            </w:r>
            <w:r w:rsidR="007C653D">
              <w:rPr>
                <w:rFonts w:ascii="宋体" w:eastAsia="宋体" w:hAnsi="宋体" w:cs="Calibri" w:hint="eastAsia"/>
                <w:color w:val="000000"/>
                <w:kern w:val="0"/>
                <w:szCs w:val="18"/>
              </w:rPr>
              <w:t>失败</w:t>
            </w:r>
            <w:r>
              <w:rPr>
                <w:rFonts w:ascii="宋体" w:eastAsia="宋体" w:hAnsi="宋体" w:cs="Calibri" w:hint="eastAsia"/>
                <w:color w:val="000000"/>
                <w:kern w:val="0"/>
                <w:szCs w:val="18"/>
              </w:rPr>
              <w:t>信息。</w:t>
            </w:r>
          </w:p>
        </w:tc>
      </w:tr>
      <w:tr w:rsidR="00472CF0" w:rsidRPr="007A295D" w14:paraId="550C6C32" w14:textId="77777777" w:rsidTr="00BC2F03">
        <w:trPr>
          <w:trHeight w:val="420"/>
          <w:ins w:id="33" w:author="信美人寿相互保险社" w:date="2020-07-01T16:18:00Z"/>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105DEB00" w14:textId="5126FD64" w:rsidR="00472CF0" w:rsidRPr="007A295D" w:rsidRDefault="00F57DCE" w:rsidP="00871636">
            <w:pPr>
              <w:widowControl/>
              <w:ind w:firstLineChars="0" w:firstLine="0"/>
              <w:jc w:val="left"/>
              <w:rPr>
                <w:ins w:id="34" w:author="信美人寿相互保险社" w:date="2020-07-01T16:18:00Z"/>
                <w:rFonts w:ascii="宋体" w:eastAsia="宋体" w:hAnsi="宋体" w:cs="Calibri"/>
                <w:kern w:val="0"/>
                <w:szCs w:val="18"/>
              </w:rPr>
            </w:pPr>
            <w:ins w:id="35" w:author="信美人寿相互保险社" w:date="2020-07-02T14:54:00Z">
              <w:r>
                <w:rPr>
                  <w:rFonts w:ascii="宋体" w:eastAsia="宋体" w:hAnsi="宋体" w:cs="Calibri" w:hint="eastAsia"/>
                  <w:kern w:val="0"/>
                  <w:szCs w:val="18"/>
                </w:rPr>
                <w:t>失败重发</w:t>
              </w:r>
            </w:ins>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0C4878B3" w14:textId="77777777" w:rsidR="00472CF0" w:rsidRDefault="00472CF0" w:rsidP="00871636">
            <w:pPr>
              <w:widowControl/>
              <w:ind w:firstLineChars="0" w:firstLine="0"/>
              <w:jc w:val="left"/>
              <w:rPr>
                <w:ins w:id="36" w:author="信美人寿相互保险社" w:date="2020-07-02T15:39:00Z"/>
                <w:rFonts w:ascii="宋体" w:eastAsia="宋体" w:hAnsi="宋体" w:cs="Calibri"/>
                <w:color w:val="000000"/>
                <w:kern w:val="0"/>
                <w:szCs w:val="18"/>
              </w:rPr>
            </w:pPr>
            <w:ins w:id="37" w:author="信美人寿相互保险社" w:date="2020-07-01T16:18:00Z">
              <w:r>
                <w:rPr>
                  <w:rFonts w:ascii="宋体" w:eastAsia="宋体" w:hAnsi="宋体" w:cs="Calibri" w:hint="eastAsia"/>
                  <w:color w:val="000000"/>
                  <w:kern w:val="0"/>
                  <w:szCs w:val="18"/>
                </w:rPr>
                <w:t>点击后，弹出</w:t>
              </w:r>
            </w:ins>
            <w:ins w:id="38" w:author="信美人寿相互保险社" w:date="2020-07-01T16:20:00Z">
              <w:r>
                <w:rPr>
                  <w:rFonts w:ascii="宋体" w:eastAsia="宋体" w:hAnsi="宋体" w:cs="Calibri" w:hint="eastAsia"/>
                  <w:color w:val="000000"/>
                  <w:kern w:val="0"/>
                  <w:szCs w:val="18"/>
                </w:rPr>
                <w:t>“</w:t>
              </w:r>
            </w:ins>
            <w:ins w:id="39" w:author="信美人寿相互保险社" w:date="2020-07-02T14:54:00Z">
              <w:r w:rsidR="00F57DCE">
                <w:rPr>
                  <w:rFonts w:ascii="宋体" w:eastAsia="宋体" w:hAnsi="宋体" w:cs="Calibri" w:hint="eastAsia"/>
                  <w:color w:val="000000"/>
                  <w:kern w:val="0"/>
                  <w:szCs w:val="18"/>
                </w:rPr>
                <w:t>失败重发确认</w:t>
              </w:r>
            </w:ins>
            <w:ins w:id="40" w:author="信美人寿相互保险社" w:date="2020-07-01T16:20:00Z">
              <w:r>
                <w:rPr>
                  <w:rFonts w:ascii="宋体" w:eastAsia="宋体" w:hAnsi="宋体" w:cs="Calibri" w:hint="eastAsia"/>
                  <w:color w:val="000000"/>
                  <w:kern w:val="0"/>
                  <w:szCs w:val="18"/>
                </w:rPr>
                <w:t>”弹窗，点击【确认】后，该交易数据</w:t>
              </w:r>
            </w:ins>
            <w:ins w:id="41" w:author="信美人寿相互保险社" w:date="2020-07-01T16:21:00Z">
              <w:r>
                <w:rPr>
                  <w:rFonts w:ascii="宋体" w:eastAsia="宋体" w:hAnsi="宋体" w:cs="Calibri" w:hint="eastAsia"/>
                  <w:color w:val="000000"/>
                  <w:kern w:val="0"/>
                  <w:szCs w:val="18"/>
                </w:rPr>
                <w:t>发送至费控系统，财务手工操作。</w:t>
              </w:r>
            </w:ins>
          </w:p>
          <w:p w14:paraId="7E0D0882" w14:textId="3E3E7406" w:rsidR="00C95539" w:rsidRPr="007A295D" w:rsidRDefault="00C95539" w:rsidP="00871636">
            <w:pPr>
              <w:widowControl/>
              <w:ind w:firstLineChars="0" w:firstLine="0"/>
              <w:jc w:val="left"/>
              <w:rPr>
                <w:ins w:id="42" w:author="信美人寿相互保险社" w:date="2020-07-01T16:18:00Z"/>
                <w:rFonts w:ascii="宋体" w:eastAsia="宋体" w:hAnsi="宋体" w:cs="Calibri"/>
                <w:color w:val="000000"/>
                <w:kern w:val="0"/>
                <w:szCs w:val="18"/>
              </w:rPr>
            </w:pPr>
            <w:ins w:id="43" w:author="信美人寿相互保险社" w:date="2020-07-02T15:39:00Z">
              <w:r>
                <w:rPr>
                  <w:rFonts w:ascii="宋体" w:eastAsia="宋体" w:hAnsi="宋体" w:cs="Calibri" w:hint="eastAsia"/>
                  <w:color w:val="000000"/>
                  <w:kern w:val="0"/>
                  <w:szCs w:val="18"/>
                </w:rPr>
                <w:t>当</w:t>
              </w:r>
            </w:ins>
            <w:ins w:id="44" w:author="信美人寿相互保险社" w:date="2020-07-02T15:40:00Z">
              <w:r>
                <w:rPr>
                  <w:rFonts w:ascii="宋体" w:eastAsia="宋体" w:hAnsi="宋体" w:cs="Calibri" w:hint="eastAsia"/>
                  <w:color w:val="000000"/>
                  <w:kern w:val="0"/>
                  <w:szCs w:val="18"/>
                </w:rPr>
                <w:t>收付费类型为“付费”时，显示；收付费类型为“收费”时，不显示。</w:t>
              </w:r>
            </w:ins>
          </w:p>
        </w:tc>
      </w:tr>
      <w:tr w:rsidR="00871636" w:rsidRPr="007A295D" w14:paraId="5FF4C5FF" w14:textId="77777777" w:rsidTr="00DC4B3B">
        <w:trPr>
          <w:trHeight w:val="420"/>
        </w:trPr>
        <w:tc>
          <w:tcPr>
            <w:tcW w:w="24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E7A4C13" w14:textId="3E61C173" w:rsidR="00871636" w:rsidRPr="00D950C8" w:rsidRDefault="00871636" w:rsidP="00871636">
            <w:pPr>
              <w:widowControl/>
              <w:ind w:firstLineChars="0" w:firstLine="0"/>
              <w:jc w:val="left"/>
              <w:rPr>
                <w:rFonts w:ascii="宋体" w:eastAsia="宋体" w:hAnsi="宋体" w:cs="Calibri"/>
                <w:b/>
                <w:bCs/>
                <w:kern w:val="0"/>
                <w:szCs w:val="18"/>
              </w:rPr>
            </w:pPr>
            <w:r w:rsidRPr="00D950C8">
              <w:rPr>
                <w:rFonts w:ascii="宋体" w:eastAsia="宋体" w:hAnsi="宋体" w:cs="Calibri" w:hint="eastAsia"/>
                <w:b/>
                <w:bCs/>
                <w:kern w:val="0"/>
                <w:szCs w:val="18"/>
              </w:rPr>
              <w:lastRenderedPageBreak/>
              <w:t>规则</w:t>
            </w:r>
          </w:p>
        </w:tc>
        <w:tc>
          <w:tcPr>
            <w:tcW w:w="6991" w:type="dxa"/>
            <w:gridSpan w:val="8"/>
            <w:tcBorders>
              <w:top w:val="single" w:sz="4" w:space="0" w:color="auto"/>
              <w:left w:val="nil"/>
              <w:bottom w:val="single" w:sz="4" w:space="0" w:color="auto"/>
              <w:right w:val="single" w:sz="4" w:space="0" w:color="auto"/>
            </w:tcBorders>
            <w:shd w:val="clear" w:color="auto" w:fill="BFBFBF" w:themeFill="background1" w:themeFillShade="BF"/>
            <w:vAlign w:val="center"/>
          </w:tcPr>
          <w:p w14:paraId="44C54BAB" w14:textId="75CA44AE" w:rsidR="00871636" w:rsidRPr="00D950C8" w:rsidRDefault="00871636" w:rsidP="00871636">
            <w:pPr>
              <w:widowControl/>
              <w:ind w:firstLineChars="0" w:firstLine="0"/>
              <w:jc w:val="left"/>
              <w:rPr>
                <w:rFonts w:ascii="宋体" w:eastAsia="宋体" w:hAnsi="宋体" w:cs="Calibri"/>
                <w:b/>
                <w:bCs/>
                <w:kern w:val="0"/>
                <w:szCs w:val="18"/>
              </w:rPr>
            </w:pPr>
            <w:r w:rsidRPr="00D950C8">
              <w:rPr>
                <w:rFonts w:ascii="宋体" w:eastAsia="宋体" w:hAnsi="宋体" w:cs="Calibri" w:hint="eastAsia"/>
                <w:b/>
                <w:bCs/>
                <w:kern w:val="0"/>
                <w:szCs w:val="18"/>
              </w:rPr>
              <w:t>规则描述</w:t>
            </w:r>
          </w:p>
        </w:tc>
      </w:tr>
      <w:tr w:rsidR="00871636" w:rsidRPr="007A295D" w14:paraId="3B5DB13E"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660F6570" w14:textId="2BA73C94" w:rsidR="00871636" w:rsidRPr="007A295D" w:rsidRDefault="00871636"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变更渠道规则</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4F5A1B3C" w14:textId="0930329C" w:rsidR="009D5EC8" w:rsidRDefault="00CA5623" w:rsidP="00CA562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1、</w:t>
            </w:r>
            <w:r w:rsidR="009D5EC8">
              <w:rPr>
                <w:rFonts w:ascii="宋体" w:eastAsia="宋体" w:hAnsi="宋体" w:cs="Calibri" w:hint="eastAsia"/>
                <w:color w:val="000000"/>
                <w:kern w:val="0"/>
                <w:szCs w:val="18"/>
              </w:rPr>
              <w:t>在交易自动支付前可修改变更为其他渠道：支付宝的付费交易需要带出可以支持支付宝付费的渠道：</w:t>
            </w:r>
            <w:r w:rsidR="009D5EC8" w:rsidRPr="00C37920">
              <w:rPr>
                <w:rFonts w:ascii="宋体" w:eastAsia="宋体" w:hAnsi="宋体" w:cs="Calibri" w:hint="eastAsia"/>
                <w:color w:val="000000"/>
                <w:kern w:val="0"/>
                <w:szCs w:val="18"/>
              </w:rPr>
              <w:t>支付宝、网商银行</w:t>
            </w:r>
            <w:r w:rsidR="009D5EC8">
              <w:rPr>
                <w:rFonts w:ascii="宋体" w:eastAsia="宋体" w:hAnsi="宋体" w:cs="Calibri" w:hint="eastAsia"/>
                <w:color w:val="000000"/>
                <w:kern w:val="0"/>
                <w:szCs w:val="18"/>
              </w:rPr>
              <w:t>，银行卡的付费交易需要带出可以支持银行卡的渠道：</w:t>
            </w:r>
            <w:r w:rsidR="009D5EC8" w:rsidRPr="00C37920">
              <w:rPr>
                <w:rFonts w:ascii="宋体" w:eastAsia="宋体" w:hAnsi="宋体" w:cs="Calibri" w:hint="eastAsia"/>
                <w:color w:val="000000"/>
                <w:kern w:val="0"/>
                <w:szCs w:val="18"/>
              </w:rPr>
              <w:t>通联、广州银联、保融、网商银行、腾付通</w:t>
            </w:r>
            <w:r w:rsidR="009D5EC8">
              <w:rPr>
                <w:rFonts w:ascii="宋体" w:eastAsia="宋体" w:hAnsi="宋体" w:cs="Calibri" w:hint="eastAsia"/>
                <w:color w:val="000000"/>
                <w:kern w:val="0"/>
                <w:szCs w:val="18"/>
              </w:rPr>
              <w:t>、金联万家。</w:t>
            </w:r>
          </w:p>
          <w:p w14:paraId="27DA7811" w14:textId="29A0E1E5" w:rsidR="00CA5623"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hint="eastAsia"/>
                <w:color w:val="000000"/>
                <w:kern w:val="0"/>
                <w:szCs w:val="18"/>
              </w:rPr>
              <w:t>2、</w:t>
            </w:r>
            <w:r w:rsidR="00CA5623">
              <w:rPr>
                <w:rFonts w:ascii="宋体" w:eastAsia="宋体" w:hAnsi="宋体" w:cs="Calibri" w:hint="eastAsia"/>
                <w:color w:val="000000"/>
                <w:kern w:val="0"/>
                <w:szCs w:val="18"/>
              </w:rPr>
              <w:t>需要校验：业务系统</w:t>
            </w:r>
            <w:r w:rsidR="00CA5623" w:rsidRPr="00590792">
              <w:rPr>
                <w:rFonts w:ascii="宋体" w:eastAsia="宋体" w:hAnsi="宋体" w:cs="Calibri" w:hint="eastAsia"/>
                <w:color w:val="000000"/>
                <w:kern w:val="0"/>
                <w:szCs w:val="18"/>
              </w:rPr>
              <w:t>付费不能变更到费控系统付费的渠道和商户号去</w:t>
            </w:r>
            <w:r w:rsidR="00CA5623">
              <w:rPr>
                <w:rFonts w:ascii="宋体" w:eastAsia="宋体" w:hAnsi="宋体" w:cs="Calibri" w:hint="eastAsia"/>
                <w:color w:val="000000"/>
                <w:kern w:val="0"/>
                <w:szCs w:val="18"/>
              </w:rPr>
              <w:t>。</w:t>
            </w:r>
          </w:p>
          <w:p w14:paraId="033CF900" w14:textId="4F2E7605" w:rsidR="00CA5623"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3</w:t>
            </w:r>
            <w:r w:rsidR="00CA5623">
              <w:rPr>
                <w:rFonts w:ascii="宋体" w:eastAsia="宋体" w:hAnsi="宋体" w:cs="Calibri" w:hint="eastAsia"/>
                <w:color w:val="000000"/>
                <w:kern w:val="0"/>
                <w:szCs w:val="18"/>
              </w:rPr>
              <w:t>、校验不符合分流规则后，提示：未找到符合的分流规则，是否转线下处理？点击【确定】转线下处理，点击【取消】取消操作。</w:t>
            </w:r>
          </w:p>
          <w:p w14:paraId="77B37A09" w14:textId="756B24F4" w:rsidR="00CA5623" w:rsidRPr="00972AF1" w:rsidRDefault="009D5EC8" w:rsidP="00CA5623">
            <w:pPr>
              <w:widowControl/>
              <w:ind w:firstLineChars="0" w:firstLine="0"/>
              <w:jc w:val="left"/>
              <w:rPr>
                <w:rFonts w:ascii="宋体" w:eastAsia="宋体" w:hAnsi="宋体" w:cs="Calibri"/>
                <w:color w:val="000000"/>
                <w:kern w:val="0"/>
                <w:szCs w:val="18"/>
              </w:rPr>
            </w:pPr>
            <w:r>
              <w:rPr>
                <w:rFonts w:ascii="宋体" w:eastAsia="宋体" w:hAnsi="宋体" w:cs="Calibri"/>
                <w:color w:val="000000"/>
                <w:kern w:val="0"/>
                <w:szCs w:val="18"/>
              </w:rPr>
              <w:t>4</w:t>
            </w:r>
            <w:r w:rsidR="00CA5623">
              <w:rPr>
                <w:rFonts w:ascii="宋体" w:eastAsia="宋体" w:hAnsi="宋体" w:cs="Calibri" w:hint="eastAsia"/>
                <w:color w:val="000000"/>
                <w:kern w:val="0"/>
                <w:szCs w:val="18"/>
              </w:rPr>
              <w:t>、校验符合分流规则后，按照新变更的渠道去实时支付。</w:t>
            </w:r>
          </w:p>
        </w:tc>
      </w:tr>
      <w:tr w:rsidR="009D5EC8" w:rsidRPr="007A295D" w14:paraId="3C2928B2" w14:textId="77777777" w:rsidTr="00BC2F03">
        <w:trPr>
          <w:trHeight w:val="420"/>
        </w:trPr>
        <w:tc>
          <w:tcPr>
            <w:tcW w:w="2449" w:type="dxa"/>
            <w:tcBorders>
              <w:top w:val="single" w:sz="4" w:space="0" w:color="auto"/>
              <w:left w:val="single" w:sz="4" w:space="0" w:color="auto"/>
              <w:bottom w:val="single" w:sz="4" w:space="0" w:color="auto"/>
              <w:right w:val="single" w:sz="4" w:space="0" w:color="auto"/>
            </w:tcBorders>
            <w:shd w:val="clear" w:color="000000" w:fill="FFFFFF"/>
            <w:vAlign w:val="center"/>
          </w:tcPr>
          <w:p w14:paraId="744D1542" w14:textId="1997A95D" w:rsidR="009D5EC8" w:rsidRDefault="003B3327" w:rsidP="00871636">
            <w:pPr>
              <w:widowControl/>
              <w:ind w:firstLineChars="0" w:firstLine="0"/>
              <w:jc w:val="left"/>
              <w:rPr>
                <w:rFonts w:ascii="宋体" w:eastAsia="宋体" w:hAnsi="宋体" w:cs="Calibri"/>
                <w:kern w:val="0"/>
                <w:szCs w:val="18"/>
              </w:rPr>
            </w:pPr>
            <w:r>
              <w:rPr>
                <w:rFonts w:ascii="宋体" w:eastAsia="宋体" w:hAnsi="宋体" w:cs="Calibri" w:hint="eastAsia"/>
                <w:kern w:val="0"/>
                <w:szCs w:val="18"/>
              </w:rPr>
              <w:t>付费异常</w:t>
            </w:r>
            <w:r w:rsidR="00133ADF">
              <w:rPr>
                <w:rFonts w:ascii="宋体" w:eastAsia="宋体" w:hAnsi="宋体" w:cs="Calibri" w:hint="eastAsia"/>
                <w:kern w:val="0"/>
                <w:szCs w:val="18"/>
              </w:rPr>
              <w:t>处理逻辑</w:t>
            </w:r>
          </w:p>
        </w:tc>
        <w:tc>
          <w:tcPr>
            <w:tcW w:w="6991" w:type="dxa"/>
            <w:gridSpan w:val="8"/>
            <w:tcBorders>
              <w:top w:val="single" w:sz="4" w:space="0" w:color="auto"/>
              <w:left w:val="nil"/>
              <w:bottom w:val="single" w:sz="4" w:space="0" w:color="auto"/>
              <w:right w:val="single" w:sz="4" w:space="0" w:color="auto"/>
            </w:tcBorders>
            <w:shd w:val="clear" w:color="000000" w:fill="FFFFFF"/>
            <w:vAlign w:val="center"/>
          </w:tcPr>
          <w:p w14:paraId="45728FF0" w14:textId="2BDE713B" w:rsidR="008753A0" w:rsidRDefault="00EF654A" w:rsidP="00CA5623">
            <w:pPr>
              <w:widowControl/>
              <w:ind w:firstLineChars="0" w:firstLine="0"/>
              <w:jc w:val="left"/>
              <w:rPr>
                <w:rFonts w:ascii="宋体" w:eastAsia="宋体" w:hAnsi="宋体" w:cs="Calibri"/>
                <w:color w:val="000000"/>
                <w:kern w:val="0"/>
                <w:szCs w:val="18"/>
              </w:rPr>
            </w:pPr>
            <w:r w:rsidRPr="00470A6D">
              <w:rPr>
                <w:rFonts w:ascii="宋体" w:eastAsia="宋体" w:hAnsi="宋体" w:cs="Calibri" w:hint="eastAsia"/>
                <w:color w:val="000000"/>
                <w:kern w:val="0"/>
                <w:szCs w:val="18"/>
              </w:rPr>
              <w:t>返回收付费结果，返回状态有：</w:t>
            </w:r>
            <w:r>
              <w:rPr>
                <w:rFonts w:ascii="宋体" w:eastAsia="宋体" w:hAnsi="宋体" w:cs="Calibri"/>
                <w:color w:val="000000"/>
                <w:kern w:val="0"/>
                <w:szCs w:val="18"/>
              </w:rPr>
              <w:t>01</w:t>
            </w:r>
            <w:r w:rsidRPr="00470A6D">
              <w:rPr>
                <w:rFonts w:ascii="宋体" w:eastAsia="宋体" w:hAnsi="宋体" w:cs="Calibri" w:hint="eastAsia"/>
                <w:color w:val="000000"/>
                <w:kern w:val="0"/>
                <w:szCs w:val="18"/>
              </w:rPr>
              <w:t xml:space="preserve">-成功 </w:t>
            </w:r>
            <w:r>
              <w:rPr>
                <w:rFonts w:ascii="宋体" w:eastAsia="宋体" w:hAnsi="宋体" w:cs="Calibri"/>
                <w:color w:val="000000"/>
                <w:kern w:val="0"/>
                <w:szCs w:val="18"/>
              </w:rPr>
              <w:t>02</w:t>
            </w:r>
            <w:r w:rsidRPr="00470A6D">
              <w:rPr>
                <w:rFonts w:ascii="宋体" w:eastAsia="宋体" w:hAnsi="宋体" w:cs="Calibri" w:hint="eastAsia"/>
                <w:color w:val="000000"/>
                <w:kern w:val="0"/>
                <w:szCs w:val="18"/>
              </w:rPr>
              <w:t xml:space="preserve">-失败 </w:t>
            </w:r>
            <w:r>
              <w:rPr>
                <w:rFonts w:ascii="宋体" w:eastAsia="宋体" w:hAnsi="宋体" w:cs="Calibri"/>
                <w:color w:val="000000"/>
                <w:kern w:val="0"/>
                <w:szCs w:val="18"/>
              </w:rPr>
              <w:t>0</w:t>
            </w:r>
            <w:r w:rsidRPr="00470A6D">
              <w:rPr>
                <w:rFonts w:ascii="宋体" w:eastAsia="宋体" w:hAnsi="宋体" w:cs="Calibri" w:hint="eastAsia"/>
                <w:color w:val="000000"/>
                <w:kern w:val="0"/>
                <w:szCs w:val="18"/>
              </w:rPr>
              <w:t>4-</w:t>
            </w:r>
            <w:r w:rsidR="00590B6D">
              <w:rPr>
                <w:rFonts w:ascii="宋体" w:eastAsia="宋体" w:hAnsi="宋体" w:cs="Calibri" w:hint="eastAsia"/>
                <w:color w:val="000000"/>
                <w:kern w:val="0"/>
                <w:szCs w:val="18"/>
              </w:rPr>
              <w:t>支付</w:t>
            </w:r>
            <w:r w:rsidRPr="00470A6D">
              <w:rPr>
                <w:rFonts w:ascii="宋体" w:eastAsia="宋体" w:hAnsi="宋体" w:cs="Calibri" w:hint="eastAsia"/>
                <w:color w:val="000000"/>
                <w:kern w:val="0"/>
                <w:szCs w:val="18"/>
              </w:rPr>
              <w:t>中，</w:t>
            </w:r>
          </w:p>
          <w:p w14:paraId="1F77AB5F" w14:textId="57FB4E30" w:rsidR="00EF654A" w:rsidRPr="008753A0" w:rsidRDefault="00EF654A" w:rsidP="008753A0">
            <w:pPr>
              <w:pStyle w:val="a7"/>
              <w:widowControl/>
              <w:numPr>
                <w:ilvl w:val="0"/>
                <w:numId w:val="16"/>
              </w:numPr>
              <w:ind w:firstLineChars="0"/>
              <w:jc w:val="left"/>
              <w:rPr>
                <w:rFonts w:ascii="宋体" w:eastAsia="宋体" w:hAnsi="宋体" w:cs="Calibri"/>
                <w:color w:val="000000"/>
                <w:kern w:val="0"/>
                <w:szCs w:val="18"/>
              </w:rPr>
            </w:pPr>
            <w:r w:rsidRPr="008753A0">
              <w:rPr>
                <w:rFonts w:ascii="宋体" w:eastAsia="宋体" w:hAnsi="宋体" w:cs="Calibri" w:hint="eastAsia"/>
                <w:color w:val="000000"/>
                <w:kern w:val="0"/>
                <w:szCs w:val="18"/>
              </w:rPr>
              <w:t>状态为</w:t>
            </w:r>
            <w:r w:rsidRPr="008753A0">
              <w:rPr>
                <w:rFonts w:ascii="宋体" w:eastAsia="宋体" w:hAnsi="宋体" w:cs="Calibri"/>
                <w:color w:val="000000"/>
                <w:kern w:val="0"/>
                <w:szCs w:val="18"/>
              </w:rPr>
              <w:t>01</w:t>
            </w:r>
            <w:r w:rsidRPr="008753A0">
              <w:rPr>
                <w:rFonts w:ascii="宋体" w:eastAsia="宋体" w:hAnsi="宋体" w:cs="Calibri" w:hint="eastAsia"/>
                <w:color w:val="000000"/>
                <w:kern w:val="0"/>
                <w:szCs w:val="18"/>
              </w:rPr>
              <w:t>-成功</w:t>
            </w:r>
            <w:r w:rsidR="008E2FB5">
              <w:rPr>
                <w:rFonts w:ascii="宋体" w:eastAsia="宋体" w:hAnsi="宋体" w:cs="Calibri" w:hint="eastAsia"/>
                <w:color w:val="000000"/>
                <w:kern w:val="0"/>
                <w:szCs w:val="18"/>
              </w:rPr>
              <w:t>，</w:t>
            </w:r>
            <w:r w:rsidRPr="008753A0">
              <w:rPr>
                <w:rFonts w:ascii="宋体" w:eastAsia="宋体" w:hAnsi="宋体" w:cs="Calibri" w:hint="eastAsia"/>
                <w:color w:val="000000"/>
                <w:kern w:val="0"/>
                <w:szCs w:val="18"/>
              </w:rPr>
              <w:t>将交易结果返回给业务系统</w:t>
            </w:r>
            <w:r w:rsidR="008753A0" w:rsidRPr="008753A0">
              <w:rPr>
                <w:rFonts w:ascii="宋体" w:eastAsia="宋体" w:hAnsi="宋体" w:cs="Calibri" w:hint="eastAsia"/>
                <w:color w:val="000000"/>
                <w:kern w:val="0"/>
                <w:szCs w:val="18"/>
              </w:rPr>
              <w:t>；</w:t>
            </w:r>
          </w:p>
          <w:p w14:paraId="6C2F3260" w14:textId="76F97D59" w:rsidR="008753A0" w:rsidRDefault="008753A0" w:rsidP="008753A0">
            <w:pPr>
              <w:pStyle w:val="a7"/>
              <w:widowControl/>
              <w:numPr>
                <w:ilvl w:val="0"/>
                <w:numId w:val="16"/>
              </w:numPr>
              <w:ind w:firstLineChars="0"/>
              <w:jc w:val="left"/>
              <w:rPr>
                <w:rFonts w:ascii="宋体" w:eastAsia="宋体" w:hAnsi="宋体" w:cs="Calibri"/>
                <w:color w:val="000000"/>
                <w:kern w:val="0"/>
                <w:szCs w:val="18"/>
              </w:rPr>
            </w:pPr>
            <w:r>
              <w:rPr>
                <w:rFonts w:ascii="宋体" w:eastAsia="宋体" w:hAnsi="宋体" w:cs="Calibri" w:hint="eastAsia"/>
                <w:color w:val="000000"/>
                <w:kern w:val="0"/>
                <w:szCs w:val="18"/>
              </w:rPr>
              <w:t>状态为0</w:t>
            </w:r>
            <w:r>
              <w:rPr>
                <w:rFonts w:ascii="宋体" w:eastAsia="宋体" w:hAnsi="宋体" w:cs="Calibri"/>
                <w:color w:val="000000"/>
                <w:kern w:val="0"/>
                <w:szCs w:val="18"/>
              </w:rPr>
              <w:t>4-</w:t>
            </w:r>
            <w:r>
              <w:rPr>
                <w:rFonts w:ascii="宋体" w:eastAsia="宋体" w:hAnsi="宋体" w:cs="Calibri" w:hint="eastAsia"/>
                <w:color w:val="000000"/>
                <w:kern w:val="0"/>
                <w:szCs w:val="18"/>
              </w:rPr>
              <w:t>支付中</w:t>
            </w:r>
            <w:r w:rsidR="008E2FB5">
              <w:rPr>
                <w:rFonts w:ascii="宋体" w:eastAsia="宋体" w:hAnsi="宋体" w:cs="Calibri" w:hint="eastAsia"/>
                <w:color w:val="000000"/>
                <w:kern w:val="0"/>
                <w:szCs w:val="18"/>
              </w:rPr>
              <w:t>，</w:t>
            </w:r>
            <w:r w:rsidR="00B27AE5">
              <w:rPr>
                <w:rFonts w:ascii="宋体" w:eastAsia="宋体" w:hAnsi="宋体" w:cs="Calibri" w:hint="eastAsia"/>
                <w:color w:val="000000"/>
                <w:kern w:val="0"/>
                <w:szCs w:val="18"/>
              </w:rPr>
              <w:t>系统</w:t>
            </w:r>
            <w:r w:rsidR="00B27AE5" w:rsidRPr="00470A6D">
              <w:rPr>
                <w:rFonts w:ascii="宋体" w:eastAsia="宋体" w:hAnsi="宋体" w:cs="Calibri" w:hint="eastAsia"/>
                <w:color w:val="000000"/>
                <w:kern w:val="0"/>
                <w:szCs w:val="18"/>
              </w:rPr>
              <w:t>查询交易最终状态，</w:t>
            </w:r>
            <w:r w:rsidR="003601D0" w:rsidRPr="003601D0">
              <w:rPr>
                <w:rFonts w:ascii="宋体" w:eastAsia="宋体" w:hAnsi="宋体" w:cs="Calibri" w:hint="eastAsia"/>
                <w:color w:val="000000"/>
                <w:kern w:val="0"/>
                <w:szCs w:val="18"/>
                <w:highlight w:val="yellow"/>
              </w:rPr>
              <w:t>1</w:t>
            </w:r>
            <w:r w:rsidR="003601D0" w:rsidRPr="003601D0">
              <w:rPr>
                <w:rFonts w:ascii="宋体" w:eastAsia="宋体" w:hAnsi="宋体" w:cs="Calibri"/>
                <w:color w:val="000000"/>
                <w:kern w:val="0"/>
                <w:szCs w:val="18"/>
                <w:highlight w:val="yellow"/>
              </w:rPr>
              <w:t>0</w:t>
            </w:r>
            <w:r w:rsidR="003601D0" w:rsidRPr="003601D0">
              <w:rPr>
                <w:rFonts w:ascii="宋体" w:eastAsia="宋体" w:hAnsi="宋体" w:cs="Calibri" w:hint="eastAsia"/>
                <w:color w:val="000000"/>
                <w:kern w:val="0"/>
                <w:szCs w:val="18"/>
                <w:highlight w:val="yellow"/>
              </w:rPr>
              <w:t>分钟</w:t>
            </w:r>
            <w:r w:rsidR="00A95630">
              <w:rPr>
                <w:rFonts w:ascii="宋体" w:eastAsia="宋体" w:hAnsi="宋体" w:cs="Calibri" w:hint="eastAsia"/>
                <w:color w:val="000000"/>
                <w:kern w:val="0"/>
                <w:szCs w:val="18"/>
              </w:rPr>
              <w:t>后</w:t>
            </w:r>
            <w:r w:rsidR="00526CBD">
              <w:rPr>
                <w:rFonts w:ascii="宋体" w:eastAsia="宋体" w:hAnsi="宋体" w:cs="Calibri" w:hint="eastAsia"/>
                <w:color w:val="000000"/>
                <w:kern w:val="0"/>
                <w:szCs w:val="18"/>
              </w:rPr>
              <w:t>还是“支付中”</w:t>
            </w:r>
            <w:r w:rsidR="008E2FB5">
              <w:rPr>
                <w:rFonts w:ascii="宋体" w:eastAsia="宋体" w:hAnsi="宋体" w:cs="Calibri" w:hint="eastAsia"/>
                <w:color w:val="000000"/>
                <w:kern w:val="0"/>
                <w:szCs w:val="18"/>
              </w:rPr>
              <w:t>运维人员</w:t>
            </w:r>
            <w:r w:rsidR="00D37959">
              <w:rPr>
                <w:rFonts w:ascii="宋体" w:eastAsia="宋体" w:hAnsi="宋体" w:cs="Calibri" w:hint="eastAsia"/>
                <w:color w:val="000000"/>
                <w:kern w:val="0"/>
                <w:szCs w:val="18"/>
              </w:rPr>
              <w:t>监控到</w:t>
            </w:r>
            <w:r w:rsidR="008E2FB5">
              <w:rPr>
                <w:rFonts w:ascii="宋体" w:eastAsia="宋体" w:hAnsi="宋体" w:cs="Calibri" w:hint="eastAsia"/>
                <w:color w:val="000000"/>
                <w:kern w:val="0"/>
                <w:szCs w:val="18"/>
              </w:rPr>
              <w:t>后，运维人员去处理；（当前是运维在监控F</w:t>
            </w:r>
            <w:r w:rsidR="008E2FB5">
              <w:rPr>
                <w:rFonts w:ascii="宋体" w:eastAsia="宋体" w:hAnsi="宋体" w:cs="Calibri"/>
                <w:color w:val="000000"/>
                <w:kern w:val="0"/>
                <w:szCs w:val="18"/>
              </w:rPr>
              <w:t>MT</w:t>
            </w:r>
            <w:r w:rsidR="008E2FB5">
              <w:rPr>
                <w:rFonts w:ascii="宋体" w:eastAsia="宋体" w:hAnsi="宋体" w:cs="Calibri" w:hint="eastAsia"/>
                <w:color w:val="000000"/>
                <w:kern w:val="0"/>
                <w:szCs w:val="18"/>
              </w:rPr>
              <w:t>状态为“支付中”的</w:t>
            </w:r>
            <w:r w:rsidR="00A03873">
              <w:rPr>
                <w:rFonts w:ascii="宋体" w:eastAsia="宋体" w:hAnsi="宋体" w:cs="Calibri" w:hint="eastAsia"/>
                <w:color w:val="000000"/>
                <w:kern w:val="0"/>
                <w:szCs w:val="18"/>
              </w:rPr>
              <w:t>1个小时后进行预警</w:t>
            </w:r>
            <w:r w:rsidR="008E2FB5">
              <w:rPr>
                <w:rFonts w:ascii="宋体" w:eastAsia="宋体" w:hAnsi="宋体" w:cs="Calibri" w:hint="eastAsia"/>
                <w:color w:val="000000"/>
                <w:kern w:val="0"/>
                <w:szCs w:val="18"/>
              </w:rPr>
              <w:t>，</w:t>
            </w:r>
            <w:r w:rsidR="00A03873">
              <w:rPr>
                <w:rFonts w:ascii="宋体" w:eastAsia="宋体" w:hAnsi="宋体" w:cs="Calibri" w:hint="eastAsia"/>
                <w:color w:val="000000"/>
                <w:kern w:val="0"/>
                <w:szCs w:val="18"/>
              </w:rPr>
              <w:t>运维人员去处理，</w:t>
            </w:r>
            <w:r w:rsidR="008E2FB5">
              <w:rPr>
                <w:rFonts w:ascii="宋体" w:eastAsia="宋体" w:hAnsi="宋体" w:cs="Calibri" w:hint="eastAsia"/>
                <w:color w:val="000000"/>
                <w:kern w:val="0"/>
                <w:szCs w:val="18"/>
              </w:rPr>
              <w:t>手动将</w:t>
            </w:r>
            <w:r w:rsidR="00A03873">
              <w:rPr>
                <w:rFonts w:ascii="宋体" w:eastAsia="宋体" w:hAnsi="宋体" w:cs="Calibri" w:hint="eastAsia"/>
                <w:color w:val="000000"/>
                <w:kern w:val="0"/>
                <w:szCs w:val="18"/>
              </w:rPr>
              <w:t>“支付中”</w:t>
            </w:r>
            <w:r w:rsidR="008E2FB5">
              <w:rPr>
                <w:rFonts w:ascii="宋体" w:eastAsia="宋体" w:hAnsi="宋体" w:cs="Calibri" w:hint="eastAsia"/>
                <w:color w:val="000000"/>
                <w:kern w:val="0"/>
                <w:szCs w:val="18"/>
              </w:rPr>
              <w:t>状态改为</w:t>
            </w:r>
            <w:r w:rsidR="00A03873">
              <w:rPr>
                <w:rFonts w:ascii="宋体" w:eastAsia="宋体" w:hAnsi="宋体" w:cs="Calibri" w:hint="eastAsia"/>
                <w:color w:val="000000"/>
                <w:kern w:val="0"/>
                <w:szCs w:val="18"/>
              </w:rPr>
              <w:t>“交易失败”</w:t>
            </w:r>
            <w:r w:rsidR="008E2FB5">
              <w:rPr>
                <w:rFonts w:ascii="宋体" w:eastAsia="宋体" w:hAnsi="宋体" w:cs="Calibri" w:hint="eastAsia"/>
                <w:color w:val="000000"/>
                <w:kern w:val="0"/>
                <w:szCs w:val="18"/>
              </w:rPr>
              <w:t>，</w:t>
            </w:r>
            <w:r w:rsidR="00B24454">
              <w:rPr>
                <w:rFonts w:ascii="宋体" w:eastAsia="宋体" w:hAnsi="宋体" w:cs="Calibri" w:hint="eastAsia"/>
                <w:color w:val="000000"/>
                <w:kern w:val="0"/>
                <w:szCs w:val="18"/>
              </w:rPr>
              <w:t>客户原因返回给业务系统；非客户原因</w:t>
            </w:r>
            <w:r w:rsidR="008E2FB5">
              <w:rPr>
                <w:rFonts w:ascii="宋体" w:eastAsia="宋体" w:hAnsi="宋体" w:cs="Calibri" w:hint="eastAsia"/>
                <w:color w:val="000000"/>
                <w:kern w:val="0"/>
                <w:szCs w:val="18"/>
              </w:rPr>
              <w:t>然后进入</w:t>
            </w:r>
            <w:r w:rsidR="00A03873">
              <w:rPr>
                <w:rFonts w:ascii="宋体" w:eastAsia="宋体" w:hAnsi="宋体" w:cs="Calibri" w:hint="eastAsia"/>
                <w:color w:val="000000"/>
                <w:kern w:val="0"/>
                <w:szCs w:val="18"/>
              </w:rPr>
              <w:t>手工异常页面</w:t>
            </w:r>
            <w:r w:rsidR="00E742BD">
              <w:rPr>
                <w:rFonts w:ascii="宋体" w:eastAsia="宋体" w:hAnsi="宋体" w:cs="Calibri" w:hint="eastAsia"/>
                <w:color w:val="000000"/>
                <w:kern w:val="0"/>
                <w:szCs w:val="18"/>
              </w:rPr>
              <w:t>，再发起付费</w:t>
            </w:r>
            <w:r w:rsidR="008E2FB5">
              <w:rPr>
                <w:rFonts w:ascii="宋体" w:eastAsia="宋体" w:hAnsi="宋体" w:cs="Calibri" w:hint="eastAsia"/>
                <w:color w:val="000000"/>
                <w:kern w:val="0"/>
                <w:szCs w:val="18"/>
              </w:rPr>
              <w:t>）</w:t>
            </w:r>
          </w:p>
          <w:p w14:paraId="4C358481" w14:textId="5BA60259" w:rsidR="00FD0184" w:rsidRPr="00563C04" w:rsidRDefault="00906070" w:rsidP="00563C04">
            <w:pPr>
              <w:pStyle w:val="a7"/>
              <w:widowControl/>
              <w:numPr>
                <w:ilvl w:val="0"/>
                <w:numId w:val="16"/>
              </w:numPr>
              <w:ind w:firstLineChars="0"/>
              <w:jc w:val="left"/>
              <w:rPr>
                <w:rFonts w:ascii="宋体" w:eastAsia="宋体" w:hAnsi="宋体" w:cs="Calibri"/>
                <w:color w:val="000000"/>
                <w:kern w:val="0"/>
                <w:szCs w:val="18"/>
              </w:rPr>
            </w:pPr>
            <w:r>
              <w:rPr>
                <w:rFonts w:ascii="宋体" w:eastAsia="宋体" w:hAnsi="宋体" w:cs="Calibri" w:hint="eastAsia"/>
                <w:color w:val="000000"/>
                <w:kern w:val="0"/>
                <w:szCs w:val="18"/>
              </w:rPr>
              <w:t>状态为0</w:t>
            </w:r>
            <w:r>
              <w:rPr>
                <w:rFonts w:ascii="宋体" w:eastAsia="宋体" w:hAnsi="宋体" w:cs="Calibri"/>
                <w:color w:val="000000"/>
                <w:kern w:val="0"/>
                <w:szCs w:val="18"/>
              </w:rPr>
              <w:t>2-</w:t>
            </w:r>
            <w:r w:rsidR="00563C04" w:rsidRPr="00FD0184">
              <w:rPr>
                <w:rFonts w:ascii="宋体" w:eastAsia="宋体" w:hAnsi="宋体" w:cs="Calibri" w:hint="eastAsia"/>
                <w:color w:val="000000"/>
                <w:kern w:val="0"/>
                <w:szCs w:val="18"/>
              </w:rPr>
              <w:t>失败后（客户原因和非客户原因），</w:t>
            </w:r>
            <w:r w:rsidR="00563C04" w:rsidRPr="00FD0184">
              <w:rPr>
                <w:rFonts w:ascii="MS Mincho" w:eastAsia="MS Mincho" w:hAnsi="MS Mincho" w:cs="MS Mincho" w:hint="eastAsia"/>
                <w:color w:val="000000"/>
                <w:kern w:val="0"/>
                <w:szCs w:val="18"/>
              </w:rPr>
              <w:t>❶</w:t>
            </w:r>
            <w:r w:rsidR="00563C04" w:rsidRPr="00FD0184">
              <w:rPr>
                <w:rFonts w:ascii="宋体" w:eastAsia="宋体" w:hAnsi="宋体" w:cs="Calibri" w:hint="eastAsia"/>
                <w:color w:val="000000"/>
                <w:kern w:val="0"/>
                <w:szCs w:val="18"/>
              </w:rPr>
              <w:t>客户原因失败的支付数据返回给业务系统（理赔、保全）</w:t>
            </w:r>
            <w:r w:rsidR="00563C04">
              <w:rPr>
                <w:rFonts w:ascii="宋体" w:eastAsia="宋体" w:hAnsi="宋体" w:cs="Calibri" w:hint="eastAsia"/>
                <w:color w:val="000000"/>
                <w:kern w:val="0"/>
                <w:szCs w:val="18"/>
              </w:rPr>
              <w:t>/</w:t>
            </w:r>
            <w:r w:rsidR="00563C04" w:rsidRPr="00FD0184">
              <w:rPr>
                <w:rFonts w:ascii="宋体" w:eastAsia="宋体" w:hAnsi="宋体" w:cs="Calibri" w:hint="eastAsia"/>
                <w:color w:val="000000"/>
                <w:kern w:val="0"/>
                <w:szCs w:val="18"/>
              </w:rPr>
              <w:t>费控系统，业务、费控系统线下处理后，重新向财务系统发起付费请求</w:t>
            </w:r>
            <w:r w:rsidR="00563C04">
              <w:rPr>
                <w:rFonts w:ascii="宋体" w:eastAsia="宋体" w:hAnsi="宋体" w:cs="Calibri" w:hint="eastAsia"/>
                <w:color w:val="000000"/>
                <w:kern w:val="0"/>
                <w:szCs w:val="18"/>
              </w:rPr>
              <w:t>；</w:t>
            </w:r>
            <w:r w:rsidR="00563C04" w:rsidRPr="00FD0184">
              <w:rPr>
                <w:rFonts w:ascii="MS Mincho" w:eastAsia="MS Mincho" w:hAnsi="MS Mincho" w:cs="MS Mincho" w:hint="eastAsia"/>
                <w:color w:val="000000"/>
                <w:kern w:val="0"/>
                <w:szCs w:val="18"/>
              </w:rPr>
              <w:t>❷</w:t>
            </w:r>
            <w:r w:rsidR="00563C04" w:rsidRPr="00FD0184">
              <w:rPr>
                <w:rFonts w:ascii="宋体" w:eastAsia="宋体" w:hAnsi="宋体" w:cs="Calibri" w:hint="eastAsia"/>
                <w:color w:val="000000"/>
                <w:kern w:val="0"/>
                <w:szCs w:val="18"/>
              </w:rPr>
              <w:t>非客户原因失败的支付数据进入</w:t>
            </w:r>
            <w:r w:rsidR="007F73A5">
              <w:rPr>
                <w:rFonts w:ascii="宋体" w:eastAsia="宋体" w:hAnsi="宋体" w:cs="Calibri" w:hint="eastAsia"/>
                <w:color w:val="000000"/>
                <w:kern w:val="0"/>
                <w:szCs w:val="18"/>
              </w:rPr>
              <w:t>F</w:t>
            </w:r>
            <w:r w:rsidR="007F73A5">
              <w:rPr>
                <w:rFonts w:ascii="宋体" w:eastAsia="宋体" w:hAnsi="宋体" w:cs="Calibri"/>
                <w:color w:val="000000"/>
                <w:kern w:val="0"/>
                <w:szCs w:val="18"/>
              </w:rPr>
              <w:t>MT</w:t>
            </w:r>
            <w:r w:rsidR="00563C04" w:rsidRPr="00FD0184">
              <w:rPr>
                <w:rFonts w:ascii="宋体" w:eastAsia="宋体" w:hAnsi="宋体" w:cs="Calibri" w:hint="eastAsia"/>
                <w:color w:val="000000"/>
                <w:kern w:val="0"/>
                <w:szCs w:val="18"/>
              </w:rPr>
              <w:t>手工异常</w:t>
            </w:r>
            <w:r w:rsidR="00590B6D">
              <w:rPr>
                <w:rFonts w:ascii="宋体" w:eastAsia="宋体" w:hAnsi="宋体" w:cs="Calibri" w:hint="eastAsia"/>
                <w:color w:val="000000"/>
                <w:kern w:val="0"/>
                <w:szCs w:val="18"/>
              </w:rPr>
              <w:t>处理</w:t>
            </w:r>
            <w:r w:rsidR="00560888">
              <w:rPr>
                <w:rFonts w:ascii="宋体" w:eastAsia="宋体" w:hAnsi="宋体" w:cs="Calibri" w:hint="eastAsia"/>
                <w:color w:val="000000"/>
                <w:kern w:val="0"/>
                <w:szCs w:val="18"/>
              </w:rPr>
              <w:t>页面</w:t>
            </w:r>
            <w:r w:rsidR="00097CAF">
              <w:rPr>
                <w:rFonts w:ascii="宋体" w:eastAsia="宋体" w:hAnsi="宋体" w:cs="Calibri" w:hint="eastAsia"/>
                <w:color w:val="000000"/>
                <w:kern w:val="0"/>
                <w:szCs w:val="18"/>
              </w:rPr>
              <w:t>：</w:t>
            </w:r>
            <w:r w:rsidR="00AF00D1" w:rsidRPr="00470A6D">
              <w:rPr>
                <w:rFonts w:ascii="宋体" w:eastAsia="宋体" w:hAnsi="宋体" w:cs="Calibri" w:hint="eastAsia"/>
                <w:color w:val="000000"/>
                <w:kern w:val="0"/>
                <w:szCs w:val="18"/>
              </w:rPr>
              <w:t>检查错误原因后，财务系统重新发起交易</w:t>
            </w:r>
            <w:r w:rsidR="00AC1A3B">
              <w:rPr>
                <w:rFonts w:ascii="宋体" w:eastAsia="宋体" w:hAnsi="宋体" w:cs="Calibri" w:hint="eastAsia"/>
                <w:color w:val="000000"/>
                <w:kern w:val="0"/>
                <w:szCs w:val="18"/>
              </w:rPr>
              <w:t>。</w:t>
            </w:r>
            <w:r w:rsidR="00E85B4A">
              <w:rPr>
                <w:rFonts w:ascii="宋体" w:eastAsia="宋体" w:hAnsi="宋体" w:cs="Calibri" w:hint="eastAsia"/>
                <w:color w:val="000000"/>
                <w:kern w:val="0"/>
                <w:szCs w:val="18"/>
              </w:rPr>
              <w:t>【</w:t>
            </w:r>
            <w:r w:rsidR="00563C04" w:rsidRPr="00FD0184">
              <w:rPr>
                <w:rFonts w:ascii="宋体" w:eastAsia="宋体" w:hAnsi="宋体" w:cs="Calibri" w:hint="eastAsia"/>
                <w:color w:val="000000"/>
                <w:kern w:val="0"/>
                <w:szCs w:val="18"/>
              </w:rPr>
              <w:t>根据失败类型（系统原因和非系统原因）系统原因失败的，直接预警运维人员，给钉钉群推送消息，运维人员</w:t>
            </w:r>
            <w:r w:rsidR="0038676A">
              <w:rPr>
                <w:rFonts w:ascii="宋体" w:eastAsia="宋体" w:hAnsi="宋体" w:cs="Calibri" w:hint="eastAsia"/>
                <w:color w:val="000000"/>
                <w:kern w:val="0"/>
                <w:szCs w:val="18"/>
              </w:rPr>
              <w:t>查看系统问题并进行</w:t>
            </w:r>
            <w:r w:rsidR="00563C04" w:rsidRPr="00FD0184">
              <w:rPr>
                <w:rFonts w:ascii="宋体" w:eastAsia="宋体" w:hAnsi="宋体" w:cs="Calibri" w:hint="eastAsia"/>
                <w:color w:val="000000"/>
                <w:kern w:val="0"/>
                <w:szCs w:val="18"/>
              </w:rPr>
              <w:t>处理</w:t>
            </w:r>
            <w:r w:rsidR="00815120">
              <w:rPr>
                <w:rFonts w:ascii="宋体" w:eastAsia="宋体" w:hAnsi="宋体" w:cs="Calibri" w:hint="eastAsia"/>
                <w:color w:val="000000"/>
                <w:kern w:val="0"/>
                <w:szCs w:val="18"/>
              </w:rPr>
              <w:t>，</w:t>
            </w:r>
            <w:r w:rsidR="00006DB0">
              <w:rPr>
                <w:rFonts w:ascii="宋体" w:eastAsia="宋体" w:hAnsi="宋体" w:cs="Calibri" w:hint="eastAsia"/>
                <w:color w:val="000000"/>
                <w:kern w:val="0"/>
                <w:szCs w:val="18"/>
              </w:rPr>
              <w:t>运维人员</w:t>
            </w:r>
            <w:r w:rsidR="00BD6856">
              <w:rPr>
                <w:rFonts w:ascii="宋体" w:eastAsia="宋体" w:hAnsi="宋体" w:cs="Calibri" w:hint="eastAsia"/>
                <w:color w:val="000000"/>
                <w:kern w:val="0"/>
                <w:szCs w:val="18"/>
              </w:rPr>
              <w:t>处理完</w:t>
            </w:r>
            <w:r w:rsidR="00006DB0">
              <w:rPr>
                <w:rFonts w:ascii="宋体" w:eastAsia="宋体" w:hAnsi="宋体" w:cs="Calibri" w:hint="eastAsia"/>
                <w:color w:val="000000"/>
                <w:kern w:val="0"/>
                <w:szCs w:val="18"/>
              </w:rPr>
              <w:t>系统问题</w:t>
            </w:r>
            <w:r w:rsidR="00BD6856">
              <w:rPr>
                <w:rFonts w:ascii="宋体" w:eastAsia="宋体" w:hAnsi="宋体" w:cs="Calibri" w:hint="eastAsia"/>
                <w:color w:val="000000"/>
                <w:kern w:val="0"/>
                <w:szCs w:val="18"/>
              </w:rPr>
              <w:t>后通知</w:t>
            </w:r>
            <w:r w:rsidR="00A11986">
              <w:rPr>
                <w:rFonts w:ascii="宋体" w:eastAsia="宋体" w:hAnsi="宋体" w:cs="Calibri" w:hint="eastAsia"/>
                <w:color w:val="000000"/>
                <w:kern w:val="0"/>
                <w:szCs w:val="18"/>
              </w:rPr>
              <w:t>财务</w:t>
            </w:r>
            <w:r w:rsidR="00006DB0">
              <w:rPr>
                <w:rFonts w:ascii="宋体" w:eastAsia="宋体" w:hAnsi="宋体" w:cs="Calibri" w:hint="eastAsia"/>
                <w:color w:val="000000"/>
                <w:kern w:val="0"/>
                <w:szCs w:val="18"/>
              </w:rPr>
              <w:t>人员</w:t>
            </w:r>
            <w:r w:rsidR="00815120">
              <w:rPr>
                <w:rFonts w:ascii="宋体" w:eastAsia="宋体" w:hAnsi="宋体" w:cs="Calibri" w:hint="eastAsia"/>
                <w:color w:val="000000"/>
                <w:kern w:val="0"/>
                <w:szCs w:val="18"/>
              </w:rPr>
              <w:t>再发起付费</w:t>
            </w:r>
            <w:r w:rsidR="00563C04" w:rsidRPr="00FD0184">
              <w:rPr>
                <w:rFonts w:ascii="宋体" w:eastAsia="宋体" w:hAnsi="宋体" w:cs="Calibri" w:hint="eastAsia"/>
                <w:color w:val="000000"/>
                <w:kern w:val="0"/>
                <w:szCs w:val="18"/>
              </w:rPr>
              <w:t>；非系统原因失败的，</w:t>
            </w:r>
            <w:r w:rsidR="004941EE" w:rsidRPr="00FD0184">
              <w:rPr>
                <w:rFonts w:ascii="宋体" w:eastAsia="宋体" w:hAnsi="宋体" w:cs="Calibri" w:hint="eastAsia"/>
                <w:color w:val="000000"/>
                <w:kern w:val="0"/>
                <w:szCs w:val="18"/>
              </w:rPr>
              <w:t>直接预警</w:t>
            </w:r>
            <w:r w:rsidR="004941EE">
              <w:rPr>
                <w:rFonts w:ascii="宋体" w:eastAsia="宋体" w:hAnsi="宋体" w:cs="Calibri" w:hint="eastAsia"/>
                <w:color w:val="000000"/>
                <w:kern w:val="0"/>
                <w:szCs w:val="18"/>
              </w:rPr>
              <w:t>财务</w:t>
            </w:r>
            <w:r w:rsidR="004941EE" w:rsidRPr="00FD0184">
              <w:rPr>
                <w:rFonts w:ascii="宋体" w:eastAsia="宋体" w:hAnsi="宋体" w:cs="Calibri" w:hint="eastAsia"/>
                <w:color w:val="000000"/>
                <w:kern w:val="0"/>
                <w:szCs w:val="18"/>
              </w:rPr>
              <w:t>人员，给钉钉群推送消息，</w:t>
            </w:r>
            <w:r w:rsidR="00563C04" w:rsidRPr="00FD0184">
              <w:rPr>
                <w:rFonts w:ascii="宋体" w:eastAsia="宋体" w:hAnsi="宋体" w:cs="Calibri" w:hint="eastAsia"/>
                <w:color w:val="000000"/>
                <w:kern w:val="0"/>
                <w:szCs w:val="18"/>
              </w:rPr>
              <w:t>财务人员</w:t>
            </w:r>
            <w:r w:rsidR="00DB794C" w:rsidRPr="00470A6D">
              <w:rPr>
                <w:rFonts w:ascii="宋体" w:eastAsia="宋体" w:hAnsi="宋体" w:cs="Calibri" w:hint="eastAsia"/>
                <w:color w:val="000000"/>
                <w:kern w:val="0"/>
                <w:szCs w:val="18"/>
              </w:rPr>
              <w:t>检查错误原因后，</w:t>
            </w:r>
            <w:r w:rsidR="00563C04" w:rsidRPr="00FD0184">
              <w:rPr>
                <w:rFonts w:ascii="宋体" w:eastAsia="宋体" w:hAnsi="宋体" w:cs="Calibri" w:hint="eastAsia"/>
                <w:color w:val="000000"/>
                <w:kern w:val="0"/>
                <w:szCs w:val="18"/>
              </w:rPr>
              <w:t>在</w:t>
            </w:r>
            <w:r w:rsidR="00E42B5D">
              <w:rPr>
                <w:rFonts w:ascii="宋体" w:eastAsia="宋体" w:hAnsi="宋体" w:cs="Calibri" w:hint="eastAsia"/>
                <w:color w:val="000000"/>
                <w:kern w:val="0"/>
                <w:szCs w:val="18"/>
              </w:rPr>
              <w:t>收付费</w:t>
            </w:r>
            <w:r w:rsidR="00563C04" w:rsidRPr="00FD0184">
              <w:rPr>
                <w:rFonts w:ascii="宋体" w:eastAsia="宋体" w:hAnsi="宋体" w:cs="Calibri" w:hint="eastAsia"/>
                <w:color w:val="000000"/>
                <w:kern w:val="0"/>
                <w:szCs w:val="18"/>
              </w:rPr>
              <w:t>异常处理页面处理：</w:t>
            </w:r>
            <w:r w:rsidR="00563C04" w:rsidRPr="00FD0184">
              <w:rPr>
                <w:rFonts w:ascii="宋体" w:eastAsia="宋体" w:hAnsi="宋体" w:cs="Calibri"/>
                <w:color w:val="000000"/>
                <w:kern w:val="0"/>
                <w:szCs w:val="18"/>
              </w:rPr>
              <w:t>a.</w:t>
            </w:r>
            <w:r w:rsidR="00563C04" w:rsidRPr="00FD0184">
              <w:rPr>
                <w:rFonts w:ascii="宋体" w:eastAsia="宋体" w:hAnsi="宋体" w:cs="Calibri" w:hint="eastAsia"/>
                <w:color w:val="000000"/>
                <w:kern w:val="0"/>
                <w:szCs w:val="18"/>
              </w:rPr>
              <w:t>线下转人工付费，</w:t>
            </w:r>
            <w:r w:rsidR="00563C04" w:rsidRPr="00FD0184">
              <w:rPr>
                <w:rFonts w:ascii="宋体" w:eastAsia="宋体" w:hAnsi="宋体" w:cs="Calibri"/>
                <w:color w:val="000000"/>
                <w:kern w:val="0"/>
                <w:szCs w:val="18"/>
              </w:rPr>
              <w:t>b.</w:t>
            </w:r>
            <w:r w:rsidR="00563C04" w:rsidRPr="00FD0184">
              <w:rPr>
                <w:rFonts w:ascii="宋体" w:eastAsia="宋体" w:hAnsi="宋体" w:cs="Calibri" w:hint="eastAsia"/>
                <w:color w:val="000000"/>
                <w:kern w:val="0"/>
                <w:szCs w:val="18"/>
              </w:rPr>
              <w:t>变更渠道</w:t>
            </w:r>
            <w:r w:rsidR="00563C04" w:rsidRPr="00FD0184">
              <w:rPr>
                <w:rFonts w:ascii="宋体" w:eastAsia="宋体" w:hAnsi="宋体" w:cs="Calibri"/>
                <w:color w:val="000000"/>
                <w:kern w:val="0"/>
                <w:szCs w:val="18"/>
              </w:rPr>
              <w:t>/</w:t>
            </w:r>
            <w:r w:rsidR="00563C04" w:rsidRPr="00FD0184">
              <w:rPr>
                <w:rFonts w:ascii="宋体" w:eastAsia="宋体" w:hAnsi="宋体" w:cs="Calibri" w:hint="eastAsia"/>
                <w:color w:val="000000"/>
                <w:kern w:val="0"/>
                <w:szCs w:val="18"/>
              </w:rPr>
              <w:t>渠道充值后，选中失败交易，提交确认后实时对外付费</w:t>
            </w:r>
            <w:r w:rsidR="00563C04">
              <w:rPr>
                <w:rFonts w:ascii="宋体" w:eastAsia="宋体" w:hAnsi="宋体" w:cs="Calibri" w:hint="eastAsia"/>
                <w:color w:val="000000"/>
                <w:kern w:val="0"/>
                <w:szCs w:val="18"/>
              </w:rPr>
              <w:t>。</w:t>
            </w:r>
            <w:r w:rsidR="00E85B4A">
              <w:rPr>
                <w:rFonts w:ascii="宋体" w:eastAsia="宋体" w:hAnsi="宋体" w:cs="Calibri" w:hint="eastAsia"/>
                <w:color w:val="000000"/>
                <w:kern w:val="0"/>
                <w:szCs w:val="18"/>
              </w:rPr>
              <w:t>】</w:t>
            </w:r>
            <w:ins w:id="45" w:author="信美人寿相互保险社" w:date="2020-07-02T11:59:00Z">
              <w:r w:rsidR="00487CCE">
                <w:rPr>
                  <w:rFonts w:ascii="宋体" w:eastAsia="宋体" w:hAnsi="宋体" w:cs="Calibri" w:hint="eastAsia"/>
                  <w:color w:val="000000"/>
                  <w:kern w:val="0"/>
                  <w:szCs w:val="18"/>
                </w:rPr>
                <w:t>c</w:t>
              </w:r>
              <w:r w:rsidR="00487CCE">
                <w:rPr>
                  <w:rFonts w:ascii="宋体" w:eastAsia="宋体" w:hAnsi="宋体" w:cs="Calibri"/>
                  <w:color w:val="000000"/>
                  <w:kern w:val="0"/>
                  <w:szCs w:val="18"/>
                </w:rPr>
                <w:t>.</w:t>
              </w:r>
            </w:ins>
            <w:ins w:id="46" w:author="信美人寿相互保险社" w:date="2020-07-01T16:22:00Z">
              <w:r w:rsidR="00E10F46">
                <w:rPr>
                  <w:rFonts w:ascii="宋体" w:eastAsia="宋体" w:hAnsi="宋体" w:cs="Calibri" w:hint="eastAsia"/>
                  <w:color w:val="000000"/>
                  <w:kern w:val="0"/>
                  <w:szCs w:val="18"/>
                </w:rPr>
                <w:t>当费用类业务支付失败时，财务可以</w:t>
              </w:r>
            </w:ins>
            <w:ins w:id="47" w:author="信美人寿相互保险社" w:date="2020-07-01T16:23:00Z">
              <w:r w:rsidR="00E10F46">
                <w:rPr>
                  <w:rFonts w:ascii="宋体" w:eastAsia="宋体" w:hAnsi="宋体" w:cs="Calibri" w:hint="eastAsia"/>
                  <w:color w:val="000000"/>
                  <w:kern w:val="0"/>
                  <w:szCs w:val="18"/>
                </w:rPr>
                <w:t>选择交易数据，点击【</w:t>
              </w:r>
            </w:ins>
            <w:ins w:id="48" w:author="信美人寿相互保险社" w:date="2020-07-02T14:53:00Z">
              <w:r w:rsidR="00F57DCE">
                <w:rPr>
                  <w:rFonts w:ascii="宋体" w:eastAsia="宋体" w:hAnsi="宋体" w:cs="Calibri" w:hint="eastAsia"/>
                  <w:color w:val="000000"/>
                  <w:kern w:val="0"/>
                  <w:szCs w:val="18"/>
                </w:rPr>
                <w:t>失败重发</w:t>
              </w:r>
            </w:ins>
            <w:ins w:id="49" w:author="信美人寿相互保险社" w:date="2020-07-01T16:23:00Z">
              <w:r w:rsidR="00E10F46">
                <w:rPr>
                  <w:rFonts w:ascii="宋体" w:eastAsia="宋体" w:hAnsi="宋体" w:cs="Calibri" w:hint="eastAsia"/>
                  <w:color w:val="000000"/>
                  <w:kern w:val="0"/>
                  <w:szCs w:val="18"/>
                </w:rPr>
                <w:t>】按钮，</w:t>
              </w:r>
            </w:ins>
            <w:ins w:id="50" w:author="信美人寿相互保险社" w:date="2020-07-01T18:09:00Z">
              <w:r w:rsidR="00C742BC">
                <w:rPr>
                  <w:rFonts w:ascii="宋体" w:eastAsia="宋体" w:hAnsi="宋体" w:cs="Calibri" w:hint="eastAsia"/>
                  <w:color w:val="000000"/>
                  <w:kern w:val="0"/>
                  <w:szCs w:val="18"/>
                </w:rPr>
                <w:t>系统</w:t>
              </w:r>
            </w:ins>
            <w:ins w:id="51" w:author="信美人寿相互保险社" w:date="2020-07-01T16:23:00Z">
              <w:r w:rsidR="00E10F46">
                <w:rPr>
                  <w:rFonts w:ascii="宋体" w:eastAsia="宋体" w:hAnsi="宋体" w:cs="Calibri" w:hint="eastAsia"/>
                  <w:color w:val="000000"/>
                  <w:kern w:val="0"/>
                  <w:szCs w:val="18"/>
                </w:rPr>
                <w:t>将当前交易</w:t>
              </w:r>
            </w:ins>
            <w:ins w:id="52" w:author="信美人寿相互保险社" w:date="2020-07-02T14:54:00Z">
              <w:r w:rsidR="00F57DCE">
                <w:rPr>
                  <w:rFonts w:ascii="宋体" w:eastAsia="宋体" w:hAnsi="宋体" w:cs="Calibri" w:hint="eastAsia"/>
                  <w:color w:val="000000"/>
                  <w:kern w:val="0"/>
                  <w:szCs w:val="18"/>
                </w:rPr>
                <w:t>的失败原因改为“客户原因”</w:t>
              </w:r>
            </w:ins>
            <w:ins w:id="53" w:author="信美人寿相互保险社" w:date="2020-07-01T16:23:00Z">
              <w:r w:rsidR="00E10F46">
                <w:rPr>
                  <w:rFonts w:ascii="宋体" w:eastAsia="宋体" w:hAnsi="宋体" w:cs="Calibri" w:hint="eastAsia"/>
                  <w:color w:val="000000"/>
                  <w:kern w:val="0"/>
                  <w:szCs w:val="18"/>
                </w:rPr>
                <w:t>发送至费控系统。</w:t>
              </w:r>
            </w:ins>
          </w:p>
        </w:tc>
      </w:tr>
    </w:tbl>
    <w:p w14:paraId="5D6B9005" w14:textId="13470E01" w:rsidR="00674981" w:rsidRDefault="00674981" w:rsidP="00674981">
      <w:pPr>
        <w:pStyle w:val="a7"/>
        <w:ind w:left="780" w:firstLineChars="0" w:firstLine="0"/>
      </w:pPr>
    </w:p>
    <w:p w14:paraId="5820E905" w14:textId="11F22B69" w:rsidR="00803FA0" w:rsidRDefault="0038388D" w:rsidP="00D32874">
      <w:pPr>
        <w:pStyle w:val="a7"/>
        <w:numPr>
          <w:ilvl w:val="0"/>
          <w:numId w:val="12"/>
        </w:numPr>
        <w:ind w:firstLineChars="0"/>
      </w:pPr>
      <w:r>
        <w:rPr>
          <w:rFonts w:hint="eastAsia"/>
        </w:rPr>
        <w:t>人工付费</w:t>
      </w:r>
      <w:r w:rsidR="009E610E">
        <w:rPr>
          <w:rFonts w:hint="eastAsia"/>
        </w:rPr>
        <w:t>确认提交</w:t>
      </w:r>
      <w:r>
        <w:rPr>
          <w:rFonts w:hint="eastAsia"/>
        </w:rPr>
        <w:t>弹框</w:t>
      </w:r>
    </w:p>
    <w:p w14:paraId="130A546A" w14:textId="79B3FD97" w:rsidR="0038388D" w:rsidRPr="00874AAA" w:rsidRDefault="00874AAA" w:rsidP="0038388D">
      <w:pPr>
        <w:pStyle w:val="a7"/>
        <w:ind w:left="780" w:firstLineChars="0" w:firstLine="0"/>
      </w:pPr>
      <w:r w:rsidRPr="00874AAA">
        <w:rPr>
          <w:noProof/>
        </w:rPr>
        <w:drawing>
          <wp:inline distT="0" distB="0" distL="0" distR="0" wp14:anchorId="01B2F78D" wp14:editId="01717C23">
            <wp:extent cx="5178425" cy="2549525"/>
            <wp:effectExtent l="0" t="0" r="3175" b="3175"/>
            <wp:docPr id="9" name="图片 9" descr="C:\Users\xinmei\Desktop\人工付费确认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mei\Desktop\人工付费确认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425" cy="2549525"/>
                    </a:xfrm>
                    <a:prstGeom prst="rect">
                      <a:avLst/>
                    </a:prstGeom>
                    <a:noFill/>
                    <a:ln>
                      <a:noFill/>
                    </a:ln>
                  </pic:spPr>
                </pic:pic>
              </a:graphicData>
            </a:graphic>
          </wp:inline>
        </w:drawing>
      </w:r>
    </w:p>
    <w:p w14:paraId="2A7F1CFB" w14:textId="0839490D" w:rsidR="0038388D" w:rsidRDefault="00571C99" w:rsidP="00D32874">
      <w:pPr>
        <w:pStyle w:val="a7"/>
        <w:numPr>
          <w:ilvl w:val="0"/>
          <w:numId w:val="12"/>
        </w:numPr>
        <w:ind w:firstLineChars="0"/>
      </w:pPr>
      <w:r>
        <w:rPr>
          <w:rFonts w:hint="eastAsia"/>
        </w:rPr>
        <w:t>未变更渠道提交</w:t>
      </w:r>
      <w:r w:rsidR="00874AAA">
        <w:rPr>
          <w:rFonts w:hint="eastAsia"/>
        </w:rPr>
        <w:t>支付确认</w:t>
      </w:r>
      <w:r w:rsidR="008856D1">
        <w:rPr>
          <w:rFonts w:hint="eastAsia"/>
        </w:rPr>
        <w:t>提交弹框</w:t>
      </w:r>
    </w:p>
    <w:p w14:paraId="25619046" w14:textId="2872FDF3" w:rsidR="008856D1" w:rsidRDefault="007373E0" w:rsidP="008856D1">
      <w:pPr>
        <w:pStyle w:val="a7"/>
        <w:ind w:left="780" w:firstLineChars="0" w:firstLine="0"/>
      </w:pPr>
      <w:r w:rsidRPr="007373E0">
        <w:rPr>
          <w:noProof/>
        </w:rPr>
        <w:lastRenderedPageBreak/>
        <w:drawing>
          <wp:inline distT="0" distB="0" distL="0" distR="0" wp14:anchorId="21197BD4" wp14:editId="5C1B9013">
            <wp:extent cx="5267325" cy="2457450"/>
            <wp:effectExtent l="0" t="0" r="9525" b="0"/>
            <wp:docPr id="17" name="图片 17" descr="C:\Users\xinmei\Desktop\支付提交确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nmei\Desktop\支付提交确认.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457450"/>
                    </a:xfrm>
                    <a:prstGeom prst="rect">
                      <a:avLst/>
                    </a:prstGeom>
                    <a:noFill/>
                    <a:ln>
                      <a:noFill/>
                    </a:ln>
                  </pic:spPr>
                </pic:pic>
              </a:graphicData>
            </a:graphic>
          </wp:inline>
        </w:drawing>
      </w:r>
    </w:p>
    <w:p w14:paraId="65D1D505" w14:textId="740A373C" w:rsidR="00123B8A" w:rsidRDefault="00571C99" w:rsidP="007373E0">
      <w:pPr>
        <w:pStyle w:val="a7"/>
        <w:numPr>
          <w:ilvl w:val="0"/>
          <w:numId w:val="12"/>
        </w:numPr>
        <w:ind w:firstLineChars="0"/>
      </w:pPr>
      <w:r>
        <w:rPr>
          <w:rFonts w:hint="eastAsia"/>
        </w:rPr>
        <w:t>提交</w:t>
      </w:r>
      <w:r w:rsidR="00123B8A">
        <w:rPr>
          <w:rFonts w:hint="eastAsia"/>
        </w:rPr>
        <w:t>支付变更渠道校验渠道通过</w:t>
      </w:r>
      <w:r w:rsidR="00123B8A">
        <w:rPr>
          <w:rFonts w:hint="eastAsia"/>
        </w:rPr>
        <w:t>-</w:t>
      </w:r>
      <w:r w:rsidR="00123B8A">
        <w:rPr>
          <w:rFonts w:hint="eastAsia"/>
        </w:rPr>
        <w:t>确认弹框</w:t>
      </w:r>
    </w:p>
    <w:p w14:paraId="3DE60778" w14:textId="15DA1E82" w:rsidR="00123B8A" w:rsidRDefault="007373E0" w:rsidP="00123B8A">
      <w:pPr>
        <w:pStyle w:val="a7"/>
        <w:ind w:firstLine="360"/>
      </w:pPr>
      <w:r w:rsidRPr="007373E0">
        <w:rPr>
          <w:noProof/>
        </w:rPr>
        <w:drawing>
          <wp:inline distT="0" distB="0" distL="0" distR="0" wp14:anchorId="476C4CE4" wp14:editId="52E4060D">
            <wp:extent cx="5274310" cy="2410460"/>
            <wp:effectExtent l="0" t="0" r="2540" b="8890"/>
            <wp:docPr id="18" name="图片 18" descr="C:\Users\xinmei\Desktop\支付提交确认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nmei\Desktop\支付提交确认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10460"/>
                    </a:xfrm>
                    <a:prstGeom prst="rect">
                      <a:avLst/>
                    </a:prstGeom>
                    <a:noFill/>
                    <a:ln>
                      <a:noFill/>
                    </a:ln>
                  </pic:spPr>
                </pic:pic>
              </a:graphicData>
            </a:graphic>
          </wp:inline>
        </w:drawing>
      </w:r>
    </w:p>
    <w:p w14:paraId="3CB95A97" w14:textId="584AA56D" w:rsidR="00123B8A" w:rsidRDefault="00123B8A" w:rsidP="00123B8A">
      <w:pPr>
        <w:pStyle w:val="a7"/>
        <w:ind w:firstLine="360"/>
      </w:pPr>
      <w:r>
        <w:rPr>
          <w:rFonts w:hint="eastAsia"/>
        </w:rPr>
        <w:t>支持将某一笔失败数据变更渠道后，提交紧急支付，点击【确认】按钮后，</w:t>
      </w:r>
      <w:r w:rsidRPr="009906B2">
        <w:rPr>
          <w:rFonts w:hint="eastAsia"/>
        </w:rPr>
        <w:t>实时对外支付</w:t>
      </w:r>
      <w:r>
        <w:rPr>
          <w:rFonts w:hint="eastAsia"/>
        </w:rPr>
        <w:t>。</w:t>
      </w:r>
    </w:p>
    <w:p w14:paraId="2DD51E16" w14:textId="64293CF0" w:rsidR="00123B8A" w:rsidRDefault="005E49FD" w:rsidP="007373E0">
      <w:pPr>
        <w:pStyle w:val="a7"/>
        <w:numPr>
          <w:ilvl w:val="0"/>
          <w:numId w:val="12"/>
        </w:numPr>
        <w:ind w:firstLineChars="0"/>
      </w:pPr>
      <w:r>
        <w:rPr>
          <w:rFonts w:hint="eastAsia"/>
        </w:rPr>
        <w:t>提交</w:t>
      </w:r>
      <w:r w:rsidR="00123B8A">
        <w:rPr>
          <w:rFonts w:hint="eastAsia"/>
        </w:rPr>
        <w:t>支付渠道校验失败弹框页面</w:t>
      </w:r>
    </w:p>
    <w:p w14:paraId="63EFF38D" w14:textId="056184E3" w:rsidR="00123B8A" w:rsidRDefault="004740F7" w:rsidP="00123B8A">
      <w:pPr>
        <w:pStyle w:val="a7"/>
        <w:ind w:firstLine="360"/>
      </w:pPr>
      <w:r w:rsidRPr="004740F7">
        <w:rPr>
          <w:noProof/>
        </w:rPr>
        <w:drawing>
          <wp:inline distT="0" distB="0" distL="0" distR="0" wp14:anchorId="2262C273" wp14:editId="2C8F028C">
            <wp:extent cx="5191125" cy="2524125"/>
            <wp:effectExtent l="0" t="0" r="9525" b="9525"/>
            <wp:docPr id="19" name="图片 19" descr="C:\Users\xinmei\Desktop\提交支付校验渠道失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nmei\Desktop\提交支付校验渠道失败.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2524125"/>
                    </a:xfrm>
                    <a:prstGeom prst="rect">
                      <a:avLst/>
                    </a:prstGeom>
                    <a:noFill/>
                    <a:ln>
                      <a:noFill/>
                    </a:ln>
                  </pic:spPr>
                </pic:pic>
              </a:graphicData>
            </a:graphic>
          </wp:inline>
        </w:drawing>
      </w:r>
    </w:p>
    <w:p w14:paraId="70B76CB5" w14:textId="1EBC649F" w:rsidR="00D6243E" w:rsidRDefault="00123B8A" w:rsidP="001E7BCF">
      <w:pPr>
        <w:pStyle w:val="a7"/>
        <w:ind w:left="780" w:firstLineChars="0" w:firstLine="0"/>
        <w:rPr>
          <w:ins w:id="54" w:author="信美人寿相互保险社" w:date="2020-07-01T16:23:00Z"/>
        </w:rPr>
      </w:pPr>
      <w:r w:rsidRPr="0062617C">
        <w:rPr>
          <w:rFonts w:hint="eastAsia"/>
        </w:rPr>
        <w:t>校验不符合分流规则后，提示：未找到符合的分流规则，是否转线下处理？点击【确定】转线下处理，点击【取消】取消操作</w:t>
      </w:r>
      <w:r>
        <w:rPr>
          <w:rFonts w:hint="eastAsia"/>
        </w:rPr>
        <w:t>关闭弹框</w:t>
      </w:r>
      <w:r w:rsidRPr="0062617C">
        <w:rPr>
          <w:rFonts w:hint="eastAsia"/>
        </w:rPr>
        <w:t>。</w:t>
      </w:r>
      <w:r>
        <w:rPr>
          <w:rFonts w:hint="eastAsia"/>
        </w:rPr>
        <w:t>转线下成功后，页面进行提示。</w:t>
      </w:r>
    </w:p>
    <w:p w14:paraId="1B0F849A" w14:textId="2837A949" w:rsidR="00E10F46" w:rsidRPr="00D6243E" w:rsidRDefault="00E10F46" w:rsidP="001E7BCF">
      <w:pPr>
        <w:pStyle w:val="a7"/>
        <w:ind w:left="780" w:firstLineChars="0" w:firstLine="0"/>
      </w:pPr>
    </w:p>
    <w:p w14:paraId="64582773" w14:textId="0C3E9683" w:rsidR="00E64F82" w:rsidRDefault="00E64F82" w:rsidP="00D32874">
      <w:pPr>
        <w:pStyle w:val="a7"/>
        <w:numPr>
          <w:ilvl w:val="0"/>
          <w:numId w:val="12"/>
        </w:numPr>
        <w:ind w:firstLineChars="0"/>
      </w:pPr>
      <w:r>
        <w:rPr>
          <w:rFonts w:hint="eastAsia"/>
        </w:rPr>
        <w:t>客户原因失败的处理</w:t>
      </w:r>
    </w:p>
    <w:p w14:paraId="03B71FD9" w14:textId="3CCD7428" w:rsidR="00E64F82" w:rsidRDefault="00E64F82" w:rsidP="00E64F82">
      <w:pPr>
        <w:pStyle w:val="a7"/>
        <w:ind w:left="780" w:firstLine="360"/>
      </w:pPr>
      <w:r>
        <w:rPr>
          <w:rFonts w:hint="eastAsia"/>
        </w:rPr>
        <w:t>客户原因失败的支付数据返回给理赔</w:t>
      </w:r>
      <w:r w:rsidR="008E631C">
        <w:rPr>
          <w:rFonts w:hint="eastAsia"/>
        </w:rPr>
        <w:t>、保全</w:t>
      </w:r>
      <w:r>
        <w:rPr>
          <w:rFonts w:hint="eastAsia"/>
        </w:rPr>
        <w:t>业务系统，理赔</w:t>
      </w:r>
      <w:r w:rsidR="00B03794">
        <w:rPr>
          <w:rFonts w:hint="eastAsia"/>
        </w:rPr>
        <w:t>、保全</w:t>
      </w:r>
      <w:r>
        <w:rPr>
          <w:rFonts w:hint="eastAsia"/>
        </w:rPr>
        <w:t>业务系统处理后，重新向财务系统发起付费请求。</w:t>
      </w:r>
    </w:p>
    <w:p w14:paraId="60412CDD" w14:textId="533C2C83" w:rsidR="00E10F46" w:rsidRDefault="00F57DCE" w:rsidP="00E10F46">
      <w:pPr>
        <w:pStyle w:val="a7"/>
        <w:numPr>
          <w:ilvl w:val="0"/>
          <w:numId w:val="12"/>
        </w:numPr>
        <w:ind w:firstLineChars="0"/>
        <w:rPr>
          <w:ins w:id="55" w:author="信美人寿相互保险社" w:date="2020-07-01T16:28:00Z"/>
        </w:rPr>
      </w:pPr>
      <w:ins w:id="56" w:author="信美人寿相互保险社" w:date="2020-07-02T14:53:00Z">
        <w:r>
          <w:rPr>
            <w:rFonts w:hint="eastAsia"/>
          </w:rPr>
          <w:t>失败重发</w:t>
        </w:r>
      </w:ins>
      <w:ins w:id="57" w:author="信美人寿相互保险社" w:date="2020-07-01T16:28:00Z">
        <w:r w:rsidR="00E10F46">
          <w:rPr>
            <w:rFonts w:hint="eastAsia"/>
          </w:rPr>
          <w:t>弹窗</w:t>
        </w:r>
      </w:ins>
    </w:p>
    <w:p w14:paraId="22537A44" w14:textId="1CFCC12C" w:rsidR="00C94C53" w:rsidRPr="003C0C0F" w:rsidRDefault="00FC5467" w:rsidP="00C94C53">
      <w:pPr>
        <w:pStyle w:val="a7"/>
        <w:ind w:left="1200" w:firstLineChars="0" w:firstLine="0"/>
      </w:pPr>
      <w:ins w:id="58" w:author="信美人寿相互保险社" w:date="2020-07-02T15:13:00Z">
        <w:r>
          <w:rPr>
            <w:noProof/>
          </w:rPr>
          <w:drawing>
            <wp:inline distT="0" distB="0" distL="0" distR="0" wp14:anchorId="278B8828" wp14:editId="2EF331D6">
              <wp:extent cx="3323809" cy="19142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3809" cy="1914286"/>
                      </a:xfrm>
                      <a:prstGeom prst="rect">
                        <a:avLst/>
                      </a:prstGeom>
                    </pic:spPr>
                  </pic:pic>
                </a:graphicData>
              </a:graphic>
            </wp:inline>
          </w:drawing>
        </w:r>
      </w:ins>
    </w:p>
    <w:p w14:paraId="3181C1EF" w14:textId="0D02E7B4" w:rsidR="009C2BD0" w:rsidRDefault="00603227" w:rsidP="009C2BD0">
      <w:pPr>
        <w:pStyle w:val="3"/>
        <w:ind w:firstLine="422"/>
      </w:pPr>
      <w:r>
        <w:t>2</w:t>
      </w:r>
      <w:r w:rsidR="009C2BD0">
        <w:rPr>
          <w:rFonts w:hint="eastAsia"/>
        </w:rPr>
        <w:t xml:space="preserve">.2 </w:t>
      </w:r>
      <w:r w:rsidR="009C2BD0">
        <w:rPr>
          <w:rFonts w:hint="eastAsia"/>
        </w:rPr>
        <w:t>流程说明</w:t>
      </w:r>
    </w:p>
    <w:p w14:paraId="04346091" w14:textId="022B190A" w:rsidR="009C2BD0" w:rsidRDefault="00577FFA" w:rsidP="00577FFA">
      <w:pPr>
        <w:ind w:firstLine="360"/>
      </w:pPr>
      <w:r>
        <w:rPr>
          <w:rFonts w:hint="eastAsia"/>
        </w:rPr>
        <w:t>无。</w:t>
      </w:r>
    </w:p>
    <w:p w14:paraId="04BEC007" w14:textId="0EE9A8BB" w:rsidR="009C2BD0" w:rsidRPr="004A69C4" w:rsidRDefault="00603227" w:rsidP="004A69C4">
      <w:pPr>
        <w:pStyle w:val="3"/>
        <w:ind w:firstLine="422"/>
      </w:pPr>
      <w:r>
        <w:t>2</w:t>
      </w:r>
      <w:r w:rsidR="009C2BD0">
        <w:rPr>
          <w:rFonts w:hint="eastAsia"/>
        </w:rPr>
        <w:t xml:space="preserve">.3 </w:t>
      </w:r>
      <w:r w:rsidR="009C2BD0">
        <w:rPr>
          <w:rFonts w:hint="eastAsia"/>
        </w:rPr>
        <w:t>界面原型</w:t>
      </w:r>
      <w:r w:rsidR="009C2BD0">
        <w:rPr>
          <w:rFonts w:hint="eastAsia"/>
        </w:rPr>
        <w:t>/UI</w:t>
      </w:r>
    </w:p>
    <w:p w14:paraId="695AE541" w14:textId="1C7F5BB1" w:rsidR="009C2BD0" w:rsidRDefault="00336DD9" w:rsidP="009C2BD0">
      <w:pPr>
        <w:ind w:firstLine="360"/>
      </w:pPr>
      <w:r>
        <w:rPr>
          <w:rFonts w:hint="eastAsia"/>
        </w:rPr>
        <w:t>无。</w:t>
      </w:r>
    </w:p>
    <w:p w14:paraId="7F0B8F31" w14:textId="1555EE3D" w:rsidR="009C2BD0" w:rsidRPr="00AE4773" w:rsidRDefault="00603227" w:rsidP="00AE4773">
      <w:pPr>
        <w:pStyle w:val="3"/>
        <w:ind w:firstLine="422"/>
      </w:pPr>
      <w:r>
        <w:t>2</w:t>
      </w:r>
      <w:r w:rsidR="009C2BD0">
        <w:rPr>
          <w:rFonts w:hint="eastAsia"/>
        </w:rPr>
        <w:t xml:space="preserve">.4 </w:t>
      </w:r>
      <w:r w:rsidR="009C2BD0">
        <w:rPr>
          <w:rFonts w:hint="eastAsia"/>
        </w:rPr>
        <w:t>接口定义</w:t>
      </w:r>
    </w:p>
    <w:p w14:paraId="041FD4D0" w14:textId="627CE159" w:rsidR="009C2BD0" w:rsidRPr="009C2BD0" w:rsidRDefault="00AE4773" w:rsidP="0010524C">
      <w:pPr>
        <w:ind w:firstLine="360"/>
      </w:pPr>
      <w:r w:rsidRPr="00AE4773">
        <w:rPr>
          <w:rFonts w:hint="eastAsia"/>
        </w:rPr>
        <w:t>无。</w:t>
      </w:r>
    </w:p>
    <w:p w14:paraId="5433DB52" w14:textId="77777777" w:rsidR="0093264E" w:rsidRDefault="003A16CF" w:rsidP="00ED102F">
      <w:pPr>
        <w:pStyle w:val="1"/>
        <w:ind w:firstLine="420"/>
      </w:pPr>
      <w:r>
        <w:rPr>
          <w:rFonts w:hint="eastAsia"/>
        </w:rPr>
        <w:t>五【非功能需求】</w:t>
      </w:r>
    </w:p>
    <w:p w14:paraId="6471B5A0" w14:textId="77777777" w:rsidR="00ED102F" w:rsidRPr="00D3244B" w:rsidRDefault="00ED102F" w:rsidP="00ED102F">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[从业务视角提出各项可用性指标的大致需求。具体的技术指标会体现在产品的设计文档中（根据项目实际情况增删）]</w:t>
      </w:r>
    </w:p>
    <w:p w14:paraId="795196FC" w14:textId="77777777" w:rsidR="003A16CF" w:rsidRDefault="003A16CF" w:rsidP="00ED102F">
      <w:pPr>
        <w:pStyle w:val="2"/>
      </w:pPr>
      <w:r>
        <w:rPr>
          <w:rFonts w:hint="eastAsia"/>
        </w:rPr>
        <w:t>性能需求</w:t>
      </w:r>
    </w:p>
    <w:p w14:paraId="4A1A35E9" w14:textId="77777777" w:rsidR="003A16C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[如果产品对性能要特殊需求，请详细描述，如：大致响应时间、最大并发数等。]</w:t>
      </w:r>
    </w:p>
    <w:p w14:paraId="6A9308EE" w14:textId="77777777" w:rsidR="00ED102F" w:rsidRPr="00D3244B" w:rsidRDefault="00D3244B" w:rsidP="00D3244B">
      <w:pPr>
        <w:ind w:firstLine="360"/>
      </w:pPr>
      <w:r>
        <w:rPr>
          <w:rFonts w:hint="eastAsia"/>
        </w:rPr>
        <w:t>获取验证码后，，后台应立即发出短信验证码。</w:t>
      </w:r>
    </w:p>
    <w:p w14:paraId="25CA71C6" w14:textId="77777777" w:rsidR="003A16CF" w:rsidRDefault="004822F0" w:rsidP="00ED102F">
      <w:pPr>
        <w:pStyle w:val="2"/>
      </w:pPr>
      <w:r>
        <w:rPr>
          <w:rFonts w:hint="eastAsia"/>
        </w:rPr>
        <w:lastRenderedPageBreak/>
        <w:t>数据</w:t>
      </w:r>
      <w:r w:rsidR="003A16CF">
        <w:rPr>
          <w:rFonts w:hint="eastAsia"/>
        </w:rPr>
        <w:t>需求</w:t>
      </w:r>
    </w:p>
    <w:p w14:paraId="627B6E34" w14:textId="77777777" w:rsidR="003A16C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[如果产品需要特殊的监控和统计，请详细描述，如：PV、点击、登录数等。]</w:t>
      </w:r>
    </w:p>
    <w:p w14:paraId="343FA05A" w14:textId="77777777" w:rsidR="00ED102F" w:rsidRPr="00ED102F" w:rsidRDefault="00ED102F" w:rsidP="00ED102F">
      <w:pPr>
        <w:ind w:firstLine="360"/>
      </w:pPr>
    </w:p>
    <w:p w14:paraId="07F75FE9" w14:textId="77777777" w:rsidR="00ED102F" w:rsidRPr="00ED102F" w:rsidRDefault="00ED102F" w:rsidP="00ED102F">
      <w:pPr>
        <w:pStyle w:val="2"/>
      </w:pPr>
      <w:r>
        <w:rPr>
          <w:rFonts w:hint="eastAsia"/>
        </w:rPr>
        <w:t>其他非功能需求</w:t>
      </w:r>
    </w:p>
    <w:p w14:paraId="38271E80" w14:textId="77777777" w:rsidR="00ED102F" w:rsidRPr="00D3244B" w:rsidRDefault="00ED102F" w:rsidP="0093264E">
      <w:pPr>
        <w:ind w:firstLine="360"/>
        <w:rPr>
          <w:rFonts w:ascii="楷体" w:eastAsia="楷体" w:hAnsi="楷体" w:cs="Arial"/>
          <w:i/>
          <w:color w:val="767171" w:themeColor="background2" w:themeShade="80"/>
          <w:u w:val="single"/>
        </w:rPr>
      </w:pPr>
      <w:r w:rsidRPr="00D3244B">
        <w:rPr>
          <w:rFonts w:ascii="楷体" w:eastAsia="楷体" w:hAnsi="楷体" w:cs="Arial" w:hint="eastAsia"/>
          <w:i/>
          <w:color w:val="767171" w:themeColor="background2" w:themeShade="80"/>
          <w:u w:val="single"/>
        </w:rPr>
        <w:t>[如果产品</w:t>
      </w:r>
      <w:r w:rsidR="00D3244B">
        <w:rPr>
          <w:rFonts w:ascii="楷体" w:eastAsia="楷体" w:hAnsi="楷体" w:cs="Arial" w:hint="eastAsia"/>
          <w:i/>
          <w:color w:val="767171" w:themeColor="background2" w:themeShade="80"/>
          <w:u w:val="single"/>
        </w:rPr>
        <w:t>有其他非功能需求，</w:t>
      </w:r>
      <w:r w:rsidRPr="00D3244B">
        <w:rPr>
          <w:rFonts w:ascii="楷体" w:eastAsia="楷体" w:hAnsi="楷体" w:cs="Arial" w:hint="eastAsia"/>
          <w:i/>
          <w:color w:val="767171" w:themeColor="background2" w:themeShade="80"/>
          <w:u w:val="single"/>
        </w:rPr>
        <w:t>请详细描述，如：兼容</w:t>
      </w:r>
      <w:r w:rsidR="00D3244B">
        <w:rPr>
          <w:rFonts w:ascii="楷体" w:eastAsia="楷体" w:hAnsi="楷体" w:cs="Arial" w:hint="eastAsia"/>
          <w:i/>
          <w:color w:val="767171" w:themeColor="background2" w:themeShade="80"/>
          <w:u w:val="single"/>
        </w:rPr>
        <w:t>性需求，兼容</w:t>
      </w:r>
      <w:r w:rsidRPr="00D3244B">
        <w:rPr>
          <w:rFonts w:ascii="楷体" w:eastAsia="楷体" w:hAnsi="楷体" w:cs="Arial" w:hint="eastAsia"/>
          <w:i/>
          <w:color w:val="767171" w:themeColor="background2" w:themeShade="80"/>
          <w:u w:val="single"/>
        </w:rPr>
        <w:t>IE8、Chrome</w:t>
      </w:r>
      <w:r w:rsidR="00D3244B">
        <w:rPr>
          <w:rFonts w:ascii="楷体" w:eastAsia="楷体" w:hAnsi="楷体" w:cs="Arial" w:hint="eastAsia"/>
          <w:i/>
          <w:color w:val="767171" w:themeColor="background2" w:themeShade="80"/>
          <w:u w:val="single"/>
        </w:rPr>
        <w:t>、iOS</w:t>
      </w:r>
      <w:r w:rsidRPr="00D3244B">
        <w:rPr>
          <w:rFonts w:ascii="楷体" w:eastAsia="楷体" w:hAnsi="楷体" w:cs="Arial" w:hint="eastAsia"/>
          <w:i/>
          <w:color w:val="767171" w:themeColor="background2" w:themeShade="80"/>
          <w:u w:val="single"/>
        </w:rPr>
        <w:t>等。]</w:t>
      </w:r>
    </w:p>
    <w:p w14:paraId="4FC9D876" w14:textId="77777777" w:rsidR="00ED102F" w:rsidRDefault="00ED102F" w:rsidP="0093264E">
      <w:pPr>
        <w:ind w:firstLine="360"/>
      </w:pPr>
    </w:p>
    <w:p w14:paraId="0D81F70B" w14:textId="77777777" w:rsidR="00ED102F" w:rsidRDefault="00ED102F" w:rsidP="003C1422">
      <w:pPr>
        <w:pStyle w:val="1"/>
        <w:ind w:firstLine="420"/>
      </w:pPr>
      <w:r>
        <w:rPr>
          <w:rFonts w:hint="eastAsia"/>
        </w:rPr>
        <w:t>六【权限说明】</w:t>
      </w:r>
    </w:p>
    <w:p w14:paraId="4DEF221C" w14:textId="77777777" w:rsidR="008C1EF5" w:rsidRPr="008C1EF5" w:rsidRDefault="008C1EF5" w:rsidP="008C1EF5">
      <w:pPr>
        <w:ind w:firstLine="360"/>
      </w:pPr>
      <w:r w:rsidRPr="00D3244B">
        <w:rPr>
          <w:rFonts w:ascii="楷体" w:eastAsia="楷体" w:hAnsi="楷体" w:cs="Arial" w:hint="eastAsia"/>
          <w:i/>
          <w:color w:val="767171" w:themeColor="background2" w:themeShade="80"/>
          <w:u w:val="single"/>
        </w:rPr>
        <w:t>[</w:t>
      </w:r>
      <w:r>
        <w:rPr>
          <w:rFonts w:ascii="楷体" w:eastAsia="楷体" w:hAnsi="楷体" w:cs="Arial" w:hint="eastAsia"/>
          <w:i/>
          <w:color w:val="767171" w:themeColor="background2" w:themeShade="80"/>
          <w:u w:val="single"/>
        </w:rPr>
        <w:t>描述系统各角色的操作权限</w:t>
      </w:r>
      <w:r w:rsidRPr="00D3244B">
        <w:rPr>
          <w:rFonts w:ascii="楷体" w:eastAsia="楷体" w:hAnsi="楷体" w:cs="Arial" w:hint="eastAsia"/>
          <w:i/>
          <w:color w:val="767171" w:themeColor="background2" w:themeShade="80"/>
          <w:u w:val="single"/>
        </w:rPr>
        <w:t>。]</w:t>
      </w:r>
    </w:p>
    <w:tbl>
      <w:tblPr>
        <w:tblStyle w:val="a8"/>
        <w:tblW w:w="5000" w:type="pct"/>
        <w:tblLook w:val="04A0" w:firstRow="1" w:lastRow="0" w:firstColumn="1" w:lastColumn="0" w:noHBand="0" w:noVBand="1"/>
      </w:tblPr>
      <w:tblGrid>
        <w:gridCol w:w="1347"/>
        <w:gridCol w:w="1794"/>
        <w:gridCol w:w="1351"/>
        <w:gridCol w:w="1901"/>
        <w:gridCol w:w="1903"/>
      </w:tblGrid>
      <w:tr w:rsidR="008C1EF5" w14:paraId="07D32EDF" w14:textId="77777777" w:rsidTr="008C1EF5">
        <w:tc>
          <w:tcPr>
            <w:tcW w:w="1893" w:type="pct"/>
            <w:gridSpan w:val="2"/>
            <w:shd w:val="clear" w:color="auto" w:fill="DEEAF6" w:themeFill="accent1" w:themeFillTint="33"/>
          </w:tcPr>
          <w:p w14:paraId="69FC6017" w14:textId="77777777" w:rsidR="008C1EF5" w:rsidRDefault="008C1EF5" w:rsidP="001F5727">
            <w:pPr>
              <w:ind w:firstLineChars="0" w:firstLine="0"/>
              <w:jc w:val="center"/>
            </w:pPr>
            <w:r>
              <w:rPr>
                <w:rFonts w:hint="eastAsia"/>
              </w:rPr>
              <w:t>功能</w:t>
            </w:r>
          </w:p>
        </w:tc>
        <w:tc>
          <w:tcPr>
            <w:tcW w:w="3107" w:type="pct"/>
            <w:gridSpan w:val="3"/>
            <w:shd w:val="clear" w:color="auto" w:fill="DEEAF6" w:themeFill="accent1" w:themeFillTint="33"/>
          </w:tcPr>
          <w:p w14:paraId="11FF3CFB" w14:textId="77777777" w:rsidR="008C1EF5" w:rsidRDefault="008C1EF5" w:rsidP="001F5727">
            <w:pPr>
              <w:ind w:firstLineChars="0" w:firstLine="0"/>
              <w:jc w:val="center"/>
            </w:pPr>
            <w:r>
              <w:rPr>
                <w:rFonts w:hint="eastAsia"/>
              </w:rPr>
              <w:t>角色</w:t>
            </w:r>
            <w:r>
              <w:rPr>
                <w:rFonts w:hint="eastAsia"/>
              </w:rPr>
              <w:t>/</w:t>
            </w:r>
            <w:r>
              <w:rPr>
                <w:rFonts w:hint="eastAsia"/>
              </w:rPr>
              <w:t>岗位</w:t>
            </w:r>
          </w:p>
        </w:tc>
      </w:tr>
      <w:tr w:rsidR="008C1EF5" w14:paraId="5B398A48" w14:textId="77777777" w:rsidTr="008C1EF5">
        <w:tc>
          <w:tcPr>
            <w:tcW w:w="812" w:type="pct"/>
            <w:shd w:val="clear" w:color="auto" w:fill="DEEAF6" w:themeFill="accent1" w:themeFillTint="33"/>
          </w:tcPr>
          <w:p w14:paraId="4BB9D1A4" w14:textId="77777777" w:rsidR="008C1EF5" w:rsidRDefault="008C1EF5" w:rsidP="001F5727">
            <w:pPr>
              <w:ind w:firstLineChars="0" w:firstLine="0"/>
              <w:jc w:val="center"/>
            </w:pPr>
            <w:r>
              <w:rPr>
                <w:rFonts w:hint="eastAsia"/>
              </w:rPr>
              <w:t>功能点</w:t>
            </w:r>
          </w:p>
        </w:tc>
        <w:tc>
          <w:tcPr>
            <w:tcW w:w="1081" w:type="pct"/>
            <w:shd w:val="clear" w:color="auto" w:fill="DEEAF6" w:themeFill="accent1" w:themeFillTint="33"/>
          </w:tcPr>
          <w:p w14:paraId="32AC55FF" w14:textId="77777777" w:rsidR="008C1EF5" w:rsidRDefault="008C1EF5" w:rsidP="001F5727">
            <w:pPr>
              <w:ind w:firstLineChars="0" w:firstLine="0"/>
              <w:jc w:val="center"/>
            </w:pPr>
            <w:r>
              <w:rPr>
                <w:rFonts w:hint="eastAsia"/>
              </w:rPr>
              <w:t>功能子项</w:t>
            </w:r>
          </w:p>
        </w:tc>
        <w:tc>
          <w:tcPr>
            <w:tcW w:w="814" w:type="pct"/>
            <w:shd w:val="clear" w:color="auto" w:fill="DEEAF6" w:themeFill="accent1" w:themeFillTint="33"/>
          </w:tcPr>
          <w:p w14:paraId="186BF42D" w14:textId="77777777" w:rsidR="008C1EF5" w:rsidRDefault="008C1EF5" w:rsidP="001F5727">
            <w:pPr>
              <w:ind w:firstLineChars="0" w:firstLine="0"/>
              <w:jc w:val="center"/>
            </w:pPr>
            <w:r>
              <w:rPr>
                <w:rFonts w:hint="eastAsia"/>
              </w:rPr>
              <w:t>系统管理员</w:t>
            </w:r>
          </w:p>
        </w:tc>
        <w:tc>
          <w:tcPr>
            <w:tcW w:w="1146" w:type="pct"/>
            <w:shd w:val="clear" w:color="auto" w:fill="DEEAF6" w:themeFill="accent1" w:themeFillTint="33"/>
          </w:tcPr>
          <w:p w14:paraId="00832257" w14:textId="77777777" w:rsidR="008C1EF5" w:rsidRDefault="008C1EF5" w:rsidP="001F5727">
            <w:pPr>
              <w:ind w:firstLineChars="0" w:firstLine="0"/>
              <w:jc w:val="center"/>
            </w:pPr>
            <w:r>
              <w:rPr>
                <w:rFonts w:hint="eastAsia"/>
              </w:rPr>
              <w:t>西塔主管</w:t>
            </w:r>
          </w:p>
        </w:tc>
        <w:tc>
          <w:tcPr>
            <w:tcW w:w="1147" w:type="pct"/>
            <w:shd w:val="clear" w:color="auto" w:fill="DEEAF6" w:themeFill="accent1" w:themeFillTint="33"/>
          </w:tcPr>
          <w:p w14:paraId="41C91BBA" w14:textId="77777777" w:rsidR="008C1EF5" w:rsidRDefault="008C1EF5" w:rsidP="001F5727">
            <w:pPr>
              <w:ind w:firstLineChars="0" w:firstLine="0"/>
              <w:jc w:val="center"/>
            </w:pPr>
            <w:r>
              <w:rPr>
                <w:rFonts w:hint="eastAsia"/>
              </w:rPr>
              <w:t>西塔</w:t>
            </w:r>
          </w:p>
        </w:tc>
      </w:tr>
      <w:tr w:rsidR="008C1EF5" w14:paraId="27F86B0C" w14:textId="77777777" w:rsidTr="008C1EF5">
        <w:tc>
          <w:tcPr>
            <w:tcW w:w="812" w:type="pct"/>
            <w:vMerge w:val="restart"/>
            <w:vAlign w:val="center"/>
          </w:tcPr>
          <w:p w14:paraId="497ADE0C" w14:textId="77777777" w:rsidR="008C1EF5" w:rsidRDefault="008C1EF5" w:rsidP="001F5727">
            <w:pPr>
              <w:ind w:firstLineChars="0" w:firstLine="0"/>
            </w:pPr>
            <w:r>
              <w:rPr>
                <w:rFonts w:hint="eastAsia"/>
              </w:rPr>
              <w:t>西塔信息管理</w:t>
            </w:r>
          </w:p>
        </w:tc>
        <w:tc>
          <w:tcPr>
            <w:tcW w:w="1081" w:type="pct"/>
          </w:tcPr>
          <w:p w14:paraId="09A54FCC" w14:textId="77777777" w:rsidR="008C1EF5" w:rsidRDefault="008C1EF5" w:rsidP="00F702CE">
            <w:pPr>
              <w:pStyle w:val="a7"/>
              <w:numPr>
                <w:ilvl w:val="0"/>
                <w:numId w:val="2"/>
              </w:numPr>
              <w:ind w:firstLineChars="0"/>
            </w:pPr>
            <w:r>
              <w:rPr>
                <w:rFonts w:hint="eastAsia"/>
              </w:rPr>
              <w:t>新增西塔</w:t>
            </w:r>
          </w:p>
        </w:tc>
        <w:tc>
          <w:tcPr>
            <w:tcW w:w="814" w:type="pct"/>
            <w:vAlign w:val="center"/>
          </w:tcPr>
          <w:p w14:paraId="25F30BFE" w14:textId="77777777" w:rsidR="008C1EF5" w:rsidRDefault="008C1EF5" w:rsidP="008C1EF5">
            <w:pPr>
              <w:ind w:firstLineChars="0" w:firstLine="0"/>
              <w:jc w:val="center"/>
            </w:pPr>
            <w:r w:rsidRPr="008C1EF5">
              <w:rPr>
                <w:rFonts w:hint="eastAsia"/>
              </w:rPr>
              <w:t>√</w:t>
            </w:r>
          </w:p>
        </w:tc>
        <w:tc>
          <w:tcPr>
            <w:tcW w:w="1146" w:type="pct"/>
            <w:vAlign w:val="center"/>
          </w:tcPr>
          <w:p w14:paraId="781FE2AA" w14:textId="77777777" w:rsidR="008C1EF5" w:rsidRDefault="008C1EF5" w:rsidP="008C1EF5">
            <w:pPr>
              <w:ind w:firstLineChars="0" w:firstLine="0"/>
              <w:jc w:val="center"/>
            </w:pPr>
            <w:r w:rsidRPr="008C1EF5">
              <w:rPr>
                <w:rFonts w:hint="eastAsia"/>
              </w:rPr>
              <w:t>√</w:t>
            </w:r>
          </w:p>
        </w:tc>
        <w:tc>
          <w:tcPr>
            <w:tcW w:w="1147" w:type="pct"/>
            <w:vAlign w:val="center"/>
          </w:tcPr>
          <w:p w14:paraId="7A479A53" w14:textId="77777777" w:rsidR="008C1EF5" w:rsidRDefault="008C1EF5" w:rsidP="008C1EF5">
            <w:pPr>
              <w:ind w:firstLineChars="0" w:firstLine="0"/>
              <w:jc w:val="center"/>
            </w:pPr>
            <w:r w:rsidRPr="008C1EF5">
              <w:rPr>
                <w:rFonts w:hint="eastAsia"/>
              </w:rPr>
              <w:t>×</w:t>
            </w:r>
          </w:p>
        </w:tc>
      </w:tr>
      <w:tr w:rsidR="008C1EF5" w14:paraId="42E252F7" w14:textId="77777777" w:rsidTr="008C1EF5">
        <w:tc>
          <w:tcPr>
            <w:tcW w:w="812" w:type="pct"/>
            <w:vMerge/>
          </w:tcPr>
          <w:p w14:paraId="002F7FCF" w14:textId="77777777" w:rsidR="008C1EF5" w:rsidRDefault="008C1EF5" w:rsidP="001F5727">
            <w:pPr>
              <w:ind w:firstLineChars="0" w:firstLine="0"/>
            </w:pPr>
          </w:p>
        </w:tc>
        <w:tc>
          <w:tcPr>
            <w:tcW w:w="1081" w:type="pct"/>
          </w:tcPr>
          <w:p w14:paraId="3946D083" w14:textId="77777777" w:rsidR="008C1EF5" w:rsidRDefault="008C1EF5" w:rsidP="00F702CE">
            <w:pPr>
              <w:pStyle w:val="a7"/>
              <w:numPr>
                <w:ilvl w:val="0"/>
                <w:numId w:val="2"/>
              </w:numPr>
              <w:ind w:firstLineChars="0"/>
            </w:pPr>
            <w:r>
              <w:rPr>
                <w:rFonts w:hint="eastAsia"/>
              </w:rPr>
              <w:t>修改西塔信息</w:t>
            </w:r>
          </w:p>
        </w:tc>
        <w:tc>
          <w:tcPr>
            <w:tcW w:w="814" w:type="pct"/>
            <w:vAlign w:val="center"/>
          </w:tcPr>
          <w:p w14:paraId="6CBA00CA" w14:textId="77777777" w:rsidR="008C1EF5" w:rsidRDefault="008C1EF5" w:rsidP="008C1EF5">
            <w:pPr>
              <w:ind w:firstLineChars="0" w:firstLine="0"/>
              <w:jc w:val="center"/>
            </w:pPr>
            <w:r w:rsidRPr="008C1EF5">
              <w:rPr>
                <w:rFonts w:hint="eastAsia"/>
              </w:rPr>
              <w:t>√</w:t>
            </w:r>
          </w:p>
        </w:tc>
        <w:tc>
          <w:tcPr>
            <w:tcW w:w="1146" w:type="pct"/>
            <w:vAlign w:val="center"/>
          </w:tcPr>
          <w:p w14:paraId="36BD2D62" w14:textId="77777777" w:rsidR="008C1EF5" w:rsidRDefault="008C1EF5" w:rsidP="008C1EF5">
            <w:pPr>
              <w:ind w:firstLineChars="0" w:firstLine="0"/>
              <w:jc w:val="center"/>
            </w:pPr>
            <w:r w:rsidRPr="008C1EF5">
              <w:rPr>
                <w:rFonts w:hint="eastAsia"/>
              </w:rPr>
              <w:t>√</w:t>
            </w:r>
          </w:p>
        </w:tc>
        <w:tc>
          <w:tcPr>
            <w:tcW w:w="1147" w:type="pct"/>
            <w:vAlign w:val="center"/>
          </w:tcPr>
          <w:p w14:paraId="1282E6F0" w14:textId="77777777" w:rsidR="008C1EF5" w:rsidRDefault="008C1EF5" w:rsidP="008C1EF5">
            <w:pPr>
              <w:ind w:firstLineChars="0" w:firstLine="0"/>
              <w:jc w:val="center"/>
            </w:pPr>
            <w:r w:rsidRPr="008C1EF5">
              <w:rPr>
                <w:rFonts w:hint="eastAsia"/>
              </w:rPr>
              <w:t>√</w:t>
            </w:r>
          </w:p>
        </w:tc>
      </w:tr>
      <w:tr w:rsidR="008C1EF5" w14:paraId="2BBA2710" w14:textId="77777777" w:rsidTr="008C1EF5">
        <w:tc>
          <w:tcPr>
            <w:tcW w:w="812" w:type="pct"/>
            <w:vMerge/>
          </w:tcPr>
          <w:p w14:paraId="7F959608" w14:textId="77777777" w:rsidR="008C1EF5" w:rsidRDefault="008C1EF5" w:rsidP="001F5727">
            <w:pPr>
              <w:ind w:firstLineChars="0" w:firstLine="0"/>
            </w:pPr>
          </w:p>
        </w:tc>
        <w:tc>
          <w:tcPr>
            <w:tcW w:w="1081" w:type="pct"/>
          </w:tcPr>
          <w:p w14:paraId="28A9BBFA" w14:textId="77777777" w:rsidR="008C1EF5" w:rsidRDefault="008C1EF5" w:rsidP="00F702CE">
            <w:pPr>
              <w:pStyle w:val="a7"/>
              <w:numPr>
                <w:ilvl w:val="0"/>
                <w:numId w:val="2"/>
              </w:numPr>
              <w:ind w:firstLineChars="0"/>
            </w:pPr>
            <w:r>
              <w:rPr>
                <w:rFonts w:hint="eastAsia"/>
              </w:rPr>
              <w:t>删除西塔</w:t>
            </w:r>
          </w:p>
        </w:tc>
        <w:tc>
          <w:tcPr>
            <w:tcW w:w="814" w:type="pct"/>
            <w:vAlign w:val="center"/>
          </w:tcPr>
          <w:p w14:paraId="129D1E18" w14:textId="77777777" w:rsidR="008C1EF5" w:rsidRDefault="008C1EF5" w:rsidP="008C1EF5">
            <w:pPr>
              <w:ind w:firstLineChars="0" w:firstLine="0"/>
              <w:jc w:val="center"/>
            </w:pPr>
            <w:r w:rsidRPr="008C1EF5">
              <w:rPr>
                <w:rFonts w:hint="eastAsia"/>
              </w:rPr>
              <w:t>√</w:t>
            </w:r>
          </w:p>
        </w:tc>
        <w:tc>
          <w:tcPr>
            <w:tcW w:w="1146" w:type="pct"/>
            <w:vAlign w:val="center"/>
          </w:tcPr>
          <w:p w14:paraId="30984201" w14:textId="77777777" w:rsidR="008C1EF5" w:rsidRDefault="008C1EF5" w:rsidP="008C1EF5">
            <w:pPr>
              <w:ind w:firstLineChars="0" w:firstLine="0"/>
              <w:jc w:val="center"/>
            </w:pPr>
            <w:r w:rsidRPr="008C1EF5">
              <w:rPr>
                <w:rFonts w:hint="eastAsia"/>
              </w:rPr>
              <w:t>√</w:t>
            </w:r>
          </w:p>
        </w:tc>
        <w:tc>
          <w:tcPr>
            <w:tcW w:w="1147" w:type="pct"/>
            <w:vAlign w:val="center"/>
          </w:tcPr>
          <w:p w14:paraId="5C28FE8C" w14:textId="77777777" w:rsidR="008C1EF5" w:rsidRDefault="008C1EF5" w:rsidP="008C1EF5">
            <w:pPr>
              <w:ind w:firstLineChars="0" w:firstLine="0"/>
              <w:jc w:val="center"/>
            </w:pPr>
            <w:r w:rsidRPr="008C1EF5">
              <w:rPr>
                <w:rFonts w:hint="eastAsia"/>
              </w:rPr>
              <w:t>×</w:t>
            </w:r>
          </w:p>
        </w:tc>
      </w:tr>
      <w:tr w:rsidR="008C1EF5" w14:paraId="7E0FED48" w14:textId="77777777" w:rsidTr="008C1EF5">
        <w:tc>
          <w:tcPr>
            <w:tcW w:w="812" w:type="pct"/>
          </w:tcPr>
          <w:p w14:paraId="1F79615D" w14:textId="77777777" w:rsidR="008C1EF5" w:rsidRDefault="008C1EF5" w:rsidP="001F5727">
            <w:pPr>
              <w:ind w:firstLineChars="0" w:firstLine="0"/>
            </w:pPr>
            <w:r>
              <w:rPr>
                <w:rFonts w:hint="eastAsia"/>
              </w:rPr>
              <w:t>西塔任务管理</w:t>
            </w:r>
          </w:p>
        </w:tc>
        <w:tc>
          <w:tcPr>
            <w:tcW w:w="1081" w:type="pct"/>
          </w:tcPr>
          <w:p w14:paraId="0E98EA61" w14:textId="77777777" w:rsidR="008C1EF5" w:rsidRPr="005368D1" w:rsidRDefault="008C1EF5" w:rsidP="008C1EF5">
            <w:pPr>
              <w:ind w:firstLineChars="0" w:firstLine="0"/>
            </w:pPr>
            <w:r>
              <w:rPr>
                <w:rFonts w:hint="eastAsia"/>
              </w:rPr>
              <w:t>——</w:t>
            </w:r>
          </w:p>
        </w:tc>
        <w:tc>
          <w:tcPr>
            <w:tcW w:w="814" w:type="pct"/>
            <w:vAlign w:val="center"/>
          </w:tcPr>
          <w:p w14:paraId="1B644A8E" w14:textId="77777777" w:rsidR="008C1EF5" w:rsidRDefault="008C1EF5" w:rsidP="008C1EF5">
            <w:pPr>
              <w:ind w:firstLineChars="0" w:firstLine="0"/>
              <w:jc w:val="center"/>
            </w:pPr>
            <w:r w:rsidRPr="008C1EF5">
              <w:rPr>
                <w:rFonts w:hint="eastAsia"/>
              </w:rPr>
              <w:t>×</w:t>
            </w:r>
          </w:p>
        </w:tc>
        <w:tc>
          <w:tcPr>
            <w:tcW w:w="1146" w:type="pct"/>
            <w:vAlign w:val="center"/>
          </w:tcPr>
          <w:p w14:paraId="718CEFB7" w14:textId="77777777" w:rsidR="008C1EF5" w:rsidRDefault="008C1EF5" w:rsidP="008C1EF5">
            <w:pPr>
              <w:ind w:firstLineChars="0" w:firstLine="0"/>
              <w:jc w:val="center"/>
            </w:pPr>
            <w:r w:rsidRPr="008C1EF5">
              <w:rPr>
                <w:rFonts w:hint="eastAsia"/>
              </w:rPr>
              <w:t>√</w:t>
            </w:r>
          </w:p>
        </w:tc>
        <w:tc>
          <w:tcPr>
            <w:tcW w:w="1147" w:type="pct"/>
            <w:vAlign w:val="center"/>
          </w:tcPr>
          <w:p w14:paraId="46D54048" w14:textId="77777777" w:rsidR="008C1EF5" w:rsidRDefault="008C1EF5" w:rsidP="008C1EF5">
            <w:pPr>
              <w:ind w:firstLineChars="0" w:firstLine="0"/>
              <w:jc w:val="center"/>
            </w:pPr>
            <w:r w:rsidRPr="008C1EF5">
              <w:rPr>
                <w:rFonts w:hint="eastAsia"/>
              </w:rPr>
              <w:t>√</w:t>
            </w:r>
          </w:p>
        </w:tc>
      </w:tr>
    </w:tbl>
    <w:p w14:paraId="440EEF46" w14:textId="77777777" w:rsidR="00ED102F" w:rsidRDefault="00ED102F" w:rsidP="0093264E">
      <w:pPr>
        <w:ind w:firstLine="360"/>
      </w:pPr>
    </w:p>
    <w:p w14:paraId="0BFE1DAF" w14:textId="77777777" w:rsidR="00ED102F" w:rsidRDefault="00ED102F" w:rsidP="00ED102F">
      <w:pPr>
        <w:pStyle w:val="1"/>
        <w:ind w:firstLine="420"/>
      </w:pPr>
      <w:r>
        <w:rPr>
          <w:rFonts w:hint="eastAsia"/>
        </w:rPr>
        <w:t>七【风险分析】</w:t>
      </w:r>
    </w:p>
    <w:p w14:paraId="2EC58077" w14:textId="77777777" w:rsidR="0093264E" w:rsidRDefault="00ED102F" w:rsidP="0093264E">
      <w:pPr>
        <w:ind w:firstLine="360"/>
      </w:pPr>
      <w:r w:rsidRPr="00ED102F">
        <w:rPr>
          <w:rFonts w:hint="eastAsia"/>
        </w:rPr>
        <w:t>[</w:t>
      </w:r>
      <w:r w:rsidRPr="00ED102F">
        <w:rPr>
          <w:rFonts w:hint="eastAsia"/>
        </w:rPr>
        <w:t>风险内容描述，说明风险产生原因，可能造成的危害以及相应出现的频率信息，另外在此处还需要描述相关风险预防措施及风险出现后的应对措施信息。此处不包括任何系统技术实现层面的风险，例如：系统的备份，监控，模块依赖，</w:t>
      </w:r>
      <w:r w:rsidRPr="00ED102F">
        <w:rPr>
          <w:rFonts w:hint="eastAsia"/>
        </w:rPr>
        <w:t>etc.]</w:t>
      </w:r>
    </w:p>
    <w:tbl>
      <w:tblPr>
        <w:tblStyle w:val="a8"/>
        <w:tblW w:w="5000" w:type="pct"/>
        <w:tblLook w:val="04A0" w:firstRow="1" w:lastRow="0" w:firstColumn="1" w:lastColumn="0" w:noHBand="0" w:noVBand="1"/>
      </w:tblPr>
      <w:tblGrid>
        <w:gridCol w:w="1210"/>
        <w:gridCol w:w="1380"/>
        <w:gridCol w:w="1178"/>
        <w:gridCol w:w="2265"/>
        <w:gridCol w:w="2263"/>
      </w:tblGrid>
      <w:tr w:rsidR="00ED102F" w14:paraId="320B74FC" w14:textId="77777777" w:rsidTr="00ED102F">
        <w:tc>
          <w:tcPr>
            <w:tcW w:w="729" w:type="pct"/>
            <w:shd w:val="clear" w:color="auto" w:fill="DEEAF6" w:themeFill="accent1" w:themeFillTint="33"/>
          </w:tcPr>
          <w:p w14:paraId="69DE306A" w14:textId="77777777" w:rsidR="00ED102F" w:rsidRDefault="00ED102F" w:rsidP="001F5727">
            <w:pPr>
              <w:ind w:firstLineChars="0" w:firstLine="0"/>
              <w:jc w:val="center"/>
            </w:pPr>
            <w:r>
              <w:rPr>
                <w:rFonts w:hint="eastAsia"/>
              </w:rPr>
              <w:t>风险</w:t>
            </w:r>
          </w:p>
        </w:tc>
        <w:tc>
          <w:tcPr>
            <w:tcW w:w="832" w:type="pct"/>
            <w:shd w:val="clear" w:color="auto" w:fill="DEEAF6" w:themeFill="accent1" w:themeFillTint="33"/>
          </w:tcPr>
          <w:p w14:paraId="0BF454E3" w14:textId="77777777" w:rsidR="00ED102F" w:rsidRDefault="00ED102F" w:rsidP="001F5727">
            <w:pPr>
              <w:ind w:firstLineChars="0" w:firstLine="0"/>
              <w:jc w:val="center"/>
            </w:pPr>
            <w:r>
              <w:rPr>
                <w:rFonts w:hint="eastAsia"/>
              </w:rPr>
              <w:t>可能性</w:t>
            </w:r>
          </w:p>
        </w:tc>
        <w:tc>
          <w:tcPr>
            <w:tcW w:w="710" w:type="pct"/>
            <w:shd w:val="clear" w:color="auto" w:fill="DEEAF6" w:themeFill="accent1" w:themeFillTint="33"/>
          </w:tcPr>
          <w:p w14:paraId="37693E0A" w14:textId="77777777" w:rsidR="00ED102F" w:rsidRDefault="00ED102F" w:rsidP="001F5727">
            <w:pPr>
              <w:ind w:firstLineChars="0" w:firstLine="0"/>
              <w:jc w:val="center"/>
            </w:pPr>
            <w:r>
              <w:rPr>
                <w:rFonts w:hint="eastAsia"/>
              </w:rPr>
              <w:t>严重性</w:t>
            </w:r>
          </w:p>
        </w:tc>
        <w:tc>
          <w:tcPr>
            <w:tcW w:w="1365" w:type="pct"/>
            <w:shd w:val="clear" w:color="auto" w:fill="DEEAF6" w:themeFill="accent1" w:themeFillTint="33"/>
          </w:tcPr>
          <w:p w14:paraId="5B7DDA9A" w14:textId="77777777" w:rsidR="00ED102F" w:rsidRDefault="00ED102F" w:rsidP="001F5727">
            <w:pPr>
              <w:ind w:firstLineChars="0" w:firstLine="0"/>
              <w:jc w:val="center"/>
            </w:pPr>
            <w:r>
              <w:rPr>
                <w:rFonts w:hint="eastAsia"/>
              </w:rPr>
              <w:t>应对策略</w:t>
            </w:r>
          </w:p>
        </w:tc>
        <w:tc>
          <w:tcPr>
            <w:tcW w:w="1364" w:type="pct"/>
            <w:shd w:val="clear" w:color="auto" w:fill="DEEAF6" w:themeFill="accent1" w:themeFillTint="33"/>
          </w:tcPr>
          <w:p w14:paraId="06381F0A" w14:textId="77777777" w:rsidR="00ED102F" w:rsidRDefault="00ED102F" w:rsidP="001F5727">
            <w:pPr>
              <w:ind w:firstLineChars="0" w:firstLine="0"/>
              <w:jc w:val="center"/>
            </w:pPr>
            <w:r>
              <w:rPr>
                <w:rFonts w:hint="eastAsia"/>
              </w:rPr>
              <w:t>可应对性</w:t>
            </w:r>
          </w:p>
        </w:tc>
      </w:tr>
      <w:tr w:rsidR="00ED102F" w14:paraId="5BD5AF11" w14:textId="77777777" w:rsidTr="00ED102F">
        <w:tc>
          <w:tcPr>
            <w:tcW w:w="729" w:type="pct"/>
            <w:vAlign w:val="center"/>
          </w:tcPr>
          <w:p w14:paraId="7C93C3C8" w14:textId="77777777" w:rsidR="00ED102F" w:rsidRDefault="00ED102F" w:rsidP="001F5727">
            <w:pPr>
              <w:ind w:firstLineChars="0" w:firstLine="0"/>
            </w:pPr>
          </w:p>
        </w:tc>
        <w:tc>
          <w:tcPr>
            <w:tcW w:w="832" w:type="pct"/>
          </w:tcPr>
          <w:p w14:paraId="4BCAC07F" w14:textId="77777777" w:rsidR="00ED102F" w:rsidRDefault="00ED102F" w:rsidP="00F702CE">
            <w:pPr>
              <w:pStyle w:val="a7"/>
              <w:numPr>
                <w:ilvl w:val="0"/>
                <w:numId w:val="2"/>
              </w:numPr>
              <w:ind w:firstLineChars="0"/>
            </w:pPr>
          </w:p>
        </w:tc>
        <w:tc>
          <w:tcPr>
            <w:tcW w:w="710" w:type="pct"/>
          </w:tcPr>
          <w:p w14:paraId="3C47B742" w14:textId="77777777" w:rsidR="00ED102F" w:rsidRDefault="00ED102F" w:rsidP="00F702CE">
            <w:pPr>
              <w:pStyle w:val="a7"/>
              <w:numPr>
                <w:ilvl w:val="0"/>
                <w:numId w:val="3"/>
              </w:numPr>
              <w:ind w:firstLineChars="0"/>
            </w:pPr>
          </w:p>
        </w:tc>
        <w:tc>
          <w:tcPr>
            <w:tcW w:w="1365" w:type="pct"/>
          </w:tcPr>
          <w:p w14:paraId="264E20C4" w14:textId="77777777" w:rsidR="00ED102F" w:rsidRDefault="00ED102F" w:rsidP="00F702CE">
            <w:pPr>
              <w:pStyle w:val="a7"/>
              <w:numPr>
                <w:ilvl w:val="0"/>
                <w:numId w:val="3"/>
              </w:numPr>
              <w:ind w:firstLineChars="0"/>
            </w:pPr>
          </w:p>
        </w:tc>
        <w:tc>
          <w:tcPr>
            <w:tcW w:w="1364" w:type="pct"/>
          </w:tcPr>
          <w:p w14:paraId="1E4BC51D" w14:textId="77777777" w:rsidR="00ED102F" w:rsidRDefault="00ED102F" w:rsidP="00F702CE">
            <w:pPr>
              <w:pStyle w:val="a7"/>
              <w:numPr>
                <w:ilvl w:val="0"/>
                <w:numId w:val="3"/>
              </w:numPr>
              <w:ind w:firstLineChars="0"/>
            </w:pPr>
          </w:p>
        </w:tc>
      </w:tr>
      <w:tr w:rsidR="00ED102F" w14:paraId="0859B2C4" w14:textId="77777777" w:rsidTr="00ED102F">
        <w:tc>
          <w:tcPr>
            <w:tcW w:w="729" w:type="pct"/>
          </w:tcPr>
          <w:p w14:paraId="2FAA0E98" w14:textId="77777777" w:rsidR="00ED102F" w:rsidRDefault="00ED102F" w:rsidP="001F5727">
            <w:pPr>
              <w:ind w:firstLineChars="0" w:firstLine="0"/>
            </w:pPr>
          </w:p>
        </w:tc>
        <w:tc>
          <w:tcPr>
            <w:tcW w:w="832" w:type="pct"/>
          </w:tcPr>
          <w:p w14:paraId="29FEBAE1" w14:textId="77777777" w:rsidR="00ED102F" w:rsidRDefault="00ED102F" w:rsidP="00F702CE">
            <w:pPr>
              <w:pStyle w:val="a7"/>
              <w:numPr>
                <w:ilvl w:val="0"/>
                <w:numId w:val="2"/>
              </w:numPr>
              <w:ind w:firstLineChars="0"/>
            </w:pPr>
          </w:p>
        </w:tc>
        <w:tc>
          <w:tcPr>
            <w:tcW w:w="710" w:type="pct"/>
          </w:tcPr>
          <w:p w14:paraId="2C542587" w14:textId="77777777" w:rsidR="00ED102F" w:rsidRDefault="00ED102F" w:rsidP="00F702CE">
            <w:pPr>
              <w:pStyle w:val="a7"/>
              <w:numPr>
                <w:ilvl w:val="0"/>
                <w:numId w:val="3"/>
              </w:numPr>
              <w:ind w:firstLineChars="0"/>
            </w:pPr>
          </w:p>
        </w:tc>
        <w:tc>
          <w:tcPr>
            <w:tcW w:w="1365" w:type="pct"/>
          </w:tcPr>
          <w:p w14:paraId="33307313" w14:textId="77777777" w:rsidR="00ED102F" w:rsidRDefault="00ED102F" w:rsidP="00F702CE">
            <w:pPr>
              <w:pStyle w:val="a7"/>
              <w:numPr>
                <w:ilvl w:val="0"/>
                <w:numId w:val="3"/>
              </w:numPr>
              <w:ind w:firstLineChars="0"/>
            </w:pPr>
          </w:p>
        </w:tc>
        <w:tc>
          <w:tcPr>
            <w:tcW w:w="1364" w:type="pct"/>
          </w:tcPr>
          <w:p w14:paraId="64BB813B" w14:textId="77777777" w:rsidR="00ED102F" w:rsidRDefault="00ED102F" w:rsidP="00F702CE">
            <w:pPr>
              <w:pStyle w:val="a7"/>
              <w:numPr>
                <w:ilvl w:val="0"/>
                <w:numId w:val="3"/>
              </w:numPr>
              <w:ind w:firstLineChars="0"/>
            </w:pPr>
          </w:p>
        </w:tc>
      </w:tr>
      <w:tr w:rsidR="00ED102F" w14:paraId="1702584E" w14:textId="77777777" w:rsidTr="00ED102F">
        <w:tc>
          <w:tcPr>
            <w:tcW w:w="729" w:type="pct"/>
          </w:tcPr>
          <w:p w14:paraId="742BC61E" w14:textId="77777777" w:rsidR="00ED102F" w:rsidRDefault="00ED102F" w:rsidP="001F5727">
            <w:pPr>
              <w:ind w:firstLineChars="0" w:firstLine="0"/>
            </w:pPr>
          </w:p>
        </w:tc>
        <w:tc>
          <w:tcPr>
            <w:tcW w:w="832" w:type="pct"/>
          </w:tcPr>
          <w:p w14:paraId="4E5C6096" w14:textId="77777777" w:rsidR="00ED102F" w:rsidRPr="005368D1" w:rsidRDefault="00ED102F" w:rsidP="00F702CE">
            <w:pPr>
              <w:pStyle w:val="a7"/>
              <w:numPr>
                <w:ilvl w:val="0"/>
                <w:numId w:val="2"/>
              </w:numPr>
              <w:ind w:firstLineChars="0"/>
            </w:pPr>
          </w:p>
        </w:tc>
        <w:tc>
          <w:tcPr>
            <w:tcW w:w="710" w:type="pct"/>
          </w:tcPr>
          <w:p w14:paraId="48F245B7" w14:textId="77777777" w:rsidR="00ED102F" w:rsidRDefault="00ED102F" w:rsidP="00F702CE">
            <w:pPr>
              <w:pStyle w:val="a7"/>
              <w:numPr>
                <w:ilvl w:val="0"/>
                <w:numId w:val="3"/>
              </w:numPr>
              <w:ind w:firstLineChars="0"/>
            </w:pPr>
          </w:p>
        </w:tc>
        <w:tc>
          <w:tcPr>
            <w:tcW w:w="1365" w:type="pct"/>
          </w:tcPr>
          <w:p w14:paraId="1169548D" w14:textId="77777777" w:rsidR="00ED102F" w:rsidRDefault="00ED102F" w:rsidP="00F702CE">
            <w:pPr>
              <w:pStyle w:val="a7"/>
              <w:numPr>
                <w:ilvl w:val="0"/>
                <w:numId w:val="3"/>
              </w:numPr>
              <w:ind w:firstLineChars="0"/>
            </w:pPr>
          </w:p>
        </w:tc>
        <w:tc>
          <w:tcPr>
            <w:tcW w:w="1364" w:type="pct"/>
          </w:tcPr>
          <w:p w14:paraId="10DD5B40" w14:textId="77777777" w:rsidR="00ED102F" w:rsidRDefault="00ED102F" w:rsidP="00F702CE">
            <w:pPr>
              <w:pStyle w:val="a7"/>
              <w:numPr>
                <w:ilvl w:val="0"/>
                <w:numId w:val="3"/>
              </w:numPr>
              <w:ind w:firstLineChars="0"/>
            </w:pPr>
          </w:p>
        </w:tc>
      </w:tr>
    </w:tbl>
    <w:p w14:paraId="500268B3" w14:textId="77777777" w:rsidR="00ED102F" w:rsidRPr="00ED102F" w:rsidRDefault="00ED102F" w:rsidP="0093264E">
      <w:pPr>
        <w:ind w:firstLine="360"/>
      </w:pPr>
    </w:p>
    <w:p w14:paraId="077775FE" w14:textId="77777777" w:rsidR="00ED102F" w:rsidRDefault="00ED102F" w:rsidP="0093264E">
      <w:pPr>
        <w:ind w:firstLine="360"/>
      </w:pPr>
    </w:p>
    <w:p w14:paraId="0CF65862" w14:textId="77777777" w:rsidR="00ED102F" w:rsidRDefault="00ED102F" w:rsidP="00ED102F">
      <w:pPr>
        <w:pStyle w:val="1"/>
        <w:ind w:firstLine="420"/>
      </w:pPr>
      <w:r>
        <w:rPr>
          <w:rFonts w:hint="eastAsia"/>
        </w:rPr>
        <w:t>八【相关文档】</w:t>
      </w:r>
    </w:p>
    <w:p w14:paraId="61A96989" w14:textId="77777777" w:rsidR="00ED102F" w:rsidRPr="00ED102F" w:rsidRDefault="00ED102F" w:rsidP="0093264E">
      <w:pPr>
        <w:ind w:firstLine="360"/>
      </w:pPr>
      <w:r w:rsidRPr="008C1EF5">
        <w:rPr>
          <w:rFonts w:ascii="楷体" w:eastAsia="楷体" w:hAnsi="楷体" w:cs="Arial" w:hint="eastAsia"/>
          <w:i/>
          <w:color w:val="767171" w:themeColor="background2" w:themeShade="80"/>
          <w:u w:val="single"/>
        </w:rPr>
        <w:t>[产品所需的其余相关文档，如：产品市场需求说明书（MRD）、产品功能介绍PPT、产品规划书。]</w:t>
      </w:r>
    </w:p>
    <w:p w14:paraId="3B42A6FA" w14:textId="77777777" w:rsidR="00ED102F" w:rsidRDefault="00ED102F" w:rsidP="0093264E">
      <w:pPr>
        <w:ind w:firstLine="360"/>
      </w:pPr>
    </w:p>
    <w:p w14:paraId="070CA87B" w14:textId="77777777" w:rsidR="00ED102F" w:rsidRDefault="00ED102F" w:rsidP="00ED102F">
      <w:pPr>
        <w:pStyle w:val="1"/>
        <w:ind w:firstLine="420"/>
      </w:pPr>
      <w:r>
        <w:rPr>
          <w:rFonts w:hint="eastAsia"/>
        </w:rPr>
        <w:lastRenderedPageBreak/>
        <w:t>九【附件】</w:t>
      </w:r>
    </w:p>
    <w:p w14:paraId="0BA81A21" w14:textId="77777777" w:rsidR="0093264E" w:rsidRPr="008C1EF5" w:rsidRDefault="00ED102F" w:rsidP="0093264E">
      <w:pPr>
        <w:ind w:firstLine="360"/>
        <w:rPr>
          <w:rFonts w:ascii="楷体" w:eastAsia="楷体" w:hAnsi="楷体" w:cs="Arial"/>
          <w:i/>
          <w:color w:val="767171" w:themeColor="background2" w:themeShade="80"/>
          <w:u w:val="single"/>
        </w:rPr>
      </w:pPr>
      <w:r w:rsidRPr="008C1EF5">
        <w:rPr>
          <w:rFonts w:ascii="楷体" w:eastAsia="楷体" w:hAnsi="楷体" w:cs="Arial" w:hint="eastAsia"/>
          <w:i/>
          <w:color w:val="767171" w:themeColor="background2" w:themeShade="80"/>
          <w:u w:val="single"/>
        </w:rPr>
        <w:t>[</w:t>
      </w:r>
      <w:r w:rsidR="008C1EF5" w:rsidRPr="008C1EF5">
        <w:rPr>
          <w:rFonts w:ascii="楷体" w:eastAsia="楷体" w:hAnsi="楷体" w:cs="Arial" w:hint="eastAsia"/>
          <w:i/>
          <w:color w:val="767171" w:themeColor="background2" w:themeShade="80"/>
          <w:u w:val="single"/>
        </w:rPr>
        <w:t>将产品原型及其他</w:t>
      </w:r>
      <w:r w:rsidR="008C1EF5">
        <w:rPr>
          <w:rFonts w:ascii="楷体" w:eastAsia="楷体" w:hAnsi="楷体" w:cs="Arial" w:hint="eastAsia"/>
          <w:i/>
          <w:color w:val="767171" w:themeColor="background2" w:themeShade="80"/>
          <w:u w:val="single"/>
        </w:rPr>
        <w:t>demo</w:t>
      </w:r>
      <w:r w:rsidR="008C1EF5" w:rsidRPr="008C1EF5">
        <w:rPr>
          <w:rFonts w:ascii="楷体" w:eastAsia="楷体" w:hAnsi="楷体" w:cs="Arial" w:hint="eastAsia"/>
          <w:i/>
          <w:color w:val="767171" w:themeColor="background2" w:themeShade="80"/>
          <w:u w:val="single"/>
        </w:rPr>
        <w:t>作为</w:t>
      </w:r>
      <w:r w:rsidR="008C1EF5">
        <w:rPr>
          <w:rFonts w:ascii="楷体" w:eastAsia="楷体" w:hAnsi="楷体" w:cs="Arial" w:hint="eastAsia"/>
          <w:i/>
          <w:color w:val="767171" w:themeColor="background2" w:themeShade="80"/>
          <w:u w:val="single"/>
        </w:rPr>
        <w:t>附件。</w:t>
      </w:r>
      <w:r w:rsidRPr="008C1EF5">
        <w:rPr>
          <w:rFonts w:ascii="楷体" w:eastAsia="楷体" w:hAnsi="楷体" w:cs="Arial" w:hint="eastAsia"/>
          <w:i/>
          <w:color w:val="767171" w:themeColor="background2" w:themeShade="80"/>
          <w:u w:val="single"/>
        </w:rPr>
        <w:t>]</w:t>
      </w:r>
    </w:p>
    <w:p w14:paraId="4AFF143E" w14:textId="77777777" w:rsidR="00ED102F" w:rsidRDefault="00ED102F" w:rsidP="0093264E">
      <w:pPr>
        <w:ind w:firstLine="360"/>
      </w:pPr>
    </w:p>
    <w:p w14:paraId="36B86777" w14:textId="77777777" w:rsidR="00ED102F" w:rsidRPr="0093264E" w:rsidRDefault="00ED102F" w:rsidP="0093264E">
      <w:pPr>
        <w:ind w:firstLine="360"/>
      </w:pPr>
    </w:p>
    <w:sectPr w:rsidR="00ED102F" w:rsidRPr="0093264E">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1F4F8" w14:textId="77777777" w:rsidR="00B7578B" w:rsidRDefault="00B7578B" w:rsidP="00C31A4E">
      <w:pPr>
        <w:ind w:firstLine="360"/>
      </w:pPr>
      <w:r>
        <w:separator/>
      </w:r>
    </w:p>
  </w:endnote>
  <w:endnote w:type="continuationSeparator" w:id="0">
    <w:p w14:paraId="084CE6E7" w14:textId="77777777" w:rsidR="00B7578B" w:rsidRDefault="00B7578B" w:rsidP="00C31A4E">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9913A" w14:textId="77777777" w:rsidR="00595C79" w:rsidRDefault="00595C79" w:rsidP="00A613E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0A2D5" w14:textId="77777777" w:rsidR="00595C79" w:rsidRDefault="00595C79" w:rsidP="00A613E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3E15F" w14:textId="77777777" w:rsidR="00595C79" w:rsidRDefault="00595C79" w:rsidP="00A613E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F2FA2" w14:textId="77777777" w:rsidR="00B7578B" w:rsidRDefault="00B7578B" w:rsidP="00C31A4E">
      <w:pPr>
        <w:ind w:firstLine="360"/>
      </w:pPr>
      <w:r>
        <w:separator/>
      </w:r>
    </w:p>
  </w:footnote>
  <w:footnote w:type="continuationSeparator" w:id="0">
    <w:p w14:paraId="1238287D" w14:textId="77777777" w:rsidR="00B7578B" w:rsidRDefault="00B7578B" w:rsidP="00C31A4E">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F48B8" w14:textId="77777777" w:rsidR="00595C79" w:rsidRDefault="00595C79" w:rsidP="00A613E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2941C" w14:textId="77777777" w:rsidR="00595C79" w:rsidRDefault="00595C79" w:rsidP="00A613E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0B176" w14:textId="77777777" w:rsidR="00595C79" w:rsidRDefault="00595C79" w:rsidP="00A613E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FDF"/>
    <w:multiLevelType w:val="hybridMultilevel"/>
    <w:tmpl w:val="3530BEE4"/>
    <w:lvl w:ilvl="0" w:tplc="A5AE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30D9D"/>
    <w:multiLevelType w:val="hybridMultilevel"/>
    <w:tmpl w:val="BA18DBF4"/>
    <w:lvl w:ilvl="0" w:tplc="179077A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F13C0"/>
    <w:multiLevelType w:val="hybridMultilevel"/>
    <w:tmpl w:val="20466498"/>
    <w:lvl w:ilvl="0" w:tplc="16C4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95EE3"/>
    <w:multiLevelType w:val="hybridMultilevel"/>
    <w:tmpl w:val="1A769104"/>
    <w:lvl w:ilvl="0" w:tplc="42C4C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AB4076A"/>
    <w:multiLevelType w:val="hybridMultilevel"/>
    <w:tmpl w:val="D55CE37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03174FC"/>
    <w:multiLevelType w:val="hybridMultilevel"/>
    <w:tmpl w:val="3E34E2F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9506881"/>
    <w:multiLevelType w:val="hybridMultilevel"/>
    <w:tmpl w:val="D2964DFC"/>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C83D7D"/>
    <w:multiLevelType w:val="hybridMultilevel"/>
    <w:tmpl w:val="3E34E2F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F9858A7"/>
    <w:multiLevelType w:val="hybridMultilevel"/>
    <w:tmpl w:val="A11AD802"/>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481A9A"/>
    <w:multiLevelType w:val="hybridMultilevel"/>
    <w:tmpl w:val="9B76AE9A"/>
    <w:lvl w:ilvl="0" w:tplc="009CAF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0046D10"/>
    <w:multiLevelType w:val="hybridMultilevel"/>
    <w:tmpl w:val="FD3EFCB2"/>
    <w:lvl w:ilvl="0" w:tplc="617095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310737"/>
    <w:multiLevelType w:val="hybridMultilevel"/>
    <w:tmpl w:val="D4681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140E85"/>
    <w:multiLevelType w:val="hybridMultilevel"/>
    <w:tmpl w:val="8010849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F62072C"/>
    <w:multiLevelType w:val="hybridMultilevel"/>
    <w:tmpl w:val="844CBF52"/>
    <w:lvl w:ilvl="0" w:tplc="B560BEC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0C6AA8"/>
    <w:multiLevelType w:val="hybridMultilevel"/>
    <w:tmpl w:val="E42AB944"/>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6284FFD"/>
    <w:multiLevelType w:val="hybridMultilevel"/>
    <w:tmpl w:val="B192C0C8"/>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5410D6A"/>
    <w:multiLevelType w:val="hybridMultilevel"/>
    <w:tmpl w:val="20466498"/>
    <w:lvl w:ilvl="0" w:tplc="16C4C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3F3D50"/>
    <w:multiLevelType w:val="hybridMultilevel"/>
    <w:tmpl w:val="D3C48FD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3"/>
  </w:num>
  <w:num w:numId="2">
    <w:abstractNumId w:val="8"/>
  </w:num>
  <w:num w:numId="3">
    <w:abstractNumId w:val="6"/>
  </w:num>
  <w:num w:numId="4">
    <w:abstractNumId w:val="0"/>
  </w:num>
  <w:num w:numId="5">
    <w:abstractNumId w:val="14"/>
  </w:num>
  <w:num w:numId="6">
    <w:abstractNumId w:val="9"/>
  </w:num>
  <w:num w:numId="7">
    <w:abstractNumId w:val="3"/>
  </w:num>
  <w:num w:numId="8">
    <w:abstractNumId w:val="7"/>
  </w:num>
  <w:num w:numId="9">
    <w:abstractNumId w:val="11"/>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4"/>
  </w:num>
  <w:num w:numId="13">
    <w:abstractNumId w:val="5"/>
  </w:num>
  <w:num w:numId="14">
    <w:abstractNumId w:val="12"/>
  </w:num>
  <w:num w:numId="15">
    <w:abstractNumId w:val="1"/>
  </w:num>
  <w:num w:numId="16">
    <w:abstractNumId w:val="2"/>
  </w:num>
  <w:num w:numId="17">
    <w:abstractNumId w:val="16"/>
  </w:num>
  <w:num w:numId="18">
    <w:abstractNumId w:val="15"/>
  </w:num>
  <w:num w:numId="19">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14"/>
    <w:rsid w:val="000006C8"/>
    <w:rsid w:val="000007AB"/>
    <w:rsid w:val="00000C06"/>
    <w:rsid w:val="00000C92"/>
    <w:rsid w:val="00002914"/>
    <w:rsid w:val="00002C70"/>
    <w:rsid w:val="00004177"/>
    <w:rsid w:val="00004BD9"/>
    <w:rsid w:val="00004D2A"/>
    <w:rsid w:val="00005540"/>
    <w:rsid w:val="000058EC"/>
    <w:rsid w:val="00005901"/>
    <w:rsid w:val="00005951"/>
    <w:rsid w:val="00006C99"/>
    <w:rsid w:val="00006DB0"/>
    <w:rsid w:val="00007598"/>
    <w:rsid w:val="00010959"/>
    <w:rsid w:val="000112B7"/>
    <w:rsid w:val="000119F8"/>
    <w:rsid w:val="00013B00"/>
    <w:rsid w:val="00014C4C"/>
    <w:rsid w:val="000162AE"/>
    <w:rsid w:val="00017A2D"/>
    <w:rsid w:val="00017E77"/>
    <w:rsid w:val="00017F46"/>
    <w:rsid w:val="00022663"/>
    <w:rsid w:val="00023A26"/>
    <w:rsid w:val="00025568"/>
    <w:rsid w:val="00026553"/>
    <w:rsid w:val="00026793"/>
    <w:rsid w:val="00026835"/>
    <w:rsid w:val="00026CA8"/>
    <w:rsid w:val="00026F8A"/>
    <w:rsid w:val="00027820"/>
    <w:rsid w:val="00033D6F"/>
    <w:rsid w:val="00035539"/>
    <w:rsid w:val="000364D0"/>
    <w:rsid w:val="00036EF2"/>
    <w:rsid w:val="00037635"/>
    <w:rsid w:val="00040617"/>
    <w:rsid w:val="000414B3"/>
    <w:rsid w:val="00041584"/>
    <w:rsid w:val="00041C92"/>
    <w:rsid w:val="000423AF"/>
    <w:rsid w:val="00042BB4"/>
    <w:rsid w:val="00042D64"/>
    <w:rsid w:val="0004488C"/>
    <w:rsid w:val="000450A9"/>
    <w:rsid w:val="00047EDF"/>
    <w:rsid w:val="000503EC"/>
    <w:rsid w:val="00051073"/>
    <w:rsid w:val="00051D09"/>
    <w:rsid w:val="00051DD8"/>
    <w:rsid w:val="00052951"/>
    <w:rsid w:val="0005605A"/>
    <w:rsid w:val="00056093"/>
    <w:rsid w:val="000565D8"/>
    <w:rsid w:val="00057114"/>
    <w:rsid w:val="00057C7C"/>
    <w:rsid w:val="00061685"/>
    <w:rsid w:val="00061ECB"/>
    <w:rsid w:val="000627C9"/>
    <w:rsid w:val="00062DA4"/>
    <w:rsid w:val="00064C1C"/>
    <w:rsid w:val="00064CB8"/>
    <w:rsid w:val="00064CF1"/>
    <w:rsid w:val="00066208"/>
    <w:rsid w:val="0007303A"/>
    <w:rsid w:val="00073DCC"/>
    <w:rsid w:val="00073E0A"/>
    <w:rsid w:val="00074B16"/>
    <w:rsid w:val="0007724F"/>
    <w:rsid w:val="0007775D"/>
    <w:rsid w:val="00082A99"/>
    <w:rsid w:val="00082FA9"/>
    <w:rsid w:val="0008481F"/>
    <w:rsid w:val="000864B8"/>
    <w:rsid w:val="00090DFD"/>
    <w:rsid w:val="00090F5C"/>
    <w:rsid w:val="00091ED5"/>
    <w:rsid w:val="000931C0"/>
    <w:rsid w:val="000936D1"/>
    <w:rsid w:val="00094571"/>
    <w:rsid w:val="00094D0A"/>
    <w:rsid w:val="00097CAF"/>
    <w:rsid w:val="000A2028"/>
    <w:rsid w:val="000A20E7"/>
    <w:rsid w:val="000A3F19"/>
    <w:rsid w:val="000B1686"/>
    <w:rsid w:val="000B2C12"/>
    <w:rsid w:val="000B3164"/>
    <w:rsid w:val="000B3BDA"/>
    <w:rsid w:val="000B57B1"/>
    <w:rsid w:val="000B6188"/>
    <w:rsid w:val="000B69F7"/>
    <w:rsid w:val="000B6D33"/>
    <w:rsid w:val="000B6EBB"/>
    <w:rsid w:val="000C1153"/>
    <w:rsid w:val="000C1CCA"/>
    <w:rsid w:val="000C33FF"/>
    <w:rsid w:val="000C3982"/>
    <w:rsid w:val="000C7128"/>
    <w:rsid w:val="000C73FD"/>
    <w:rsid w:val="000C79AC"/>
    <w:rsid w:val="000D04FE"/>
    <w:rsid w:val="000D2750"/>
    <w:rsid w:val="000D30D7"/>
    <w:rsid w:val="000D3938"/>
    <w:rsid w:val="000D41C0"/>
    <w:rsid w:val="000D458E"/>
    <w:rsid w:val="000E0ABD"/>
    <w:rsid w:val="000E1E19"/>
    <w:rsid w:val="000E2202"/>
    <w:rsid w:val="000E223D"/>
    <w:rsid w:val="000E3256"/>
    <w:rsid w:val="000E338B"/>
    <w:rsid w:val="000E4075"/>
    <w:rsid w:val="000E5778"/>
    <w:rsid w:val="000E6AD0"/>
    <w:rsid w:val="000F04AD"/>
    <w:rsid w:val="000F1D14"/>
    <w:rsid w:val="000F26A0"/>
    <w:rsid w:val="000F3F1A"/>
    <w:rsid w:val="000F434A"/>
    <w:rsid w:val="000F6AA6"/>
    <w:rsid w:val="00100FAE"/>
    <w:rsid w:val="00101902"/>
    <w:rsid w:val="001029A8"/>
    <w:rsid w:val="001040A4"/>
    <w:rsid w:val="0010433B"/>
    <w:rsid w:val="001045B2"/>
    <w:rsid w:val="001047EC"/>
    <w:rsid w:val="0010488D"/>
    <w:rsid w:val="001049D4"/>
    <w:rsid w:val="0010524C"/>
    <w:rsid w:val="00105617"/>
    <w:rsid w:val="00105772"/>
    <w:rsid w:val="00105E92"/>
    <w:rsid w:val="00106731"/>
    <w:rsid w:val="00107478"/>
    <w:rsid w:val="00107F24"/>
    <w:rsid w:val="00111162"/>
    <w:rsid w:val="00113820"/>
    <w:rsid w:val="00113936"/>
    <w:rsid w:val="001140EC"/>
    <w:rsid w:val="001153C8"/>
    <w:rsid w:val="00115785"/>
    <w:rsid w:val="00116E42"/>
    <w:rsid w:val="001178C4"/>
    <w:rsid w:val="00117A4D"/>
    <w:rsid w:val="00117F42"/>
    <w:rsid w:val="0012032C"/>
    <w:rsid w:val="00121928"/>
    <w:rsid w:val="00121FB5"/>
    <w:rsid w:val="00123B8A"/>
    <w:rsid w:val="00124CF8"/>
    <w:rsid w:val="00124FD5"/>
    <w:rsid w:val="0012635C"/>
    <w:rsid w:val="0012653A"/>
    <w:rsid w:val="00126F07"/>
    <w:rsid w:val="00131725"/>
    <w:rsid w:val="001327C7"/>
    <w:rsid w:val="00132AC8"/>
    <w:rsid w:val="00133ADF"/>
    <w:rsid w:val="00133F82"/>
    <w:rsid w:val="00134478"/>
    <w:rsid w:val="00134AD3"/>
    <w:rsid w:val="00134E3A"/>
    <w:rsid w:val="00135AE9"/>
    <w:rsid w:val="001369CD"/>
    <w:rsid w:val="00136E43"/>
    <w:rsid w:val="0014020B"/>
    <w:rsid w:val="001410A5"/>
    <w:rsid w:val="00141F65"/>
    <w:rsid w:val="00142D1A"/>
    <w:rsid w:val="00142D99"/>
    <w:rsid w:val="00144AA1"/>
    <w:rsid w:val="001457FF"/>
    <w:rsid w:val="00146222"/>
    <w:rsid w:val="00146D96"/>
    <w:rsid w:val="00151D74"/>
    <w:rsid w:val="00151F61"/>
    <w:rsid w:val="0015263D"/>
    <w:rsid w:val="00152C14"/>
    <w:rsid w:val="00153DA6"/>
    <w:rsid w:val="00154B4E"/>
    <w:rsid w:val="00155EDA"/>
    <w:rsid w:val="00156601"/>
    <w:rsid w:val="001569B3"/>
    <w:rsid w:val="00160D27"/>
    <w:rsid w:val="00161A29"/>
    <w:rsid w:val="00162B9D"/>
    <w:rsid w:val="00163673"/>
    <w:rsid w:val="0016443A"/>
    <w:rsid w:val="001647E2"/>
    <w:rsid w:val="00164DB3"/>
    <w:rsid w:val="001654C1"/>
    <w:rsid w:val="00165D59"/>
    <w:rsid w:val="00166700"/>
    <w:rsid w:val="00170425"/>
    <w:rsid w:val="00172ABD"/>
    <w:rsid w:val="00172E1F"/>
    <w:rsid w:val="00172F4E"/>
    <w:rsid w:val="0017439F"/>
    <w:rsid w:val="001745A2"/>
    <w:rsid w:val="00174A2A"/>
    <w:rsid w:val="00174FD3"/>
    <w:rsid w:val="00175F3B"/>
    <w:rsid w:val="0017603B"/>
    <w:rsid w:val="00180726"/>
    <w:rsid w:val="00180B27"/>
    <w:rsid w:val="001831F6"/>
    <w:rsid w:val="00184572"/>
    <w:rsid w:val="001847F8"/>
    <w:rsid w:val="0018651C"/>
    <w:rsid w:val="00186BAB"/>
    <w:rsid w:val="0019077D"/>
    <w:rsid w:val="001911FB"/>
    <w:rsid w:val="00191BEC"/>
    <w:rsid w:val="00192AF8"/>
    <w:rsid w:val="00192C94"/>
    <w:rsid w:val="00192DC3"/>
    <w:rsid w:val="001941C0"/>
    <w:rsid w:val="0019493D"/>
    <w:rsid w:val="001960F0"/>
    <w:rsid w:val="001966EC"/>
    <w:rsid w:val="00196E75"/>
    <w:rsid w:val="00197EAB"/>
    <w:rsid w:val="001A25DD"/>
    <w:rsid w:val="001A44DB"/>
    <w:rsid w:val="001A48E6"/>
    <w:rsid w:val="001A4C40"/>
    <w:rsid w:val="001A6282"/>
    <w:rsid w:val="001A64BA"/>
    <w:rsid w:val="001A756C"/>
    <w:rsid w:val="001A7733"/>
    <w:rsid w:val="001B00B9"/>
    <w:rsid w:val="001B084F"/>
    <w:rsid w:val="001B1501"/>
    <w:rsid w:val="001B4C19"/>
    <w:rsid w:val="001B50DD"/>
    <w:rsid w:val="001B6684"/>
    <w:rsid w:val="001B70D6"/>
    <w:rsid w:val="001B7126"/>
    <w:rsid w:val="001B7E43"/>
    <w:rsid w:val="001C06F7"/>
    <w:rsid w:val="001C16BE"/>
    <w:rsid w:val="001C1A1C"/>
    <w:rsid w:val="001C1DC4"/>
    <w:rsid w:val="001C2281"/>
    <w:rsid w:val="001C27F0"/>
    <w:rsid w:val="001C3055"/>
    <w:rsid w:val="001C3CC7"/>
    <w:rsid w:val="001C5747"/>
    <w:rsid w:val="001C5C19"/>
    <w:rsid w:val="001C5D91"/>
    <w:rsid w:val="001C6363"/>
    <w:rsid w:val="001D11F6"/>
    <w:rsid w:val="001D14B5"/>
    <w:rsid w:val="001D196A"/>
    <w:rsid w:val="001D31A7"/>
    <w:rsid w:val="001D32A8"/>
    <w:rsid w:val="001D3E51"/>
    <w:rsid w:val="001D6502"/>
    <w:rsid w:val="001D6804"/>
    <w:rsid w:val="001D6923"/>
    <w:rsid w:val="001D6ED2"/>
    <w:rsid w:val="001E0F15"/>
    <w:rsid w:val="001E1393"/>
    <w:rsid w:val="001E3EE9"/>
    <w:rsid w:val="001E4957"/>
    <w:rsid w:val="001E596D"/>
    <w:rsid w:val="001E6D22"/>
    <w:rsid w:val="001E7BCF"/>
    <w:rsid w:val="001F0400"/>
    <w:rsid w:val="001F1156"/>
    <w:rsid w:val="001F16B7"/>
    <w:rsid w:val="001F2456"/>
    <w:rsid w:val="001F29D3"/>
    <w:rsid w:val="001F3D5D"/>
    <w:rsid w:val="001F3D8A"/>
    <w:rsid w:val="001F47FB"/>
    <w:rsid w:val="001F53D1"/>
    <w:rsid w:val="001F5727"/>
    <w:rsid w:val="001F5BF2"/>
    <w:rsid w:val="001F5EC8"/>
    <w:rsid w:val="001F6B4A"/>
    <w:rsid w:val="002004A7"/>
    <w:rsid w:val="002010B4"/>
    <w:rsid w:val="0020380B"/>
    <w:rsid w:val="00203CBF"/>
    <w:rsid w:val="00203F67"/>
    <w:rsid w:val="0020645D"/>
    <w:rsid w:val="00207DF6"/>
    <w:rsid w:val="00210B7B"/>
    <w:rsid w:val="002115AC"/>
    <w:rsid w:val="0021174A"/>
    <w:rsid w:val="0021176D"/>
    <w:rsid w:val="00211E1D"/>
    <w:rsid w:val="002120D9"/>
    <w:rsid w:val="00212CB3"/>
    <w:rsid w:val="002141D0"/>
    <w:rsid w:val="00214B42"/>
    <w:rsid w:val="00214CC9"/>
    <w:rsid w:val="00215048"/>
    <w:rsid w:val="00215710"/>
    <w:rsid w:val="00215A27"/>
    <w:rsid w:val="00215B8E"/>
    <w:rsid w:val="002179CA"/>
    <w:rsid w:val="00220DAB"/>
    <w:rsid w:val="00220DC9"/>
    <w:rsid w:val="00220FDA"/>
    <w:rsid w:val="00221E1C"/>
    <w:rsid w:val="002237CF"/>
    <w:rsid w:val="00223ED6"/>
    <w:rsid w:val="00224045"/>
    <w:rsid w:val="0022530F"/>
    <w:rsid w:val="002268EC"/>
    <w:rsid w:val="0023063E"/>
    <w:rsid w:val="002341A4"/>
    <w:rsid w:val="002343FE"/>
    <w:rsid w:val="00234863"/>
    <w:rsid w:val="002356A1"/>
    <w:rsid w:val="0023627F"/>
    <w:rsid w:val="002364A3"/>
    <w:rsid w:val="00237C65"/>
    <w:rsid w:val="00240A6B"/>
    <w:rsid w:val="00241886"/>
    <w:rsid w:val="00241C7C"/>
    <w:rsid w:val="00244B06"/>
    <w:rsid w:val="00245B33"/>
    <w:rsid w:val="00245DB8"/>
    <w:rsid w:val="00245E6C"/>
    <w:rsid w:val="00246CA3"/>
    <w:rsid w:val="002471A4"/>
    <w:rsid w:val="00247722"/>
    <w:rsid w:val="00247ED5"/>
    <w:rsid w:val="002509AA"/>
    <w:rsid w:val="00250F42"/>
    <w:rsid w:val="00252769"/>
    <w:rsid w:val="00252E58"/>
    <w:rsid w:val="0025359E"/>
    <w:rsid w:val="00254643"/>
    <w:rsid w:val="0025488C"/>
    <w:rsid w:val="00255C5F"/>
    <w:rsid w:val="0025605A"/>
    <w:rsid w:val="00256DF7"/>
    <w:rsid w:val="00257AE0"/>
    <w:rsid w:val="00257B2B"/>
    <w:rsid w:val="00257CEB"/>
    <w:rsid w:val="00262436"/>
    <w:rsid w:val="0026313B"/>
    <w:rsid w:val="0026423C"/>
    <w:rsid w:val="00264895"/>
    <w:rsid w:val="00266828"/>
    <w:rsid w:val="00272058"/>
    <w:rsid w:val="00272164"/>
    <w:rsid w:val="00273F6D"/>
    <w:rsid w:val="0027490D"/>
    <w:rsid w:val="00274E9D"/>
    <w:rsid w:val="00275141"/>
    <w:rsid w:val="00275347"/>
    <w:rsid w:val="00275C08"/>
    <w:rsid w:val="00275DCB"/>
    <w:rsid w:val="00276128"/>
    <w:rsid w:val="002761DF"/>
    <w:rsid w:val="00276580"/>
    <w:rsid w:val="00276637"/>
    <w:rsid w:val="002776A5"/>
    <w:rsid w:val="00282037"/>
    <w:rsid w:val="00282242"/>
    <w:rsid w:val="00284F4D"/>
    <w:rsid w:val="0028569E"/>
    <w:rsid w:val="002858AE"/>
    <w:rsid w:val="00285B53"/>
    <w:rsid w:val="0028620E"/>
    <w:rsid w:val="00286B45"/>
    <w:rsid w:val="00286CE3"/>
    <w:rsid w:val="00287477"/>
    <w:rsid w:val="0029023F"/>
    <w:rsid w:val="00290B23"/>
    <w:rsid w:val="002919A2"/>
    <w:rsid w:val="00294BBA"/>
    <w:rsid w:val="002A032B"/>
    <w:rsid w:val="002A0854"/>
    <w:rsid w:val="002A1364"/>
    <w:rsid w:val="002A1658"/>
    <w:rsid w:val="002A4F61"/>
    <w:rsid w:val="002A6C15"/>
    <w:rsid w:val="002A6F07"/>
    <w:rsid w:val="002A7479"/>
    <w:rsid w:val="002A775D"/>
    <w:rsid w:val="002A7920"/>
    <w:rsid w:val="002B1541"/>
    <w:rsid w:val="002B298D"/>
    <w:rsid w:val="002B3297"/>
    <w:rsid w:val="002B329D"/>
    <w:rsid w:val="002B3EFD"/>
    <w:rsid w:val="002B3F4A"/>
    <w:rsid w:val="002B49F0"/>
    <w:rsid w:val="002C1F50"/>
    <w:rsid w:val="002C2A67"/>
    <w:rsid w:val="002C36B0"/>
    <w:rsid w:val="002C476B"/>
    <w:rsid w:val="002C5A40"/>
    <w:rsid w:val="002C62C3"/>
    <w:rsid w:val="002C671C"/>
    <w:rsid w:val="002C77E7"/>
    <w:rsid w:val="002D0C20"/>
    <w:rsid w:val="002D0D19"/>
    <w:rsid w:val="002D1A4B"/>
    <w:rsid w:val="002D24C5"/>
    <w:rsid w:val="002D3CD9"/>
    <w:rsid w:val="002D4F0C"/>
    <w:rsid w:val="002D52A1"/>
    <w:rsid w:val="002D6C0D"/>
    <w:rsid w:val="002E0161"/>
    <w:rsid w:val="002E1A31"/>
    <w:rsid w:val="002E1C70"/>
    <w:rsid w:val="002E2D36"/>
    <w:rsid w:val="002E43BE"/>
    <w:rsid w:val="002E44C0"/>
    <w:rsid w:val="002E4EF0"/>
    <w:rsid w:val="002E5A15"/>
    <w:rsid w:val="002E5B95"/>
    <w:rsid w:val="002E6165"/>
    <w:rsid w:val="002E6DF3"/>
    <w:rsid w:val="002F035C"/>
    <w:rsid w:val="002F4EB3"/>
    <w:rsid w:val="002F54AC"/>
    <w:rsid w:val="002F5CF9"/>
    <w:rsid w:val="002F662C"/>
    <w:rsid w:val="002F6B14"/>
    <w:rsid w:val="002F6EEA"/>
    <w:rsid w:val="002F71CE"/>
    <w:rsid w:val="002F71F8"/>
    <w:rsid w:val="002F7C34"/>
    <w:rsid w:val="00300BFE"/>
    <w:rsid w:val="00301691"/>
    <w:rsid w:val="003033F6"/>
    <w:rsid w:val="00303994"/>
    <w:rsid w:val="00303B2A"/>
    <w:rsid w:val="00304DBD"/>
    <w:rsid w:val="003050D9"/>
    <w:rsid w:val="00306B93"/>
    <w:rsid w:val="00311509"/>
    <w:rsid w:val="0031156B"/>
    <w:rsid w:val="003117E3"/>
    <w:rsid w:val="003117F8"/>
    <w:rsid w:val="003122D6"/>
    <w:rsid w:val="00312395"/>
    <w:rsid w:val="003127FC"/>
    <w:rsid w:val="00312C5A"/>
    <w:rsid w:val="00314EDC"/>
    <w:rsid w:val="00316B4A"/>
    <w:rsid w:val="003171C9"/>
    <w:rsid w:val="00321764"/>
    <w:rsid w:val="003228CE"/>
    <w:rsid w:val="00322FB4"/>
    <w:rsid w:val="00323347"/>
    <w:rsid w:val="003236E4"/>
    <w:rsid w:val="0032422E"/>
    <w:rsid w:val="003242A8"/>
    <w:rsid w:val="00324CF5"/>
    <w:rsid w:val="003254D4"/>
    <w:rsid w:val="00325863"/>
    <w:rsid w:val="00325927"/>
    <w:rsid w:val="003261E5"/>
    <w:rsid w:val="003267C0"/>
    <w:rsid w:val="00327913"/>
    <w:rsid w:val="00327AF8"/>
    <w:rsid w:val="00330157"/>
    <w:rsid w:val="00331103"/>
    <w:rsid w:val="0033222B"/>
    <w:rsid w:val="00333EDB"/>
    <w:rsid w:val="003343C2"/>
    <w:rsid w:val="00336DD9"/>
    <w:rsid w:val="00337AA3"/>
    <w:rsid w:val="00340490"/>
    <w:rsid w:val="0034142F"/>
    <w:rsid w:val="00341853"/>
    <w:rsid w:val="003423F8"/>
    <w:rsid w:val="00343160"/>
    <w:rsid w:val="003437D1"/>
    <w:rsid w:val="00345A42"/>
    <w:rsid w:val="00345B6C"/>
    <w:rsid w:val="00346038"/>
    <w:rsid w:val="003461E6"/>
    <w:rsid w:val="00346558"/>
    <w:rsid w:val="003469C6"/>
    <w:rsid w:val="00346FE3"/>
    <w:rsid w:val="0034754E"/>
    <w:rsid w:val="00350638"/>
    <w:rsid w:val="00350D93"/>
    <w:rsid w:val="00351AB9"/>
    <w:rsid w:val="00353229"/>
    <w:rsid w:val="00354D2D"/>
    <w:rsid w:val="00354E59"/>
    <w:rsid w:val="00355ECB"/>
    <w:rsid w:val="00356AEB"/>
    <w:rsid w:val="00356C8E"/>
    <w:rsid w:val="00357E0C"/>
    <w:rsid w:val="00357EBA"/>
    <w:rsid w:val="003601D0"/>
    <w:rsid w:val="0036054D"/>
    <w:rsid w:val="00362372"/>
    <w:rsid w:val="0036421C"/>
    <w:rsid w:val="00364470"/>
    <w:rsid w:val="00364570"/>
    <w:rsid w:val="00372CAF"/>
    <w:rsid w:val="0037408D"/>
    <w:rsid w:val="00377093"/>
    <w:rsid w:val="00377892"/>
    <w:rsid w:val="00377C19"/>
    <w:rsid w:val="00381857"/>
    <w:rsid w:val="00381A5E"/>
    <w:rsid w:val="00383648"/>
    <w:rsid w:val="0038388D"/>
    <w:rsid w:val="00384175"/>
    <w:rsid w:val="00384A57"/>
    <w:rsid w:val="00384F1A"/>
    <w:rsid w:val="0038676A"/>
    <w:rsid w:val="00386B57"/>
    <w:rsid w:val="003875CC"/>
    <w:rsid w:val="00387950"/>
    <w:rsid w:val="003903A2"/>
    <w:rsid w:val="003904A0"/>
    <w:rsid w:val="00391201"/>
    <w:rsid w:val="003936FF"/>
    <w:rsid w:val="00394709"/>
    <w:rsid w:val="00394D7E"/>
    <w:rsid w:val="003950B7"/>
    <w:rsid w:val="00395D7E"/>
    <w:rsid w:val="00395FCA"/>
    <w:rsid w:val="00397FAA"/>
    <w:rsid w:val="003A04F9"/>
    <w:rsid w:val="003A14B2"/>
    <w:rsid w:val="003A16CF"/>
    <w:rsid w:val="003A1B49"/>
    <w:rsid w:val="003A1C10"/>
    <w:rsid w:val="003A2C73"/>
    <w:rsid w:val="003A3D8F"/>
    <w:rsid w:val="003A4B53"/>
    <w:rsid w:val="003A5D66"/>
    <w:rsid w:val="003A60E2"/>
    <w:rsid w:val="003A6B1A"/>
    <w:rsid w:val="003A72CF"/>
    <w:rsid w:val="003A79D9"/>
    <w:rsid w:val="003B17F5"/>
    <w:rsid w:val="003B2829"/>
    <w:rsid w:val="003B3327"/>
    <w:rsid w:val="003B3ACF"/>
    <w:rsid w:val="003B55F5"/>
    <w:rsid w:val="003B5A17"/>
    <w:rsid w:val="003B6484"/>
    <w:rsid w:val="003B6538"/>
    <w:rsid w:val="003B6A8D"/>
    <w:rsid w:val="003B7972"/>
    <w:rsid w:val="003C0C0F"/>
    <w:rsid w:val="003C0E17"/>
    <w:rsid w:val="003C108C"/>
    <w:rsid w:val="003C1422"/>
    <w:rsid w:val="003C25EC"/>
    <w:rsid w:val="003C2943"/>
    <w:rsid w:val="003C4E25"/>
    <w:rsid w:val="003C594A"/>
    <w:rsid w:val="003C5B34"/>
    <w:rsid w:val="003C71F0"/>
    <w:rsid w:val="003C7C9A"/>
    <w:rsid w:val="003C7FFC"/>
    <w:rsid w:val="003D108C"/>
    <w:rsid w:val="003D13EE"/>
    <w:rsid w:val="003D1AD6"/>
    <w:rsid w:val="003D1ED9"/>
    <w:rsid w:val="003D2FF3"/>
    <w:rsid w:val="003D4411"/>
    <w:rsid w:val="003D57D6"/>
    <w:rsid w:val="003D7BD8"/>
    <w:rsid w:val="003D7D9C"/>
    <w:rsid w:val="003E02B9"/>
    <w:rsid w:val="003E0ABC"/>
    <w:rsid w:val="003E0DAE"/>
    <w:rsid w:val="003E1437"/>
    <w:rsid w:val="003E1C60"/>
    <w:rsid w:val="003E5537"/>
    <w:rsid w:val="003E5D93"/>
    <w:rsid w:val="003E638B"/>
    <w:rsid w:val="003E6399"/>
    <w:rsid w:val="003E6674"/>
    <w:rsid w:val="003E7B0D"/>
    <w:rsid w:val="003E7C88"/>
    <w:rsid w:val="003F16E9"/>
    <w:rsid w:val="003F2703"/>
    <w:rsid w:val="003F2D12"/>
    <w:rsid w:val="003F4B66"/>
    <w:rsid w:val="003F627E"/>
    <w:rsid w:val="003F63BC"/>
    <w:rsid w:val="00400578"/>
    <w:rsid w:val="00400768"/>
    <w:rsid w:val="00401E6A"/>
    <w:rsid w:val="004028FE"/>
    <w:rsid w:val="004029A0"/>
    <w:rsid w:val="00403A1F"/>
    <w:rsid w:val="00403B00"/>
    <w:rsid w:val="00404847"/>
    <w:rsid w:val="0040590B"/>
    <w:rsid w:val="00405FFE"/>
    <w:rsid w:val="00411036"/>
    <w:rsid w:val="00412A97"/>
    <w:rsid w:val="004136F3"/>
    <w:rsid w:val="004156AD"/>
    <w:rsid w:val="00415726"/>
    <w:rsid w:val="00415EF9"/>
    <w:rsid w:val="00422657"/>
    <w:rsid w:val="00423A05"/>
    <w:rsid w:val="00426748"/>
    <w:rsid w:val="00426C60"/>
    <w:rsid w:val="00427DCF"/>
    <w:rsid w:val="00430CD2"/>
    <w:rsid w:val="00431501"/>
    <w:rsid w:val="00432C9C"/>
    <w:rsid w:val="00433375"/>
    <w:rsid w:val="004339C4"/>
    <w:rsid w:val="004343E5"/>
    <w:rsid w:val="00434598"/>
    <w:rsid w:val="00435E84"/>
    <w:rsid w:val="00436393"/>
    <w:rsid w:val="00436C2D"/>
    <w:rsid w:val="004376C1"/>
    <w:rsid w:val="00440147"/>
    <w:rsid w:val="0044087A"/>
    <w:rsid w:val="00440D7A"/>
    <w:rsid w:val="00440F79"/>
    <w:rsid w:val="00441FCB"/>
    <w:rsid w:val="00442354"/>
    <w:rsid w:val="00442E42"/>
    <w:rsid w:val="00443310"/>
    <w:rsid w:val="00443CF1"/>
    <w:rsid w:val="00443EF0"/>
    <w:rsid w:val="00444B4C"/>
    <w:rsid w:val="00447747"/>
    <w:rsid w:val="0044788B"/>
    <w:rsid w:val="0045190F"/>
    <w:rsid w:val="0045222F"/>
    <w:rsid w:val="00452E48"/>
    <w:rsid w:val="00453898"/>
    <w:rsid w:val="004552A1"/>
    <w:rsid w:val="00456DBF"/>
    <w:rsid w:val="0046036A"/>
    <w:rsid w:val="00460A05"/>
    <w:rsid w:val="00461D95"/>
    <w:rsid w:val="00462D94"/>
    <w:rsid w:val="0046342A"/>
    <w:rsid w:val="004634F4"/>
    <w:rsid w:val="00463D55"/>
    <w:rsid w:val="004650E7"/>
    <w:rsid w:val="00465402"/>
    <w:rsid w:val="004654D7"/>
    <w:rsid w:val="00465C5E"/>
    <w:rsid w:val="00465EFB"/>
    <w:rsid w:val="00466067"/>
    <w:rsid w:val="0047099C"/>
    <w:rsid w:val="00470A6D"/>
    <w:rsid w:val="00471725"/>
    <w:rsid w:val="00472CF0"/>
    <w:rsid w:val="00473D91"/>
    <w:rsid w:val="00473F74"/>
    <w:rsid w:val="004740F7"/>
    <w:rsid w:val="00475EB7"/>
    <w:rsid w:val="004762C5"/>
    <w:rsid w:val="00476F2A"/>
    <w:rsid w:val="00480AD2"/>
    <w:rsid w:val="00480BB5"/>
    <w:rsid w:val="00480DB3"/>
    <w:rsid w:val="004822F0"/>
    <w:rsid w:val="00482D17"/>
    <w:rsid w:val="0048557D"/>
    <w:rsid w:val="00486E82"/>
    <w:rsid w:val="00487059"/>
    <w:rsid w:val="00487CCE"/>
    <w:rsid w:val="00491E09"/>
    <w:rsid w:val="00491FD1"/>
    <w:rsid w:val="00491FD6"/>
    <w:rsid w:val="00493361"/>
    <w:rsid w:val="00493CAE"/>
    <w:rsid w:val="00493F93"/>
    <w:rsid w:val="004941EE"/>
    <w:rsid w:val="0049591C"/>
    <w:rsid w:val="004959D7"/>
    <w:rsid w:val="0049681F"/>
    <w:rsid w:val="004971A8"/>
    <w:rsid w:val="00497704"/>
    <w:rsid w:val="00497FA0"/>
    <w:rsid w:val="004A0AAF"/>
    <w:rsid w:val="004A0C36"/>
    <w:rsid w:val="004A16FC"/>
    <w:rsid w:val="004A28F6"/>
    <w:rsid w:val="004A2E87"/>
    <w:rsid w:val="004A4708"/>
    <w:rsid w:val="004A4AC8"/>
    <w:rsid w:val="004A551E"/>
    <w:rsid w:val="004A61D0"/>
    <w:rsid w:val="004A6253"/>
    <w:rsid w:val="004A646B"/>
    <w:rsid w:val="004A69C4"/>
    <w:rsid w:val="004A6D90"/>
    <w:rsid w:val="004A75DF"/>
    <w:rsid w:val="004A7AE0"/>
    <w:rsid w:val="004B17BD"/>
    <w:rsid w:val="004B1C5F"/>
    <w:rsid w:val="004B2A48"/>
    <w:rsid w:val="004B2CD2"/>
    <w:rsid w:val="004B2D41"/>
    <w:rsid w:val="004B3792"/>
    <w:rsid w:val="004B47FC"/>
    <w:rsid w:val="004B5C45"/>
    <w:rsid w:val="004B7052"/>
    <w:rsid w:val="004B7F87"/>
    <w:rsid w:val="004C05F0"/>
    <w:rsid w:val="004C1515"/>
    <w:rsid w:val="004C1A52"/>
    <w:rsid w:val="004C227E"/>
    <w:rsid w:val="004C456D"/>
    <w:rsid w:val="004C4793"/>
    <w:rsid w:val="004C5F83"/>
    <w:rsid w:val="004C69B5"/>
    <w:rsid w:val="004C767E"/>
    <w:rsid w:val="004C7AB5"/>
    <w:rsid w:val="004D22B7"/>
    <w:rsid w:val="004D2949"/>
    <w:rsid w:val="004D4AC3"/>
    <w:rsid w:val="004D52F7"/>
    <w:rsid w:val="004D644E"/>
    <w:rsid w:val="004D6C6B"/>
    <w:rsid w:val="004D7CC9"/>
    <w:rsid w:val="004E1614"/>
    <w:rsid w:val="004E17D7"/>
    <w:rsid w:val="004E184F"/>
    <w:rsid w:val="004E1DB1"/>
    <w:rsid w:val="004E2918"/>
    <w:rsid w:val="004E351F"/>
    <w:rsid w:val="004E371F"/>
    <w:rsid w:val="004E4171"/>
    <w:rsid w:val="004E4264"/>
    <w:rsid w:val="004E54C1"/>
    <w:rsid w:val="004E65A8"/>
    <w:rsid w:val="004E6851"/>
    <w:rsid w:val="004E6FF8"/>
    <w:rsid w:val="004E7488"/>
    <w:rsid w:val="004E7A2D"/>
    <w:rsid w:val="004F2040"/>
    <w:rsid w:val="004F437B"/>
    <w:rsid w:val="004F5703"/>
    <w:rsid w:val="004F791A"/>
    <w:rsid w:val="0050043F"/>
    <w:rsid w:val="005009F6"/>
    <w:rsid w:val="00501204"/>
    <w:rsid w:val="00502C2E"/>
    <w:rsid w:val="00504091"/>
    <w:rsid w:val="00505E0E"/>
    <w:rsid w:val="00505E88"/>
    <w:rsid w:val="00507EC4"/>
    <w:rsid w:val="0051349A"/>
    <w:rsid w:val="00514360"/>
    <w:rsid w:val="00515E50"/>
    <w:rsid w:val="00515ED7"/>
    <w:rsid w:val="005175B5"/>
    <w:rsid w:val="00517E11"/>
    <w:rsid w:val="00521A01"/>
    <w:rsid w:val="00523ACF"/>
    <w:rsid w:val="00526CBD"/>
    <w:rsid w:val="00526F43"/>
    <w:rsid w:val="0052731F"/>
    <w:rsid w:val="00527422"/>
    <w:rsid w:val="0053180E"/>
    <w:rsid w:val="00533BF8"/>
    <w:rsid w:val="00533CF2"/>
    <w:rsid w:val="005355EC"/>
    <w:rsid w:val="00535E85"/>
    <w:rsid w:val="005368D1"/>
    <w:rsid w:val="00537064"/>
    <w:rsid w:val="00537A8B"/>
    <w:rsid w:val="005437CC"/>
    <w:rsid w:val="00544DE5"/>
    <w:rsid w:val="005451F6"/>
    <w:rsid w:val="00546057"/>
    <w:rsid w:val="00546060"/>
    <w:rsid w:val="00546601"/>
    <w:rsid w:val="00550D4B"/>
    <w:rsid w:val="005511B6"/>
    <w:rsid w:val="005539E1"/>
    <w:rsid w:val="005540D6"/>
    <w:rsid w:val="005550FE"/>
    <w:rsid w:val="00560888"/>
    <w:rsid w:val="0056090E"/>
    <w:rsid w:val="00561496"/>
    <w:rsid w:val="00561844"/>
    <w:rsid w:val="0056388F"/>
    <w:rsid w:val="00563B58"/>
    <w:rsid w:val="00563C04"/>
    <w:rsid w:val="00563CF7"/>
    <w:rsid w:val="0056454A"/>
    <w:rsid w:val="005645AB"/>
    <w:rsid w:val="0056650D"/>
    <w:rsid w:val="00567A21"/>
    <w:rsid w:val="00567D1D"/>
    <w:rsid w:val="00567D23"/>
    <w:rsid w:val="0057042F"/>
    <w:rsid w:val="00570461"/>
    <w:rsid w:val="00570B96"/>
    <w:rsid w:val="00571C99"/>
    <w:rsid w:val="00572FB4"/>
    <w:rsid w:val="00573870"/>
    <w:rsid w:val="0057391A"/>
    <w:rsid w:val="005758F9"/>
    <w:rsid w:val="00576B23"/>
    <w:rsid w:val="00576C48"/>
    <w:rsid w:val="00577FFA"/>
    <w:rsid w:val="0058093C"/>
    <w:rsid w:val="00581564"/>
    <w:rsid w:val="00582E18"/>
    <w:rsid w:val="00582FED"/>
    <w:rsid w:val="00584E6A"/>
    <w:rsid w:val="00586B9B"/>
    <w:rsid w:val="0058745C"/>
    <w:rsid w:val="005875C3"/>
    <w:rsid w:val="005904C0"/>
    <w:rsid w:val="00590792"/>
    <w:rsid w:val="00590B6D"/>
    <w:rsid w:val="00590B9A"/>
    <w:rsid w:val="0059171A"/>
    <w:rsid w:val="00592173"/>
    <w:rsid w:val="0059249B"/>
    <w:rsid w:val="0059470B"/>
    <w:rsid w:val="0059593C"/>
    <w:rsid w:val="00595B33"/>
    <w:rsid w:val="00595C79"/>
    <w:rsid w:val="00595D05"/>
    <w:rsid w:val="00597A02"/>
    <w:rsid w:val="005A14FA"/>
    <w:rsid w:val="005A1CC5"/>
    <w:rsid w:val="005A26AC"/>
    <w:rsid w:val="005A2CA2"/>
    <w:rsid w:val="005A3281"/>
    <w:rsid w:val="005A32A0"/>
    <w:rsid w:val="005A4CA9"/>
    <w:rsid w:val="005A76B3"/>
    <w:rsid w:val="005A7BD4"/>
    <w:rsid w:val="005B01B8"/>
    <w:rsid w:val="005B109D"/>
    <w:rsid w:val="005B10F5"/>
    <w:rsid w:val="005B1AA5"/>
    <w:rsid w:val="005B1F96"/>
    <w:rsid w:val="005B324F"/>
    <w:rsid w:val="005B4EB7"/>
    <w:rsid w:val="005B70A0"/>
    <w:rsid w:val="005B754D"/>
    <w:rsid w:val="005B7BF2"/>
    <w:rsid w:val="005C0477"/>
    <w:rsid w:val="005C072A"/>
    <w:rsid w:val="005C07CC"/>
    <w:rsid w:val="005C1771"/>
    <w:rsid w:val="005C2458"/>
    <w:rsid w:val="005C379F"/>
    <w:rsid w:val="005C4CBD"/>
    <w:rsid w:val="005C4E8B"/>
    <w:rsid w:val="005C586A"/>
    <w:rsid w:val="005D0401"/>
    <w:rsid w:val="005D170B"/>
    <w:rsid w:val="005D1BD4"/>
    <w:rsid w:val="005D48F4"/>
    <w:rsid w:val="005D59EB"/>
    <w:rsid w:val="005D653F"/>
    <w:rsid w:val="005D6B5B"/>
    <w:rsid w:val="005E05E9"/>
    <w:rsid w:val="005E1420"/>
    <w:rsid w:val="005E2A71"/>
    <w:rsid w:val="005E4504"/>
    <w:rsid w:val="005E49FD"/>
    <w:rsid w:val="005E5761"/>
    <w:rsid w:val="005E57C9"/>
    <w:rsid w:val="005E6E1D"/>
    <w:rsid w:val="005E79A3"/>
    <w:rsid w:val="005F14E8"/>
    <w:rsid w:val="005F1A33"/>
    <w:rsid w:val="005F1EB6"/>
    <w:rsid w:val="005F20A7"/>
    <w:rsid w:val="005F2B2B"/>
    <w:rsid w:val="005F3685"/>
    <w:rsid w:val="005F591F"/>
    <w:rsid w:val="005F5B90"/>
    <w:rsid w:val="005F60AD"/>
    <w:rsid w:val="005F63E4"/>
    <w:rsid w:val="005F68F1"/>
    <w:rsid w:val="005F6D91"/>
    <w:rsid w:val="00600ECB"/>
    <w:rsid w:val="006016EB"/>
    <w:rsid w:val="006018B9"/>
    <w:rsid w:val="00602C8B"/>
    <w:rsid w:val="00603227"/>
    <w:rsid w:val="0060355E"/>
    <w:rsid w:val="006037E3"/>
    <w:rsid w:val="0060390A"/>
    <w:rsid w:val="00603E1B"/>
    <w:rsid w:val="00606599"/>
    <w:rsid w:val="006077A9"/>
    <w:rsid w:val="00607D50"/>
    <w:rsid w:val="00610FFF"/>
    <w:rsid w:val="0061179B"/>
    <w:rsid w:val="00611A23"/>
    <w:rsid w:val="00611B25"/>
    <w:rsid w:val="0061290D"/>
    <w:rsid w:val="00612A1C"/>
    <w:rsid w:val="0061401C"/>
    <w:rsid w:val="0061468E"/>
    <w:rsid w:val="0061599D"/>
    <w:rsid w:val="00617961"/>
    <w:rsid w:val="00617B1C"/>
    <w:rsid w:val="00621F3F"/>
    <w:rsid w:val="006228F0"/>
    <w:rsid w:val="00622E4E"/>
    <w:rsid w:val="006234BA"/>
    <w:rsid w:val="00623D18"/>
    <w:rsid w:val="00625409"/>
    <w:rsid w:val="0062617C"/>
    <w:rsid w:val="00626F11"/>
    <w:rsid w:val="00627CD7"/>
    <w:rsid w:val="00630271"/>
    <w:rsid w:val="00631230"/>
    <w:rsid w:val="00631B07"/>
    <w:rsid w:val="00631D2E"/>
    <w:rsid w:val="0063243E"/>
    <w:rsid w:val="00634A0B"/>
    <w:rsid w:val="00635250"/>
    <w:rsid w:val="00635C6B"/>
    <w:rsid w:val="00640EE0"/>
    <w:rsid w:val="00642627"/>
    <w:rsid w:val="00642F2E"/>
    <w:rsid w:val="00643D39"/>
    <w:rsid w:val="0064474A"/>
    <w:rsid w:val="006447A4"/>
    <w:rsid w:val="00647BAA"/>
    <w:rsid w:val="00651031"/>
    <w:rsid w:val="00651472"/>
    <w:rsid w:val="00651B56"/>
    <w:rsid w:val="0065215B"/>
    <w:rsid w:val="006537A3"/>
    <w:rsid w:val="00653E57"/>
    <w:rsid w:val="00653FF5"/>
    <w:rsid w:val="0065450A"/>
    <w:rsid w:val="006557BD"/>
    <w:rsid w:val="00655ED2"/>
    <w:rsid w:val="006577E2"/>
    <w:rsid w:val="00660063"/>
    <w:rsid w:val="00660246"/>
    <w:rsid w:val="00661A56"/>
    <w:rsid w:val="0066259E"/>
    <w:rsid w:val="00662FA3"/>
    <w:rsid w:val="0066321B"/>
    <w:rsid w:val="00663637"/>
    <w:rsid w:val="00663C1C"/>
    <w:rsid w:val="00663EE3"/>
    <w:rsid w:val="00665D5B"/>
    <w:rsid w:val="00665F99"/>
    <w:rsid w:val="00667C9D"/>
    <w:rsid w:val="00667E18"/>
    <w:rsid w:val="00667E43"/>
    <w:rsid w:val="00671784"/>
    <w:rsid w:val="006722D7"/>
    <w:rsid w:val="0067247B"/>
    <w:rsid w:val="00672799"/>
    <w:rsid w:val="00672AE5"/>
    <w:rsid w:val="00672C6B"/>
    <w:rsid w:val="00673499"/>
    <w:rsid w:val="0067362B"/>
    <w:rsid w:val="006742FD"/>
    <w:rsid w:val="00674981"/>
    <w:rsid w:val="00676631"/>
    <w:rsid w:val="006768C1"/>
    <w:rsid w:val="00680494"/>
    <w:rsid w:val="00681AB6"/>
    <w:rsid w:val="006828B9"/>
    <w:rsid w:val="00683CDE"/>
    <w:rsid w:val="006844A1"/>
    <w:rsid w:val="00684D11"/>
    <w:rsid w:val="00685F0A"/>
    <w:rsid w:val="00686476"/>
    <w:rsid w:val="0068651D"/>
    <w:rsid w:val="00686E01"/>
    <w:rsid w:val="006874A0"/>
    <w:rsid w:val="006877C5"/>
    <w:rsid w:val="00687814"/>
    <w:rsid w:val="00687E3F"/>
    <w:rsid w:val="006901BA"/>
    <w:rsid w:val="00692681"/>
    <w:rsid w:val="00693229"/>
    <w:rsid w:val="006937F7"/>
    <w:rsid w:val="00694442"/>
    <w:rsid w:val="006944AA"/>
    <w:rsid w:val="00694526"/>
    <w:rsid w:val="00694857"/>
    <w:rsid w:val="0069500B"/>
    <w:rsid w:val="00695052"/>
    <w:rsid w:val="00696939"/>
    <w:rsid w:val="006A07AD"/>
    <w:rsid w:val="006A0D9F"/>
    <w:rsid w:val="006A0EC2"/>
    <w:rsid w:val="006A1660"/>
    <w:rsid w:val="006A1C39"/>
    <w:rsid w:val="006A699E"/>
    <w:rsid w:val="006B02F4"/>
    <w:rsid w:val="006B0635"/>
    <w:rsid w:val="006B1C58"/>
    <w:rsid w:val="006B1C95"/>
    <w:rsid w:val="006B2AF9"/>
    <w:rsid w:val="006B30DC"/>
    <w:rsid w:val="006B53A7"/>
    <w:rsid w:val="006B603E"/>
    <w:rsid w:val="006B7E65"/>
    <w:rsid w:val="006C1B71"/>
    <w:rsid w:val="006C2740"/>
    <w:rsid w:val="006C35FC"/>
    <w:rsid w:val="006C5F31"/>
    <w:rsid w:val="006C6C9C"/>
    <w:rsid w:val="006C7422"/>
    <w:rsid w:val="006C76F0"/>
    <w:rsid w:val="006C7A9E"/>
    <w:rsid w:val="006D05E5"/>
    <w:rsid w:val="006D1C25"/>
    <w:rsid w:val="006D28F4"/>
    <w:rsid w:val="006D3091"/>
    <w:rsid w:val="006D4290"/>
    <w:rsid w:val="006D42FC"/>
    <w:rsid w:val="006D53BA"/>
    <w:rsid w:val="006D65E5"/>
    <w:rsid w:val="006D6C8A"/>
    <w:rsid w:val="006D7F3C"/>
    <w:rsid w:val="006E1242"/>
    <w:rsid w:val="006E3DA3"/>
    <w:rsid w:val="006E4DA2"/>
    <w:rsid w:val="006E5A13"/>
    <w:rsid w:val="006E5F8E"/>
    <w:rsid w:val="006E7DD4"/>
    <w:rsid w:val="006E7F1B"/>
    <w:rsid w:val="006F0B1F"/>
    <w:rsid w:val="006F3891"/>
    <w:rsid w:val="006F3C9D"/>
    <w:rsid w:val="006F3DE0"/>
    <w:rsid w:val="006F4FE0"/>
    <w:rsid w:val="006F6A3D"/>
    <w:rsid w:val="006F7218"/>
    <w:rsid w:val="006F7858"/>
    <w:rsid w:val="006F7B39"/>
    <w:rsid w:val="007004A4"/>
    <w:rsid w:val="00701D38"/>
    <w:rsid w:val="00702ACB"/>
    <w:rsid w:val="007050F1"/>
    <w:rsid w:val="0070559B"/>
    <w:rsid w:val="00705A4F"/>
    <w:rsid w:val="00706498"/>
    <w:rsid w:val="007072DA"/>
    <w:rsid w:val="0070733D"/>
    <w:rsid w:val="00707576"/>
    <w:rsid w:val="00707A53"/>
    <w:rsid w:val="00707B17"/>
    <w:rsid w:val="00710EB4"/>
    <w:rsid w:val="00710F96"/>
    <w:rsid w:val="007116F0"/>
    <w:rsid w:val="00712872"/>
    <w:rsid w:val="00713141"/>
    <w:rsid w:val="007142E2"/>
    <w:rsid w:val="00714D13"/>
    <w:rsid w:val="00714D78"/>
    <w:rsid w:val="00715098"/>
    <w:rsid w:val="00715EC7"/>
    <w:rsid w:val="00716AFB"/>
    <w:rsid w:val="00720326"/>
    <w:rsid w:val="00720959"/>
    <w:rsid w:val="007224AF"/>
    <w:rsid w:val="0072534F"/>
    <w:rsid w:val="007263D2"/>
    <w:rsid w:val="007268F6"/>
    <w:rsid w:val="00732398"/>
    <w:rsid w:val="007328FD"/>
    <w:rsid w:val="00732BBF"/>
    <w:rsid w:val="00734DA0"/>
    <w:rsid w:val="007354F3"/>
    <w:rsid w:val="0073641B"/>
    <w:rsid w:val="007373E0"/>
    <w:rsid w:val="00737590"/>
    <w:rsid w:val="007404E7"/>
    <w:rsid w:val="007409B3"/>
    <w:rsid w:val="007427CA"/>
    <w:rsid w:val="00742AAB"/>
    <w:rsid w:val="007433B2"/>
    <w:rsid w:val="00743B05"/>
    <w:rsid w:val="00744685"/>
    <w:rsid w:val="007453BF"/>
    <w:rsid w:val="007479B6"/>
    <w:rsid w:val="00750137"/>
    <w:rsid w:val="0075047D"/>
    <w:rsid w:val="007517E9"/>
    <w:rsid w:val="00751BCA"/>
    <w:rsid w:val="007526FE"/>
    <w:rsid w:val="00753B5B"/>
    <w:rsid w:val="00753F47"/>
    <w:rsid w:val="00754014"/>
    <w:rsid w:val="00754A9B"/>
    <w:rsid w:val="00756693"/>
    <w:rsid w:val="0075732F"/>
    <w:rsid w:val="007575B2"/>
    <w:rsid w:val="00760A1E"/>
    <w:rsid w:val="00760F06"/>
    <w:rsid w:val="00761205"/>
    <w:rsid w:val="007614AD"/>
    <w:rsid w:val="00764407"/>
    <w:rsid w:val="007652B0"/>
    <w:rsid w:val="00765EB6"/>
    <w:rsid w:val="0076689C"/>
    <w:rsid w:val="00767369"/>
    <w:rsid w:val="00770B0D"/>
    <w:rsid w:val="00771463"/>
    <w:rsid w:val="0077192E"/>
    <w:rsid w:val="00771A8E"/>
    <w:rsid w:val="00771FB5"/>
    <w:rsid w:val="007724E5"/>
    <w:rsid w:val="00772957"/>
    <w:rsid w:val="00772AA6"/>
    <w:rsid w:val="00773FFE"/>
    <w:rsid w:val="007753FB"/>
    <w:rsid w:val="007765E1"/>
    <w:rsid w:val="00777678"/>
    <w:rsid w:val="00777AC8"/>
    <w:rsid w:val="007800DC"/>
    <w:rsid w:val="00782FCA"/>
    <w:rsid w:val="00783D54"/>
    <w:rsid w:val="00785CFB"/>
    <w:rsid w:val="007865DC"/>
    <w:rsid w:val="007868E1"/>
    <w:rsid w:val="007872F2"/>
    <w:rsid w:val="007909C4"/>
    <w:rsid w:val="00792B74"/>
    <w:rsid w:val="00795F01"/>
    <w:rsid w:val="00796387"/>
    <w:rsid w:val="00796D63"/>
    <w:rsid w:val="007978A2"/>
    <w:rsid w:val="007A1FF4"/>
    <w:rsid w:val="007A295D"/>
    <w:rsid w:val="007A361F"/>
    <w:rsid w:val="007A3FAF"/>
    <w:rsid w:val="007A451D"/>
    <w:rsid w:val="007A724C"/>
    <w:rsid w:val="007A7273"/>
    <w:rsid w:val="007B0CD5"/>
    <w:rsid w:val="007B152A"/>
    <w:rsid w:val="007B1ECC"/>
    <w:rsid w:val="007B2839"/>
    <w:rsid w:val="007B3173"/>
    <w:rsid w:val="007B44FE"/>
    <w:rsid w:val="007B4D5B"/>
    <w:rsid w:val="007B501E"/>
    <w:rsid w:val="007B55C7"/>
    <w:rsid w:val="007C0BEF"/>
    <w:rsid w:val="007C0EE6"/>
    <w:rsid w:val="007C12B6"/>
    <w:rsid w:val="007C1597"/>
    <w:rsid w:val="007C1C9E"/>
    <w:rsid w:val="007C1D20"/>
    <w:rsid w:val="007C276A"/>
    <w:rsid w:val="007C4067"/>
    <w:rsid w:val="007C48A5"/>
    <w:rsid w:val="007C5CFD"/>
    <w:rsid w:val="007C6109"/>
    <w:rsid w:val="007C653D"/>
    <w:rsid w:val="007C65CF"/>
    <w:rsid w:val="007C66B9"/>
    <w:rsid w:val="007C6C52"/>
    <w:rsid w:val="007C7517"/>
    <w:rsid w:val="007C7FCA"/>
    <w:rsid w:val="007D0229"/>
    <w:rsid w:val="007D06A1"/>
    <w:rsid w:val="007D1DA3"/>
    <w:rsid w:val="007D3658"/>
    <w:rsid w:val="007D45FA"/>
    <w:rsid w:val="007D49AA"/>
    <w:rsid w:val="007D567E"/>
    <w:rsid w:val="007D68AA"/>
    <w:rsid w:val="007E067C"/>
    <w:rsid w:val="007E0734"/>
    <w:rsid w:val="007E0F35"/>
    <w:rsid w:val="007E16BA"/>
    <w:rsid w:val="007E18D0"/>
    <w:rsid w:val="007E2A15"/>
    <w:rsid w:val="007E2A7F"/>
    <w:rsid w:val="007E3460"/>
    <w:rsid w:val="007E3642"/>
    <w:rsid w:val="007E38EC"/>
    <w:rsid w:val="007E3982"/>
    <w:rsid w:val="007E4C09"/>
    <w:rsid w:val="007E644E"/>
    <w:rsid w:val="007E6AE9"/>
    <w:rsid w:val="007F011A"/>
    <w:rsid w:val="007F1497"/>
    <w:rsid w:val="007F1F52"/>
    <w:rsid w:val="007F502F"/>
    <w:rsid w:val="007F7253"/>
    <w:rsid w:val="007F73A5"/>
    <w:rsid w:val="007F7DCE"/>
    <w:rsid w:val="008001F5"/>
    <w:rsid w:val="00802752"/>
    <w:rsid w:val="00803C50"/>
    <w:rsid w:val="00803FA0"/>
    <w:rsid w:val="008040FC"/>
    <w:rsid w:val="0080435D"/>
    <w:rsid w:val="00806E64"/>
    <w:rsid w:val="008079C1"/>
    <w:rsid w:val="00810359"/>
    <w:rsid w:val="00815120"/>
    <w:rsid w:val="00815B06"/>
    <w:rsid w:val="00816202"/>
    <w:rsid w:val="008163CB"/>
    <w:rsid w:val="008164AF"/>
    <w:rsid w:val="00817540"/>
    <w:rsid w:val="00817ABC"/>
    <w:rsid w:val="00817E31"/>
    <w:rsid w:val="008201A7"/>
    <w:rsid w:val="008217F4"/>
    <w:rsid w:val="00822587"/>
    <w:rsid w:val="008228CC"/>
    <w:rsid w:val="0082303D"/>
    <w:rsid w:val="008235B1"/>
    <w:rsid w:val="00823F2E"/>
    <w:rsid w:val="00823F49"/>
    <w:rsid w:val="00824129"/>
    <w:rsid w:val="008248C6"/>
    <w:rsid w:val="00824901"/>
    <w:rsid w:val="008322B6"/>
    <w:rsid w:val="008326FA"/>
    <w:rsid w:val="0083300F"/>
    <w:rsid w:val="00833624"/>
    <w:rsid w:val="008346B1"/>
    <w:rsid w:val="0083586F"/>
    <w:rsid w:val="00836942"/>
    <w:rsid w:val="00836C2F"/>
    <w:rsid w:val="0083772B"/>
    <w:rsid w:val="00840359"/>
    <w:rsid w:val="008405A0"/>
    <w:rsid w:val="008424EE"/>
    <w:rsid w:val="00845336"/>
    <w:rsid w:val="0084627A"/>
    <w:rsid w:val="00846E2F"/>
    <w:rsid w:val="00846F5F"/>
    <w:rsid w:val="00851DC7"/>
    <w:rsid w:val="00852520"/>
    <w:rsid w:val="0085296D"/>
    <w:rsid w:val="00853778"/>
    <w:rsid w:val="0085387B"/>
    <w:rsid w:val="008551E8"/>
    <w:rsid w:val="00855F30"/>
    <w:rsid w:val="00855FF9"/>
    <w:rsid w:val="0085672B"/>
    <w:rsid w:val="008574DF"/>
    <w:rsid w:val="008576AD"/>
    <w:rsid w:val="00857FE6"/>
    <w:rsid w:val="00860715"/>
    <w:rsid w:val="00861E3D"/>
    <w:rsid w:val="00861E45"/>
    <w:rsid w:val="0086201E"/>
    <w:rsid w:val="00862193"/>
    <w:rsid w:val="00862FCA"/>
    <w:rsid w:val="00863D26"/>
    <w:rsid w:val="00864FC7"/>
    <w:rsid w:val="00866574"/>
    <w:rsid w:val="0086682F"/>
    <w:rsid w:val="00866F4B"/>
    <w:rsid w:val="00867482"/>
    <w:rsid w:val="008674D7"/>
    <w:rsid w:val="00867B2B"/>
    <w:rsid w:val="00867DC4"/>
    <w:rsid w:val="00871636"/>
    <w:rsid w:val="0087170D"/>
    <w:rsid w:val="00871D3E"/>
    <w:rsid w:val="008720A9"/>
    <w:rsid w:val="008736D0"/>
    <w:rsid w:val="00874AAA"/>
    <w:rsid w:val="00875189"/>
    <w:rsid w:val="008753A0"/>
    <w:rsid w:val="008762D2"/>
    <w:rsid w:val="0087708D"/>
    <w:rsid w:val="00880A1E"/>
    <w:rsid w:val="00880A66"/>
    <w:rsid w:val="0088313D"/>
    <w:rsid w:val="00883B3E"/>
    <w:rsid w:val="00884642"/>
    <w:rsid w:val="00884D86"/>
    <w:rsid w:val="008856D1"/>
    <w:rsid w:val="008861D6"/>
    <w:rsid w:val="00886750"/>
    <w:rsid w:val="00886AB5"/>
    <w:rsid w:val="00886FD0"/>
    <w:rsid w:val="0088710E"/>
    <w:rsid w:val="0089104F"/>
    <w:rsid w:val="008925BE"/>
    <w:rsid w:val="00892603"/>
    <w:rsid w:val="00892AA8"/>
    <w:rsid w:val="00892C77"/>
    <w:rsid w:val="008931CD"/>
    <w:rsid w:val="00893701"/>
    <w:rsid w:val="00893840"/>
    <w:rsid w:val="008958FE"/>
    <w:rsid w:val="00895EFC"/>
    <w:rsid w:val="00895F7A"/>
    <w:rsid w:val="00897CA4"/>
    <w:rsid w:val="008A10FD"/>
    <w:rsid w:val="008A1757"/>
    <w:rsid w:val="008A204A"/>
    <w:rsid w:val="008A2FB3"/>
    <w:rsid w:val="008A32D1"/>
    <w:rsid w:val="008A342E"/>
    <w:rsid w:val="008A3576"/>
    <w:rsid w:val="008A4983"/>
    <w:rsid w:val="008A6C87"/>
    <w:rsid w:val="008B05BC"/>
    <w:rsid w:val="008B0894"/>
    <w:rsid w:val="008B21F3"/>
    <w:rsid w:val="008B44F2"/>
    <w:rsid w:val="008B4C6A"/>
    <w:rsid w:val="008B60BA"/>
    <w:rsid w:val="008B78AC"/>
    <w:rsid w:val="008B7CD4"/>
    <w:rsid w:val="008C0A5C"/>
    <w:rsid w:val="008C1696"/>
    <w:rsid w:val="008C1DC5"/>
    <w:rsid w:val="008C1EF5"/>
    <w:rsid w:val="008C330C"/>
    <w:rsid w:val="008C34BA"/>
    <w:rsid w:val="008C3813"/>
    <w:rsid w:val="008C4791"/>
    <w:rsid w:val="008C484B"/>
    <w:rsid w:val="008C4980"/>
    <w:rsid w:val="008C74B7"/>
    <w:rsid w:val="008D1260"/>
    <w:rsid w:val="008D160E"/>
    <w:rsid w:val="008D43E9"/>
    <w:rsid w:val="008D6F25"/>
    <w:rsid w:val="008D6FFD"/>
    <w:rsid w:val="008E07A1"/>
    <w:rsid w:val="008E0923"/>
    <w:rsid w:val="008E12AE"/>
    <w:rsid w:val="008E1CF0"/>
    <w:rsid w:val="008E1ECE"/>
    <w:rsid w:val="008E238C"/>
    <w:rsid w:val="008E28F0"/>
    <w:rsid w:val="008E2FB5"/>
    <w:rsid w:val="008E412F"/>
    <w:rsid w:val="008E5447"/>
    <w:rsid w:val="008E631C"/>
    <w:rsid w:val="008E687F"/>
    <w:rsid w:val="008F0431"/>
    <w:rsid w:val="008F0FB3"/>
    <w:rsid w:val="008F1BAC"/>
    <w:rsid w:val="008F54C5"/>
    <w:rsid w:val="009014BE"/>
    <w:rsid w:val="00901E7A"/>
    <w:rsid w:val="00902F63"/>
    <w:rsid w:val="009040FF"/>
    <w:rsid w:val="00906070"/>
    <w:rsid w:val="0090649B"/>
    <w:rsid w:val="009066F6"/>
    <w:rsid w:val="00906F7A"/>
    <w:rsid w:val="00907A54"/>
    <w:rsid w:val="00910C48"/>
    <w:rsid w:val="0091115E"/>
    <w:rsid w:val="00911A13"/>
    <w:rsid w:val="009139E7"/>
    <w:rsid w:val="00913CA8"/>
    <w:rsid w:val="00914373"/>
    <w:rsid w:val="009151FC"/>
    <w:rsid w:val="00916796"/>
    <w:rsid w:val="00916D49"/>
    <w:rsid w:val="00920D3B"/>
    <w:rsid w:val="009231C2"/>
    <w:rsid w:val="00926616"/>
    <w:rsid w:val="00926E8B"/>
    <w:rsid w:val="00926F01"/>
    <w:rsid w:val="009302D8"/>
    <w:rsid w:val="00930784"/>
    <w:rsid w:val="00930895"/>
    <w:rsid w:val="00931801"/>
    <w:rsid w:val="0093264E"/>
    <w:rsid w:val="00932AC3"/>
    <w:rsid w:val="009333F9"/>
    <w:rsid w:val="009349FE"/>
    <w:rsid w:val="0093504B"/>
    <w:rsid w:val="009353F0"/>
    <w:rsid w:val="00935BB6"/>
    <w:rsid w:val="0093676D"/>
    <w:rsid w:val="00936F2F"/>
    <w:rsid w:val="00937DA2"/>
    <w:rsid w:val="009411DF"/>
    <w:rsid w:val="00941912"/>
    <w:rsid w:val="009433FD"/>
    <w:rsid w:val="00943522"/>
    <w:rsid w:val="00945324"/>
    <w:rsid w:val="00945B2C"/>
    <w:rsid w:val="00945CF4"/>
    <w:rsid w:val="009523CA"/>
    <w:rsid w:val="00953D52"/>
    <w:rsid w:val="00955531"/>
    <w:rsid w:val="009564BA"/>
    <w:rsid w:val="00956F51"/>
    <w:rsid w:val="00957C48"/>
    <w:rsid w:val="009604DC"/>
    <w:rsid w:val="0096319B"/>
    <w:rsid w:val="00963B53"/>
    <w:rsid w:val="009670B4"/>
    <w:rsid w:val="00967558"/>
    <w:rsid w:val="009679BD"/>
    <w:rsid w:val="00970572"/>
    <w:rsid w:val="009716D1"/>
    <w:rsid w:val="00971BD2"/>
    <w:rsid w:val="0097224A"/>
    <w:rsid w:val="00972AF1"/>
    <w:rsid w:val="00973C08"/>
    <w:rsid w:val="009749BF"/>
    <w:rsid w:val="0097556B"/>
    <w:rsid w:val="009763DB"/>
    <w:rsid w:val="009778C3"/>
    <w:rsid w:val="00980AD6"/>
    <w:rsid w:val="00981912"/>
    <w:rsid w:val="00981ECC"/>
    <w:rsid w:val="00984104"/>
    <w:rsid w:val="0098460C"/>
    <w:rsid w:val="00984B1A"/>
    <w:rsid w:val="00986EFF"/>
    <w:rsid w:val="009876EF"/>
    <w:rsid w:val="00987C38"/>
    <w:rsid w:val="00987D1E"/>
    <w:rsid w:val="00987DA9"/>
    <w:rsid w:val="009906B2"/>
    <w:rsid w:val="00990875"/>
    <w:rsid w:val="00991DC0"/>
    <w:rsid w:val="00991E90"/>
    <w:rsid w:val="00993660"/>
    <w:rsid w:val="009939D2"/>
    <w:rsid w:val="00993FC5"/>
    <w:rsid w:val="0099623A"/>
    <w:rsid w:val="009978F3"/>
    <w:rsid w:val="009A1B84"/>
    <w:rsid w:val="009A1BE2"/>
    <w:rsid w:val="009A40AF"/>
    <w:rsid w:val="009A45B8"/>
    <w:rsid w:val="009A4AD4"/>
    <w:rsid w:val="009A67D4"/>
    <w:rsid w:val="009A6B6C"/>
    <w:rsid w:val="009A7378"/>
    <w:rsid w:val="009A7645"/>
    <w:rsid w:val="009B0030"/>
    <w:rsid w:val="009B114B"/>
    <w:rsid w:val="009B23DC"/>
    <w:rsid w:val="009B2477"/>
    <w:rsid w:val="009B2EE6"/>
    <w:rsid w:val="009B3FCB"/>
    <w:rsid w:val="009B411D"/>
    <w:rsid w:val="009B6839"/>
    <w:rsid w:val="009C0CA5"/>
    <w:rsid w:val="009C1AF9"/>
    <w:rsid w:val="009C28B0"/>
    <w:rsid w:val="009C2BD0"/>
    <w:rsid w:val="009C3C96"/>
    <w:rsid w:val="009C4968"/>
    <w:rsid w:val="009C59A9"/>
    <w:rsid w:val="009C66E6"/>
    <w:rsid w:val="009D4872"/>
    <w:rsid w:val="009D520E"/>
    <w:rsid w:val="009D5637"/>
    <w:rsid w:val="009D5EC8"/>
    <w:rsid w:val="009D5EF9"/>
    <w:rsid w:val="009D68CF"/>
    <w:rsid w:val="009D7333"/>
    <w:rsid w:val="009D7AEB"/>
    <w:rsid w:val="009D7B02"/>
    <w:rsid w:val="009E3172"/>
    <w:rsid w:val="009E4C63"/>
    <w:rsid w:val="009E6103"/>
    <w:rsid w:val="009E610E"/>
    <w:rsid w:val="009E62E6"/>
    <w:rsid w:val="009E670B"/>
    <w:rsid w:val="009E6BE9"/>
    <w:rsid w:val="009E758C"/>
    <w:rsid w:val="009F0ED5"/>
    <w:rsid w:val="009F19CB"/>
    <w:rsid w:val="009F40A2"/>
    <w:rsid w:val="009F4349"/>
    <w:rsid w:val="009F4B06"/>
    <w:rsid w:val="009F67CA"/>
    <w:rsid w:val="009F6E67"/>
    <w:rsid w:val="009F6FB4"/>
    <w:rsid w:val="009F70F8"/>
    <w:rsid w:val="00A004FD"/>
    <w:rsid w:val="00A00D0A"/>
    <w:rsid w:val="00A01F92"/>
    <w:rsid w:val="00A02001"/>
    <w:rsid w:val="00A0231F"/>
    <w:rsid w:val="00A0308F"/>
    <w:rsid w:val="00A03873"/>
    <w:rsid w:val="00A03BFD"/>
    <w:rsid w:val="00A050CF"/>
    <w:rsid w:val="00A062FE"/>
    <w:rsid w:val="00A0701E"/>
    <w:rsid w:val="00A10059"/>
    <w:rsid w:val="00A1045F"/>
    <w:rsid w:val="00A10755"/>
    <w:rsid w:val="00A115DF"/>
    <w:rsid w:val="00A11949"/>
    <w:rsid w:val="00A11986"/>
    <w:rsid w:val="00A11F48"/>
    <w:rsid w:val="00A12C26"/>
    <w:rsid w:val="00A13CAF"/>
    <w:rsid w:val="00A1402B"/>
    <w:rsid w:val="00A14283"/>
    <w:rsid w:val="00A1466E"/>
    <w:rsid w:val="00A15B96"/>
    <w:rsid w:val="00A163A3"/>
    <w:rsid w:val="00A16CC2"/>
    <w:rsid w:val="00A17486"/>
    <w:rsid w:val="00A17BBF"/>
    <w:rsid w:val="00A20396"/>
    <w:rsid w:val="00A20E4C"/>
    <w:rsid w:val="00A22EDF"/>
    <w:rsid w:val="00A23C0B"/>
    <w:rsid w:val="00A31A41"/>
    <w:rsid w:val="00A325E1"/>
    <w:rsid w:val="00A3284E"/>
    <w:rsid w:val="00A32BDA"/>
    <w:rsid w:val="00A33D6E"/>
    <w:rsid w:val="00A345C2"/>
    <w:rsid w:val="00A358A2"/>
    <w:rsid w:val="00A36322"/>
    <w:rsid w:val="00A36460"/>
    <w:rsid w:val="00A40413"/>
    <w:rsid w:val="00A42594"/>
    <w:rsid w:val="00A4398D"/>
    <w:rsid w:val="00A43CC4"/>
    <w:rsid w:val="00A447BB"/>
    <w:rsid w:val="00A4534F"/>
    <w:rsid w:val="00A47DA9"/>
    <w:rsid w:val="00A52519"/>
    <w:rsid w:val="00A52E52"/>
    <w:rsid w:val="00A530C2"/>
    <w:rsid w:val="00A56A7A"/>
    <w:rsid w:val="00A60393"/>
    <w:rsid w:val="00A613E0"/>
    <w:rsid w:val="00A62D8D"/>
    <w:rsid w:val="00A63067"/>
    <w:rsid w:val="00A63B28"/>
    <w:rsid w:val="00A63B94"/>
    <w:rsid w:val="00A67144"/>
    <w:rsid w:val="00A70B67"/>
    <w:rsid w:val="00A712D6"/>
    <w:rsid w:val="00A71A6F"/>
    <w:rsid w:val="00A7434D"/>
    <w:rsid w:val="00A75F07"/>
    <w:rsid w:val="00A76584"/>
    <w:rsid w:val="00A7733A"/>
    <w:rsid w:val="00A8135F"/>
    <w:rsid w:val="00A81CC4"/>
    <w:rsid w:val="00A82679"/>
    <w:rsid w:val="00A826C5"/>
    <w:rsid w:val="00A83492"/>
    <w:rsid w:val="00A84688"/>
    <w:rsid w:val="00A84A84"/>
    <w:rsid w:val="00A858EC"/>
    <w:rsid w:val="00A866D7"/>
    <w:rsid w:val="00A86B77"/>
    <w:rsid w:val="00A86FB2"/>
    <w:rsid w:val="00A875A2"/>
    <w:rsid w:val="00A879D0"/>
    <w:rsid w:val="00A902EE"/>
    <w:rsid w:val="00A91014"/>
    <w:rsid w:val="00A912AA"/>
    <w:rsid w:val="00A93546"/>
    <w:rsid w:val="00A94F6B"/>
    <w:rsid w:val="00A95630"/>
    <w:rsid w:val="00A95875"/>
    <w:rsid w:val="00A974BF"/>
    <w:rsid w:val="00A97949"/>
    <w:rsid w:val="00AA1296"/>
    <w:rsid w:val="00AA1DEA"/>
    <w:rsid w:val="00AA1F7A"/>
    <w:rsid w:val="00AA2D4E"/>
    <w:rsid w:val="00AA6163"/>
    <w:rsid w:val="00AB0AEE"/>
    <w:rsid w:val="00AB11CB"/>
    <w:rsid w:val="00AB1EFF"/>
    <w:rsid w:val="00AB211E"/>
    <w:rsid w:val="00AB2309"/>
    <w:rsid w:val="00AB33D1"/>
    <w:rsid w:val="00AB457A"/>
    <w:rsid w:val="00AB4CA6"/>
    <w:rsid w:val="00AB6FF3"/>
    <w:rsid w:val="00AB7093"/>
    <w:rsid w:val="00AB756A"/>
    <w:rsid w:val="00AC1216"/>
    <w:rsid w:val="00AC18F9"/>
    <w:rsid w:val="00AC1A3B"/>
    <w:rsid w:val="00AC21C9"/>
    <w:rsid w:val="00AC2D35"/>
    <w:rsid w:val="00AC4DF6"/>
    <w:rsid w:val="00AC5140"/>
    <w:rsid w:val="00AD1347"/>
    <w:rsid w:val="00AD21BA"/>
    <w:rsid w:val="00AD244B"/>
    <w:rsid w:val="00AD358C"/>
    <w:rsid w:val="00AD4076"/>
    <w:rsid w:val="00AD49F2"/>
    <w:rsid w:val="00AD64D1"/>
    <w:rsid w:val="00AD700C"/>
    <w:rsid w:val="00AD7377"/>
    <w:rsid w:val="00AE0963"/>
    <w:rsid w:val="00AE0BC6"/>
    <w:rsid w:val="00AE115E"/>
    <w:rsid w:val="00AE24DA"/>
    <w:rsid w:val="00AE2EFF"/>
    <w:rsid w:val="00AE3218"/>
    <w:rsid w:val="00AE4773"/>
    <w:rsid w:val="00AE5CE3"/>
    <w:rsid w:val="00AE5EE0"/>
    <w:rsid w:val="00AE6802"/>
    <w:rsid w:val="00AF00D1"/>
    <w:rsid w:val="00AF3FF6"/>
    <w:rsid w:val="00AF425D"/>
    <w:rsid w:val="00AF500F"/>
    <w:rsid w:val="00AF5FEB"/>
    <w:rsid w:val="00AF7E2D"/>
    <w:rsid w:val="00B0039C"/>
    <w:rsid w:val="00B03794"/>
    <w:rsid w:val="00B04065"/>
    <w:rsid w:val="00B051CE"/>
    <w:rsid w:val="00B05522"/>
    <w:rsid w:val="00B05FAE"/>
    <w:rsid w:val="00B06DC7"/>
    <w:rsid w:val="00B07487"/>
    <w:rsid w:val="00B07882"/>
    <w:rsid w:val="00B07A32"/>
    <w:rsid w:val="00B108FC"/>
    <w:rsid w:val="00B10AEE"/>
    <w:rsid w:val="00B1104E"/>
    <w:rsid w:val="00B1109B"/>
    <w:rsid w:val="00B11DC5"/>
    <w:rsid w:val="00B133DB"/>
    <w:rsid w:val="00B153FF"/>
    <w:rsid w:val="00B155E1"/>
    <w:rsid w:val="00B15CEE"/>
    <w:rsid w:val="00B16A58"/>
    <w:rsid w:val="00B17EEE"/>
    <w:rsid w:val="00B203A0"/>
    <w:rsid w:val="00B2086E"/>
    <w:rsid w:val="00B229AE"/>
    <w:rsid w:val="00B24454"/>
    <w:rsid w:val="00B26327"/>
    <w:rsid w:val="00B27AE5"/>
    <w:rsid w:val="00B27DF7"/>
    <w:rsid w:val="00B31031"/>
    <w:rsid w:val="00B31121"/>
    <w:rsid w:val="00B31555"/>
    <w:rsid w:val="00B33987"/>
    <w:rsid w:val="00B33A89"/>
    <w:rsid w:val="00B33C81"/>
    <w:rsid w:val="00B34134"/>
    <w:rsid w:val="00B3640C"/>
    <w:rsid w:val="00B368B2"/>
    <w:rsid w:val="00B3713D"/>
    <w:rsid w:val="00B40047"/>
    <w:rsid w:val="00B41315"/>
    <w:rsid w:val="00B41CC7"/>
    <w:rsid w:val="00B43815"/>
    <w:rsid w:val="00B4455D"/>
    <w:rsid w:val="00B459AE"/>
    <w:rsid w:val="00B4682F"/>
    <w:rsid w:val="00B47A08"/>
    <w:rsid w:val="00B50276"/>
    <w:rsid w:val="00B50B51"/>
    <w:rsid w:val="00B50B83"/>
    <w:rsid w:val="00B50F5B"/>
    <w:rsid w:val="00B51553"/>
    <w:rsid w:val="00B51DC2"/>
    <w:rsid w:val="00B53C5C"/>
    <w:rsid w:val="00B55AC5"/>
    <w:rsid w:val="00B55BB0"/>
    <w:rsid w:val="00B5621E"/>
    <w:rsid w:val="00B56488"/>
    <w:rsid w:val="00B57C37"/>
    <w:rsid w:val="00B60AB8"/>
    <w:rsid w:val="00B62438"/>
    <w:rsid w:val="00B64920"/>
    <w:rsid w:val="00B653F1"/>
    <w:rsid w:val="00B66A01"/>
    <w:rsid w:val="00B67BB0"/>
    <w:rsid w:val="00B71910"/>
    <w:rsid w:val="00B71944"/>
    <w:rsid w:val="00B71A4F"/>
    <w:rsid w:val="00B71B1C"/>
    <w:rsid w:val="00B72376"/>
    <w:rsid w:val="00B73C2B"/>
    <w:rsid w:val="00B7578B"/>
    <w:rsid w:val="00B82545"/>
    <w:rsid w:val="00B82678"/>
    <w:rsid w:val="00B83883"/>
    <w:rsid w:val="00B84145"/>
    <w:rsid w:val="00B85052"/>
    <w:rsid w:val="00B85A35"/>
    <w:rsid w:val="00B86492"/>
    <w:rsid w:val="00B8711C"/>
    <w:rsid w:val="00B92505"/>
    <w:rsid w:val="00B93FB2"/>
    <w:rsid w:val="00B95634"/>
    <w:rsid w:val="00B97701"/>
    <w:rsid w:val="00BA0DEE"/>
    <w:rsid w:val="00BA2FCB"/>
    <w:rsid w:val="00BA33B6"/>
    <w:rsid w:val="00BB07B5"/>
    <w:rsid w:val="00BB0E2E"/>
    <w:rsid w:val="00BB1308"/>
    <w:rsid w:val="00BB2F57"/>
    <w:rsid w:val="00BB34B1"/>
    <w:rsid w:val="00BB3FB3"/>
    <w:rsid w:val="00BB4692"/>
    <w:rsid w:val="00BB71A5"/>
    <w:rsid w:val="00BB77E8"/>
    <w:rsid w:val="00BC186B"/>
    <w:rsid w:val="00BC1E9D"/>
    <w:rsid w:val="00BC2F03"/>
    <w:rsid w:val="00BC3280"/>
    <w:rsid w:val="00BC3367"/>
    <w:rsid w:val="00BC4E52"/>
    <w:rsid w:val="00BC538B"/>
    <w:rsid w:val="00BC572B"/>
    <w:rsid w:val="00BC64CB"/>
    <w:rsid w:val="00BC78D9"/>
    <w:rsid w:val="00BC7934"/>
    <w:rsid w:val="00BC7C01"/>
    <w:rsid w:val="00BD0164"/>
    <w:rsid w:val="00BD0942"/>
    <w:rsid w:val="00BD0A4A"/>
    <w:rsid w:val="00BD0A54"/>
    <w:rsid w:val="00BD2069"/>
    <w:rsid w:val="00BD2938"/>
    <w:rsid w:val="00BD34EC"/>
    <w:rsid w:val="00BD3568"/>
    <w:rsid w:val="00BD37AA"/>
    <w:rsid w:val="00BD56D6"/>
    <w:rsid w:val="00BD5760"/>
    <w:rsid w:val="00BD64B9"/>
    <w:rsid w:val="00BD6856"/>
    <w:rsid w:val="00BE0141"/>
    <w:rsid w:val="00BE0403"/>
    <w:rsid w:val="00BE0C0C"/>
    <w:rsid w:val="00BE1A6E"/>
    <w:rsid w:val="00BE1B69"/>
    <w:rsid w:val="00BE1BD7"/>
    <w:rsid w:val="00BE280B"/>
    <w:rsid w:val="00BE3C10"/>
    <w:rsid w:val="00BE41D4"/>
    <w:rsid w:val="00BE7B0D"/>
    <w:rsid w:val="00BE7C06"/>
    <w:rsid w:val="00BE7EB2"/>
    <w:rsid w:val="00BF0A22"/>
    <w:rsid w:val="00BF0FEB"/>
    <w:rsid w:val="00BF1804"/>
    <w:rsid w:val="00BF2E9D"/>
    <w:rsid w:val="00BF4FC4"/>
    <w:rsid w:val="00BF58D6"/>
    <w:rsid w:val="00BF5B19"/>
    <w:rsid w:val="00BF651D"/>
    <w:rsid w:val="00C01AA5"/>
    <w:rsid w:val="00C02580"/>
    <w:rsid w:val="00C03D25"/>
    <w:rsid w:val="00C043B7"/>
    <w:rsid w:val="00C05239"/>
    <w:rsid w:val="00C05631"/>
    <w:rsid w:val="00C05B27"/>
    <w:rsid w:val="00C05B76"/>
    <w:rsid w:val="00C061CD"/>
    <w:rsid w:val="00C0646D"/>
    <w:rsid w:val="00C07202"/>
    <w:rsid w:val="00C07C99"/>
    <w:rsid w:val="00C109DE"/>
    <w:rsid w:val="00C11EC3"/>
    <w:rsid w:val="00C13DD1"/>
    <w:rsid w:val="00C14F2B"/>
    <w:rsid w:val="00C15607"/>
    <w:rsid w:val="00C15E4F"/>
    <w:rsid w:val="00C1746A"/>
    <w:rsid w:val="00C177AB"/>
    <w:rsid w:val="00C20942"/>
    <w:rsid w:val="00C213B2"/>
    <w:rsid w:val="00C217D7"/>
    <w:rsid w:val="00C222CB"/>
    <w:rsid w:val="00C22F9D"/>
    <w:rsid w:val="00C237D6"/>
    <w:rsid w:val="00C23924"/>
    <w:rsid w:val="00C24610"/>
    <w:rsid w:val="00C25BC3"/>
    <w:rsid w:val="00C275BF"/>
    <w:rsid w:val="00C30CAD"/>
    <w:rsid w:val="00C30CE2"/>
    <w:rsid w:val="00C3139D"/>
    <w:rsid w:val="00C31A4E"/>
    <w:rsid w:val="00C31BA3"/>
    <w:rsid w:val="00C31E10"/>
    <w:rsid w:val="00C330F2"/>
    <w:rsid w:val="00C330FD"/>
    <w:rsid w:val="00C33C85"/>
    <w:rsid w:val="00C34284"/>
    <w:rsid w:val="00C34597"/>
    <w:rsid w:val="00C35641"/>
    <w:rsid w:val="00C372B2"/>
    <w:rsid w:val="00C37920"/>
    <w:rsid w:val="00C37CBF"/>
    <w:rsid w:val="00C40352"/>
    <w:rsid w:val="00C40B49"/>
    <w:rsid w:val="00C41848"/>
    <w:rsid w:val="00C427B5"/>
    <w:rsid w:val="00C42FC9"/>
    <w:rsid w:val="00C4314F"/>
    <w:rsid w:val="00C4333B"/>
    <w:rsid w:val="00C43D1B"/>
    <w:rsid w:val="00C44889"/>
    <w:rsid w:val="00C457C5"/>
    <w:rsid w:val="00C460D3"/>
    <w:rsid w:val="00C46BAB"/>
    <w:rsid w:val="00C46C32"/>
    <w:rsid w:val="00C5005B"/>
    <w:rsid w:val="00C506C0"/>
    <w:rsid w:val="00C52509"/>
    <w:rsid w:val="00C53F37"/>
    <w:rsid w:val="00C54291"/>
    <w:rsid w:val="00C54B1D"/>
    <w:rsid w:val="00C54ED3"/>
    <w:rsid w:val="00C5721A"/>
    <w:rsid w:val="00C6041A"/>
    <w:rsid w:val="00C61FD8"/>
    <w:rsid w:val="00C66166"/>
    <w:rsid w:val="00C67CCC"/>
    <w:rsid w:val="00C713BB"/>
    <w:rsid w:val="00C72B01"/>
    <w:rsid w:val="00C742BC"/>
    <w:rsid w:val="00C743C7"/>
    <w:rsid w:val="00C752B3"/>
    <w:rsid w:val="00C75AB6"/>
    <w:rsid w:val="00C7628A"/>
    <w:rsid w:val="00C768F8"/>
    <w:rsid w:val="00C769F6"/>
    <w:rsid w:val="00C772E9"/>
    <w:rsid w:val="00C774E9"/>
    <w:rsid w:val="00C80245"/>
    <w:rsid w:val="00C80C0F"/>
    <w:rsid w:val="00C81200"/>
    <w:rsid w:val="00C816B4"/>
    <w:rsid w:val="00C82617"/>
    <w:rsid w:val="00C82BBB"/>
    <w:rsid w:val="00C833EC"/>
    <w:rsid w:val="00C84DA7"/>
    <w:rsid w:val="00C850E8"/>
    <w:rsid w:val="00C87730"/>
    <w:rsid w:val="00C9006B"/>
    <w:rsid w:val="00C921D1"/>
    <w:rsid w:val="00C93627"/>
    <w:rsid w:val="00C93C04"/>
    <w:rsid w:val="00C94C53"/>
    <w:rsid w:val="00C94DCF"/>
    <w:rsid w:val="00C95539"/>
    <w:rsid w:val="00CA1201"/>
    <w:rsid w:val="00CA2B06"/>
    <w:rsid w:val="00CA54BB"/>
    <w:rsid w:val="00CA5623"/>
    <w:rsid w:val="00CA5A98"/>
    <w:rsid w:val="00CA5AD2"/>
    <w:rsid w:val="00CA74F9"/>
    <w:rsid w:val="00CA7AF4"/>
    <w:rsid w:val="00CA7C63"/>
    <w:rsid w:val="00CB044B"/>
    <w:rsid w:val="00CB36AD"/>
    <w:rsid w:val="00CB3DBD"/>
    <w:rsid w:val="00CB3FC2"/>
    <w:rsid w:val="00CB4206"/>
    <w:rsid w:val="00CB435F"/>
    <w:rsid w:val="00CB43DE"/>
    <w:rsid w:val="00CB48CA"/>
    <w:rsid w:val="00CB58BD"/>
    <w:rsid w:val="00CB63E0"/>
    <w:rsid w:val="00CB6FBB"/>
    <w:rsid w:val="00CB750F"/>
    <w:rsid w:val="00CB796B"/>
    <w:rsid w:val="00CB7981"/>
    <w:rsid w:val="00CB7D17"/>
    <w:rsid w:val="00CB7EFF"/>
    <w:rsid w:val="00CC0812"/>
    <w:rsid w:val="00CC0825"/>
    <w:rsid w:val="00CC0F87"/>
    <w:rsid w:val="00CC3DBC"/>
    <w:rsid w:val="00CC4A91"/>
    <w:rsid w:val="00CC4FC3"/>
    <w:rsid w:val="00CC5209"/>
    <w:rsid w:val="00CC6643"/>
    <w:rsid w:val="00CD0439"/>
    <w:rsid w:val="00CD0512"/>
    <w:rsid w:val="00CD2946"/>
    <w:rsid w:val="00CD2C28"/>
    <w:rsid w:val="00CD44BE"/>
    <w:rsid w:val="00CD4643"/>
    <w:rsid w:val="00CD576A"/>
    <w:rsid w:val="00CD57DA"/>
    <w:rsid w:val="00CD5AB7"/>
    <w:rsid w:val="00CD6374"/>
    <w:rsid w:val="00CE1521"/>
    <w:rsid w:val="00CE3B3D"/>
    <w:rsid w:val="00CE4789"/>
    <w:rsid w:val="00CE4937"/>
    <w:rsid w:val="00CE613E"/>
    <w:rsid w:val="00CE7B5A"/>
    <w:rsid w:val="00CE7E50"/>
    <w:rsid w:val="00CF08FB"/>
    <w:rsid w:val="00CF142A"/>
    <w:rsid w:val="00CF2B2C"/>
    <w:rsid w:val="00CF2D39"/>
    <w:rsid w:val="00CF2F79"/>
    <w:rsid w:val="00D000B4"/>
    <w:rsid w:val="00D01803"/>
    <w:rsid w:val="00D043EF"/>
    <w:rsid w:val="00D04A82"/>
    <w:rsid w:val="00D05171"/>
    <w:rsid w:val="00D06F75"/>
    <w:rsid w:val="00D10FC8"/>
    <w:rsid w:val="00D127AD"/>
    <w:rsid w:val="00D13227"/>
    <w:rsid w:val="00D15933"/>
    <w:rsid w:val="00D16110"/>
    <w:rsid w:val="00D20335"/>
    <w:rsid w:val="00D20611"/>
    <w:rsid w:val="00D211C6"/>
    <w:rsid w:val="00D21D43"/>
    <w:rsid w:val="00D21F77"/>
    <w:rsid w:val="00D222F4"/>
    <w:rsid w:val="00D22879"/>
    <w:rsid w:val="00D22DC9"/>
    <w:rsid w:val="00D23302"/>
    <w:rsid w:val="00D233B4"/>
    <w:rsid w:val="00D2413C"/>
    <w:rsid w:val="00D25D7D"/>
    <w:rsid w:val="00D26A4A"/>
    <w:rsid w:val="00D26C28"/>
    <w:rsid w:val="00D2708E"/>
    <w:rsid w:val="00D27984"/>
    <w:rsid w:val="00D27B13"/>
    <w:rsid w:val="00D27F10"/>
    <w:rsid w:val="00D3005B"/>
    <w:rsid w:val="00D31B35"/>
    <w:rsid w:val="00D3244B"/>
    <w:rsid w:val="00D327B9"/>
    <w:rsid w:val="00D32874"/>
    <w:rsid w:val="00D33B92"/>
    <w:rsid w:val="00D37959"/>
    <w:rsid w:val="00D40897"/>
    <w:rsid w:val="00D42DF6"/>
    <w:rsid w:val="00D45E60"/>
    <w:rsid w:val="00D47735"/>
    <w:rsid w:val="00D4797C"/>
    <w:rsid w:val="00D47C5D"/>
    <w:rsid w:val="00D5004D"/>
    <w:rsid w:val="00D50AE1"/>
    <w:rsid w:val="00D53167"/>
    <w:rsid w:val="00D5358C"/>
    <w:rsid w:val="00D537C7"/>
    <w:rsid w:val="00D54B8B"/>
    <w:rsid w:val="00D5575A"/>
    <w:rsid w:val="00D5752F"/>
    <w:rsid w:val="00D605DE"/>
    <w:rsid w:val="00D60E83"/>
    <w:rsid w:val="00D61365"/>
    <w:rsid w:val="00D6243E"/>
    <w:rsid w:val="00D625F4"/>
    <w:rsid w:val="00D62701"/>
    <w:rsid w:val="00D62D80"/>
    <w:rsid w:val="00D62F44"/>
    <w:rsid w:val="00D63A76"/>
    <w:rsid w:val="00D65D63"/>
    <w:rsid w:val="00D66875"/>
    <w:rsid w:val="00D674A8"/>
    <w:rsid w:val="00D67986"/>
    <w:rsid w:val="00D67A30"/>
    <w:rsid w:val="00D70A32"/>
    <w:rsid w:val="00D71899"/>
    <w:rsid w:val="00D71F45"/>
    <w:rsid w:val="00D7340F"/>
    <w:rsid w:val="00D73ED4"/>
    <w:rsid w:val="00D75748"/>
    <w:rsid w:val="00D770C8"/>
    <w:rsid w:val="00D80012"/>
    <w:rsid w:val="00D809AA"/>
    <w:rsid w:val="00D81FEB"/>
    <w:rsid w:val="00D8338E"/>
    <w:rsid w:val="00D843B2"/>
    <w:rsid w:val="00D86409"/>
    <w:rsid w:val="00D864A0"/>
    <w:rsid w:val="00D86DC5"/>
    <w:rsid w:val="00D872A7"/>
    <w:rsid w:val="00D93322"/>
    <w:rsid w:val="00D93A7C"/>
    <w:rsid w:val="00D950C8"/>
    <w:rsid w:val="00D9616F"/>
    <w:rsid w:val="00D96972"/>
    <w:rsid w:val="00D96A34"/>
    <w:rsid w:val="00DA0255"/>
    <w:rsid w:val="00DA0807"/>
    <w:rsid w:val="00DA0F6A"/>
    <w:rsid w:val="00DA1120"/>
    <w:rsid w:val="00DA1BB4"/>
    <w:rsid w:val="00DA4CBB"/>
    <w:rsid w:val="00DA5D19"/>
    <w:rsid w:val="00DA6029"/>
    <w:rsid w:val="00DB0E37"/>
    <w:rsid w:val="00DB45CB"/>
    <w:rsid w:val="00DB51FA"/>
    <w:rsid w:val="00DB54DD"/>
    <w:rsid w:val="00DB5AD0"/>
    <w:rsid w:val="00DB794C"/>
    <w:rsid w:val="00DB7CB6"/>
    <w:rsid w:val="00DC0A06"/>
    <w:rsid w:val="00DC0EEA"/>
    <w:rsid w:val="00DC3408"/>
    <w:rsid w:val="00DC4905"/>
    <w:rsid w:val="00DC4B3B"/>
    <w:rsid w:val="00DC4C65"/>
    <w:rsid w:val="00DC4C98"/>
    <w:rsid w:val="00DC54DD"/>
    <w:rsid w:val="00DC5CD5"/>
    <w:rsid w:val="00DD4EFB"/>
    <w:rsid w:val="00DD517F"/>
    <w:rsid w:val="00DD5A63"/>
    <w:rsid w:val="00DD7AA3"/>
    <w:rsid w:val="00DE0780"/>
    <w:rsid w:val="00DE14A0"/>
    <w:rsid w:val="00DE22FD"/>
    <w:rsid w:val="00DE3328"/>
    <w:rsid w:val="00DE4E65"/>
    <w:rsid w:val="00DE5AB1"/>
    <w:rsid w:val="00DE7B94"/>
    <w:rsid w:val="00DF0463"/>
    <w:rsid w:val="00DF0EE5"/>
    <w:rsid w:val="00DF13BB"/>
    <w:rsid w:val="00DF1B43"/>
    <w:rsid w:val="00DF1C45"/>
    <w:rsid w:val="00DF2A17"/>
    <w:rsid w:val="00DF3184"/>
    <w:rsid w:val="00DF36C7"/>
    <w:rsid w:val="00DF3B72"/>
    <w:rsid w:val="00DF48B3"/>
    <w:rsid w:val="00DF51AB"/>
    <w:rsid w:val="00DF5BCF"/>
    <w:rsid w:val="00DF637B"/>
    <w:rsid w:val="00DF6674"/>
    <w:rsid w:val="00E00F6D"/>
    <w:rsid w:val="00E00FC7"/>
    <w:rsid w:val="00E018F5"/>
    <w:rsid w:val="00E01EAF"/>
    <w:rsid w:val="00E021B3"/>
    <w:rsid w:val="00E03364"/>
    <w:rsid w:val="00E049D3"/>
    <w:rsid w:val="00E04F5E"/>
    <w:rsid w:val="00E06422"/>
    <w:rsid w:val="00E1053D"/>
    <w:rsid w:val="00E105B4"/>
    <w:rsid w:val="00E10F46"/>
    <w:rsid w:val="00E139CF"/>
    <w:rsid w:val="00E147AF"/>
    <w:rsid w:val="00E152C9"/>
    <w:rsid w:val="00E168AB"/>
    <w:rsid w:val="00E16D27"/>
    <w:rsid w:val="00E16E94"/>
    <w:rsid w:val="00E207CA"/>
    <w:rsid w:val="00E2254F"/>
    <w:rsid w:val="00E2303C"/>
    <w:rsid w:val="00E23B41"/>
    <w:rsid w:val="00E25A61"/>
    <w:rsid w:val="00E26329"/>
    <w:rsid w:val="00E26C2B"/>
    <w:rsid w:val="00E27259"/>
    <w:rsid w:val="00E27A7D"/>
    <w:rsid w:val="00E27B45"/>
    <w:rsid w:val="00E27FF5"/>
    <w:rsid w:val="00E30FC1"/>
    <w:rsid w:val="00E30FF7"/>
    <w:rsid w:val="00E32B7A"/>
    <w:rsid w:val="00E32B86"/>
    <w:rsid w:val="00E344D4"/>
    <w:rsid w:val="00E34E04"/>
    <w:rsid w:val="00E35AA0"/>
    <w:rsid w:val="00E375D2"/>
    <w:rsid w:val="00E37B1C"/>
    <w:rsid w:val="00E41382"/>
    <w:rsid w:val="00E42B5D"/>
    <w:rsid w:val="00E42D85"/>
    <w:rsid w:val="00E4533D"/>
    <w:rsid w:val="00E45F9D"/>
    <w:rsid w:val="00E4677D"/>
    <w:rsid w:val="00E50482"/>
    <w:rsid w:val="00E50DA2"/>
    <w:rsid w:val="00E514CA"/>
    <w:rsid w:val="00E52AF5"/>
    <w:rsid w:val="00E5404A"/>
    <w:rsid w:val="00E540CC"/>
    <w:rsid w:val="00E548A1"/>
    <w:rsid w:val="00E54BF8"/>
    <w:rsid w:val="00E54CBE"/>
    <w:rsid w:val="00E54F66"/>
    <w:rsid w:val="00E55023"/>
    <w:rsid w:val="00E558AB"/>
    <w:rsid w:val="00E55F14"/>
    <w:rsid w:val="00E56344"/>
    <w:rsid w:val="00E57601"/>
    <w:rsid w:val="00E577CD"/>
    <w:rsid w:val="00E60975"/>
    <w:rsid w:val="00E6282B"/>
    <w:rsid w:val="00E64F82"/>
    <w:rsid w:val="00E65F81"/>
    <w:rsid w:val="00E66227"/>
    <w:rsid w:val="00E66330"/>
    <w:rsid w:val="00E7260E"/>
    <w:rsid w:val="00E72BE7"/>
    <w:rsid w:val="00E73B10"/>
    <w:rsid w:val="00E742BD"/>
    <w:rsid w:val="00E74A55"/>
    <w:rsid w:val="00E74FB3"/>
    <w:rsid w:val="00E7707E"/>
    <w:rsid w:val="00E77469"/>
    <w:rsid w:val="00E81528"/>
    <w:rsid w:val="00E8186C"/>
    <w:rsid w:val="00E83346"/>
    <w:rsid w:val="00E83DB4"/>
    <w:rsid w:val="00E84F06"/>
    <w:rsid w:val="00E854EF"/>
    <w:rsid w:val="00E85946"/>
    <w:rsid w:val="00E85B4A"/>
    <w:rsid w:val="00E87390"/>
    <w:rsid w:val="00E87D80"/>
    <w:rsid w:val="00E90654"/>
    <w:rsid w:val="00E90C61"/>
    <w:rsid w:val="00E91DC9"/>
    <w:rsid w:val="00E92301"/>
    <w:rsid w:val="00E92380"/>
    <w:rsid w:val="00E92540"/>
    <w:rsid w:val="00E92A5E"/>
    <w:rsid w:val="00E92A5F"/>
    <w:rsid w:val="00E93471"/>
    <w:rsid w:val="00E938A8"/>
    <w:rsid w:val="00E94FD9"/>
    <w:rsid w:val="00E96890"/>
    <w:rsid w:val="00E97574"/>
    <w:rsid w:val="00E9782E"/>
    <w:rsid w:val="00E97A75"/>
    <w:rsid w:val="00EA29C7"/>
    <w:rsid w:val="00EA40F0"/>
    <w:rsid w:val="00EA4C28"/>
    <w:rsid w:val="00EA502A"/>
    <w:rsid w:val="00EA5664"/>
    <w:rsid w:val="00EA60B8"/>
    <w:rsid w:val="00EB4333"/>
    <w:rsid w:val="00EB4791"/>
    <w:rsid w:val="00EB5528"/>
    <w:rsid w:val="00EB625F"/>
    <w:rsid w:val="00EB62E7"/>
    <w:rsid w:val="00EB651C"/>
    <w:rsid w:val="00EB738D"/>
    <w:rsid w:val="00EB7BEE"/>
    <w:rsid w:val="00EB7D36"/>
    <w:rsid w:val="00EC1088"/>
    <w:rsid w:val="00EC14E5"/>
    <w:rsid w:val="00EC286A"/>
    <w:rsid w:val="00EC2903"/>
    <w:rsid w:val="00EC2993"/>
    <w:rsid w:val="00EC4E16"/>
    <w:rsid w:val="00EC5AAA"/>
    <w:rsid w:val="00EC5D6C"/>
    <w:rsid w:val="00EC6F50"/>
    <w:rsid w:val="00EC74AF"/>
    <w:rsid w:val="00ED0A5A"/>
    <w:rsid w:val="00ED102F"/>
    <w:rsid w:val="00ED1071"/>
    <w:rsid w:val="00ED10F3"/>
    <w:rsid w:val="00ED1A6C"/>
    <w:rsid w:val="00ED315A"/>
    <w:rsid w:val="00ED45CB"/>
    <w:rsid w:val="00ED527A"/>
    <w:rsid w:val="00ED564F"/>
    <w:rsid w:val="00ED6599"/>
    <w:rsid w:val="00ED68D4"/>
    <w:rsid w:val="00ED6C0C"/>
    <w:rsid w:val="00ED6C3C"/>
    <w:rsid w:val="00ED7808"/>
    <w:rsid w:val="00EE29F0"/>
    <w:rsid w:val="00EE46A1"/>
    <w:rsid w:val="00EE63D2"/>
    <w:rsid w:val="00EF035E"/>
    <w:rsid w:val="00EF3254"/>
    <w:rsid w:val="00EF4414"/>
    <w:rsid w:val="00EF5347"/>
    <w:rsid w:val="00EF654A"/>
    <w:rsid w:val="00EF769B"/>
    <w:rsid w:val="00EF7CBA"/>
    <w:rsid w:val="00F005B4"/>
    <w:rsid w:val="00F009B8"/>
    <w:rsid w:val="00F010A9"/>
    <w:rsid w:val="00F0138A"/>
    <w:rsid w:val="00F01C1F"/>
    <w:rsid w:val="00F028AB"/>
    <w:rsid w:val="00F02E23"/>
    <w:rsid w:val="00F03612"/>
    <w:rsid w:val="00F04B38"/>
    <w:rsid w:val="00F04F9B"/>
    <w:rsid w:val="00F06064"/>
    <w:rsid w:val="00F0625B"/>
    <w:rsid w:val="00F06D15"/>
    <w:rsid w:val="00F072F1"/>
    <w:rsid w:val="00F10126"/>
    <w:rsid w:val="00F1100E"/>
    <w:rsid w:val="00F11FD7"/>
    <w:rsid w:val="00F14961"/>
    <w:rsid w:val="00F149B8"/>
    <w:rsid w:val="00F15102"/>
    <w:rsid w:val="00F15484"/>
    <w:rsid w:val="00F15D68"/>
    <w:rsid w:val="00F20D54"/>
    <w:rsid w:val="00F21361"/>
    <w:rsid w:val="00F213AB"/>
    <w:rsid w:val="00F22B47"/>
    <w:rsid w:val="00F22E68"/>
    <w:rsid w:val="00F26941"/>
    <w:rsid w:val="00F275AE"/>
    <w:rsid w:val="00F27EB9"/>
    <w:rsid w:val="00F27F84"/>
    <w:rsid w:val="00F30DD4"/>
    <w:rsid w:val="00F30E44"/>
    <w:rsid w:val="00F31D7D"/>
    <w:rsid w:val="00F34480"/>
    <w:rsid w:val="00F358CA"/>
    <w:rsid w:val="00F426AE"/>
    <w:rsid w:val="00F42B67"/>
    <w:rsid w:val="00F43084"/>
    <w:rsid w:val="00F43C9C"/>
    <w:rsid w:val="00F45121"/>
    <w:rsid w:val="00F47B2D"/>
    <w:rsid w:val="00F50258"/>
    <w:rsid w:val="00F52657"/>
    <w:rsid w:val="00F56F94"/>
    <w:rsid w:val="00F57243"/>
    <w:rsid w:val="00F57431"/>
    <w:rsid w:val="00F5759A"/>
    <w:rsid w:val="00F57DCE"/>
    <w:rsid w:val="00F61DCA"/>
    <w:rsid w:val="00F62651"/>
    <w:rsid w:val="00F62A38"/>
    <w:rsid w:val="00F647A3"/>
    <w:rsid w:val="00F66658"/>
    <w:rsid w:val="00F702CE"/>
    <w:rsid w:val="00F731FC"/>
    <w:rsid w:val="00F73830"/>
    <w:rsid w:val="00F73A98"/>
    <w:rsid w:val="00F73AD8"/>
    <w:rsid w:val="00F74207"/>
    <w:rsid w:val="00F748F0"/>
    <w:rsid w:val="00F76140"/>
    <w:rsid w:val="00F810BA"/>
    <w:rsid w:val="00F817CE"/>
    <w:rsid w:val="00F81BFA"/>
    <w:rsid w:val="00F81E0B"/>
    <w:rsid w:val="00F83196"/>
    <w:rsid w:val="00F83EB6"/>
    <w:rsid w:val="00F84982"/>
    <w:rsid w:val="00F8608E"/>
    <w:rsid w:val="00F86553"/>
    <w:rsid w:val="00F86D75"/>
    <w:rsid w:val="00F86DFF"/>
    <w:rsid w:val="00F87F81"/>
    <w:rsid w:val="00F91011"/>
    <w:rsid w:val="00F91460"/>
    <w:rsid w:val="00F914BD"/>
    <w:rsid w:val="00F921AE"/>
    <w:rsid w:val="00F943D6"/>
    <w:rsid w:val="00F9466F"/>
    <w:rsid w:val="00F95722"/>
    <w:rsid w:val="00F9651C"/>
    <w:rsid w:val="00F965FB"/>
    <w:rsid w:val="00F96A3F"/>
    <w:rsid w:val="00F96C44"/>
    <w:rsid w:val="00FA0A51"/>
    <w:rsid w:val="00FA112B"/>
    <w:rsid w:val="00FA1370"/>
    <w:rsid w:val="00FA1BEC"/>
    <w:rsid w:val="00FA27DE"/>
    <w:rsid w:val="00FA2A80"/>
    <w:rsid w:val="00FA2CA7"/>
    <w:rsid w:val="00FA3FDC"/>
    <w:rsid w:val="00FA49FA"/>
    <w:rsid w:val="00FA6351"/>
    <w:rsid w:val="00FA6531"/>
    <w:rsid w:val="00FA7D78"/>
    <w:rsid w:val="00FB03BD"/>
    <w:rsid w:val="00FB1352"/>
    <w:rsid w:val="00FB2CF0"/>
    <w:rsid w:val="00FB55EE"/>
    <w:rsid w:val="00FB7D8F"/>
    <w:rsid w:val="00FC00CC"/>
    <w:rsid w:val="00FC01F5"/>
    <w:rsid w:val="00FC05E1"/>
    <w:rsid w:val="00FC0823"/>
    <w:rsid w:val="00FC08E7"/>
    <w:rsid w:val="00FC0BB7"/>
    <w:rsid w:val="00FC0D4C"/>
    <w:rsid w:val="00FC29E5"/>
    <w:rsid w:val="00FC2E76"/>
    <w:rsid w:val="00FC31CE"/>
    <w:rsid w:val="00FC3D4A"/>
    <w:rsid w:val="00FC411B"/>
    <w:rsid w:val="00FC5467"/>
    <w:rsid w:val="00FC5AC0"/>
    <w:rsid w:val="00FC5E00"/>
    <w:rsid w:val="00FC600B"/>
    <w:rsid w:val="00FC6213"/>
    <w:rsid w:val="00FC6DD1"/>
    <w:rsid w:val="00FC7EE2"/>
    <w:rsid w:val="00FD0184"/>
    <w:rsid w:val="00FD0B60"/>
    <w:rsid w:val="00FD257E"/>
    <w:rsid w:val="00FD2A3A"/>
    <w:rsid w:val="00FD34C7"/>
    <w:rsid w:val="00FD3D44"/>
    <w:rsid w:val="00FD4164"/>
    <w:rsid w:val="00FD56B2"/>
    <w:rsid w:val="00FD5CFE"/>
    <w:rsid w:val="00FD7F7F"/>
    <w:rsid w:val="00FE0BB9"/>
    <w:rsid w:val="00FE34DC"/>
    <w:rsid w:val="00FE5808"/>
    <w:rsid w:val="00FE5E16"/>
    <w:rsid w:val="00FE7101"/>
    <w:rsid w:val="00FE73A5"/>
    <w:rsid w:val="00FE7610"/>
    <w:rsid w:val="00FE77F1"/>
    <w:rsid w:val="00FE7A08"/>
    <w:rsid w:val="00FE7F3B"/>
    <w:rsid w:val="00FF21A4"/>
    <w:rsid w:val="00FF2849"/>
    <w:rsid w:val="00FF292F"/>
    <w:rsid w:val="00FF2DC9"/>
    <w:rsid w:val="00FF34C6"/>
    <w:rsid w:val="00FF374D"/>
    <w:rsid w:val="00FF4550"/>
    <w:rsid w:val="00FF5AE8"/>
    <w:rsid w:val="00FF6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C524"/>
  <w15:docId w15:val="{86E4CEE8-3C7D-437B-A4E0-246293D8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A4E"/>
    <w:pPr>
      <w:widowControl w:val="0"/>
      <w:ind w:firstLineChars="200" w:firstLine="200"/>
      <w:jc w:val="both"/>
    </w:pPr>
    <w:rPr>
      <w:rFonts w:eastAsia="微软雅黑"/>
      <w:sz w:val="18"/>
    </w:rPr>
  </w:style>
  <w:style w:type="paragraph" w:styleId="1">
    <w:name w:val="heading 1"/>
    <w:basedOn w:val="a"/>
    <w:next w:val="a"/>
    <w:link w:val="10"/>
    <w:uiPriority w:val="9"/>
    <w:qFormat/>
    <w:rsid w:val="0056454A"/>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56454A"/>
    <w:pPr>
      <w:keepNext/>
      <w:keepLines/>
      <w:numPr>
        <w:numId w:val="1"/>
      </w:numPr>
      <w:spacing w:before="260" w:after="260" w:line="416"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56454A"/>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rsid w:val="00ED102F"/>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0A"/>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A00D0A"/>
    <w:rPr>
      <w:sz w:val="18"/>
      <w:szCs w:val="18"/>
    </w:rPr>
  </w:style>
  <w:style w:type="paragraph" w:styleId="a5">
    <w:name w:val="footer"/>
    <w:basedOn w:val="a"/>
    <w:link w:val="a6"/>
    <w:uiPriority w:val="99"/>
    <w:unhideWhenUsed/>
    <w:rsid w:val="00A00D0A"/>
    <w:pPr>
      <w:tabs>
        <w:tab w:val="center" w:pos="4153"/>
        <w:tab w:val="right" w:pos="8306"/>
      </w:tabs>
      <w:snapToGrid w:val="0"/>
      <w:jc w:val="left"/>
    </w:pPr>
    <w:rPr>
      <w:szCs w:val="18"/>
    </w:rPr>
  </w:style>
  <w:style w:type="character" w:customStyle="1" w:styleId="a6">
    <w:name w:val="页脚 字符"/>
    <w:basedOn w:val="a0"/>
    <w:link w:val="a5"/>
    <w:uiPriority w:val="99"/>
    <w:rsid w:val="00A00D0A"/>
    <w:rPr>
      <w:sz w:val="18"/>
      <w:szCs w:val="18"/>
    </w:rPr>
  </w:style>
  <w:style w:type="paragraph" w:styleId="a7">
    <w:name w:val="List Paragraph"/>
    <w:basedOn w:val="a"/>
    <w:uiPriority w:val="34"/>
    <w:qFormat/>
    <w:rsid w:val="006874A0"/>
    <w:pPr>
      <w:ind w:firstLine="420"/>
    </w:pPr>
  </w:style>
  <w:style w:type="table" w:styleId="a8">
    <w:name w:val="Table Grid"/>
    <w:basedOn w:val="a1"/>
    <w:uiPriority w:val="39"/>
    <w:rsid w:val="00984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8F0FB3"/>
    <w:pPr>
      <w:ind w:leftChars="2500" w:left="100"/>
    </w:pPr>
  </w:style>
  <w:style w:type="character" w:customStyle="1" w:styleId="aa">
    <w:name w:val="日期 字符"/>
    <w:basedOn w:val="a0"/>
    <w:link w:val="a9"/>
    <w:uiPriority w:val="99"/>
    <w:semiHidden/>
    <w:rsid w:val="008F0FB3"/>
  </w:style>
  <w:style w:type="character" w:customStyle="1" w:styleId="10">
    <w:name w:val="标题 1 字符"/>
    <w:basedOn w:val="a0"/>
    <w:link w:val="1"/>
    <w:uiPriority w:val="9"/>
    <w:rsid w:val="0056454A"/>
    <w:rPr>
      <w:rFonts w:eastAsia="微软雅黑"/>
      <w:b/>
      <w:bCs/>
      <w:kern w:val="44"/>
      <w:szCs w:val="44"/>
    </w:rPr>
  </w:style>
  <w:style w:type="character" w:customStyle="1" w:styleId="20">
    <w:name w:val="标题 2 字符"/>
    <w:basedOn w:val="a0"/>
    <w:link w:val="2"/>
    <w:uiPriority w:val="9"/>
    <w:rsid w:val="0056454A"/>
    <w:rPr>
      <w:rFonts w:asciiTheme="majorHAnsi" w:eastAsia="微软雅黑" w:hAnsiTheme="majorHAnsi" w:cstheme="majorBidi"/>
      <w:b/>
      <w:bCs/>
      <w:szCs w:val="32"/>
    </w:rPr>
  </w:style>
  <w:style w:type="character" w:customStyle="1" w:styleId="30">
    <w:name w:val="标题 3 字符"/>
    <w:basedOn w:val="a0"/>
    <w:link w:val="3"/>
    <w:uiPriority w:val="9"/>
    <w:rsid w:val="0056454A"/>
    <w:rPr>
      <w:rFonts w:eastAsia="黑体"/>
      <w:b/>
      <w:bCs/>
      <w:szCs w:val="32"/>
    </w:rPr>
  </w:style>
  <w:style w:type="paragraph" w:styleId="ab">
    <w:name w:val="Balloon Text"/>
    <w:basedOn w:val="a"/>
    <w:link w:val="ac"/>
    <w:uiPriority w:val="99"/>
    <w:semiHidden/>
    <w:unhideWhenUsed/>
    <w:rsid w:val="008B21F3"/>
    <w:rPr>
      <w:szCs w:val="18"/>
    </w:rPr>
  </w:style>
  <w:style w:type="character" w:customStyle="1" w:styleId="ac">
    <w:name w:val="批注框文本 字符"/>
    <w:basedOn w:val="a0"/>
    <w:link w:val="ab"/>
    <w:uiPriority w:val="99"/>
    <w:semiHidden/>
    <w:rsid w:val="008B21F3"/>
    <w:rPr>
      <w:sz w:val="18"/>
      <w:szCs w:val="18"/>
    </w:rPr>
  </w:style>
  <w:style w:type="character" w:customStyle="1" w:styleId="40">
    <w:name w:val="标题 4 字符"/>
    <w:basedOn w:val="a0"/>
    <w:link w:val="4"/>
    <w:uiPriority w:val="9"/>
    <w:rsid w:val="00ED102F"/>
    <w:rPr>
      <w:rFonts w:asciiTheme="majorHAnsi" w:eastAsia="黑体" w:hAnsiTheme="majorHAnsi" w:cstheme="majorBidi"/>
      <w:b/>
      <w:bCs/>
      <w:szCs w:val="28"/>
    </w:rPr>
  </w:style>
  <w:style w:type="character" w:styleId="ad">
    <w:name w:val="Hyperlink"/>
    <w:basedOn w:val="a0"/>
    <w:uiPriority w:val="99"/>
    <w:unhideWhenUsed/>
    <w:rsid w:val="009B114B"/>
    <w:rPr>
      <w:color w:val="0563C1" w:themeColor="hyperlink"/>
      <w:u w:val="single"/>
    </w:rPr>
  </w:style>
  <w:style w:type="character" w:styleId="ae">
    <w:name w:val="FollowedHyperlink"/>
    <w:basedOn w:val="a0"/>
    <w:uiPriority w:val="99"/>
    <w:semiHidden/>
    <w:unhideWhenUsed/>
    <w:rsid w:val="009B114B"/>
    <w:rPr>
      <w:color w:val="954F72" w:themeColor="followedHyperlink"/>
      <w:u w:val="single"/>
    </w:rPr>
  </w:style>
  <w:style w:type="character" w:customStyle="1" w:styleId="apple-converted-space">
    <w:name w:val="apple-converted-space"/>
    <w:basedOn w:val="a0"/>
    <w:rsid w:val="002A775D"/>
  </w:style>
  <w:style w:type="character" w:styleId="af">
    <w:name w:val="annotation reference"/>
    <w:basedOn w:val="a0"/>
    <w:uiPriority w:val="99"/>
    <w:semiHidden/>
    <w:unhideWhenUsed/>
    <w:rsid w:val="00DA4CBB"/>
    <w:rPr>
      <w:sz w:val="21"/>
      <w:szCs w:val="21"/>
    </w:rPr>
  </w:style>
  <w:style w:type="paragraph" w:styleId="af0">
    <w:name w:val="annotation text"/>
    <w:basedOn w:val="a"/>
    <w:link w:val="af1"/>
    <w:uiPriority w:val="99"/>
    <w:unhideWhenUsed/>
    <w:rsid w:val="00DA4CBB"/>
    <w:pPr>
      <w:jc w:val="left"/>
    </w:pPr>
  </w:style>
  <w:style w:type="character" w:customStyle="1" w:styleId="af1">
    <w:name w:val="批注文字 字符"/>
    <w:basedOn w:val="a0"/>
    <w:link w:val="af0"/>
    <w:uiPriority w:val="99"/>
    <w:rsid w:val="00DA4CBB"/>
    <w:rPr>
      <w:rFonts w:eastAsia="微软雅黑"/>
      <w:sz w:val="18"/>
    </w:rPr>
  </w:style>
  <w:style w:type="paragraph" w:styleId="af2">
    <w:name w:val="annotation subject"/>
    <w:basedOn w:val="af0"/>
    <w:next w:val="af0"/>
    <w:link w:val="af3"/>
    <w:uiPriority w:val="99"/>
    <w:semiHidden/>
    <w:unhideWhenUsed/>
    <w:rsid w:val="00DA4CBB"/>
    <w:rPr>
      <w:b/>
      <w:bCs/>
    </w:rPr>
  </w:style>
  <w:style w:type="character" w:customStyle="1" w:styleId="af3">
    <w:name w:val="批注主题 字符"/>
    <w:basedOn w:val="af1"/>
    <w:link w:val="af2"/>
    <w:uiPriority w:val="99"/>
    <w:semiHidden/>
    <w:rsid w:val="00DA4CBB"/>
    <w:rPr>
      <w:rFonts w:eastAsia="微软雅黑"/>
      <w:b/>
      <w:bCs/>
      <w:sz w:val="18"/>
    </w:rPr>
  </w:style>
  <w:style w:type="paragraph" w:styleId="af4">
    <w:name w:val="Revision"/>
    <w:hidden/>
    <w:uiPriority w:val="99"/>
    <w:semiHidden/>
    <w:rsid w:val="00FC5467"/>
    <w:rPr>
      <w:rFonts w:eastAsia="微软雅黑"/>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38268">
      <w:bodyDiv w:val="1"/>
      <w:marLeft w:val="0"/>
      <w:marRight w:val="0"/>
      <w:marTop w:val="0"/>
      <w:marBottom w:val="0"/>
      <w:divBdr>
        <w:top w:val="none" w:sz="0" w:space="0" w:color="auto"/>
        <w:left w:val="none" w:sz="0" w:space="0" w:color="auto"/>
        <w:bottom w:val="none" w:sz="0" w:space="0" w:color="auto"/>
        <w:right w:val="none" w:sz="0" w:space="0" w:color="auto"/>
      </w:divBdr>
    </w:div>
    <w:div w:id="343243620">
      <w:bodyDiv w:val="1"/>
      <w:marLeft w:val="0"/>
      <w:marRight w:val="0"/>
      <w:marTop w:val="0"/>
      <w:marBottom w:val="0"/>
      <w:divBdr>
        <w:top w:val="none" w:sz="0" w:space="0" w:color="auto"/>
        <w:left w:val="none" w:sz="0" w:space="0" w:color="auto"/>
        <w:bottom w:val="none" w:sz="0" w:space="0" w:color="auto"/>
        <w:right w:val="none" w:sz="0" w:space="0" w:color="auto"/>
      </w:divBdr>
    </w:div>
    <w:div w:id="466747577">
      <w:bodyDiv w:val="1"/>
      <w:marLeft w:val="0"/>
      <w:marRight w:val="0"/>
      <w:marTop w:val="0"/>
      <w:marBottom w:val="0"/>
      <w:divBdr>
        <w:top w:val="none" w:sz="0" w:space="0" w:color="auto"/>
        <w:left w:val="none" w:sz="0" w:space="0" w:color="auto"/>
        <w:bottom w:val="none" w:sz="0" w:space="0" w:color="auto"/>
        <w:right w:val="none" w:sz="0" w:space="0" w:color="auto"/>
      </w:divBdr>
    </w:div>
    <w:div w:id="745155087">
      <w:bodyDiv w:val="1"/>
      <w:marLeft w:val="0"/>
      <w:marRight w:val="0"/>
      <w:marTop w:val="0"/>
      <w:marBottom w:val="0"/>
      <w:divBdr>
        <w:top w:val="none" w:sz="0" w:space="0" w:color="auto"/>
        <w:left w:val="none" w:sz="0" w:space="0" w:color="auto"/>
        <w:bottom w:val="none" w:sz="0" w:space="0" w:color="auto"/>
        <w:right w:val="none" w:sz="0" w:space="0" w:color="auto"/>
      </w:divBdr>
    </w:div>
    <w:div w:id="877813184">
      <w:bodyDiv w:val="1"/>
      <w:marLeft w:val="0"/>
      <w:marRight w:val="0"/>
      <w:marTop w:val="0"/>
      <w:marBottom w:val="0"/>
      <w:divBdr>
        <w:top w:val="none" w:sz="0" w:space="0" w:color="auto"/>
        <w:left w:val="none" w:sz="0" w:space="0" w:color="auto"/>
        <w:bottom w:val="none" w:sz="0" w:space="0" w:color="auto"/>
        <w:right w:val="none" w:sz="0" w:space="0" w:color="auto"/>
      </w:divBdr>
    </w:div>
    <w:div w:id="1030304597">
      <w:bodyDiv w:val="1"/>
      <w:marLeft w:val="0"/>
      <w:marRight w:val="0"/>
      <w:marTop w:val="0"/>
      <w:marBottom w:val="0"/>
      <w:divBdr>
        <w:top w:val="none" w:sz="0" w:space="0" w:color="auto"/>
        <w:left w:val="none" w:sz="0" w:space="0" w:color="auto"/>
        <w:bottom w:val="none" w:sz="0" w:space="0" w:color="auto"/>
        <w:right w:val="none" w:sz="0" w:space="0" w:color="auto"/>
      </w:divBdr>
    </w:div>
    <w:div w:id="1268195637">
      <w:bodyDiv w:val="1"/>
      <w:marLeft w:val="0"/>
      <w:marRight w:val="0"/>
      <w:marTop w:val="0"/>
      <w:marBottom w:val="0"/>
      <w:divBdr>
        <w:top w:val="none" w:sz="0" w:space="0" w:color="auto"/>
        <w:left w:val="none" w:sz="0" w:space="0" w:color="auto"/>
        <w:bottom w:val="none" w:sz="0" w:space="0" w:color="auto"/>
        <w:right w:val="none" w:sz="0" w:space="0" w:color="auto"/>
      </w:divBdr>
    </w:div>
    <w:div w:id="1391075086">
      <w:bodyDiv w:val="1"/>
      <w:marLeft w:val="0"/>
      <w:marRight w:val="0"/>
      <w:marTop w:val="0"/>
      <w:marBottom w:val="0"/>
      <w:divBdr>
        <w:top w:val="none" w:sz="0" w:space="0" w:color="auto"/>
        <w:left w:val="none" w:sz="0" w:space="0" w:color="auto"/>
        <w:bottom w:val="none" w:sz="0" w:space="0" w:color="auto"/>
        <w:right w:val="none" w:sz="0" w:space="0" w:color="auto"/>
      </w:divBdr>
    </w:div>
    <w:div w:id="1428387044">
      <w:bodyDiv w:val="1"/>
      <w:marLeft w:val="0"/>
      <w:marRight w:val="0"/>
      <w:marTop w:val="0"/>
      <w:marBottom w:val="0"/>
      <w:divBdr>
        <w:top w:val="none" w:sz="0" w:space="0" w:color="auto"/>
        <w:left w:val="none" w:sz="0" w:space="0" w:color="auto"/>
        <w:bottom w:val="none" w:sz="0" w:space="0" w:color="auto"/>
        <w:right w:val="none" w:sz="0" w:space="0" w:color="auto"/>
      </w:divBdr>
    </w:div>
    <w:div w:id="1437409386">
      <w:bodyDiv w:val="1"/>
      <w:marLeft w:val="0"/>
      <w:marRight w:val="0"/>
      <w:marTop w:val="0"/>
      <w:marBottom w:val="0"/>
      <w:divBdr>
        <w:top w:val="none" w:sz="0" w:space="0" w:color="auto"/>
        <w:left w:val="none" w:sz="0" w:space="0" w:color="auto"/>
        <w:bottom w:val="none" w:sz="0" w:space="0" w:color="auto"/>
        <w:right w:val="none" w:sz="0" w:space="0" w:color="auto"/>
      </w:divBdr>
    </w:div>
    <w:div w:id="1496729063">
      <w:bodyDiv w:val="1"/>
      <w:marLeft w:val="0"/>
      <w:marRight w:val="0"/>
      <w:marTop w:val="0"/>
      <w:marBottom w:val="0"/>
      <w:divBdr>
        <w:top w:val="none" w:sz="0" w:space="0" w:color="auto"/>
        <w:left w:val="none" w:sz="0" w:space="0" w:color="auto"/>
        <w:bottom w:val="none" w:sz="0" w:space="0" w:color="auto"/>
        <w:right w:val="none" w:sz="0" w:space="0" w:color="auto"/>
      </w:divBdr>
    </w:div>
    <w:div w:id="1902978293">
      <w:bodyDiv w:val="1"/>
      <w:marLeft w:val="0"/>
      <w:marRight w:val="0"/>
      <w:marTop w:val="0"/>
      <w:marBottom w:val="0"/>
      <w:divBdr>
        <w:top w:val="none" w:sz="0" w:space="0" w:color="auto"/>
        <w:left w:val="none" w:sz="0" w:space="0" w:color="auto"/>
        <w:bottom w:val="none" w:sz="0" w:space="0" w:color="auto"/>
        <w:right w:val="none" w:sz="0" w:space="0" w:color="auto"/>
      </w:divBdr>
    </w:div>
    <w:div w:id="20425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6FD06-AE09-4CBD-90FB-ECADD970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19</Pages>
  <Words>1156</Words>
  <Characters>6594</Characters>
  <Application>Microsoft Office Word</Application>
  <DocSecurity>0</DocSecurity>
  <Lines>54</Lines>
  <Paragraphs>15</Paragraphs>
  <ScaleCrop>false</ScaleCrop>
  <Company>航旅纵横</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张晶</dc:creator>
  <cp:keywords/>
  <dc:description/>
  <cp:lastModifiedBy>信美人寿相互保险社</cp:lastModifiedBy>
  <cp:revision>14</cp:revision>
  <dcterms:created xsi:type="dcterms:W3CDTF">2020-07-01T10:12:00Z</dcterms:created>
  <dcterms:modified xsi:type="dcterms:W3CDTF">2020-07-02T07:47:00Z</dcterms:modified>
</cp:coreProperties>
</file>