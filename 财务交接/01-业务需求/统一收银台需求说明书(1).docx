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ascii="微软雅黑" w:hAnsi="微软雅黑"/>
          <w:b/>
          <w:sz w:val="28"/>
          <w:lang w:eastAsia="zh-CN"/>
        </w:rPr>
      </w:pPr>
      <w:r>
        <w:rPr>
          <w:rFonts w:hint="eastAsia" w:ascii="微软雅黑" w:hAnsi="微软雅黑"/>
          <w:b/>
          <w:sz w:val="28"/>
          <w:lang w:eastAsia="zh-CN"/>
        </w:rPr>
        <w:t>统一收银台</w:t>
      </w:r>
    </w:p>
    <w:p>
      <w:pPr>
        <w:ind w:firstLine="0" w:firstLineChars="0"/>
        <w:jc w:val="center"/>
        <w:rPr>
          <w:rFonts w:ascii="微软雅黑" w:hAnsi="微软雅黑"/>
          <w:b/>
          <w:sz w:val="28"/>
        </w:rPr>
      </w:pPr>
      <w:r>
        <w:rPr>
          <w:rFonts w:hint="eastAsia" w:ascii="微软雅黑" w:hAnsi="微软雅黑"/>
          <w:b/>
          <w:sz w:val="28"/>
        </w:rPr>
        <w:t>产品需求说明书</w:t>
      </w:r>
    </w:p>
    <w:p>
      <w:pPr>
        <w:ind w:firstLine="360"/>
      </w:pPr>
    </w:p>
    <w:p>
      <w:pPr>
        <w:ind w:firstLine="360"/>
        <w:sectPr>
          <w:pgSz w:w="11906" w:h="16838"/>
          <w:pgMar w:top="1440" w:right="1800" w:bottom="1440" w:left="1800" w:header="851" w:footer="992" w:gutter="0"/>
          <w:cols w:space="425" w:num="1"/>
          <w:docGrid w:type="lines" w:linePitch="312" w:charSpace="0"/>
        </w:sectPr>
      </w:pPr>
    </w:p>
    <w:p>
      <w:pPr>
        <w:numPr>
          <w:ilvl w:val="0"/>
          <w:numId w:val="1"/>
        </w:numPr>
        <w:spacing w:line="480" w:lineRule="exact"/>
        <w:ind w:firstLine="420"/>
        <w:rPr>
          <w:rFonts w:ascii="微软雅黑" w:hAnsi="微软雅黑" w:cs="微软雅黑"/>
          <w:b/>
          <w:bCs/>
          <w:sz w:val="21"/>
          <w:szCs w:val="21"/>
        </w:rPr>
      </w:pPr>
      <w:r>
        <w:rPr>
          <w:rFonts w:hint="eastAsia" w:ascii="微软雅黑" w:hAnsi="微软雅黑" w:cs="微软雅黑"/>
          <w:b/>
          <w:bCs/>
          <w:sz w:val="21"/>
          <w:szCs w:val="21"/>
        </w:rPr>
        <w:t>背景和目标：</w:t>
      </w:r>
    </w:p>
    <w:p>
      <w:pPr>
        <w:spacing w:line="480" w:lineRule="exact"/>
        <w:ind w:firstLine="360"/>
        <w:rPr>
          <w:rFonts w:ascii="微软雅黑" w:hAnsi="微软雅黑" w:cs="微软雅黑"/>
          <w:szCs w:val="18"/>
        </w:rPr>
      </w:pPr>
      <w:r>
        <w:rPr>
          <w:rFonts w:hint="eastAsia" w:ascii="微软雅黑" w:hAnsi="微软雅黑" w:cs="微软雅黑"/>
          <w:b/>
          <w:bCs/>
          <w:szCs w:val="18"/>
          <w:lang w:eastAsia="zh-CN"/>
        </w:rPr>
        <w:t>需求背景：</w:t>
      </w:r>
      <w:r>
        <w:rPr>
          <w:rFonts w:hint="eastAsia" w:ascii="微软雅黑" w:hAnsi="微软雅黑" w:cs="微软雅黑"/>
          <w:szCs w:val="18"/>
        </w:rPr>
        <w:t>根据</w:t>
      </w:r>
      <w:r>
        <w:rPr>
          <w:rFonts w:hint="eastAsia" w:ascii="微软雅黑" w:hAnsi="微软雅黑" w:cs="微软雅黑"/>
          <w:szCs w:val="18"/>
          <w:lang w:eastAsia="zh-CN"/>
        </w:rPr>
        <w:t>人行第</w:t>
      </w:r>
      <w:r>
        <w:rPr>
          <w:rFonts w:hint="eastAsia" w:ascii="微软雅黑" w:hAnsi="微软雅黑" w:cs="微软雅黑"/>
          <w:szCs w:val="18"/>
          <w:lang w:val="en-US" w:eastAsia="zh-CN"/>
        </w:rPr>
        <w:t>248号文</w:t>
      </w:r>
      <w:r>
        <w:rPr>
          <w:rFonts w:hint="eastAsia" w:ascii="微软雅黑" w:hAnsi="微软雅黑" w:cs="微软雅黑"/>
          <w:szCs w:val="18"/>
        </w:rPr>
        <w:t>《人民银行关于规范代收业务通知》</w:t>
      </w:r>
      <w:r>
        <w:rPr>
          <w:rFonts w:hint="eastAsia" w:ascii="微软雅黑" w:hAnsi="微软雅黑" w:cs="微软雅黑"/>
          <w:szCs w:val="18"/>
          <w:lang w:eastAsia="zh-CN"/>
        </w:rPr>
        <w:t>的</w:t>
      </w:r>
      <w:r>
        <w:rPr>
          <w:rFonts w:hint="eastAsia" w:ascii="微软雅黑" w:hAnsi="微软雅黑" w:cs="微软雅黑"/>
          <w:szCs w:val="18"/>
          <w:lang w:val="en-US" w:eastAsia="zh-CN"/>
        </w:rPr>
        <w:t>相关要求</w:t>
      </w:r>
      <w:r>
        <w:rPr>
          <w:rFonts w:hint="eastAsia" w:ascii="微软雅黑" w:hAnsi="微软雅黑" w:cs="微软雅黑"/>
          <w:szCs w:val="18"/>
        </w:rPr>
        <w:t>，办理首笔代收业务时需取得付款人的授权，并在业务处理过程中逐笔确认代收业务协议约定事项以及收款人与付款人的授权状态。</w:t>
      </w:r>
    </w:p>
    <w:p>
      <w:pPr>
        <w:spacing w:line="480" w:lineRule="exact"/>
        <w:ind w:firstLine="360"/>
        <w:rPr>
          <w:rFonts w:hint="eastAsia" w:ascii="微软雅黑" w:hAnsi="微软雅黑" w:eastAsia="微软雅黑" w:cs="微软雅黑"/>
          <w:szCs w:val="18"/>
          <w:lang w:eastAsia="zh-CN"/>
        </w:rPr>
      </w:pPr>
      <w:r>
        <w:rPr>
          <w:rFonts w:hint="eastAsia" w:ascii="微软雅黑" w:hAnsi="微软雅黑" w:cs="微软雅黑"/>
          <w:b/>
          <w:bCs/>
          <w:szCs w:val="18"/>
          <w:lang w:eastAsia="zh-CN"/>
        </w:rPr>
        <w:t>目标：</w:t>
      </w:r>
      <w:r>
        <w:rPr>
          <w:rFonts w:hint="eastAsia" w:ascii="微软雅黑" w:hAnsi="微软雅黑" w:cs="微软雅黑"/>
          <w:b w:val="0"/>
          <w:bCs w:val="0"/>
          <w:szCs w:val="18"/>
          <w:lang w:eastAsia="zh-CN"/>
        </w:rPr>
        <w:t>根据</w:t>
      </w:r>
      <w:r>
        <w:rPr>
          <w:rFonts w:hint="eastAsia" w:ascii="微软雅黑" w:hAnsi="微软雅黑" w:cs="微软雅黑"/>
          <w:szCs w:val="18"/>
        </w:rPr>
        <w:t>以上通知，结合我社目前对接的支付渠道</w:t>
      </w:r>
      <w:r>
        <w:rPr>
          <w:rFonts w:hint="eastAsia" w:ascii="微软雅黑" w:hAnsi="微软雅黑" w:cs="微软雅黑"/>
          <w:szCs w:val="18"/>
          <w:lang w:eastAsia="zh-CN"/>
        </w:rPr>
        <w:t>及各类投保路径</w:t>
      </w:r>
      <w:r>
        <w:rPr>
          <w:rFonts w:hint="eastAsia" w:ascii="微软雅黑" w:hAnsi="微软雅黑" w:cs="微软雅黑"/>
          <w:szCs w:val="18"/>
        </w:rPr>
        <w:t>，</w:t>
      </w:r>
      <w:r>
        <w:rPr>
          <w:rFonts w:hint="eastAsia" w:ascii="微软雅黑" w:hAnsi="微软雅黑" w:cs="微软雅黑"/>
          <w:szCs w:val="18"/>
          <w:lang w:eastAsia="zh-CN"/>
        </w:rPr>
        <w:t>需整合统一的收银台页面，只要是我社收取保费或涉及收费类业务均调用统一的收银台页面。</w:t>
      </w:r>
    </w:p>
    <w:p>
      <w:pPr>
        <w:numPr>
          <w:ilvl w:val="0"/>
          <w:numId w:val="1"/>
        </w:numPr>
        <w:spacing w:line="480" w:lineRule="exact"/>
        <w:ind w:firstLine="420"/>
        <w:rPr>
          <w:rFonts w:ascii="微软雅黑" w:hAnsi="微软雅黑" w:cs="微软雅黑"/>
          <w:b/>
          <w:bCs/>
          <w:sz w:val="21"/>
          <w:szCs w:val="21"/>
        </w:rPr>
      </w:pPr>
      <w:r>
        <w:rPr>
          <w:rFonts w:hint="eastAsia" w:ascii="微软雅黑" w:hAnsi="微软雅黑" w:cs="微软雅黑"/>
          <w:b/>
          <w:bCs/>
          <w:sz w:val="21"/>
          <w:szCs w:val="21"/>
        </w:rPr>
        <w:t>需求内容：</w:t>
      </w:r>
    </w:p>
    <w:p>
      <w:pPr>
        <w:numPr>
          <w:ilvl w:val="0"/>
          <w:numId w:val="2"/>
        </w:numPr>
        <w:spacing w:line="480" w:lineRule="exact"/>
        <w:ind w:firstLine="360"/>
        <w:rPr>
          <w:rFonts w:ascii="微软雅黑" w:hAnsi="微软雅黑" w:cs="Times New Roman"/>
          <w:b/>
          <w:bCs/>
          <w:szCs w:val="18"/>
        </w:rPr>
      </w:pPr>
      <w:r>
        <w:rPr>
          <w:rFonts w:hint="eastAsia" w:ascii="微软雅黑" w:hAnsi="微软雅黑"/>
          <w:b/>
          <w:bCs/>
          <w:szCs w:val="18"/>
          <w:lang w:eastAsia="zh-CN"/>
        </w:rPr>
        <w:t>新契约投保支付环节均调用统一的收银台页面。</w:t>
      </w:r>
    </w:p>
    <w:p>
      <w:pPr>
        <w:spacing w:line="480" w:lineRule="exact"/>
        <w:ind w:firstLine="360"/>
        <w:rPr>
          <w:rFonts w:hint="eastAsia" w:ascii="微软雅黑" w:hAnsi="微软雅黑" w:cs="微软雅黑"/>
          <w:szCs w:val="18"/>
          <w:lang w:val="en-US" w:eastAsia="zh-CN"/>
        </w:rPr>
      </w:pPr>
      <w:r>
        <w:rPr>
          <w:rFonts w:hint="eastAsia" w:ascii="微软雅黑" w:hAnsi="微软雅黑" w:cs="微软雅黑"/>
          <w:szCs w:val="18"/>
          <w:lang w:eastAsia="zh-CN"/>
        </w:rPr>
        <w:t>通过自营</w:t>
      </w:r>
      <w:r>
        <w:rPr>
          <w:rFonts w:hint="eastAsia" w:ascii="微软雅黑" w:hAnsi="微软雅黑" w:cs="微软雅黑"/>
          <w:szCs w:val="18"/>
          <w:lang w:val="en-US" w:eastAsia="zh-CN"/>
        </w:rPr>
        <w:t>H5投保、经纪云、渠道以API方式对接、辅助投保等路径，无论是自营页面投保还是通过渠道页面投保，在支付环节均调用统一的收银台页面。</w:t>
      </w:r>
    </w:p>
    <w:p>
      <w:pPr>
        <w:numPr>
          <w:ilvl w:val="0"/>
          <w:numId w:val="2"/>
        </w:numPr>
        <w:spacing w:line="480" w:lineRule="exact"/>
        <w:ind w:firstLine="420"/>
        <w:rPr>
          <w:ins w:id="0" w:author="李京津" w:date="2021-04-26T18:13:05Z"/>
          <w:rFonts w:hint="default" w:ascii="微软雅黑" w:hAnsi="微软雅黑"/>
          <w:b/>
          <w:bCs/>
          <w:szCs w:val="18"/>
          <w:lang w:val="en-US" w:eastAsia="zh-CN"/>
        </w:rPr>
      </w:pPr>
      <w:r>
        <w:rPr>
          <w:rFonts w:hint="eastAsia" w:ascii="微软雅黑" w:hAnsi="微软雅黑"/>
          <w:b/>
          <w:bCs/>
          <w:szCs w:val="18"/>
          <w:lang w:val="en-US" w:eastAsia="zh-CN"/>
        </w:rPr>
        <w:t>收费类保全、主动续期（含续保）涉及支付页面的，也同上调用统一的收银台页面。</w:t>
      </w:r>
    </w:p>
    <w:p>
      <w:pPr>
        <w:numPr>
          <w:ilvl w:val="0"/>
          <w:numId w:val="2"/>
        </w:numPr>
        <w:spacing w:line="480" w:lineRule="exact"/>
        <w:ind w:firstLine="420"/>
        <w:rPr>
          <w:ins w:id="1" w:author="李京津" w:date="2021-04-27T09:40:10Z"/>
          <w:rFonts w:hint="default" w:ascii="微软雅黑" w:hAnsi="微软雅黑"/>
          <w:b/>
          <w:bCs/>
          <w:szCs w:val="18"/>
          <w:lang w:val="en-US" w:eastAsia="zh-CN"/>
        </w:rPr>
      </w:pPr>
      <w:ins w:id="2" w:author="李京津" w:date="2021-04-26T18:13:07Z">
        <w:r>
          <w:rPr>
            <w:rFonts w:hint="eastAsia" w:ascii="微软雅黑" w:hAnsi="微软雅黑"/>
            <w:b/>
            <w:bCs/>
            <w:szCs w:val="18"/>
            <w:lang w:val="en-US" w:eastAsia="zh-CN"/>
          </w:rPr>
          <w:t>线下</w:t>
        </w:r>
      </w:ins>
      <w:ins w:id="3" w:author="李京津" w:date="2021-04-26T18:13:08Z">
        <w:r>
          <w:rPr>
            <w:rFonts w:hint="eastAsia" w:ascii="微软雅黑" w:hAnsi="微软雅黑"/>
            <w:b/>
            <w:bCs/>
            <w:szCs w:val="18"/>
            <w:lang w:val="en-US" w:eastAsia="zh-CN"/>
          </w:rPr>
          <w:t>转账</w:t>
        </w:r>
      </w:ins>
      <w:ins w:id="4" w:author="李京津" w:date="2021-04-26T18:13:10Z">
        <w:r>
          <w:rPr>
            <w:rFonts w:hint="eastAsia" w:ascii="微软雅黑" w:hAnsi="微软雅黑"/>
            <w:b/>
            <w:bCs/>
            <w:szCs w:val="18"/>
            <w:lang w:val="en-US" w:eastAsia="zh-CN"/>
          </w:rPr>
          <w:t>部分</w:t>
        </w:r>
      </w:ins>
      <w:ins w:id="5" w:author="李京津" w:date="2021-04-26T18:13:11Z">
        <w:r>
          <w:rPr>
            <w:rFonts w:hint="eastAsia" w:ascii="微软雅黑" w:hAnsi="微软雅黑"/>
            <w:b/>
            <w:bCs/>
            <w:szCs w:val="18"/>
            <w:lang w:val="en-US" w:eastAsia="zh-CN"/>
          </w:rPr>
          <w:t>流程</w:t>
        </w:r>
      </w:ins>
      <w:ins w:id="6" w:author="李京津" w:date="2021-04-26T18:13:12Z">
        <w:r>
          <w:rPr>
            <w:rFonts w:hint="eastAsia" w:ascii="微软雅黑" w:hAnsi="微软雅黑"/>
            <w:b/>
            <w:bCs/>
            <w:szCs w:val="18"/>
            <w:lang w:val="en-US" w:eastAsia="zh-CN"/>
          </w:rPr>
          <w:t>同</w:t>
        </w:r>
      </w:ins>
      <w:ins w:id="7" w:author="李京津" w:date="2021-04-26T18:13:13Z">
        <w:r>
          <w:rPr>
            <w:rFonts w:hint="eastAsia" w:ascii="微软雅黑" w:hAnsi="微软雅黑"/>
            <w:b/>
            <w:bCs/>
            <w:szCs w:val="18"/>
            <w:lang w:val="en-US" w:eastAsia="zh-CN"/>
          </w:rPr>
          <w:t>经纪云</w:t>
        </w:r>
      </w:ins>
      <w:ins w:id="8" w:author="李京津" w:date="2021-04-27T09:24:46Z">
        <w:r>
          <w:rPr>
            <w:rFonts w:hint="eastAsia" w:ascii="微软雅黑" w:hAnsi="微软雅黑"/>
            <w:b/>
            <w:bCs/>
            <w:szCs w:val="18"/>
            <w:lang w:val="en-US" w:eastAsia="zh-CN"/>
          </w:rPr>
          <w:t>整体</w:t>
        </w:r>
      </w:ins>
      <w:ins w:id="9" w:author="李京津" w:date="2021-04-27T09:24:47Z">
        <w:r>
          <w:rPr>
            <w:rFonts w:hint="eastAsia" w:ascii="微软雅黑" w:hAnsi="微软雅黑"/>
            <w:b/>
            <w:bCs/>
            <w:szCs w:val="18"/>
            <w:lang w:val="en-US" w:eastAsia="zh-CN"/>
          </w:rPr>
          <w:t>项目需求</w:t>
        </w:r>
      </w:ins>
      <w:ins w:id="10" w:author="李京津" w:date="2021-04-26T18:13:16Z">
        <w:r>
          <w:rPr>
            <w:rFonts w:hint="eastAsia" w:ascii="微软雅黑" w:hAnsi="微软雅黑"/>
            <w:b/>
            <w:bCs/>
            <w:szCs w:val="18"/>
            <w:lang w:val="en-US" w:eastAsia="zh-CN"/>
          </w:rPr>
          <w:t>。</w:t>
        </w:r>
      </w:ins>
    </w:p>
    <w:p>
      <w:pPr>
        <w:numPr>
          <w:ilvl w:val="-1"/>
          <w:numId w:val="0"/>
        </w:numPr>
        <w:spacing w:line="240" w:lineRule="auto"/>
        <w:ind w:leftChars="0" w:firstLine="360" w:firstLineChars="200"/>
        <w:rPr>
          <w:ins w:id="11" w:author="李京津" w:date="2021-04-27T09:40:14Z"/>
          <w:rFonts w:hint="eastAsia"/>
          <w:lang w:val="en-US" w:eastAsia="zh-CN"/>
        </w:rPr>
      </w:pPr>
      <w:ins w:id="12" w:author="李京津" w:date="2021-04-27T09:40:14Z">
        <w:r>
          <w:rPr>
            <w:rFonts w:hint="eastAsia" w:ascii="微软雅黑" w:hAnsi="微软雅黑"/>
            <w:b w:val="0"/>
            <w:bCs w:val="0"/>
            <w:szCs w:val="18"/>
            <w:lang w:val="en-US" w:eastAsia="zh-CN"/>
          </w:rPr>
          <w:t>进入支付页面时，默认不展示“线下转账”按钮，当客户录入银行卡号后，若出现银行卡不支持（即</w:t>
        </w:r>
      </w:ins>
      <w:ins w:id="13" w:author="李京津" w:date="2021-04-27T09:51:51Z">
        <w:r>
          <w:rPr>
            <w:rFonts w:hint="eastAsia" w:ascii="微软雅黑" w:hAnsi="微软雅黑"/>
            <w:b w:val="0"/>
            <w:bCs w:val="0"/>
            <w:szCs w:val="18"/>
            <w:lang w:val="en-US" w:eastAsia="zh-CN"/>
          </w:rPr>
          <w:t>超出</w:t>
        </w:r>
      </w:ins>
      <w:ins w:id="14" w:author="李京津" w:date="2021-04-27T09:51:52Z">
        <w:r>
          <w:rPr>
            <w:rFonts w:hint="eastAsia" w:ascii="微软雅黑" w:hAnsi="微软雅黑"/>
            <w:b w:val="0"/>
            <w:bCs w:val="0"/>
            <w:szCs w:val="18"/>
            <w:lang w:val="en-US" w:eastAsia="zh-CN"/>
          </w:rPr>
          <w:t>限额</w:t>
        </w:r>
      </w:ins>
      <w:ins w:id="15" w:author="李京津" w:date="2021-04-27T09:51:53Z">
        <w:r>
          <w:rPr>
            <w:rFonts w:hint="eastAsia" w:ascii="微软雅黑" w:hAnsi="微软雅黑"/>
            <w:b w:val="0"/>
            <w:bCs w:val="0"/>
            <w:szCs w:val="18"/>
            <w:lang w:val="en-US" w:eastAsia="zh-CN"/>
          </w:rPr>
          <w:t>或</w:t>
        </w:r>
      </w:ins>
      <w:ins w:id="16" w:author="李京津" w:date="2021-04-27T09:40:14Z">
        <w:r>
          <w:rPr>
            <w:rFonts w:hint="eastAsia" w:ascii="微软雅黑" w:hAnsi="微软雅黑"/>
            <w:b w:val="0"/>
            <w:bCs w:val="0"/>
            <w:szCs w:val="18"/>
            <w:lang w:val="en-US" w:eastAsia="zh-CN"/>
          </w:rPr>
          <w:t>没在银行支持列表中），则展示“线下转账”按钮。</w:t>
        </w:r>
      </w:ins>
      <w:ins w:id="17" w:author="李京津" w:date="2021-04-27T09:40:14Z">
        <w:r>
          <w:rPr>
            <w:rFonts w:hint="eastAsia"/>
            <w:lang w:val="en-US" w:eastAsia="zh-CN"/>
          </w:rPr>
          <w:t>客户选择后提交，保单进入线下转账中的状态，并在页面上提示客户转账账户信息。</w:t>
        </w:r>
      </w:ins>
    </w:p>
    <w:p>
      <w:pPr>
        <w:numPr>
          <w:ilvl w:val="0"/>
          <w:numId w:val="2"/>
        </w:numPr>
        <w:spacing w:line="480" w:lineRule="exact"/>
        <w:ind w:leftChars="0" w:firstLine="420" w:firstLineChars="0"/>
        <w:rPr>
          <w:ins w:id="18" w:author="李京津" w:date="2021-04-27T09:46:20Z"/>
          <w:rFonts w:hint="default" w:ascii="微软雅黑" w:hAnsi="微软雅黑"/>
          <w:b/>
          <w:bCs/>
          <w:szCs w:val="18"/>
          <w:lang w:val="en-US" w:eastAsia="zh-CN"/>
        </w:rPr>
      </w:pPr>
      <w:ins w:id="19" w:author="李京津" w:date="2021-04-27T09:42:38Z">
        <w:r>
          <w:rPr>
            <w:rFonts w:hint="eastAsia" w:ascii="微软雅黑" w:hAnsi="微软雅黑"/>
            <w:b/>
            <w:bCs/>
            <w:szCs w:val="18"/>
            <w:lang w:val="en-US" w:eastAsia="zh-CN"/>
          </w:rPr>
          <w:t>银行</w:t>
        </w:r>
      </w:ins>
      <w:ins w:id="20" w:author="李京津" w:date="2021-04-27T09:42:44Z">
        <w:r>
          <w:rPr>
            <w:rFonts w:hint="eastAsia" w:ascii="微软雅黑" w:hAnsi="微软雅黑"/>
            <w:b/>
            <w:bCs/>
            <w:szCs w:val="18"/>
            <w:lang w:val="en-US" w:eastAsia="zh-CN"/>
          </w:rPr>
          <w:t>卡</w:t>
        </w:r>
      </w:ins>
      <w:ins w:id="21" w:author="李京津" w:date="2021-04-27T09:42:49Z">
        <w:r>
          <w:rPr>
            <w:rFonts w:hint="eastAsia" w:ascii="微软雅黑" w:hAnsi="微软雅黑"/>
            <w:b/>
            <w:bCs/>
            <w:szCs w:val="18"/>
            <w:lang w:val="en-US" w:eastAsia="zh-CN"/>
          </w:rPr>
          <w:t>鉴权</w:t>
        </w:r>
      </w:ins>
      <w:ins w:id="22" w:author="李京津" w:date="2021-04-27T09:42:50Z">
        <w:r>
          <w:rPr>
            <w:rFonts w:hint="eastAsia" w:ascii="微软雅黑" w:hAnsi="微软雅黑"/>
            <w:b/>
            <w:bCs/>
            <w:szCs w:val="18"/>
            <w:lang w:val="en-US" w:eastAsia="zh-CN"/>
          </w:rPr>
          <w:t>。</w:t>
        </w:r>
      </w:ins>
    </w:p>
    <w:p>
      <w:pPr>
        <w:numPr>
          <w:ilvl w:val="-1"/>
          <w:numId w:val="0"/>
        </w:numPr>
        <w:spacing w:line="240" w:lineRule="auto"/>
        <w:ind w:left="0" w:leftChars="0" w:firstLine="360" w:firstLineChars="200"/>
        <w:rPr>
          <w:ins w:id="23" w:author="李京津" w:date="2021-04-27T09:24:55Z"/>
          <w:rFonts w:hint="default" w:ascii="微软雅黑" w:hAnsi="微软雅黑"/>
          <w:b w:val="0"/>
          <w:bCs w:val="0"/>
          <w:szCs w:val="18"/>
          <w:lang w:val="en-US" w:eastAsia="zh-CN"/>
        </w:rPr>
      </w:pPr>
      <w:ins w:id="24" w:author="李京津" w:date="2021-04-27T09:46:38Z">
        <w:r>
          <w:rPr>
            <w:rFonts w:hint="eastAsia" w:ascii="微软雅黑" w:hAnsi="微软雅黑"/>
            <w:b w:val="0"/>
            <w:bCs w:val="0"/>
            <w:szCs w:val="18"/>
            <w:lang w:val="en-US" w:eastAsia="zh-CN"/>
          </w:rPr>
          <w:t>客户</w:t>
        </w:r>
      </w:ins>
      <w:ins w:id="25" w:author="李京津" w:date="2021-04-27T09:46:40Z">
        <w:r>
          <w:rPr>
            <w:rFonts w:hint="eastAsia" w:ascii="微软雅黑" w:hAnsi="微软雅黑"/>
            <w:b w:val="0"/>
            <w:bCs w:val="0"/>
            <w:szCs w:val="18"/>
            <w:lang w:val="en-US" w:eastAsia="zh-CN"/>
          </w:rPr>
          <w:t>在</w:t>
        </w:r>
      </w:ins>
      <w:ins w:id="26" w:author="李京津" w:date="2021-04-27T09:46:47Z">
        <w:r>
          <w:rPr>
            <w:rFonts w:hint="eastAsia" w:ascii="微软雅黑" w:hAnsi="微软雅黑"/>
            <w:b w:val="0"/>
            <w:bCs w:val="0"/>
            <w:szCs w:val="18"/>
            <w:lang w:val="en-US" w:eastAsia="zh-CN"/>
          </w:rPr>
          <w:t>支付</w:t>
        </w:r>
      </w:ins>
      <w:ins w:id="27" w:author="李京津" w:date="2021-04-27T09:46:48Z">
        <w:r>
          <w:rPr>
            <w:rFonts w:hint="eastAsia" w:ascii="微软雅黑" w:hAnsi="微软雅黑"/>
            <w:b w:val="0"/>
            <w:bCs w:val="0"/>
            <w:szCs w:val="18"/>
            <w:lang w:val="en-US" w:eastAsia="zh-CN"/>
          </w:rPr>
          <w:t>页面</w:t>
        </w:r>
      </w:ins>
      <w:ins w:id="28" w:author="李京津" w:date="2021-04-27T09:46:51Z">
        <w:r>
          <w:rPr>
            <w:rFonts w:hint="eastAsia" w:ascii="微软雅黑" w:hAnsi="微软雅黑"/>
            <w:b w:val="0"/>
            <w:bCs w:val="0"/>
            <w:szCs w:val="18"/>
            <w:lang w:val="en-US" w:eastAsia="zh-CN"/>
          </w:rPr>
          <w:t>录入</w:t>
        </w:r>
      </w:ins>
      <w:ins w:id="29" w:author="李京津" w:date="2021-04-27T09:51:09Z">
        <w:r>
          <w:rPr>
            <w:rFonts w:hint="eastAsia" w:ascii="微软雅黑" w:hAnsi="微软雅黑"/>
            <w:b w:val="0"/>
            <w:bCs w:val="0"/>
            <w:szCs w:val="18"/>
            <w:lang w:val="en-US" w:eastAsia="zh-CN"/>
          </w:rPr>
          <w:t>银行</w:t>
        </w:r>
      </w:ins>
      <w:ins w:id="30" w:author="李京津" w:date="2021-04-27T09:51:12Z">
        <w:r>
          <w:rPr>
            <w:rFonts w:hint="eastAsia" w:ascii="微软雅黑" w:hAnsi="微软雅黑"/>
            <w:b w:val="0"/>
            <w:bCs w:val="0"/>
            <w:szCs w:val="18"/>
            <w:lang w:val="en-US" w:eastAsia="zh-CN"/>
          </w:rPr>
          <w:t>卡号</w:t>
        </w:r>
      </w:ins>
      <w:ins w:id="31" w:author="李京津" w:date="2021-04-27T09:51:13Z">
        <w:r>
          <w:rPr>
            <w:rFonts w:hint="eastAsia" w:ascii="微软雅黑" w:hAnsi="微软雅黑"/>
            <w:b w:val="0"/>
            <w:bCs w:val="0"/>
            <w:szCs w:val="18"/>
            <w:lang w:val="en-US" w:eastAsia="zh-CN"/>
          </w:rPr>
          <w:t>后，</w:t>
        </w:r>
      </w:ins>
      <w:ins w:id="32" w:author="李京津" w:date="2021-04-27T09:51:16Z">
        <w:r>
          <w:rPr>
            <w:rFonts w:hint="eastAsia" w:ascii="微软雅黑" w:hAnsi="微软雅黑"/>
            <w:b w:val="0"/>
            <w:bCs w:val="0"/>
            <w:szCs w:val="18"/>
            <w:lang w:val="en-US" w:eastAsia="zh-CN"/>
          </w:rPr>
          <w:t>因</w:t>
        </w:r>
      </w:ins>
      <w:ins w:id="33" w:author="李京津" w:date="2021-04-27T09:52:25Z">
        <w:r>
          <w:rPr>
            <w:rFonts w:hint="eastAsia" w:ascii="微软雅黑" w:hAnsi="微软雅黑"/>
            <w:b w:val="0"/>
            <w:bCs w:val="0"/>
            <w:szCs w:val="18"/>
            <w:lang w:val="en-US" w:eastAsia="zh-CN"/>
          </w:rPr>
          <w:t>保费</w:t>
        </w:r>
      </w:ins>
      <w:ins w:id="34" w:author="李京津" w:date="2021-04-27T09:52:28Z">
        <w:r>
          <w:rPr>
            <w:rFonts w:hint="eastAsia" w:ascii="微软雅黑" w:hAnsi="微软雅黑"/>
            <w:b w:val="0"/>
            <w:bCs w:val="0"/>
            <w:szCs w:val="18"/>
            <w:lang w:val="en-US" w:eastAsia="zh-CN"/>
          </w:rPr>
          <w:t>超出</w:t>
        </w:r>
      </w:ins>
      <w:ins w:id="35" w:author="李京津" w:date="2021-04-27T09:52:32Z">
        <w:r>
          <w:rPr>
            <w:rFonts w:hint="eastAsia" w:ascii="微软雅黑" w:hAnsi="微软雅黑"/>
            <w:b w:val="0"/>
            <w:bCs w:val="0"/>
            <w:szCs w:val="18"/>
            <w:lang w:val="en-US" w:eastAsia="zh-CN"/>
          </w:rPr>
          <w:t>收款限额</w:t>
        </w:r>
      </w:ins>
      <w:ins w:id="36" w:author="李京津" w:date="2021-04-27T09:52:33Z">
        <w:r>
          <w:rPr>
            <w:rFonts w:hint="eastAsia" w:ascii="微软雅黑" w:hAnsi="微软雅黑"/>
            <w:b w:val="0"/>
            <w:bCs w:val="0"/>
            <w:szCs w:val="18"/>
            <w:lang w:val="en-US" w:eastAsia="zh-CN"/>
          </w:rPr>
          <w:t>、</w:t>
        </w:r>
      </w:ins>
      <w:ins w:id="37" w:author="李京津" w:date="2021-04-27T09:52:35Z">
        <w:r>
          <w:rPr>
            <w:rFonts w:hint="eastAsia" w:ascii="微软雅黑" w:hAnsi="微软雅黑"/>
            <w:b w:val="0"/>
            <w:bCs w:val="0"/>
            <w:szCs w:val="18"/>
            <w:lang w:val="en-US" w:eastAsia="zh-CN"/>
          </w:rPr>
          <w:t>银行卡</w:t>
        </w:r>
      </w:ins>
      <w:ins w:id="38" w:author="李京津" w:date="2021-04-27T09:52:37Z">
        <w:r>
          <w:rPr>
            <w:rFonts w:hint="eastAsia" w:ascii="微软雅黑" w:hAnsi="微软雅黑"/>
            <w:b w:val="0"/>
            <w:bCs w:val="0"/>
            <w:szCs w:val="18"/>
            <w:lang w:val="en-US" w:eastAsia="zh-CN"/>
          </w:rPr>
          <w:t>不支持</w:t>
        </w:r>
      </w:ins>
      <w:ins w:id="39" w:author="李京津" w:date="2021-04-27T09:52:38Z">
        <w:r>
          <w:rPr>
            <w:rFonts w:hint="eastAsia" w:ascii="微软雅黑" w:hAnsi="微软雅黑"/>
            <w:b w:val="0"/>
            <w:bCs w:val="0"/>
            <w:szCs w:val="18"/>
            <w:lang w:val="en-US" w:eastAsia="zh-CN"/>
          </w:rPr>
          <w:t>等</w:t>
        </w:r>
      </w:ins>
      <w:ins w:id="40" w:author="李京津" w:date="2021-04-27T09:52:39Z">
        <w:r>
          <w:rPr>
            <w:rFonts w:hint="eastAsia" w:ascii="微软雅黑" w:hAnsi="微软雅黑"/>
            <w:b w:val="0"/>
            <w:bCs w:val="0"/>
            <w:szCs w:val="18"/>
            <w:lang w:val="en-US" w:eastAsia="zh-CN"/>
          </w:rPr>
          <w:t>原因</w:t>
        </w:r>
      </w:ins>
      <w:ins w:id="41" w:author="李京津" w:date="2021-04-27T09:52:44Z">
        <w:r>
          <w:rPr>
            <w:rFonts w:hint="eastAsia" w:ascii="微软雅黑" w:hAnsi="微软雅黑"/>
            <w:b w:val="0"/>
            <w:bCs w:val="0"/>
            <w:szCs w:val="18"/>
            <w:lang w:val="en-US" w:eastAsia="zh-CN"/>
          </w:rPr>
          <w:t>选择了</w:t>
        </w:r>
      </w:ins>
      <w:ins w:id="42" w:author="李京津" w:date="2021-04-27T09:52:51Z">
        <w:r>
          <w:rPr>
            <w:rFonts w:hint="eastAsia" w:ascii="微软雅黑" w:hAnsi="微软雅黑"/>
            <w:b w:val="0"/>
            <w:bCs w:val="0"/>
            <w:szCs w:val="18"/>
            <w:lang w:val="en-US" w:eastAsia="zh-CN"/>
          </w:rPr>
          <w:t>线下</w:t>
        </w:r>
      </w:ins>
      <w:ins w:id="43" w:author="李京津" w:date="2021-04-27T09:52:53Z">
        <w:r>
          <w:rPr>
            <w:rFonts w:hint="eastAsia" w:ascii="微软雅黑" w:hAnsi="微软雅黑"/>
            <w:b w:val="0"/>
            <w:bCs w:val="0"/>
            <w:szCs w:val="18"/>
            <w:lang w:val="en-US" w:eastAsia="zh-CN"/>
          </w:rPr>
          <w:t>转账</w:t>
        </w:r>
      </w:ins>
      <w:ins w:id="44" w:author="李京津" w:date="2021-04-27T09:52:58Z">
        <w:r>
          <w:rPr>
            <w:rFonts w:hint="eastAsia" w:ascii="微软雅黑" w:hAnsi="微软雅黑"/>
            <w:b w:val="0"/>
            <w:bCs w:val="0"/>
            <w:szCs w:val="18"/>
            <w:lang w:val="en-US" w:eastAsia="zh-CN"/>
          </w:rPr>
          <w:t>，</w:t>
        </w:r>
      </w:ins>
      <w:ins w:id="45" w:author="李京津" w:date="2021-04-27T09:54:39Z">
        <w:r>
          <w:rPr>
            <w:rFonts w:hint="eastAsia" w:ascii="微软雅黑" w:hAnsi="微软雅黑"/>
            <w:b w:val="0"/>
            <w:bCs w:val="0"/>
            <w:szCs w:val="18"/>
            <w:lang w:val="en-US" w:eastAsia="zh-CN"/>
          </w:rPr>
          <w:t>但考虑</w:t>
        </w:r>
      </w:ins>
      <w:ins w:id="46" w:author="李京津" w:date="2021-04-27T09:55:11Z">
        <w:r>
          <w:rPr>
            <w:rFonts w:hint="eastAsia" w:ascii="微软雅黑" w:hAnsi="微软雅黑"/>
            <w:b w:val="0"/>
            <w:bCs w:val="0"/>
            <w:szCs w:val="18"/>
            <w:lang w:val="en-US" w:eastAsia="zh-CN"/>
          </w:rPr>
          <w:t>到</w:t>
        </w:r>
      </w:ins>
      <w:ins w:id="47" w:author="李京津" w:date="2021-04-27T10:02:06Z">
        <w:r>
          <w:rPr>
            <w:rFonts w:hint="eastAsia" w:ascii="微软雅黑" w:hAnsi="微软雅黑"/>
            <w:b w:val="0"/>
            <w:bCs w:val="0"/>
            <w:szCs w:val="18"/>
            <w:lang w:val="en-US" w:eastAsia="zh-CN"/>
          </w:rPr>
          <w:t>后续</w:t>
        </w:r>
      </w:ins>
      <w:ins w:id="48" w:author="李京津" w:date="2021-04-27T10:02:11Z">
        <w:r>
          <w:rPr>
            <w:rFonts w:hint="eastAsia" w:ascii="微软雅黑" w:hAnsi="微软雅黑"/>
            <w:b w:val="0"/>
            <w:bCs w:val="0"/>
            <w:szCs w:val="18"/>
            <w:lang w:val="en-US" w:eastAsia="zh-CN"/>
          </w:rPr>
          <w:t>续期、</w:t>
        </w:r>
      </w:ins>
      <w:ins w:id="49" w:author="李京津" w:date="2021-04-27T10:02:12Z">
        <w:r>
          <w:rPr>
            <w:rFonts w:hint="eastAsia" w:ascii="微软雅黑" w:hAnsi="微软雅黑"/>
            <w:b w:val="0"/>
            <w:bCs w:val="0"/>
            <w:szCs w:val="18"/>
            <w:lang w:val="en-US" w:eastAsia="zh-CN"/>
          </w:rPr>
          <w:t>保全</w:t>
        </w:r>
      </w:ins>
      <w:ins w:id="50" w:author="李京津" w:date="2021-04-27T10:07:08Z">
        <w:r>
          <w:rPr>
            <w:rFonts w:hint="eastAsia" w:ascii="微软雅黑" w:hAnsi="微软雅黑"/>
            <w:b w:val="0"/>
            <w:bCs w:val="0"/>
            <w:szCs w:val="18"/>
            <w:lang w:val="en-US" w:eastAsia="zh-CN"/>
          </w:rPr>
          <w:t>等</w:t>
        </w:r>
      </w:ins>
      <w:ins w:id="51" w:author="李京津" w:date="2021-04-27T10:02:13Z">
        <w:r>
          <w:rPr>
            <w:rFonts w:hint="eastAsia" w:ascii="微软雅黑" w:hAnsi="微软雅黑"/>
            <w:b w:val="0"/>
            <w:bCs w:val="0"/>
            <w:szCs w:val="18"/>
            <w:lang w:val="en-US" w:eastAsia="zh-CN"/>
          </w:rPr>
          <w:t>业务</w:t>
        </w:r>
      </w:ins>
      <w:ins w:id="52" w:author="李京津" w:date="2021-04-27T10:02:14Z">
        <w:r>
          <w:rPr>
            <w:rFonts w:hint="eastAsia" w:ascii="微软雅黑" w:hAnsi="微软雅黑"/>
            <w:b w:val="0"/>
            <w:bCs w:val="0"/>
            <w:szCs w:val="18"/>
            <w:lang w:val="en-US" w:eastAsia="zh-CN"/>
          </w:rPr>
          <w:t>可能</w:t>
        </w:r>
      </w:ins>
      <w:ins w:id="53" w:author="李京津" w:date="2021-04-27T10:02:16Z">
        <w:r>
          <w:rPr>
            <w:rFonts w:hint="eastAsia" w:ascii="微软雅黑" w:hAnsi="微软雅黑"/>
            <w:b w:val="0"/>
            <w:bCs w:val="0"/>
            <w:szCs w:val="18"/>
            <w:lang w:val="en-US" w:eastAsia="zh-CN"/>
          </w:rPr>
          <w:t>会</w:t>
        </w:r>
      </w:ins>
      <w:ins w:id="54" w:author="李京津" w:date="2021-04-27T10:02:17Z">
        <w:r>
          <w:rPr>
            <w:rFonts w:hint="eastAsia" w:ascii="微软雅黑" w:hAnsi="微软雅黑"/>
            <w:b w:val="0"/>
            <w:bCs w:val="0"/>
            <w:szCs w:val="18"/>
            <w:lang w:val="en-US" w:eastAsia="zh-CN"/>
          </w:rPr>
          <w:t>使用</w:t>
        </w:r>
      </w:ins>
      <w:ins w:id="55" w:author="李京津" w:date="2021-04-27T10:02:19Z">
        <w:r>
          <w:rPr>
            <w:rFonts w:hint="eastAsia" w:ascii="微软雅黑" w:hAnsi="微软雅黑"/>
            <w:b w:val="0"/>
            <w:bCs w:val="0"/>
            <w:szCs w:val="18"/>
            <w:lang w:val="en-US" w:eastAsia="zh-CN"/>
          </w:rPr>
          <w:t>线上</w:t>
        </w:r>
      </w:ins>
      <w:ins w:id="56" w:author="李京津" w:date="2021-04-27T10:02:20Z">
        <w:r>
          <w:rPr>
            <w:rFonts w:hint="eastAsia" w:ascii="微软雅黑" w:hAnsi="微软雅黑"/>
            <w:b w:val="0"/>
            <w:bCs w:val="0"/>
            <w:szCs w:val="18"/>
            <w:lang w:val="en-US" w:eastAsia="zh-CN"/>
          </w:rPr>
          <w:t>扣费的</w:t>
        </w:r>
      </w:ins>
      <w:ins w:id="57" w:author="李京津" w:date="2021-04-27T10:02:21Z">
        <w:r>
          <w:rPr>
            <w:rFonts w:hint="eastAsia" w:ascii="微软雅黑" w:hAnsi="微软雅黑"/>
            <w:b w:val="0"/>
            <w:bCs w:val="0"/>
            <w:szCs w:val="18"/>
            <w:lang w:val="en-US" w:eastAsia="zh-CN"/>
          </w:rPr>
          <w:t>模式</w:t>
        </w:r>
      </w:ins>
      <w:ins w:id="58" w:author="李京津" w:date="2021-04-27T10:07:17Z">
        <w:r>
          <w:rPr>
            <w:rFonts w:hint="eastAsia" w:ascii="微软雅黑" w:hAnsi="微软雅黑"/>
            <w:b w:val="0"/>
            <w:bCs w:val="0"/>
            <w:szCs w:val="18"/>
            <w:lang w:val="en-US" w:eastAsia="zh-CN"/>
          </w:rPr>
          <w:t>或</w:t>
        </w:r>
      </w:ins>
      <w:ins w:id="59" w:author="李京津" w:date="2021-04-27T10:07:18Z">
        <w:r>
          <w:rPr>
            <w:rFonts w:hint="eastAsia" w:ascii="微软雅黑" w:hAnsi="微软雅黑"/>
            <w:b w:val="0"/>
            <w:bCs w:val="0"/>
            <w:szCs w:val="18"/>
            <w:lang w:val="en-US" w:eastAsia="zh-CN"/>
          </w:rPr>
          <w:t>银行卡</w:t>
        </w:r>
      </w:ins>
      <w:ins w:id="60" w:author="李京津" w:date="2021-04-27T10:07:19Z">
        <w:r>
          <w:rPr>
            <w:rFonts w:hint="eastAsia" w:ascii="微软雅黑" w:hAnsi="微软雅黑"/>
            <w:b w:val="0"/>
            <w:bCs w:val="0"/>
            <w:szCs w:val="18"/>
            <w:lang w:val="en-US" w:eastAsia="zh-CN"/>
          </w:rPr>
          <w:t>信息</w:t>
        </w:r>
      </w:ins>
      <w:ins w:id="61" w:author="李京津" w:date="2021-04-27T10:02:22Z">
        <w:r>
          <w:rPr>
            <w:rFonts w:hint="eastAsia" w:ascii="微软雅黑" w:hAnsi="微软雅黑"/>
            <w:b w:val="0"/>
            <w:bCs w:val="0"/>
            <w:szCs w:val="18"/>
            <w:lang w:val="en-US" w:eastAsia="zh-CN"/>
          </w:rPr>
          <w:t>，</w:t>
        </w:r>
      </w:ins>
      <w:ins w:id="62" w:author="李京津" w:date="2021-04-27T10:02:23Z">
        <w:r>
          <w:rPr>
            <w:rFonts w:hint="eastAsia" w:ascii="微软雅黑" w:hAnsi="微软雅黑"/>
            <w:b w:val="0"/>
            <w:bCs w:val="0"/>
            <w:szCs w:val="18"/>
            <w:lang w:val="en-US" w:eastAsia="zh-CN"/>
          </w:rPr>
          <w:t>故</w:t>
        </w:r>
      </w:ins>
      <w:ins w:id="63" w:author="李京津" w:date="2021-04-27T10:02:24Z">
        <w:r>
          <w:rPr>
            <w:rFonts w:hint="eastAsia" w:ascii="微软雅黑" w:hAnsi="微软雅黑"/>
            <w:b w:val="0"/>
            <w:bCs w:val="0"/>
            <w:szCs w:val="18"/>
            <w:lang w:val="en-US" w:eastAsia="zh-CN"/>
          </w:rPr>
          <w:t>需在</w:t>
        </w:r>
      </w:ins>
      <w:ins w:id="64" w:author="李京津" w:date="2021-04-27T10:02:26Z">
        <w:r>
          <w:rPr>
            <w:rFonts w:hint="eastAsia" w:ascii="微软雅黑" w:hAnsi="微软雅黑"/>
            <w:b w:val="0"/>
            <w:bCs w:val="0"/>
            <w:szCs w:val="18"/>
            <w:lang w:val="en-US" w:eastAsia="zh-CN"/>
          </w:rPr>
          <w:t>客户</w:t>
        </w:r>
      </w:ins>
      <w:ins w:id="65" w:author="李京津" w:date="2021-04-27T10:02:29Z">
        <w:r>
          <w:rPr>
            <w:rFonts w:hint="eastAsia" w:ascii="微软雅黑" w:hAnsi="微软雅黑"/>
            <w:b w:val="0"/>
            <w:bCs w:val="0"/>
            <w:szCs w:val="18"/>
            <w:lang w:val="en-US" w:eastAsia="zh-CN"/>
          </w:rPr>
          <w:t>填写完</w:t>
        </w:r>
      </w:ins>
      <w:ins w:id="66" w:author="李京津" w:date="2021-04-27T10:02:30Z">
        <w:r>
          <w:rPr>
            <w:rFonts w:hint="eastAsia" w:ascii="微软雅黑" w:hAnsi="微软雅黑"/>
            <w:b w:val="0"/>
            <w:bCs w:val="0"/>
            <w:szCs w:val="18"/>
            <w:lang w:val="en-US" w:eastAsia="zh-CN"/>
          </w:rPr>
          <w:t>银行卡号</w:t>
        </w:r>
      </w:ins>
      <w:ins w:id="67" w:author="李京津" w:date="2021-04-27T10:02:31Z">
        <w:r>
          <w:rPr>
            <w:rFonts w:hint="eastAsia" w:ascii="微软雅黑" w:hAnsi="微软雅黑"/>
            <w:b w:val="0"/>
            <w:bCs w:val="0"/>
            <w:szCs w:val="18"/>
            <w:lang w:val="en-US" w:eastAsia="zh-CN"/>
          </w:rPr>
          <w:t>后</w:t>
        </w:r>
      </w:ins>
      <w:ins w:id="68" w:author="李京津" w:date="2021-04-27T10:07:28Z">
        <w:r>
          <w:rPr>
            <w:rFonts w:hint="eastAsia" w:ascii="微软雅黑" w:hAnsi="微软雅黑"/>
            <w:b w:val="0"/>
            <w:bCs w:val="0"/>
            <w:szCs w:val="18"/>
            <w:lang w:val="en-US" w:eastAsia="zh-CN"/>
          </w:rPr>
          <w:t>进行</w:t>
        </w:r>
      </w:ins>
      <w:ins w:id="69" w:author="李京津" w:date="2021-04-27T10:07:30Z">
        <w:r>
          <w:rPr>
            <w:rFonts w:hint="eastAsia" w:ascii="微软雅黑" w:hAnsi="微软雅黑"/>
            <w:b w:val="0"/>
            <w:bCs w:val="0"/>
            <w:szCs w:val="18"/>
            <w:lang w:val="en-US" w:eastAsia="zh-CN"/>
          </w:rPr>
          <w:t>鉴权</w:t>
        </w:r>
      </w:ins>
      <w:ins w:id="70" w:author="李京津" w:date="2021-04-27T10:07:31Z">
        <w:r>
          <w:rPr>
            <w:rFonts w:hint="eastAsia" w:ascii="微软雅黑" w:hAnsi="微软雅黑"/>
            <w:b w:val="0"/>
            <w:bCs w:val="0"/>
            <w:szCs w:val="18"/>
            <w:lang w:val="en-US" w:eastAsia="zh-CN"/>
          </w:rPr>
          <w:t>。</w:t>
        </w:r>
      </w:ins>
      <w:ins w:id="71" w:author="李京津" w:date="2021-04-27T10:07:33Z">
        <w:r>
          <w:rPr>
            <w:rFonts w:hint="eastAsia" w:ascii="微软雅黑" w:hAnsi="微软雅黑"/>
            <w:b w:val="0"/>
            <w:bCs w:val="0"/>
            <w:szCs w:val="18"/>
            <w:lang w:val="en-US" w:eastAsia="zh-CN"/>
          </w:rPr>
          <w:t>鉴权</w:t>
        </w:r>
      </w:ins>
      <w:ins w:id="72" w:author="李京津" w:date="2021-04-27T10:07:34Z">
        <w:r>
          <w:rPr>
            <w:rFonts w:hint="eastAsia" w:ascii="微软雅黑" w:hAnsi="微软雅黑"/>
            <w:b w:val="0"/>
            <w:bCs w:val="0"/>
            <w:szCs w:val="18"/>
            <w:lang w:val="en-US" w:eastAsia="zh-CN"/>
          </w:rPr>
          <w:t>通过</w:t>
        </w:r>
      </w:ins>
      <w:ins w:id="73" w:author="李京津" w:date="2021-04-27T10:07:35Z">
        <w:r>
          <w:rPr>
            <w:rFonts w:hint="eastAsia" w:ascii="微软雅黑" w:hAnsi="微软雅黑"/>
            <w:b w:val="0"/>
            <w:bCs w:val="0"/>
            <w:szCs w:val="18"/>
            <w:lang w:val="en-US" w:eastAsia="zh-CN"/>
          </w:rPr>
          <w:t>后</w:t>
        </w:r>
      </w:ins>
      <w:ins w:id="74" w:author="李京津" w:date="2021-04-27T10:12:16Z">
        <w:r>
          <w:rPr>
            <w:rFonts w:hint="eastAsia" w:ascii="微软雅黑" w:hAnsi="微软雅黑"/>
            <w:b w:val="0"/>
            <w:bCs w:val="0"/>
            <w:szCs w:val="18"/>
            <w:lang w:val="en-US" w:eastAsia="zh-CN"/>
          </w:rPr>
          <w:t>，</w:t>
        </w:r>
      </w:ins>
      <w:ins w:id="75" w:author="李京津" w:date="2021-04-27T10:12:18Z">
        <w:r>
          <w:rPr>
            <w:rFonts w:hint="eastAsia" w:ascii="微软雅黑" w:hAnsi="微软雅黑"/>
            <w:b w:val="0"/>
            <w:bCs w:val="0"/>
            <w:szCs w:val="18"/>
            <w:lang w:val="en-US" w:eastAsia="zh-CN"/>
          </w:rPr>
          <w:t>将客户</w:t>
        </w:r>
      </w:ins>
      <w:ins w:id="76" w:author="李京津" w:date="2021-04-27T10:12:19Z">
        <w:r>
          <w:rPr>
            <w:rFonts w:hint="eastAsia" w:ascii="微软雅黑" w:hAnsi="微软雅黑"/>
            <w:b w:val="0"/>
            <w:bCs w:val="0"/>
            <w:szCs w:val="18"/>
            <w:lang w:val="en-US" w:eastAsia="zh-CN"/>
          </w:rPr>
          <w:t>的</w:t>
        </w:r>
      </w:ins>
      <w:ins w:id="77" w:author="李京津" w:date="2021-04-27T10:12:20Z">
        <w:r>
          <w:rPr>
            <w:rFonts w:hint="eastAsia" w:ascii="微软雅黑" w:hAnsi="微软雅黑"/>
            <w:b w:val="0"/>
            <w:bCs w:val="0"/>
            <w:szCs w:val="18"/>
            <w:lang w:val="en-US" w:eastAsia="zh-CN"/>
          </w:rPr>
          <w:t>银行卡信息</w:t>
        </w:r>
      </w:ins>
      <w:ins w:id="78" w:author="李京津" w:date="2021-04-27T10:12:22Z">
        <w:r>
          <w:rPr>
            <w:rFonts w:hint="eastAsia" w:ascii="微软雅黑" w:hAnsi="微软雅黑"/>
            <w:b w:val="0"/>
            <w:bCs w:val="0"/>
            <w:szCs w:val="18"/>
            <w:lang w:val="en-US" w:eastAsia="zh-CN"/>
          </w:rPr>
          <w:t>留存</w:t>
        </w:r>
      </w:ins>
      <w:ins w:id="79" w:author="李京津" w:date="2021-04-27T10:21:39Z">
        <w:r>
          <w:rPr>
            <w:rFonts w:hint="eastAsia" w:ascii="微软雅黑" w:hAnsi="微软雅黑"/>
            <w:b w:val="0"/>
            <w:bCs w:val="0"/>
            <w:szCs w:val="18"/>
            <w:lang w:val="en-US" w:eastAsia="zh-CN"/>
          </w:rPr>
          <w:t>在</w:t>
        </w:r>
      </w:ins>
      <w:ins w:id="80" w:author="李京津" w:date="2021-04-27T10:21:40Z">
        <w:r>
          <w:rPr>
            <w:rFonts w:hint="eastAsia" w:ascii="微软雅黑" w:hAnsi="微软雅黑"/>
            <w:b w:val="0"/>
            <w:bCs w:val="0"/>
            <w:szCs w:val="18"/>
            <w:lang w:val="en-US" w:eastAsia="zh-CN"/>
          </w:rPr>
          <w:t>我社</w:t>
        </w:r>
      </w:ins>
      <w:ins w:id="81" w:author="李京津" w:date="2021-04-27T10:21:41Z">
        <w:r>
          <w:rPr>
            <w:rFonts w:hint="eastAsia" w:ascii="微软雅黑" w:hAnsi="微软雅黑"/>
            <w:b w:val="0"/>
            <w:bCs w:val="0"/>
            <w:szCs w:val="18"/>
            <w:lang w:val="en-US" w:eastAsia="zh-CN"/>
          </w:rPr>
          <w:t>系统</w:t>
        </w:r>
      </w:ins>
      <w:ins w:id="82" w:author="李京津" w:date="2021-04-27T10:21:42Z">
        <w:r>
          <w:rPr>
            <w:rFonts w:hint="eastAsia" w:ascii="微软雅黑" w:hAnsi="微软雅黑"/>
            <w:b w:val="0"/>
            <w:bCs w:val="0"/>
            <w:szCs w:val="18"/>
            <w:lang w:val="en-US" w:eastAsia="zh-CN"/>
          </w:rPr>
          <w:t>中。</w:t>
        </w:r>
      </w:ins>
    </w:p>
    <w:p>
      <w:pPr>
        <w:numPr>
          <w:ilvl w:val="-1"/>
          <w:numId w:val="0"/>
        </w:numPr>
        <w:spacing w:line="240" w:lineRule="auto"/>
        <w:ind w:leftChars="0" w:firstLine="360" w:firstLineChars="200"/>
        <w:rPr>
          <w:ins w:id="83" w:author="李京津" w:date="2021-04-26T17:31:37Z"/>
          <w:rFonts w:hint="default"/>
          <w:lang w:val="en-US" w:eastAsia="zh-CN"/>
        </w:rPr>
      </w:pPr>
      <w:ins w:id="84" w:author="李京津" w:date="2021-04-27T10:23:29Z">
        <w:r>
          <w:rPr>
            <w:rFonts w:hint="eastAsia"/>
            <w:lang w:val="en-US" w:eastAsia="zh-CN"/>
          </w:rPr>
          <w:t>考虑到</w:t>
        </w:r>
      </w:ins>
      <w:ins w:id="85" w:author="李京津" w:date="2021-04-27T10:23:30Z">
        <w:r>
          <w:rPr>
            <w:rFonts w:hint="eastAsia"/>
            <w:lang w:val="en-US" w:eastAsia="zh-CN"/>
          </w:rPr>
          <w:t>人行</w:t>
        </w:r>
      </w:ins>
      <w:ins w:id="86" w:author="李京津" w:date="2021-04-27T10:23:31Z">
        <w:r>
          <w:rPr>
            <w:rFonts w:hint="eastAsia"/>
            <w:lang w:val="en-US" w:eastAsia="zh-CN"/>
          </w:rPr>
          <w:t>第24</w:t>
        </w:r>
      </w:ins>
      <w:ins w:id="87" w:author="李京津" w:date="2021-04-27T10:23:32Z">
        <w:r>
          <w:rPr>
            <w:rFonts w:hint="eastAsia"/>
            <w:lang w:val="en-US" w:eastAsia="zh-CN"/>
          </w:rPr>
          <w:t>8</w:t>
        </w:r>
      </w:ins>
      <w:ins w:id="88" w:author="李京津" w:date="2021-04-27T10:23:34Z">
        <w:r>
          <w:rPr>
            <w:rFonts w:hint="eastAsia"/>
            <w:lang w:val="en-US" w:eastAsia="zh-CN"/>
          </w:rPr>
          <w:t>号</w:t>
        </w:r>
      </w:ins>
      <w:ins w:id="89" w:author="李京津" w:date="2021-04-27T10:23:35Z">
        <w:r>
          <w:rPr>
            <w:rFonts w:hint="eastAsia"/>
            <w:lang w:val="en-US" w:eastAsia="zh-CN"/>
          </w:rPr>
          <w:t>文</w:t>
        </w:r>
      </w:ins>
      <w:ins w:id="90" w:author="李京津" w:date="2021-04-27T10:23:36Z">
        <w:r>
          <w:rPr>
            <w:rFonts w:hint="eastAsia"/>
            <w:lang w:val="en-US" w:eastAsia="zh-CN"/>
          </w:rPr>
          <w:t>签约</w:t>
        </w:r>
      </w:ins>
      <w:ins w:id="91" w:author="李京津" w:date="2021-04-27T10:23:37Z">
        <w:r>
          <w:rPr>
            <w:rFonts w:hint="eastAsia"/>
            <w:lang w:val="en-US" w:eastAsia="zh-CN"/>
          </w:rPr>
          <w:t>授权</w:t>
        </w:r>
      </w:ins>
      <w:ins w:id="92" w:author="李京津" w:date="2021-04-27T10:23:40Z">
        <w:r>
          <w:rPr>
            <w:rFonts w:hint="eastAsia"/>
            <w:lang w:val="en-US" w:eastAsia="zh-CN"/>
          </w:rPr>
          <w:t>的相关</w:t>
        </w:r>
      </w:ins>
      <w:ins w:id="93" w:author="李京津" w:date="2021-04-27T10:23:41Z">
        <w:r>
          <w:rPr>
            <w:rFonts w:hint="eastAsia"/>
            <w:lang w:val="en-US" w:eastAsia="zh-CN"/>
          </w:rPr>
          <w:t>要求</w:t>
        </w:r>
      </w:ins>
      <w:ins w:id="94" w:author="李京津" w:date="2021-04-27T10:23:43Z">
        <w:r>
          <w:rPr>
            <w:rFonts w:hint="eastAsia"/>
            <w:lang w:val="en-US" w:eastAsia="zh-CN"/>
          </w:rPr>
          <w:t>，</w:t>
        </w:r>
      </w:ins>
      <w:ins w:id="95" w:author="李京津" w:date="2021-04-27T10:24:30Z">
        <w:r>
          <w:rPr>
            <w:rFonts w:hint="eastAsia"/>
            <w:lang w:val="en-US" w:eastAsia="zh-CN"/>
          </w:rPr>
          <w:t>在</w:t>
        </w:r>
      </w:ins>
      <w:ins w:id="96" w:author="李京津" w:date="2021-04-27T10:24:31Z">
        <w:r>
          <w:rPr>
            <w:rFonts w:hint="eastAsia"/>
            <w:lang w:val="en-US" w:eastAsia="zh-CN"/>
          </w:rPr>
          <w:t>人行的</w:t>
        </w:r>
      </w:ins>
      <w:ins w:id="97" w:author="李京津" w:date="2021-04-27T10:24:32Z">
        <w:r>
          <w:rPr>
            <w:rFonts w:hint="eastAsia"/>
            <w:lang w:val="en-US" w:eastAsia="zh-CN"/>
          </w:rPr>
          <w:t>要求</w:t>
        </w:r>
      </w:ins>
      <w:ins w:id="98" w:author="李京津" w:date="2021-04-27T10:24:35Z">
        <w:r>
          <w:rPr>
            <w:rFonts w:hint="eastAsia"/>
            <w:lang w:val="en-US" w:eastAsia="zh-CN"/>
          </w:rPr>
          <w:t>实施</w:t>
        </w:r>
      </w:ins>
      <w:ins w:id="99" w:author="李京津" w:date="2021-04-27T10:24:36Z">
        <w:r>
          <w:rPr>
            <w:rFonts w:hint="eastAsia"/>
            <w:lang w:val="en-US" w:eastAsia="zh-CN"/>
          </w:rPr>
          <w:t>后</w:t>
        </w:r>
      </w:ins>
      <w:ins w:id="100" w:author="李京津" w:date="2021-04-27T10:24:37Z">
        <w:r>
          <w:rPr>
            <w:rFonts w:hint="eastAsia"/>
            <w:lang w:val="en-US" w:eastAsia="zh-CN"/>
          </w:rPr>
          <w:t>，</w:t>
        </w:r>
      </w:ins>
      <w:ins w:id="101" w:author="李京津" w:date="2021-04-27T10:23:44Z">
        <w:r>
          <w:rPr>
            <w:rFonts w:hint="eastAsia"/>
            <w:lang w:val="en-US" w:eastAsia="zh-CN"/>
          </w:rPr>
          <w:t>如</w:t>
        </w:r>
      </w:ins>
      <w:ins w:id="102" w:author="李京津" w:date="2021-04-27T10:23:45Z">
        <w:r>
          <w:rPr>
            <w:rFonts w:hint="eastAsia"/>
            <w:lang w:val="en-US" w:eastAsia="zh-CN"/>
          </w:rPr>
          <w:t>后续</w:t>
        </w:r>
      </w:ins>
      <w:ins w:id="103" w:author="李京津" w:date="2021-04-27T10:23:52Z">
        <w:r>
          <w:rPr>
            <w:rFonts w:hint="eastAsia"/>
            <w:lang w:val="en-US" w:eastAsia="zh-CN"/>
          </w:rPr>
          <w:t>使用</w:t>
        </w:r>
      </w:ins>
      <w:ins w:id="104" w:author="李京津" w:date="2021-04-27T10:24:04Z">
        <w:r>
          <w:rPr>
            <w:rFonts w:hint="eastAsia"/>
            <w:lang w:val="en-US" w:eastAsia="zh-CN"/>
          </w:rPr>
          <w:t>留存的</w:t>
        </w:r>
      </w:ins>
      <w:ins w:id="105" w:author="李京津" w:date="2021-04-27T10:24:05Z">
        <w:r>
          <w:rPr>
            <w:rFonts w:hint="eastAsia"/>
            <w:lang w:val="en-US" w:eastAsia="zh-CN"/>
          </w:rPr>
          <w:t>银行卡</w:t>
        </w:r>
      </w:ins>
      <w:ins w:id="106" w:author="李京津" w:date="2021-04-27T10:24:06Z">
        <w:r>
          <w:rPr>
            <w:rFonts w:hint="eastAsia"/>
            <w:lang w:val="en-US" w:eastAsia="zh-CN"/>
          </w:rPr>
          <w:t>信息</w:t>
        </w:r>
      </w:ins>
      <w:ins w:id="107" w:author="李京津" w:date="2021-04-27T10:24:10Z">
        <w:r>
          <w:rPr>
            <w:rFonts w:hint="eastAsia"/>
            <w:lang w:val="en-US" w:eastAsia="zh-CN"/>
          </w:rPr>
          <w:t>线上</w:t>
        </w:r>
      </w:ins>
      <w:ins w:id="108" w:author="李京津" w:date="2021-04-27T10:24:11Z">
        <w:r>
          <w:rPr>
            <w:rFonts w:hint="eastAsia"/>
            <w:lang w:val="en-US" w:eastAsia="zh-CN"/>
          </w:rPr>
          <w:t>扣费，</w:t>
        </w:r>
      </w:ins>
      <w:ins w:id="109" w:author="李京津" w:date="2021-04-27T10:24:12Z">
        <w:r>
          <w:rPr>
            <w:rFonts w:hint="eastAsia"/>
            <w:lang w:val="en-US" w:eastAsia="zh-CN"/>
          </w:rPr>
          <w:t>需</w:t>
        </w:r>
      </w:ins>
      <w:ins w:id="110" w:author="李京津" w:date="2021-04-27T10:24:22Z">
        <w:r>
          <w:rPr>
            <w:rFonts w:hint="eastAsia"/>
            <w:lang w:val="en-US" w:eastAsia="zh-CN"/>
          </w:rPr>
          <w:t>先</w:t>
        </w:r>
      </w:ins>
      <w:ins w:id="111" w:author="李京津" w:date="2021-04-27T10:24:23Z">
        <w:r>
          <w:rPr>
            <w:rFonts w:hint="eastAsia"/>
            <w:lang w:val="en-US" w:eastAsia="zh-CN"/>
          </w:rPr>
          <w:t>进行</w:t>
        </w:r>
      </w:ins>
      <w:ins w:id="112" w:author="李京津" w:date="2021-04-27T10:24:24Z">
        <w:r>
          <w:rPr>
            <w:rFonts w:hint="eastAsia"/>
            <w:lang w:val="en-US" w:eastAsia="zh-CN"/>
          </w:rPr>
          <w:t>签约</w:t>
        </w:r>
      </w:ins>
      <w:ins w:id="113" w:author="李京津" w:date="2021-04-27T10:26:16Z">
        <w:r>
          <w:rPr>
            <w:rFonts w:hint="eastAsia"/>
            <w:lang w:val="en-US" w:eastAsia="zh-CN"/>
          </w:rPr>
          <w:t>授权</w:t>
        </w:r>
      </w:ins>
      <w:ins w:id="114" w:author="李京津" w:date="2021-04-27T10:26:17Z">
        <w:r>
          <w:rPr>
            <w:rFonts w:hint="eastAsia"/>
            <w:lang w:val="en-US" w:eastAsia="zh-CN"/>
          </w:rPr>
          <w:t>后</w:t>
        </w:r>
      </w:ins>
      <w:ins w:id="115" w:author="李京津" w:date="2021-04-27T10:26:18Z">
        <w:r>
          <w:rPr>
            <w:rFonts w:hint="eastAsia"/>
            <w:lang w:val="en-US" w:eastAsia="zh-CN"/>
          </w:rPr>
          <w:t>方可</w:t>
        </w:r>
      </w:ins>
      <w:ins w:id="116" w:author="李京津" w:date="2021-04-27T10:26:19Z">
        <w:r>
          <w:rPr>
            <w:rFonts w:hint="eastAsia"/>
            <w:lang w:val="en-US" w:eastAsia="zh-CN"/>
          </w:rPr>
          <w:t>扣费</w:t>
        </w:r>
      </w:ins>
      <w:ins w:id="117" w:author="李京津" w:date="2021-04-27T10:26:20Z">
        <w:r>
          <w:rPr>
            <w:rFonts w:hint="eastAsia"/>
            <w:lang w:val="en-US" w:eastAsia="zh-CN"/>
          </w:rPr>
          <w:t>。</w:t>
        </w:r>
      </w:ins>
    </w:p>
    <w:p>
      <w:pPr>
        <w:numPr>
          <w:ilvl w:val="0"/>
          <w:numId w:val="2"/>
        </w:numPr>
        <w:spacing w:line="480" w:lineRule="exact"/>
        <w:ind w:firstLine="420"/>
        <w:rPr>
          <w:rFonts w:ascii="微软雅黑" w:hAnsi="微软雅黑"/>
          <w:b/>
          <w:bCs/>
          <w:sz w:val="21"/>
          <w:szCs w:val="21"/>
        </w:rPr>
      </w:pPr>
      <w:r>
        <w:rPr>
          <w:rFonts w:hint="eastAsia" w:ascii="微软雅黑" w:hAnsi="微软雅黑"/>
          <w:b/>
          <w:bCs/>
          <w:szCs w:val="18"/>
          <w:lang w:val="en-US" w:eastAsia="zh-CN"/>
        </w:rPr>
        <w:t>页面及主流程描述（页面同目前电商流程页面）</w:t>
      </w:r>
      <w:r>
        <w:rPr>
          <w:rFonts w:hint="eastAsia" w:ascii="微软雅黑" w:hAnsi="微软雅黑"/>
          <w:b/>
          <w:bCs/>
          <w:sz w:val="21"/>
          <w:szCs w:val="21"/>
        </w:rPr>
        <w:t>：</w:t>
      </w:r>
      <w:bookmarkStart w:id="0" w:name="_GoBack"/>
    </w:p>
    <w:bookmarkEnd w:id="0"/>
    <w:p>
      <w:pPr>
        <w:pStyle w:val="9"/>
        <w:numPr>
          <w:ilvl w:val="0"/>
          <w:numId w:val="3"/>
        </w:numPr>
        <w:ind w:left="737" w:leftChars="0"/>
        <w:rPr>
          <w:rFonts w:hint="default" w:ascii="微软雅黑" w:hAnsi="微软雅黑" w:eastAsia="微软雅黑"/>
          <w:b w:val="0"/>
          <w:bCs w:val="0"/>
          <w:szCs w:val="18"/>
          <w:highlight w:val="none"/>
          <w:lang w:val="en-US" w:eastAsia="zh-CN"/>
        </w:rPr>
      </w:pPr>
      <w:r>
        <w:rPr>
          <w:rFonts w:hint="eastAsia" w:ascii="微软雅黑" w:hAnsi="微软雅黑" w:cstheme="minorBidi"/>
          <w:b/>
          <w:bCs/>
          <w:kern w:val="2"/>
          <w:sz w:val="18"/>
          <w:szCs w:val="18"/>
          <w:lang w:val="en-US" w:eastAsia="zh-CN" w:bidi="ar-SA"/>
        </w:rPr>
        <w:t>无需签约模式</w:t>
      </w:r>
      <w:r>
        <w:rPr>
          <w:rFonts w:hint="eastAsia" w:ascii="微软雅黑" w:hAnsi="微软雅黑" w:eastAsia="微软雅黑" w:cstheme="minorBidi"/>
          <w:b/>
          <w:bCs/>
          <w:kern w:val="2"/>
          <w:sz w:val="18"/>
          <w:szCs w:val="18"/>
          <w:lang w:val="en-US" w:eastAsia="zh-CN" w:bidi="ar-SA"/>
        </w:rPr>
        <w:t>：</w:t>
      </w:r>
      <w:r>
        <w:rPr>
          <w:rFonts w:hint="eastAsia" w:ascii="微软雅黑" w:hAnsi="微软雅黑"/>
          <w:b w:val="0"/>
          <w:bCs w:val="0"/>
          <w:szCs w:val="18"/>
          <w:highlight w:val="none"/>
          <w:lang w:val="en-US" w:eastAsia="zh-CN"/>
        </w:rPr>
        <w:t>用户填写银行卡号后带出银行名称（如无法带出，则需根据</w:t>
      </w:r>
      <w:r>
        <w:rPr>
          <w:rFonts w:hint="eastAsia" w:ascii="微软雅黑" w:hAnsi="微软雅黑"/>
          <w:b w:val="0"/>
          <w:bCs w:val="0"/>
          <w:color w:val="FF0000"/>
          <w:szCs w:val="18"/>
          <w:highlight w:val="none"/>
          <w:lang w:val="en-US" w:eastAsia="zh-CN"/>
        </w:rPr>
        <w:t>银行支持列表</w:t>
      </w:r>
      <w:r>
        <w:rPr>
          <w:rFonts w:hint="eastAsia" w:ascii="微软雅黑" w:hAnsi="微软雅黑"/>
          <w:b w:val="0"/>
          <w:bCs w:val="0"/>
          <w:szCs w:val="18"/>
          <w:highlight w:val="none"/>
          <w:lang w:val="en-US" w:eastAsia="zh-CN"/>
        </w:rPr>
        <w:t>手动选择），填写开户行所在地、填写银行预留手机号后点击“确认支付”即可扣款。</w:t>
      </w:r>
    </w:p>
    <w:p>
      <w:pPr>
        <w:pStyle w:val="9"/>
        <w:numPr>
          <w:ilvl w:val="0"/>
          <w:numId w:val="3"/>
        </w:numPr>
        <w:ind w:left="737" w:leftChars="0"/>
        <w:rPr>
          <w:rFonts w:hint="eastAsia" w:ascii="微软雅黑" w:hAnsi="微软雅黑" w:eastAsia="微软雅黑" w:cstheme="minorBidi"/>
          <w:b/>
          <w:bCs/>
          <w:kern w:val="2"/>
          <w:sz w:val="18"/>
          <w:szCs w:val="18"/>
          <w:lang w:val="en-US" w:eastAsia="zh-CN" w:bidi="ar-SA"/>
        </w:rPr>
      </w:pPr>
      <w:r>
        <w:rPr>
          <w:rFonts w:hint="eastAsia" w:ascii="微软雅黑" w:hAnsi="微软雅黑" w:cstheme="minorBidi"/>
          <w:b/>
          <w:bCs/>
          <w:kern w:val="2"/>
          <w:sz w:val="18"/>
          <w:szCs w:val="18"/>
          <w:lang w:val="en-US" w:eastAsia="zh-CN" w:bidi="ar-SA"/>
        </w:rPr>
        <w:t>签约授权模式（根据银行判断签约模式）：</w:t>
      </w:r>
    </w:p>
    <w:p>
      <w:pPr>
        <w:pStyle w:val="9"/>
        <w:numPr>
          <w:ilvl w:val="0"/>
          <w:numId w:val="0"/>
        </w:numPr>
        <w:ind w:leftChars="200"/>
        <w:rPr>
          <w:rFonts w:hint="eastAsia" w:ascii="微软雅黑" w:hAnsi="微软雅黑" w:eastAsia="微软雅黑" w:cstheme="minorBidi"/>
          <w:b/>
          <w:bCs/>
          <w:kern w:val="2"/>
          <w:sz w:val="18"/>
          <w:szCs w:val="18"/>
          <w:lang w:val="en-US" w:eastAsia="zh-CN" w:bidi="ar-SA"/>
        </w:rPr>
      </w:pPr>
      <w:r>
        <w:rPr>
          <w:rFonts w:hint="eastAsia" w:ascii="微软雅黑" w:hAnsi="微软雅黑" w:cstheme="minorBidi"/>
          <w:b/>
          <w:bCs/>
          <w:kern w:val="2"/>
          <w:sz w:val="18"/>
          <w:szCs w:val="18"/>
          <w:lang w:val="en-US" w:eastAsia="zh-CN" w:bidi="ar-SA"/>
        </w:rPr>
        <w:t>（1）</w:t>
      </w:r>
      <w:r>
        <w:rPr>
          <w:rFonts w:hint="eastAsia" w:ascii="微软雅黑" w:hAnsi="微软雅黑" w:eastAsia="微软雅黑" w:cstheme="minorBidi"/>
          <w:b/>
          <w:bCs/>
          <w:kern w:val="2"/>
          <w:sz w:val="18"/>
          <w:szCs w:val="18"/>
          <w:lang w:val="en-US" w:eastAsia="zh-CN" w:bidi="ar-SA"/>
        </w:rPr>
        <w:t>验证码回填签约模式：</w:t>
      </w:r>
    </w:p>
    <w:p>
      <w:pPr>
        <w:pStyle w:val="9"/>
        <w:ind w:left="1157" w:firstLine="0" w:firstLineChars="0"/>
        <w:rPr>
          <w:rFonts w:ascii="等线" w:hAnsi="等线" w:eastAsia="等线"/>
          <w:szCs w:val="18"/>
        </w:rPr>
      </w:pPr>
      <w:r>
        <w:drawing>
          <wp:anchor distT="0" distB="0" distL="114300" distR="114300" simplePos="0" relativeHeight="251661312" behindDoc="0" locked="0" layoutInCell="1" allowOverlap="1">
            <wp:simplePos x="0" y="0"/>
            <wp:positionH relativeFrom="column">
              <wp:posOffset>336550</wp:posOffset>
            </wp:positionH>
            <wp:positionV relativeFrom="paragraph">
              <wp:posOffset>900430</wp:posOffset>
            </wp:positionV>
            <wp:extent cx="4610100" cy="1484630"/>
            <wp:effectExtent l="0" t="0" r="0" b="1270"/>
            <wp:wrapTopAndBottom/>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4"/>
                    <a:stretch>
                      <a:fillRect/>
                    </a:stretch>
                  </pic:blipFill>
                  <pic:spPr>
                    <a:xfrm>
                      <a:off x="0" y="0"/>
                      <a:ext cx="4610100" cy="1484630"/>
                    </a:xfrm>
                    <a:prstGeom prst="rect">
                      <a:avLst/>
                    </a:prstGeom>
                    <a:noFill/>
                    <a:ln>
                      <a:noFill/>
                    </a:ln>
                  </pic:spPr>
                </pic:pic>
              </a:graphicData>
            </a:graphic>
          </wp:anchor>
        </w:drawing>
      </w:r>
      <w:r>
        <w:rPr>
          <w:rFonts w:hint="eastAsia" w:ascii="等线" w:hAnsi="等线" w:eastAsia="等线"/>
          <w:szCs w:val="18"/>
        </w:rPr>
        <w:t>点击发送</w:t>
      </w:r>
      <w:r>
        <w:rPr>
          <w:rFonts w:hint="eastAsia" w:ascii="等线" w:hAnsi="等线" w:eastAsia="等线"/>
          <w:szCs w:val="18"/>
          <w:lang w:eastAsia="zh-CN"/>
        </w:rPr>
        <w:t>验证码</w:t>
      </w:r>
      <w:r>
        <w:rPr>
          <w:rFonts w:hint="eastAsia" w:ascii="等线" w:hAnsi="等线" w:eastAsia="等线"/>
          <w:szCs w:val="18"/>
        </w:rPr>
        <w:t>（系统调用账户协议签约接口）获取校验码，勾选授权书后，点击“确认支付”按钮，调用银行短信验证接口验证客户填写的校验码是否通过。</w:t>
      </w:r>
    </w:p>
    <w:p>
      <w:pPr>
        <w:pStyle w:val="9"/>
        <w:numPr>
          <w:ilvl w:val="0"/>
          <w:numId w:val="4"/>
        </w:numPr>
        <w:ind w:firstLineChars="0"/>
        <w:rPr>
          <w:rFonts w:ascii="等线" w:hAnsi="等线" w:eastAsia="等线"/>
          <w:szCs w:val="18"/>
        </w:rPr>
      </w:pPr>
      <w:r>
        <w:rPr>
          <w:rFonts w:hint="eastAsia" w:ascii="等线" w:hAnsi="等线" w:eastAsia="等线"/>
          <w:szCs w:val="18"/>
        </w:rPr>
        <w:t>通过则签约成功，调用代扣接口进行扣费。</w:t>
      </w:r>
    </w:p>
    <w:p>
      <w:pPr>
        <w:pStyle w:val="9"/>
        <w:numPr>
          <w:ilvl w:val="0"/>
          <w:numId w:val="4"/>
        </w:numPr>
        <w:ind w:firstLineChars="0"/>
        <w:rPr>
          <w:rFonts w:hint="eastAsia" w:ascii="微软雅黑" w:hAnsi="微软雅黑"/>
          <w:b/>
          <w:bCs/>
          <w:szCs w:val="18"/>
        </w:rPr>
      </w:pPr>
      <w:r>
        <w:rPr>
          <w:rFonts w:hint="eastAsia" w:ascii="等线" w:hAnsi="等线" w:eastAsia="等线"/>
          <w:szCs w:val="18"/>
        </w:rPr>
        <w:t>不通过则签约失败，提示返回码映射的错误原因。</w:t>
      </w:r>
      <w:r>
        <w:drawing>
          <wp:anchor distT="0" distB="0" distL="114300" distR="114300" simplePos="0" relativeHeight="251661312" behindDoc="0" locked="0" layoutInCell="1" allowOverlap="1">
            <wp:simplePos x="0" y="0"/>
            <wp:positionH relativeFrom="column">
              <wp:posOffset>177800</wp:posOffset>
            </wp:positionH>
            <wp:positionV relativeFrom="paragraph">
              <wp:posOffset>1680210</wp:posOffset>
            </wp:positionV>
            <wp:extent cx="4927600" cy="1979930"/>
            <wp:effectExtent l="0" t="0" r="6350" b="1270"/>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4927600" cy="1979930"/>
                    </a:xfrm>
                    <a:prstGeom prst="rect">
                      <a:avLst/>
                    </a:prstGeom>
                    <a:noFill/>
                    <a:ln>
                      <a:noFill/>
                    </a:ln>
                  </pic:spPr>
                </pic:pic>
              </a:graphicData>
            </a:graphic>
          </wp:anchor>
        </w:drawing>
      </w:r>
    </w:p>
    <w:p>
      <w:pPr>
        <w:pStyle w:val="9"/>
        <w:numPr>
          <w:ilvl w:val="0"/>
          <w:numId w:val="0"/>
        </w:numPr>
        <w:ind w:leftChars="200"/>
        <w:rPr>
          <w:rFonts w:hint="eastAsia" w:ascii="微软雅黑" w:hAnsi="微软雅黑" w:cstheme="minorBidi"/>
          <w:b/>
          <w:bCs/>
          <w:kern w:val="2"/>
          <w:sz w:val="18"/>
          <w:szCs w:val="18"/>
          <w:lang w:val="en-US" w:eastAsia="zh-CN" w:bidi="ar-SA"/>
        </w:rPr>
      </w:pPr>
      <w:r>
        <w:rPr>
          <w:rFonts w:hint="eastAsia" w:ascii="微软雅黑" w:hAnsi="微软雅黑" w:cstheme="minorBidi"/>
          <w:b/>
          <w:bCs/>
          <w:kern w:val="2"/>
          <w:sz w:val="18"/>
          <w:szCs w:val="18"/>
          <w:lang w:val="en-US" w:eastAsia="zh-CN" w:bidi="ar-SA"/>
        </w:rPr>
        <w:t>（2）线下短信模式签约：</w:t>
      </w:r>
    </w:p>
    <w:p>
      <w:pPr>
        <w:pStyle w:val="9"/>
        <w:ind w:left="1157" w:firstLine="0" w:firstLineChars="0"/>
        <w:rPr>
          <w:rFonts w:ascii="微软雅黑" w:hAnsi="微软雅黑"/>
          <w:szCs w:val="18"/>
          <w:highlight w:val="none"/>
        </w:rPr>
      </w:pPr>
      <w:r>
        <w:rPr>
          <w:rFonts w:hint="eastAsia" w:ascii="微软雅黑" w:hAnsi="微软雅黑"/>
          <w:szCs w:val="18"/>
        </w:rPr>
        <w:t>填写开户行所在地，手机号，系统提示用</w:t>
      </w:r>
      <w:r>
        <w:rPr>
          <w:rFonts w:hint="eastAsia" w:ascii="微软雅黑" w:hAnsi="微软雅黑"/>
          <w:szCs w:val="18"/>
          <w:highlight w:val="none"/>
        </w:rPr>
        <w:t>户</w:t>
      </w:r>
      <w:r>
        <w:rPr>
          <w:rFonts w:hint="eastAsia" w:ascii="微软雅黑" w:hAnsi="微软雅黑"/>
          <w:color w:val="FF0000"/>
          <w:szCs w:val="18"/>
          <w:highlight w:val="none"/>
        </w:rPr>
        <w:t>“您的银行卡需要进行签约，签约成功才能正常扣款，点击”签约支付”/”确认支付”</w:t>
      </w:r>
      <w:r>
        <w:rPr>
          <w:rFonts w:hint="eastAsia" w:ascii="微软雅黑" w:hAnsi="微软雅黑"/>
          <w:szCs w:val="18"/>
          <w:highlight w:val="none"/>
        </w:rPr>
        <w:t>后，请您留意银行发送的签约短信，并请按短信内容回复“，用户勾选授权书后，点击支付按钮；</w:t>
      </w:r>
    </w:p>
    <w:p>
      <w:pPr>
        <w:pStyle w:val="9"/>
        <w:ind w:left="1157" w:firstLine="0" w:firstLineChars="0"/>
        <w:rPr>
          <w:rFonts w:ascii="微软雅黑" w:hAnsi="微软雅黑"/>
          <w:szCs w:val="18"/>
          <w:highlight w:val="none"/>
        </w:rPr>
      </w:pPr>
      <w:r>
        <w:rPr>
          <w:rFonts w:hint="eastAsia" w:ascii="微软雅黑" w:hAnsi="微软雅黑"/>
          <w:szCs w:val="18"/>
          <w:highlight w:val="none"/>
        </w:rPr>
        <w:t>系统调用签约申请接口，签约发起后页面跳转：</w:t>
      </w:r>
    </w:p>
    <w:p>
      <w:pPr>
        <w:pStyle w:val="9"/>
        <w:ind w:left="1157" w:firstLine="0" w:firstLineChars="0"/>
        <w:rPr>
          <w:rFonts w:ascii="微软雅黑" w:hAnsi="微软雅黑"/>
          <w:szCs w:val="18"/>
        </w:rPr>
      </w:pPr>
      <w:r>
        <w:rPr>
          <w:rFonts w:hint="eastAsia" w:ascii="微软雅黑" w:hAnsi="微软雅黑"/>
          <w:szCs w:val="18"/>
        </w:rPr>
        <w:t>PC/APP：弹窗提示用户“已发起签约支付，请及时回复银行短信。如未在5分钟内完成签约，请重新进入订单进行签约支付或更换支付方式“。提示消失后系统跳转至“我的保单”页面，并将支付结果通过站内信和短信方式发送给客户。</w:t>
      </w:r>
    </w:p>
    <w:p>
      <w:pPr>
        <w:pStyle w:val="9"/>
        <w:numPr>
          <w:ilvl w:val="0"/>
          <w:numId w:val="4"/>
        </w:numPr>
        <w:ind w:firstLineChars="0"/>
        <w:rPr>
          <w:rFonts w:ascii="等线" w:hAnsi="等线" w:eastAsia="等线"/>
          <w:szCs w:val="18"/>
        </w:rPr>
      </w:pPr>
      <w:r>
        <w:rPr>
          <w:rFonts w:ascii="等线" w:hAnsi="等线" w:eastAsia="等线"/>
          <w:szCs w:val="18"/>
        </w:rPr>
        <w:t>H5</w:t>
      </w:r>
      <w:r>
        <w:rPr>
          <w:rFonts w:hint="eastAsia" w:ascii="等线" w:hAnsi="等线" w:eastAsia="等线"/>
          <w:szCs w:val="18"/>
        </w:rPr>
        <w:t>：进入签约提示页面，告知用户“已发起签约支付，如未在5分钟内完成签约，请重新进入订单进行签约支付”。</w:t>
      </w:r>
    </w:p>
    <w:p>
      <w:pPr>
        <w:numPr>
          <w:ilvl w:val="0"/>
          <w:numId w:val="5"/>
        </w:numPr>
        <w:ind w:left="1049" w:firstLine="360"/>
        <w:rPr>
          <w:rFonts w:ascii="等线" w:hAnsi="等线" w:eastAsia="等线"/>
          <w:szCs w:val="18"/>
        </w:rPr>
      </w:pPr>
      <w:r>
        <w:rPr>
          <w:rFonts w:hint="eastAsia" w:ascii="等线" w:hAnsi="等线" w:eastAsia="等线"/>
          <w:szCs w:val="18"/>
        </w:rPr>
        <w:t>签约成功，系统自动调用代扣接口进行扣费，保单状态更新为“收费中”，并将扣费结果发送给客户，用户点击站内信即可进入“我的保单”页面查看订单。</w:t>
      </w:r>
    </w:p>
    <w:p>
      <w:pPr>
        <w:numPr>
          <w:ilvl w:val="0"/>
          <w:numId w:val="5"/>
        </w:numPr>
        <w:ind w:left="1049" w:firstLine="360"/>
        <w:rPr>
          <w:rFonts w:ascii="等线" w:hAnsi="等线" w:eastAsia="等线"/>
          <w:szCs w:val="18"/>
        </w:rPr>
      </w:pPr>
      <w:r>
        <w:rPr>
          <w:rFonts w:hint="eastAsia" w:ascii="等线" w:hAnsi="等线" w:eastAsia="等线"/>
          <w:szCs w:val="18"/>
        </w:rPr>
        <w:t>签约失败，保单状态为“待支付”，若客户原因的签约失败提示返回。</w:t>
      </w:r>
    </w:p>
    <w:p>
      <w:pPr>
        <w:spacing w:line="480" w:lineRule="exact"/>
        <w:ind w:left="720" w:leftChars="400" w:firstLine="0" w:firstLineChars="0"/>
        <w:rPr>
          <w:rFonts w:hint="eastAsia" w:ascii="微软雅黑" w:hAnsi="微软雅黑"/>
          <w:b w:val="0"/>
          <w:bCs w:val="0"/>
          <w:szCs w:val="18"/>
        </w:rPr>
      </w:pPr>
      <w:r>
        <w:rPr>
          <w:b w:val="0"/>
          <w:bCs w:val="0"/>
        </w:rPr>
        <w:drawing>
          <wp:anchor distT="0" distB="0" distL="0" distR="0" simplePos="0" relativeHeight="251659264" behindDoc="0" locked="0" layoutInCell="1" allowOverlap="1">
            <wp:simplePos x="0" y="0"/>
            <wp:positionH relativeFrom="column">
              <wp:posOffset>235585</wp:posOffset>
            </wp:positionH>
            <wp:positionV relativeFrom="paragraph">
              <wp:posOffset>426720</wp:posOffset>
            </wp:positionV>
            <wp:extent cx="5274310" cy="4514215"/>
            <wp:effectExtent l="0" t="0" r="2540" b="635"/>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
                    <a:stretch>
                      <a:fillRect/>
                    </a:stretch>
                  </pic:blipFill>
                  <pic:spPr>
                    <a:xfrm>
                      <a:off x="0" y="0"/>
                      <a:ext cx="5274310" cy="4514215"/>
                    </a:xfrm>
                    <a:prstGeom prst="rect">
                      <a:avLst/>
                    </a:prstGeom>
                  </pic:spPr>
                </pic:pic>
              </a:graphicData>
            </a:graphic>
          </wp:anchor>
        </w:drawing>
      </w:r>
      <w:r>
        <w:rPr>
          <w:rFonts w:hint="eastAsia" w:ascii="微软雅黑" w:hAnsi="微软雅黑"/>
          <w:b w:val="0"/>
          <w:bCs w:val="0"/>
          <w:szCs w:val="18"/>
        </w:rPr>
        <w:t>以PC支付页面为例：</w:t>
      </w:r>
    </w:p>
    <w:p>
      <w:pPr>
        <w:numPr>
          <w:ilvl w:val="0"/>
          <w:numId w:val="2"/>
        </w:numPr>
        <w:spacing w:line="480" w:lineRule="exact"/>
        <w:ind w:firstLine="360"/>
        <w:rPr>
          <w:rFonts w:hint="default" w:ascii="微软雅黑" w:hAnsi="微软雅黑"/>
          <w:b/>
          <w:bCs/>
          <w:szCs w:val="18"/>
          <w:lang w:val="en-US" w:eastAsia="zh-CN"/>
        </w:rPr>
      </w:pPr>
      <w:r>
        <w:rPr>
          <w:rFonts w:hint="eastAsia" w:ascii="微软雅黑" w:hAnsi="微软雅黑"/>
          <w:b/>
          <w:bCs/>
          <w:szCs w:val="18"/>
          <w:lang w:val="en-US" w:eastAsia="zh-CN"/>
        </w:rPr>
        <w:t>支持银行列表新增浙商、华夏。</w:t>
      </w:r>
    </w:p>
    <w:p>
      <w:pPr>
        <w:numPr>
          <w:ilvl w:val="0"/>
          <w:numId w:val="0"/>
        </w:numPr>
        <w:spacing w:line="480" w:lineRule="exact"/>
        <w:ind w:leftChars="200"/>
        <w:rPr>
          <w:rFonts w:hint="default" w:ascii="微软雅黑" w:hAnsi="微软雅黑"/>
          <w:b w:val="0"/>
          <w:bCs w:val="0"/>
          <w:szCs w:val="18"/>
          <w:lang w:val="en-US" w:eastAsia="zh-CN"/>
        </w:rPr>
      </w:pPr>
      <w:r>
        <w:rPr>
          <w:rFonts w:hint="default" w:ascii="微软雅黑" w:hAnsi="微软雅黑"/>
          <w:b w:val="0"/>
          <w:bCs w:val="0"/>
          <w:szCs w:val="18"/>
          <w:lang w:val="en-US" w:eastAsia="zh-CN"/>
        </w:rPr>
        <w:drawing>
          <wp:anchor distT="0" distB="0" distL="114300" distR="114300" simplePos="0" relativeHeight="251663360" behindDoc="0" locked="0" layoutInCell="1" allowOverlap="1">
            <wp:simplePos x="0" y="0"/>
            <wp:positionH relativeFrom="column">
              <wp:posOffset>3022600</wp:posOffset>
            </wp:positionH>
            <wp:positionV relativeFrom="paragraph">
              <wp:posOffset>702310</wp:posOffset>
            </wp:positionV>
            <wp:extent cx="1744345" cy="607060"/>
            <wp:effectExtent l="0" t="0" r="8255" b="2540"/>
            <wp:wrapTopAndBottom/>
            <wp:docPr id="4" name="图片 4" descr="1618908649769_4426D535-2892-4312-8D6C-D33E882BDD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8908649769_4426D535-2892-4312-8D6C-D33E882BDD0E"/>
                    <pic:cNvPicPr>
                      <a:picLocks noChangeAspect="1"/>
                    </pic:cNvPicPr>
                  </pic:nvPicPr>
                  <pic:blipFill>
                    <a:blip r:embed="rId7"/>
                    <a:stretch>
                      <a:fillRect/>
                    </a:stretch>
                  </pic:blipFill>
                  <pic:spPr>
                    <a:xfrm>
                      <a:off x="0" y="0"/>
                      <a:ext cx="1744345" cy="607060"/>
                    </a:xfrm>
                    <a:prstGeom prst="rect">
                      <a:avLst/>
                    </a:prstGeom>
                  </pic:spPr>
                </pic:pic>
              </a:graphicData>
            </a:graphic>
          </wp:anchor>
        </w:drawing>
      </w:r>
      <w:r>
        <w:rPr>
          <w:rFonts w:hint="default" w:ascii="微软雅黑" w:hAnsi="微软雅黑"/>
          <w:b w:val="0"/>
          <w:bCs w:val="0"/>
          <w:szCs w:val="18"/>
          <w:lang w:val="en-US" w:eastAsia="zh-CN"/>
        </w:rPr>
        <w:drawing>
          <wp:anchor distT="0" distB="0" distL="114300" distR="114300" simplePos="0" relativeHeight="251662336" behindDoc="0" locked="0" layoutInCell="1" allowOverlap="1">
            <wp:simplePos x="0" y="0"/>
            <wp:positionH relativeFrom="column">
              <wp:posOffset>349250</wp:posOffset>
            </wp:positionH>
            <wp:positionV relativeFrom="paragraph">
              <wp:posOffset>642620</wp:posOffset>
            </wp:positionV>
            <wp:extent cx="1985010" cy="767715"/>
            <wp:effectExtent l="0" t="0" r="15240" b="13335"/>
            <wp:wrapTopAndBottom/>
            <wp:docPr id="3" name="图片 3" descr="1618908590427_719144D0-51F8-4aba-A425-480781AB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8908590427_719144D0-51F8-4aba-A425-480781AB1474"/>
                    <pic:cNvPicPr>
                      <a:picLocks noChangeAspect="1"/>
                    </pic:cNvPicPr>
                  </pic:nvPicPr>
                  <pic:blipFill>
                    <a:blip r:embed="rId8"/>
                    <a:stretch>
                      <a:fillRect/>
                    </a:stretch>
                  </pic:blipFill>
                  <pic:spPr>
                    <a:xfrm>
                      <a:off x="0" y="0"/>
                      <a:ext cx="1985010" cy="767715"/>
                    </a:xfrm>
                    <a:prstGeom prst="rect">
                      <a:avLst/>
                    </a:prstGeom>
                  </pic:spPr>
                </pic:pic>
              </a:graphicData>
            </a:graphic>
          </wp:anchor>
        </w:drawing>
      </w:r>
      <w:r>
        <w:rPr>
          <w:rFonts w:hint="eastAsia" w:ascii="微软雅黑" w:hAnsi="微软雅黑"/>
          <w:b w:val="0"/>
          <w:bCs w:val="0"/>
          <w:szCs w:val="18"/>
          <w:lang w:val="en-US" w:eastAsia="zh-CN"/>
        </w:rPr>
        <w:t>新增浙商银行、华夏银行，目前现有的支持银行列表的顺序、logo及限额不变。依次再新增浙商、华夏。具体单笔、单日限额暂未确定，后续需支持通过分流规则配置。</w:t>
      </w:r>
    </w:p>
    <w:p>
      <w:pPr>
        <w:numPr>
          <w:ilvl w:val="0"/>
          <w:numId w:val="2"/>
        </w:numPr>
        <w:spacing w:line="480" w:lineRule="exact"/>
        <w:ind w:firstLine="360"/>
        <w:rPr>
          <w:rFonts w:hint="default" w:ascii="微软雅黑" w:hAnsi="微软雅黑"/>
          <w:b/>
          <w:bCs/>
          <w:szCs w:val="18"/>
          <w:lang w:val="en-US" w:eastAsia="zh-CN"/>
        </w:rPr>
      </w:pPr>
      <w:r>
        <w:rPr>
          <w:rFonts w:hint="eastAsia" w:ascii="微软雅黑" w:hAnsi="微软雅黑"/>
          <w:b/>
          <w:bCs/>
          <w:szCs w:val="18"/>
          <w:lang w:val="en-US" w:eastAsia="zh-CN"/>
        </w:rPr>
        <w:t>区域代码表更新。</w:t>
      </w:r>
    </w:p>
    <w:p>
      <w:pPr>
        <w:numPr>
          <w:ilvl w:val="0"/>
          <w:numId w:val="0"/>
        </w:numPr>
        <w:spacing w:line="480" w:lineRule="exact"/>
        <w:ind w:leftChars="200"/>
        <w:rPr>
          <w:rFonts w:hint="eastAsia" w:ascii="微软雅黑" w:hAnsi="微软雅黑"/>
          <w:b w:val="0"/>
          <w:bCs w:val="0"/>
          <w:szCs w:val="18"/>
          <w:lang w:val="en-US" w:eastAsia="zh-CN"/>
        </w:rPr>
      </w:pPr>
      <w:r>
        <w:rPr>
          <w:rFonts w:hint="eastAsia" w:ascii="微软雅黑" w:hAnsi="微软雅黑"/>
          <w:b w:val="0"/>
          <w:bCs w:val="0"/>
          <w:szCs w:val="18"/>
          <w:lang w:val="en-US" w:eastAsia="zh-CN"/>
        </w:rPr>
        <w:t>此前因地区代码长度问题会导致交易直接返回失败，经与渠道沟通，目前区域代码长度均为4位。</w:t>
      </w:r>
    </w:p>
    <w:p>
      <w:pPr>
        <w:numPr>
          <w:ilvl w:val="0"/>
          <w:numId w:val="0"/>
        </w:numPr>
        <w:spacing w:line="480" w:lineRule="exact"/>
        <w:ind w:leftChars="200"/>
        <w:rPr>
          <w:rFonts w:hint="eastAsia" w:ascii="微软雅黑" w:hAnsi="微软雅黑"/>
          <w:b w:val="0"/>
          <w:bCs w:val="0"/>
          <w:szCs w:val="18"/>
          <w:lang w:val="en-US" w:eastAsia="zh-CN"/>
        </w:rPr>
      </w:pPr>
      <w:r>
        <w:rPr>
          <w:rFonts w:hint="eastAsia" w:ascii="微软雅黑" w:hAnsi="微软雅黑"/>
          <w:b w:val="0"/>
          <w:bCs w:val="0"/>
          <w:szCs w:val="18"/>
          <w:lang w:val="en-US" w:eastAsia="zh-CN"/>
        </w:rPr>
        <w:t>详见附件。</w:t>
      </w:r>
    </w:p>
    <w:p>
      <w:pPr>
        <w:numPr>
          <w:ilvl w:val="0"/>
          <w:numId w:val="0"/>
        </w:numPr>
        <w:spacing w:line="480" w:lineRule="exact"/>
        <w:ind w:leftChars="200"/>
        <w:rPr>
          <w:rFonts w:hint="default" w:ascii="微软雅黑" w:hAnsi="微软雅黑"/>
          <w:b w:val="0"/>
          <w:bCs w:val="0"/>
          <w:szCs w:val="18"/>
          <w:lang w:val="en-US" w:eastAsia="zh-CN"/>
        </w:rPr>
      </w:pPr>
      <w:r>
        <w:rPr>
          <w:rFonts w:hint="default" w:ascii="微软雅黑" w:hAnsi="微软雅黑"/>
          <w:b w:val="0"/>
          <w:bCs w:val="0"/>
          <w:szCs w:val="18"/>
          <w:lang w:val="en-US" w:eastAsia="zh-CN"/>
        </w:rPr>
        <w:pict>
          <v:shape id="_x0000_s1026" o:spid="_x0000_s1026" o:spt="75" type="#_x0000_t75" style="position:absolute;left:0pt;margin-left:29.5pt;margin-top:2.7pt;height:66pt;width:72.75pt;mso-wrap-distance-bottom:0pt;mso-wrap-distance-top:0pt;z-index:251664384;mso-width-relative:page;mso-height-relative:page;" o:ole="t" filled="f" o:preferrelative="t" stroked="f" coordsize="21600,21600">
            <v:path/>
            <v:fill on="f" focussize="0,0"/>
            <v:stroke on="f"/>
            <v:imagedata r:id="rId10" o:title=""/>
            <o:lock v:ext="edit" aspectratio="t"/>
            <w10:wrap type="topAndBottom"/>
          </v:shape>
          <o:OLEObject Type="Embed" ProgID="Excel.Sheet.12" ShapeID="_x0000_s1026" DrawAspect="Icon" ObjectID="_1468075725" r:id="rId9">
            <o:LockedField>false</o:LockedField>
          </o:OLEObject>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988AB"/>
    <w:multiLevelType w:val="singleLevel"/>
    <w:tmpl w:val="836988AB"/>
    <w:lvl w:ilvl="0" w:tentative="0">
      <w:start w:val="1"/>
      <w:numFmt w:val="chineseCounting"/>
      <w:suff w:val="nothing"/>
      <w:lvlText w:val="%1、"/>
      <w:lvlJc w:val="left"/>
      <w:rPr>
        <w:rFonts w:hint="eastAsia"/>
      </w:rPr>
    </w:lvl>
  </w:abstractNum>
  <w:abstractNum w:abstractNumId="1">
    <w:nsid w:val="194EF309"/>
    <w:multiLevelType w:val="singleLevel"/>
    <w:tmpl w:val="194EF309"/>
    <w:lvl w:ilvl="0" w:tentative="0">
      <w:start w:val="1"/>
      <w:numFmt w:val="upperLetter"/>
      <w:suff w:val="space"/>
      <w:lvlText w:val="%1."/>
      <w:lvlJc w:val="left"/>
    </w:lvl>
  </w:abstractNum>
  <w:abstractNum w:abstractNumId="2">
    <w:nsid w:val="1EE9018E"/>
    <w:multiLevelType w:val="multilevel"/>
    <w:tmpl w:val="1EE9018E"/>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9A7ABF0"/>
    <w:multiLevelType w:val="singleLevel"/>
    <w:tmpl w:val="39A7ABF0"/>
    <w:lvl w:ilvl="0" w:tentative="0">
      <w:start w:val="1"/>
      <w:numFmt w:val="bullet"/>
      <w:lvlText w:val=""/>
      <w:lvlJc w:val="left"/>
      <w:pPr>
        <w:ind w:left="1412" w:hanging="420"/>
      </w:pPr>
      <w:rPr>
        <w:rFonts w:hint="default" w:ascii="Wingdings" w:hAnsi="Wingdings"/>
      </w:rPr>
    </w:lvl>
  </w:abstractNum>
  <w:abstractNum w:abstractNumId="4">
    <w:nsid w:val="4D1C76FE"/>
    <w:multiLevelType w:val="multilevel"/>
    <w:tmpl w:val="4D1C76FE"/>
    <w:lvl w:ilvl="0" w:tentative="0">
      <w:start w:val="1"/>
      <w:numFmt w:val="bullet"/>
      <w:lvlText w:val=""/>
      <w:lvlJc w:val="left"/>
      <w:pPr>
        <w:ind w:left="1577" w:hanging="420"/>
      </w:pPr>
      <w:rPr>
        <w:rFonts w:hint="default" w:ascii="Wingdings" w:hAnsi="Wingdings"/>
      </w:rPr>
    </w:lvl>
    <w:lvl w:ilvl="1" w:tentative="0">
      <w:start w:val="1"/>
      <w:numFmt w:val="bullet"/>
      <w:lvlText w:val=""/>
      <w:lvlJc w:val="left"/>
      <w:pPr>
        <w:ind w:left="1997" w:hanging="420"/>
      </w:pPr>
      <w:rPr>
        <w:rFonts w:hint="default" w:ascii="Wingdings" w:hAnsi="Wingdings"/>
      </w:rPr>
    </w:lvl>
    <w:lvl w:ilvl="2" w:tentative="0">
      <w:start w:val="1"/>
      <w:numFmt w:val="bullet"/>
      <w:lvlText w:val=""/>
      <w:lvlJc w:val="left"/>
      <w:pPr>
        <w:ind w:left="2417" w:hanging="420"/>
      </w:pPr>
      <w:rPr>
        <w:rFonts w:hint="default" w:ascii="Wingdings" w:hAnsi="Wingdings"/>
      </w:rPr>
    </w:lvl>
    <w:lvl w:ilvl="3" w:tentative="0">
      <w:start w:val="1"/>
      <w:numFmt w:val="bullet"/>
      <w:lvlText w:val=""/>
      <w:lvlJc w:val="left"/>
      <w:pPr>
        <w:ind w:left="2837" w:hanging="420"/>
      </w:pPr>
      <w:rPr>
        <w:rFonts w:hint="default" w:ascii="Wingdings" w:hAnsi="Wingdings"/>
      </w:rPr>
    </w:lvl>
    <w:lvl w:ilvl="4" w:tentative="0">
      <w:start w:val="1"/>
      <w:numFmt w:val="bullet"/>
      <w:lvlText w:val=""/>
      <w:lvlJc w:val="left"/>
      <w:pPr>
        <w:ind w:left="3257" w:hanging="420"/>
      </w:pPr>
      <w:rPr>
        <w:rFonts w:hint="default" w:ascii="Wingdings" w:hAnsi="Wingdings"/>
      </w:rPr>
    </w:lvl>
    <w:lvl w:ilvl="5" w:tentative="0">
      <w:start w:val="1"/>
      <w:numFmt w:val="bullet"/>
      <w:lvlText w:val=""/>
      <w:lvlJc w:val="left"/>
      <w:pPr>
        <w:ind w:left="3677" w:hanging="420"/>
      </w:pPr>
      <w:rPr>
        <w:rFonts w:hint="default" w:ascii="Wingdings" w:hAnsi="Wingdings"/>
      </w:rPr>
    </w:lvl>
    <w:lvl w:ilvl="6" w:tentative="0">
      <w:start w:val="1"/>
      <w:numFmt w:val="bullet"/>
      <w:lvlText w:val=""/>
      <w:lvlJc w:val="left"/>
      <w:pPr>
        <w:ind w:left="4097" w:hanging="420"/>
      </w:pPr>
      <w:rPr>
        <w:rFonts w:hint="default" w:ascii="Wingdings" w:hAnsi="Wingdings"/>
      </w:rPr>
    </w:lvl>
    <w:lvl w:ilvl="7" w:tentative="0">
      <w:start w:val="1"/>
      <w:numFmt w:val="bullet"/>
      <w:lvlText w:val=""/>
      <w:lvlJc w:val="left"/>
      <w:pPr>
        <w:ind w:left="4517" w:hanging="420"/>
      </w:pPr>
      <w:rPr>
        <w:rFonts w:hint="default" w:ascii="Wingdings" w:hAnsi="Wingdings"/>
      </w:rPr>
    </w:lvl>
    <w:lvl w:ilvl="8" w:tentative="0">
      <w:start w:val="1"/>
      <w:numFmt w:val="bullet"/>
      <w:lvlText w:val=""/>
      <w:lvlJc w:val="left"/>
      <w:pPr>
        <w:ind w:left="4937" w:hanging="420"/>
      </w:pPr>
      <w:rPr>
        <w:rFonts w:hint="default" w:ascii="Wingdings" w:hAnsi="Wingdings"/>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京津">
    <w15:presenceInfo w15:providerId="WPS Office" w15:userId="3901466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937F5"/>
    <w:rsid w:val="00007C73"/>
    <w:rsid w:val="0001287B"/>
    <w:rsid w:val="000736FD"/>
    <w:rsid w:val="000D0956"/>
    <w:rsid w:val="000E41E4"/>
    <w:rsid w:val="00194A46"/>
    <w:rsid w:val="001A0D84"/>
    <w:rsid w:val="001C1C33"/>
    <w:rsid w:val="001E1C57"/>
    <w:rsid w:val="0020261C"/>
    <w:rsid w:val="002119C2"/>
    <w:rsid w:val="00252E12"/>
    <w:rsid w:val="002D6C59"/>
    <w:rsid w:val="003170BA"/>
    <w:rsid w:val="003F7610"/>
    <w:rsid w:val="004431AB"/>
    <w:rsid w:val="005D4E49"/>
    <w:rsid w:val="005E4DAD"/>
    <w:rsid w:val="0069699F"/>
    <w:rsid w:val="00720C7C"/>
    <w:rsid w:val="00721AC0"/>
    <w:rsid w:val="007D4BFE"/>
    <w:rsid w:val="008D01DA"/>
    <w:rsid w:val="00912B26"/>
    <w:rsid w:val="0091522E"/>
    <w:rsid w:val="00980BDB"/>
    <w:rsid w:val="009D7644"/>
    <w:rsid w:val="00A4390C"/>
    <w:rsid w:val="00AF627D"/>
    <w:rsid w:val="00BB44CB"/>
    <w:rsid w:val="00C4613A"/>
    <w:rsid w:val="00C84D01"/>
    <w:rsid w:val="00CF4BED"/>
    <w:rsid w:val="00CF5F0D"/>
    <w:rsid w:val="00E9690E"/>
    <w:rsid w:val="00F06536"/>
    <w:rsid w:val="00F33C17"/>
    <w:rsid w:val="00F62031"/>
    <w:rsid w:val="00F92173"/>
    <w:rsid w:val="00FF493B"/>
    <w:rsid w:val="05967B6E"/>
    <w:rsid w:val="05BE4550"/>
    <w:rsid w:val="0D07658F"/>
    <w:rsid w:val="0F5A3CFF"/>
    <w:rsid w:val="170314FF"/>
    <w:rsid w:val="19551DAD"/>
    <w:rsid w:val="1A5C4607"/>
    <w:rsid w:val="1A8A115B"/>
    <w:rsid w:val="24DF25ED"/>
    <w:rsid w:val="260937F5"/>
    <w:rsid w:val="278F6225"/>
    <w:rsid w:val="31C71D0E"/>
    <w:rsid w:val="32C54360"/>
    <w:rsid w:val="35C64CD8"/>
    <w:rsid w:val="36922075"/>
    <w:rsid w:val="3A327A4C"/>
    <w:rsid w:val="41D76335"/>
    <w:rsid w:val="44241444"/>
    <w:rsid w:val="46155A74"/>
    <w:rsid w:val="491C5839"/>
    <w:rsid w:val="4DF259F4"/>
    <w:rsid w:val="4ECE1D93"/>
    <w:rsid w:val="510425EC"/>
    <w:rsid w:val="53D030C8"/>
    <w:rsid w:val="59077B4D"/>
    <w:rsid w:val="59C26AF8"/>
    <w:rsid w:val="5BA92616"/>
    <w:rsid w:val="601426EC"/>
    <w:rsid w:val="6618511D"/>
    <w:rsid w:val="6ABC7459"/>
    <w:rsid w:val="71475C6A"/>
    <w:rsid w:val="71FB09D3"/>
    <w:rsid w:val="74170DF3"/>
    <w:rsid w:val="7A202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firstLine="0" w:firstLineChars="0"/>
      <w:jc w:val="left"/>
    </w:pPr>
    <w:rPr>
      <w:rFonts w:cs="Times New Roman" w:eastAsiaTheme="minorEastAsia"/>
      <w:kern w:val="0"/>
      <w:sz w:val="22"/>
    </w:rPr>
  </w:style>
  <w:style w:type="paragraph" w:styleId="4">
    <w:name w:val="toc 1"/>
    <w:basedOn w:val="1"/>
    <w:next w:val="1"/>
    <w:unhideWhenUsed/>
    <w:qFormat/>
    <w:uiPriority w:val="39"/>
    <w:pPr>
      <w:widowControl/>
      <w:spacing w:after="100" w:line="259" w:lineRule="auto"/>
      <w:ind w:firstLine="0" w:firstLineChars="0"/>
      <w:jc w:val="left"/>
    </w:pPr>
    <w:rPr>
      <w:rFonts w:cs="Times New Roman" w:eastAsiaTheme="minorEastAsia"/>
      <w:kern w:val="0"/>
      <w:sz w:val="22"/>
    </w:rPr>
  </w:style>
  <w:style w:type="paragraph" w:styleId="5">
    <w:name w:val="toc 2"/>
    <w:basedOn w:val="1"/>
    <w:next w:val="1"/>
    <w:unhideWhenUsed/>
    <w:qFormat/>
    <w:uiPriority w:val="39"/>
    <w:pPr>
      <w:widowControl/>
      <w:spacing w:after="100" w:line="259" w:lineRule="auto"/>
      <w:ind w:left="220" w:firstLine="0" w:firstLineChars="0"/>
      <w:jc w:val="left"/>
    </w:pPr>
    <w:rPr>
      <w:rFonts w:cs="Times New Roman" w:eastAsiaTheme="minorEastAsia"/>
      <w:kern w:val="0"/>
      <w:sz w:val="22"/>
    </w:rPr>
  </w:style>
  <w:style w:type="paragraph" w:customStyle="1" w:styleId="8">
    <w:name w:val="正文1"/>
    <w:qFormat/>
    <w:uiPriority w:val="0"/>
    <w:pPr>
      <w:jc w:val="both"/>
    </w:pPr>
    <w:rPr>
      <w:rFonts w:ascii="Times New Roman" w:hAnsi="Times New Roman" w:eastAsia="宋体" w:cs="Times New Roman"/>
      <w:kern w:val="2"/>
      <w:sz w:val="21"/>
      <w:szCs w:val="21"/>
      <w:lang w:val="en-US" w:eastAsia="zh-CN" w:bidi="ar-SA"/>
    </w:rPr>
  </w:style>
  <w:style w:type="paragraph" w:styleId="9">
    <w:name w:val="List Paragraph"/>
    <w:basedOn w:val="1"/>
    <w:qFormat/>
    <w:uiPriority w:val="99"/>
    <w:pPr>
      <w:ind w:firstLine="420"/>
    </w:pPr>
  </w:style>
  <w:style w:type="character" w:customStyle="1" w:styleId="10">
    <w:name w:val="标题 1 字符"/>
    <w:basedOn w:val="7"/>
    <w:link w:val="2"/>
    <w:qFormat/>
    <w:uiPriority w:val="0"/>
    <w:rPr>
      <w:rFonts w:eastAsia="微软雅黑" w:asciiTheme="minorHAnsi" w:hAnsiTheme="minorHAnsi" w:cstheme="minorBidi"/>
      <w:b/>
      <w:bCs/>
      <w:kern w:val="44"/>
      <w:sz w:val="44"/>
      <w:szCs w:val="44"/>
    </w:rPr>
  </w:style>
  <w:style w:type="paragraph" w:customStyle="1" w:styleId="11">
    <w:name w:val="TOC 标题1"/>
    <w:basedOn w:val="2"/>
    <w:next w:val="1"/>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2">
    <w:name w:val="List Paragraph1"/>
    <w:basedOn w:val="1"/>
    <w:qFormat/>
    <w:uiPriority w:val="0"/>
    <w:pPr>
      <w:ind w:firstLine="420"/>
    </w:pPr>
    <w:rPr>
      <w:rFonts w:ascii="等线" w:hAnsi="等线" w:cs="Times New Roman"/>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E90F3F-3384-48A2-8FB3-963AD74FA222}">
  <ds:schemaRefs/>
</ds:datastoreItem>
</file>

<file path=docProps/app.xml><?xml version="1.0" encoding="utf-8"?>
<Properties xmlns="http://schemas.openxmlformats.org/officeDocument/2006/extended-properties" xmlns:vt="http://schemas.openxmlformats.org/officeDocument/2006/docPropsVTypes">
  <Template>Normal</Template>
  <Pages>7</Pages>
  <Words>409</Words>
  <Characters>2334</Characters>
  <Lines>19</Lines>
  <Paragraphs>5</Paragraphs>
  <TotalTime>45</TotalTime>
  <ScaleCrop>false</ScaleCrop>
  <LinksUpToDate>false</LinksUpToDate>
  <CharactersWithSpaces>2738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2020-12-22T09:53:00Z</dcterms:created>
  <dc:creator>李京津</dc:creator>
  <cp:lastModifiedBy>李京津</cp:lastModifiedBy>
  <dcterms:modified xsi:type="dcterms:W3CDTF">2021-04-27T02:26:23Z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