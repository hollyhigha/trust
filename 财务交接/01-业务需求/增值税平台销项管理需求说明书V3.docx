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增值税平台销项管理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spacing w:line="360" w:lineRule="auto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目前销项发票需人工开具，工作量大、且无重复开票校验机制，存在风险。故申请将核心业务系统与增值税平台对接，实现系统开票和重复开票校验功能。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-1"/>
          <w:numId w:val="0"/>
        </w:numPr>
        <w:ind w:left="0" w:firstLine="0" w:firstLine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 xml:space="preserve">功能简述 </w:t>
      </w:r>
    </w:p>
    <w:p>
      <w:pPr>
        <w:rPr>
          <w:rFonts w:hint="eastAsia"/>
        </w:rPr>
      </w:pPr>
    </w:p>
    <w:p>
      <w:pPr>
        <w:spacing w:line="360" w:lineRule="auto"/>
        <w:ind w:firstLine="360"/>
        <w:rPr>
          <w:ins w:id="0" w:author="李京津" w:date="2020-08-28T14:37:17Z"/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在PC端（官网）新增开票入口，即“发票开具”菜单。</w:t>
      </w:r>
    </w:p>
    <w:p>
      <w:pPr>
        <w:spacing w:line="360" w:lineRule="auto"/>
        <w:ind w:firstLine="360"/>
        <w:rPr>
          <w:rFonts w:hint="eastAsia"/>
          <w:sz w:val="21"/>
          <w:szCs w:val="21"/>
          <w:lang w:val="en-US" w:eastAsia="zh-CN"/>
        </w:rPr>
      </w:pPr>
      <w:ins w:id="1" w:author="李京津" w:date="2020-08-28T16:38:48Z">
        <w:r>
          <w:rPr>
            <w:rFonts w:hint="eastAsia"/>
            <w:sz w:val="21"/>
            <w:szCs w:val="21"/>
            <w:lang w:val="en-US" w:eastAsia="zh-CN"/>
          </w:rPr>
          <w:t>（</w:t>
        </w:r>
      </w:ins>
      <w:ins w:id="2" w:author="李京津" w:date="2020-08-28T16:40:38Z">
        <w:r>
          <w:rPr>
            <w:rFonts w:hint="eastAsia"/>
            <w:sz w:val="21"/>
            <w:szCs w:val="21"/>
            <w:lang w:val="en-US" w:eastAsia="zh-CN"/>
          </w:rPr>
          <w:t>该</w:t>
        </w:r>
      </w:ins>
      <w:ins w:id="3" w:author="李京津" w:date="2020-08-28T16:40:40Z">
        <w:r>
          <w:rPr>
            <w:rFonts w:hint="eastAsia"/>
            <w:sz w:val="21"/>
            <w:szCs w:val="21"/>
            <w:lang w:val="en-US" w:eastAsia="zh-CN"/>
          </w:rPr>
          <w:t>开票</w:t>
        </w:r>
      </w:ins>
      <w:ins w:id="4" w:author="李京津" w:date="2020-08-28T16:40:43Z">
        <w:r>
          <w:rPr>
            <w:rFonts w:hint="eastAsia"/>
            <w:sz w:val="21"/>
            <w:szCs w:val="21"/>
            <w:lang w:val="en-US" w:eastAsia="zh-CN"/>
          </w:rPr>
          <w:t>入口</w:t>
        </w:r>
      </w:ins>
      <w:ins w:id="5" w:author="李京津" w:date="2020-08-28T16:40:45Z">
        <w:r>
          <w:rPr>
            <w:rFonts w:hint="eastAsia"/>
            <w:sz w:val="21"/>
            <w:szCs w:val="21"/>
            <w:lang w:val="en-US" w:eastAsia="zh-CN"/>
          </w:rPr>
          <w:t>仅</w:t>
        </w:r>
      </w:ins>
      <w:ins w:id="6" w:author="李京津" w:date="2020-08-28T16:38:52Z">
        <w:r>
          <w:rPr>
            <w:rFonts w:hint="eastAsia"/>
            <w:sz w:val="21"/>
            <w:szCs w:val="21"/>
            <w:lang w:val="en-US" w:eastAsia="zh-CN"/>
          </w:rPr>
          <w:t>适用于电子发票，纸质发票需联系人工客服申请</w:t>
        </w:r>
      </w:ins>
      <w:ins w:id="7" w:author="李京津" w:date="2020-08-28T16:38:48Z">
        <w:r>
          <w:rPr>
            <w:rFonts w:hint="eastAsia"/>
            <w:sz w:val="21"/>
            <w:szCs w:val="21"/>
            <w:lang w:val="en-US" w:eastAsia="zh-CN"/>
          </w:rPr>
          <w:t>）</w:t>
        </w:r>
      </w:ins>
    </w:p>
    <w:p>
      <w:pPr>
        <w:spacing w:line="360" w:lineRule="auto"/>
        <w:ind w:firstLine="36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路径：我的服务 — 保单查询 — 发票开具</w:t>
      </w:r>
    </w:p>
    <w:p>
      <w:pPr>
        <w:spacing w:line="360" w:lineRule="auto"/>
        <w:ind w:firstLine="420" w:firstLineChars="200"/>
        <w:rPr>
          <w:ins w:id="8" w:author="李京津" w:date="2020-08-28T10:53:26Z"/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按照保单</w:t>
      </w:r>
      <w:ins w:id="9" w:author="李京津" w:date="2020-08-28T17:02:22Z">
        <w:r>
          <w:rPr>
            <w:rFonts w:hint="eastAsia"/>
            <w:sz w:val="21"/>
            <w:szCs w:val="21"/>
            <w:lang w:val="en-US" w:eastAsia="zh-CN"/>
          </w:rPr>
          <w:t>号</w:t>
        </w:r>
      </w:ins>
      <w:r>
        <w:rPr>
          <w:rFonts w:hint="eastAsia"/>
          <w:sz w:val="21"/>
          <w:szCs w:val="21"/>
          <w:lang w:val="en-US" w:eastAsia="zh-CN"/>
        </w:rPr>
        <w:t>查询（保单需要已经缴费完成），需填写缴费人的手机号码及验证码，来查询保单，然后触发开票。</w:t>
      </w:r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</w:t>
      </w:r>
      <w:ins w:id="10" w:author="李京津" w:date="2020-08-28T17:11:50Z">
        <w:r>
          <w:rPr>
            <w:rFonts w:hint="eastAsia"/>
            <w:sz w:val="21"/>
            <w:szCs w:val="21"/>
            <w:lang w:val="en-US" w:eastAsia="zh-CN"/>
          </w:rPr>
          <w:t>申请</w:t>
        </w:r>
      </w:ins>
      <w:ins w:id="11" w:author="李京津" w:date="2020-08-28T17:11:51Z">
        <w:r>
          <w:rPr>
            <w:rFonts w:hint="eastAsia"/>
            <w:sz w:val="21"/>
            <w:szCs w:val="21"/>
            <w:lang w:val="en-US" w:eastAsia="zh-CN"/>
          </w:rPr>
          <w:t>开票</w:t>
        </w:r>
      </w:ins>
      <w:r>
        <w:rPr>
          <w:rFonts w:hint="eastAsia"/>
          <w:sz w:val="21"/>
          <w:szCs w:val="21"/>
          <w:lang w:val="en-US" w:eastAsia="zh-CN"/>
        </w:rPr>
        <w:t>后，核心业务系统将价、税分离的数据通过接口传给增值税平台；</w:t>
      </w:r>
    </w:p>
    <w:p>
      <w:pPr>
        <w:numPr>
          <w:ilvl w:val="-1"/>
          <w:numId w:val="0"/>
        </w:numPr>
        <w:spacing w:line="360" w:lineRule="auto"/>
        <w:ind w:firstLine="420" w:firstLineChars="200"/>
        <w:rPr>
          <w:ins w:id="12" w:author="李京津" w:date="2020-08-28T17:13:59Z"/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如特殊情况，用户线下联系客服需要人工开票，</w:t>
      </w:r>
      <w:ins w:id="13" w:author="李京津" w:date="2020-08-28T17:13:42Z">
        <w:r>
          <w:rPr>
            <w:rFonts w:hint="eastAsia"/>
            <w:sz w:val="21"/>
            <w:szCs w:val="21"/>
            <w:lang w:val="en-US" w:eastAsia="zh-CN"/>
          </w:rPr>
          <w:t>线下</w:t>
        </w:r>
      </w:ins>
      <w:ins w:id="14" w:author="李京津" w:date="2020-08-28T17:13:43Z">
        <w:r>
          <w:rPr>
            <w:rFonts w:hint="eastAsia"/>
            <w:sz w:val="21"/>
            <w:szCs w:val="21"/>
            <w:lang w:val="en-US" w:eastAsia="zh-CN"/>
          </w:rPr>
          <w:t>开票</w:t>
        </w:r>
      </w:ins>
      <w:ins w:id="15" w:author="李京津" w:date="2020-08-28T17:13:44Z">
        <w:r>
          <w:rPr>
            <w:rFonts w:hint="eastAsia"/>
            <w:sz w:val="21"/>
            <w:szCs w:val="21"/>
            <w:lang w:val="en-US" w:eastAsia="zh-CN"/>
          </w:rPr>
          <w:t>流程</w:t>
        </w:r>
      </w:ins>
      <w:ins w:id="16" w:author="李京津" w:date="2020-08-28T17:13:56Z">
        <w:r>
          <w:rPr>
            <w:rFonts w:hint="eastAsia"/>
            <w:sz w:val="21"/>
            <w:szCs w:val="21"/>
            <w:lang w:val="en-US" w:eastAsia="zh-CN"/>
          </w:rPr>
          <w:t>如下</w:t>
        </w:r>
      </w:ins>
      <w:ins w:id="17" w:author="李京津" w:date="2020-08-28T17:13:58Z">
        <w:r>
          <w:rPr>
            <w:rFonts w:hint="eastAsia"/>
            <w:sz w:val="21"/>
            <w:szCs w:val="21"/>
            <w:lang w:val="en-US" w:eastAsia="zh-CN"/>
          </w:rPr>
          <w:t>：</w:t>
        </w:r>
      </w:ins>
    </w:p>
    <w:p>
      <w:pPr>
        <w:numPr>
          <w:ilvl w:val="-1"/>
          <w:numId w:val="0"/>
        </w:numPr>
        <w:spacing w:line="360" w:lineRule="auto"/>
        <w:ind w:firstLine="420" w:firstLineChars="200"/>
        <w:rPr>
          <w:ins w:id="18" w:author="李京津" w:date="2020-08-28T17:13:10Z"/>
          <w:rFonts w:hint="default" w:ascii="微软雅黑" w:hAnsi="微软雅黑" w:cs="微软雅黑"/>
          <w:sz w:val="21"/>
          <w:szCs w:val="21"/>
          <w:lang w:val="en-US" w:eastAsia="zh-CN"/>
        </w:rPr>
      </w:pPr>
      <w:ins w:id="19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在统一门户增加</w:t>
        </w:r>
      </w:ins>
      <w:ins w:id="20" w:author="李京津" w:date="2020-08-28T17:15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“</w:t>
        </w:r>
      </w:ins>
      <w:ins w:id="21" w:author="李京津" w:date="2020-08-28T17:15:4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增值税</w:t>
        </w:r>
      </w:ins>
      <w:ins w:id="22" w:author="李京津" w:date="2020-08-28T17:15:5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</w:t>
        </w:r>
      </w:ins>
      <w:ins w:id="23" w:author="李京津" w:date="2020-08-28T17:15:5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24" w:author="李京津" w:date="2020-08-28T17:15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”</w:t>
        </w:r>
      </w:ins>
      <w:ins w:id="25" w:author="李京津" w:date="2020-08-28T17:15:3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菜单</w:t>
        </w:r>
      </w:ins>
      <w:ins w:id="26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27" w:author="李京津" w:date="2020-08-28T17:16:1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财务</w:t>
        </w:r>
      </w:ins>
      <w:ins w:id="28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根据保单号查询，查出缴费记录。</w:t>
        </w:r>
      </w:ins>
      <w:ins w:id="29" w:author="李京津" w:date="2020-08-28T17:16:3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根据</w:t>
        </w:r>
      </w:ins>
      <w:ins w:id="30" w:author="李京津" w:date="2020-08-28T17:16:3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实际</w:t>
        </w:r>
      </w:ins>
      <w:ins w:id="31" w:author="李京津" w:date="2020-08-28T17:16:3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情况</w:t>
        </w:r>
      </w:ins>
      <w:ins w:id="32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选择开具纸票</w:t>
        </w:r>
      </w:ins>
      <w:ins w:id="33" w:author="李京津" w:date="2020-08-28T17:16:3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或</w:t>
        </w:r>
      </w:ins>
      <w:ins w:id="34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电票，</w:t>
        </w:r>
      </w:ins>
      <w:ins w:id="35" w:author="李京津" w:date="2020-08-28T17:16:5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所需</w:t>
        </w:r>
      </w:ins>
      <w:ins w:id="36" w:author="李京津" w:date="2020-08-28T17:16:5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字段</w:t>
        </w:r>
      </w:ins>
      <w:ins w:id="37" w:author="李京津" w:date="2020-08-28T17:16:5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填好</w:t>
        </w:r>
      </w:ins>
      <w:ins w:id="38" w:author="李京津" w:date="2020-08-28T17:32:5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后</w:t>
        </w:r>
      </w:ins>
      <w:ins w:id="39" w:author="李京津" w:date="2020-08-28T17:32:5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40" w:author="李京津" w:date="2020-08-28T17:17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在</w:t>
        </w:r>
      </w:ins>
      <w:ins w:id="41" w:author="李京津" w:date="2020-08-28T17:17:1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系统</w:t>
        </w:r>
      </w:ins>
      <w:ins w:id="42" w:author="李京津" w:date="2020-08-28T17:17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点击</w:t>
        </w:r>
      </w:ins>
      <w:ins w:id="43" w:author="李京津" w:date="2020-08-28T17:17:1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开票</w:t>
        </w:r>
      </w:ins>
      <w:ins w:id="44" w:author="李京津" w:date="2020-08-28T17:17:1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，信息</w:t>
        </w:r>
      </w:ins>
      <w:ins w:id="45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发到增值税平台，</w:t>
        </w:r>
      </w:ins>
      <w:ins w:id="46" w:author="李京津" w:date="2020-08-28T17:17:2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自动</w:t>
        </w:r>
      </w:ins>
      <w:ins w:id="47" w:author="李京津" w:date="2020-08-28T17:17:2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48" w:author="李京津" w:date="2020-08-28T17:17:3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</w:t>
        </w:r>
      </w:ins>
      <w:ins w:id="49" w:author="李京津" w:date="2020-08-28T17:13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 xml:space="preserve">。 </w:t>
        </w:r>
      </w:ins>
      <w:ins w:id="50" w:author="李京津" w:date="2020-08-28T17:22:2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如</w:t>
        </w:r>
      </w:ins>
      <w:ins w:id="51" w:author="李京津" w:date="2020-08-28T17:22:3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52" w:author="李京津" w:date="2020-08-28T17:22:3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的是</w:t>
        </w:r>
      </w:ins>
      <w:ins w:id="53" w:author="李京津" w:date="2020-08-28T17:22:3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电票，</w:t>
        </w:r>
      </w:ins>
      <w:ins w:id="54" w:author="李京津" w:date="2020-08-28T17:22:4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则</w:t>
        </w:r>
      </w:ins>
      <w:ins w:id="55" w:author="李京津" w:date="2020-08-28T17:22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在</w:t>
        </w:r>
      </w:ins>
      <w:ins w:id="56" w:author="李京津" w:date="2020-08-28T17:22:4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增值税</w:t>
        </w:r>
      </w:ins>
      <w:ins w:id="57" w:author="李京津" w:date="2020-08-28T17:22:4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平台</w:t>
        </w:r>
      </w:ins>
      <w:ins w:id="58" w:author="李京津" w:date="2020-08-28T17:22:4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返回</w:t>
        </w:r>
      </w:ins>
      <w:ins w:id="59" w:author="李京津" w:date="2020-08-28T17:22:4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开票</w:t>
        </w:r>
      </w:ins>
      <w:ins w:id="60" w:author="李京津" w:date="2020-08-28T17:22:4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信息后</w:t>
        </w:r>
      </w:ins>
      <w:ins w:id="61" w:author="李京津" w:date="2020-08-28T17:22:5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62" w:author="李京津" w:date="2020-08-28T17:22:5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将</w:t>
        </w:r>
      </w:ins>
      <w:ins w:id="63" w:author="李京津" w:date="2020-08-28T17:22:5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电子</w:t>
        </w:r>
      </w:ins>
      <w:ins w:id="64" w:author="李京津" w:date="2020-08-28T17:22:5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</w:t>
        </w:r>
      </w:ins>
      <w:ins w:id="65" w:author="李京津" w:date="2020-08-28T17:23:0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发送至</w:t>
        </w:r>
      </w:ins>
      <w:ins w:id="66" w:author="李京津" w:date="2020-08-28T17:23:0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相应</w:t>
        </w:r>
      </w:ins>
      <w:ins w:id="67" w:author="李京津" w:date="2020-08-28T17:23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邮箱</w:t>
        </w:r>
      </w:ins>
      <w:ins w:id="68" w:author="李京津" w:date="2020-08-28T17:23:0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</w:p>
    <w:p>
      <w:pPr>
        <w:spacing w:line="360" w:lineRule="auto"/>
        <w:ind w:firstLine="360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ind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 申领发票所需字段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2.2.</w:t>
      </w:r>
      <w:r>
        <w:rPr>
          <w:rFonts w:hint="eastAsia" w:ascii="微软雅黑" w:hAnsi="微软雅黑" w:eastAsia="微软雅黑" w:cs="微软雅黑"/>
          <w:sz w:val="21"/>
          <w:szCs w:val="21"/>
        </w:rPr>
        <w:t>1、纸质发票开具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）增值税普通发票购方信息所需字段：</w:t>
      </w:r>
    </w:p>
    <w:p>
      <w:pPr>
        <w:spacing w:line="360" w:lineRule="auto"/>
        <w:ind w:firstLine="360" w:firstLineChars="0"/>
        <w:rPr>
          <w:ins w:id="69" w:author="李京津" w:date="2020-08-28T11:16:55Z"/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购方名称（默认缴费人，不可变更）、统一信用代码（如企业则必填）、开票险种</w:t>
      </w:r>
      <w:ins w:id="70" w:author="李京津" w:date="2020-08-28T16:28:0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（</w:t>
        </w:r>
      </w:ins>
      <w:ins w:id="71" w:author="李京津" w:date="2020-08-28T17:23:2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一张</w:t>
        </w:r>
      </w:ins>
      <w:ins w:id="72" w:author="李京津" w:date="2020-08-28T17:23:2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发票</w:t>
        </w:r>
      </w:ins>
      <w:ins w:id="73" w:author="李京津" w:date="2020-08-28T17:23:3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最多</w:t>
        </w:r>
      </w:ins>
      <w:ins w:id="74" w:author="李京津" w:date="2020-08-28T17:23:3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包含</w:t>
        </w:r>
      </w:ins>
      <w:ins w:id="75" w:author="李京津" w:date="2020-08-28T17:23:3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7</w:t>
        </w:r>
      </w:ins>
      <w:ins w:id="76" w:author="李京津" w:date="2020-08-28T17:23:3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个</w:t>
        </w:r>
      </w:ins>
      <w:ins w:id="77" w:author="李京津" w:date="2020-08-28T17:23:3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险种</w:t>
        </w:r>
      </w:ins>
      <w:ins w:id="78" w:author="李京津" w:date="2020-08-28T17:23:3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79" w:author="李京津" w:date="2020-08-28T17:23:3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如</w:t>
        </w:r>
      </w:ins>
      <w:ins w:id="80" w:author="李京津" w:date="2020-08-28T17:23:3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超过</w:t>
        </w:r>
      </w:ins>
      <w:ins w:id="81" w:author="李京津" w:date="2020-08-28T17:23:3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7个</w:t>
        </w:r>
      </w:ins>
      <w:ins w:id="82" w:author="李京津" w:date="2020-08-28T17:23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则</w:t>
        </w:r>
      </w:ins>
      <w:ins w:id="83" w:author="李京津" w:date="2020-08-28T17:23:4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分</w:t>
        </w:r>
      </w:ins>
      <w:ins w:id="84" w:author="李京津" w:date="2020-08-28T17:23:4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多张发票</w:t>
        </w:r>
      </w:ins>
      <w:ins w:id="85" w:author="李京津" w:date="2020-08-28T17:23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86" w:author="李京津" w:date="2020-08-28T16:28:0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）</w:t>
        </w:r>
      </w:ins>
      <w:r>
        <w:rPr>
          <w:rFonts w:hint="eastAsia" w:ascii="微软雅黑" w:hAnsi="微软雅黑" w:cs="微软雅黑"/>
          <w:sz w:val="21"/>
          <w:szCs w:val="21"/>
          <w:lang w:eastAsia="zh-CN"/>
        </w:rPr>
        <w:t>、开票金额</w:t>
      </w:r>
    </w:p>
    <w:p>
      <w:pPr>
        <w:spacing w:line="360" w:lineRule="auto"/>
        <w:ind w:firstLine="360" w:firstLineChars="0"/>
        <w:rPr>
          <w:rFonts w:hint="default" w:ascii="微软雅黑" w:hAnsi="微软雅黑" w:cs="微软雅黑"/>
          <w:sz w:val="21"/>
          <w:szCs w:val="21"/>
          <w:lang w:val="en-US" w:eastAsia="zh-CN"/>
        </w:rPr>
      </w:pP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）增值税专用发票购方信息所需字段：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购方名称（默认缴费人，不可变更）、统一信用代码（如企业则必填）、开票险种</w:t>
      </w:r>
      <w:ins w:id="87" w:author="李京津" w:date="2020-08-28T16:28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（</w:t>
        </w:r>
      </w:ins>
      <w:ins w:id="88" w:author="李京津" w:date="2020-08-28T17:23:5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一张发票最多包含</w:t>
        </w:r>
      </w:ins>
      <w:ins w:id="89" w:author="李京津" w:date="2020-08-28T17:23:5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7个险种，如超过7个则分多张发票开具</w:t>
        </w:r>
      </w:ins>
      <w:ins w:id="90" w:author="李京津" w:date="2020-08-28T16:28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）</w:t>
        </w:r>
      </w:ins>
      <w:r>
        <w:rPr>
          <w:rFonts w:hint="eastAsia" w:ascii="微软雅黑" w:hAnsi="微软雅黑" w:cs="微软雅黑"/>
          <w:sz w:val="21"/>
          <w:szCs w:val="21"/>
          <w:lang w:eastAsia="zh-CN"/>
        </w:rPr>
        <w:t>、开票金额；地址及电话（地址取缴费人地址）、开户行及账号</w:t>
      </w:r>
    </w:p>
    <w:p>
      <w:pPr>
        <w:spacing w:line="360" w:lineRule="auto"/>
        <w:ind w:firstLine="36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传到增值税平台后，财务人员在增值税平台根据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实际</w:t>
      </w:r>
      <w:r>
        <w:rPr>
          <w:rFonts w:hint="eastAsia" w:ascii="微软雅黑" w:hAnsi="微软雅黑" w:eastAsia="微软雅黑" w:cs="微软雅黑"/>
          <w:sz w:val="21"/>
          <w:szCs w:val="21"/>
        </w:rPr>
        <w:t>需求，打印相应的纸质发票。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开具纸质发票时，需要额外的收件地址。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2.2.</w:t>
      </w:r>
      <w:r>
        <w:rPr>
          <w:rFonts w:hint="eastAsia" w:ascii="微软雅黑" w:hAnsi="微软雅黑" w:eastAsia="微软雅黑" w:cs="微软雅黑"/>
          <w:sz w:val="21"/>
          <w:szCs w:val="21"/>
        </w:rPr>
        <w:t>2、电子发票的开具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增值税电子发票购方信息所需字段：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购方名称（默认缴费人，不可变更）、统一信用代码（如企业则必填）、开票险种</w:t>
      </w:r>
      <w:ins w:id="91" w:author="李京津" w:date="2020-08-28T17:24:0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（一张发票最多包含</w:t>
        </w:r>
      </w:ins>
      <w:ins w:id="92" w:author="李京津" w:date="2020-08-28T17:24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7个险种，如超过7个则分多张发票开具</w:t>
        </w:r>
      </w:ins>
      <w:ins w:id="93" w:author="李京津" w:date="2020-08-28T17:24:0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）</w:t>
        </w:r>
      </w:ins>
      <w:r>
        <w:rPr>
          <w:rFonts w:hint="eastAsia" w:ascii="微软雅黑" w:hAnsi="微软雅黑" w:cs="微软雅黑"/>
          <w:sz w:val="21"/>
          <w:szCs w:val="21"/>
          <w:lang w:eastAsia="zh-CN"/>
        </w:rPr>
        <w:t>、开票金额。</w:t>
      </w:r>
    </w:p>
    <w:p>
      <w:pPr>
        <w:spacing w:line="360" w:lineRule="auto"/>
        <w:ind w:firstLine="360" w:firstLineChars="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开具电子发票时需用户的电子邮箱。</w:t>
      </w:r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drawing>
          <wp:inline distT="0" distB="0" distL="114300" distR="114300">
            <wp:extent cx="5262880" cy="160718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2.3、涉及场景</w:t>
      </w:r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）涉及新契约、续期、保全三种场景。</w:t>
      </w:r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新契约：在犹豫期过后，方可开票</w:t>
      </w:r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续期：缴费成功后即可开票；</w:t>
      </w:r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保全：加保后，需在新契约过犹豫期后，方可开票。</w:t>
      </w:r>
    </w:p>
    <w:p>
      <w:pPr>
        <w:numPr>
          <w:ilvl w:val="0"/>
          <w:numId w:val="4"/>
        </w:num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负数开票</w:t>
      </w:r>
    </w:p>
    <w:p>
      <w:pPr>
        <w:numPr>
          <w:ilvl w:val="-1"/>
          <w:numId w:val="0"/>
        </w:numPr>
        <w:spacing w:line="360" w:lineRule="auto"/>
        <w:ind w:firstLine="420" w:firstLineChars="200"/>
        <w:rPr>
          <w:rFonts w:hint="default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定期结算可能会出现某个或多个险种为负数的情况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，本次系统对接的需求暂不涉及负数开票的情况。</w:t>
      </w:r>
      <w:ins w:id="94" w:author="李京津" w:date="2020-08-28T11:32:4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开票时</w:t>
        </w:r>
      </w:ins>
      <w:ins w:id="95" w:author="李京津" w:date="2020-08-28T11:32:5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如</w:t>
        </w:r>
      </w:ins>
      <w:ins w:id="96" w:author="李京津" w:date="2020-08-28T11:32:5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遇</w:t>
        </w:r>
      </w:ins>
      <w:ins w:id="97" w:author="李京津" w:date="2020-08-28T16:32:0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金额</w:t>
        </w:r>
      </w:ins>
      <w:ins w:id="98" w:author="李京津" w:date="2020-08-28T16:32:0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为</w:t>
        </w:r>
      </w:ins>
      <w:ins w:id="99" w:author="李京津" w:date="2020-08-28T11:32:5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负数，</w:t>
        </w:r>
      </w:ins>
      <w:ins w:id="100" w:author="李京津" w:date="2020-08-28T17:24:2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则</w:t>
        </w:r>
      </w:ins>
      <w:ins w:id="101" w:author="李京津" w:date="2020-08-28T11:32:5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系统</w:t>
        </w:r>
      </w:ins>
      <w:ins w:id="102" w:author="李京津" w:date="2020-08-28T11:32:5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报错</w:t>
        </w:r>
      </w:ins>
      <w:ins w:id="103" w:author="李京津" w:date="2020-08-28T11:33:0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104" w:author="李京津" w:date="2020-08-28T17:24:2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需</w:t>
        </w:r>
      </w:ins>
      <w:ins w:id="105" w:author="李京津" w:date="2020-08-28T16:28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运维</w:t>
        </w:r>
      </w:ins>
      <w:ins w:id="106" w:author="李京津" w:date="2020-08-28T17:24:3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介入</w:t>
        </w:r>
      </w:ins>
      <w:ins w:id="107" w:author="李京津" w:date="2020-08-28T16:28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处理</w:t>
        </w:r>
      </w:ins>
      <w:ins w:id="108" w:author="李京津" w:date="2020-08-28T17:24:3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后</w:t>
        </w:r>
      </w:ins>
      <w:ins w:id="109" w:author="李京津" w:date="2020-08-28T17:24:3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再</w:t>
        </w:r>
      </w:ins>
      <w:ins w:id="110" w:author="李京津" w:date="2020-08-28T17:24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传至</w:t>
        </w:r>
      </w:ins>
      <w:ins w:id="111" w:author="李京津" w:date="2020-08-28T17:24:4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增值税</w:t>
        </w:r>
      </w:ins>
      <w:ins w:id="112" w:author="李京津" w:date="2020-08-28T17:24:4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平台</w:t>
        </w:r>
      </w:ins>
      <w:ins w:id="113" w:author="李京津" w:date="2020-08-28T16:28:4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。</w:t>
        </w:r>
      </w:ins>
    </w:p>
    <w:p>
      <w:pPr>
        <w:numPr>
          <w:ilvl w:val="-1"/>
          <w:numId w:val="0"/>
        </w:numPr>
        <w:spacing w:line="360" w:lineRule="auto"/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2.4 发票限额</w:t>
      </w:r>
    </w:p>
    <w:p>
      <w:pPr>
        <w:numPr>
          <w:ilvl w:val="-1"/>
          <w:numId w:val="0"/>
        </w:numPr>
        <w:spacing w:line="360" w:lineRule="auto"/>
        <w:ind w:firstLine="420" w:firstLineChars="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页面需要提示发票限额，提示用户。</w:t>
      </w:r>
    </w:p>
    <w:p>
      <w:pPr>
        <w:numPr>
          <w:ilvl w:val="-1"/>
          <w:numId w:val="0"/>
        </w:numPr>
        <w:spacing w:line="360" w:lineRule="auto"/>
        <w:ind w:firstLine="0" w:firstLineChars="0"/>
        <w:rPr>
          <w:ins w:id="114" w:author="李京津" w:date="2020-08-28T16:32:19Z"/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限额：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纸质普票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小于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100万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元；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纸质专票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小于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10万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元；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电子普票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小于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10万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元。</w:t>
      </w:r>
    </w:p>
    <w:p>
      <w:pPr>
        <w:numPr>
          <w:ilvl w:val="-1"/>
          <w:numId w:val="0"/>
        </w:numPr>
        <w:spacing w:line="36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ins w:id="115" w:author="李京津" w:date="2020-08-28T11:19:14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超过</w:t>
        </w:r>
      </w:ins>
      <w:ins w:id="116" w:author="李京津" w:date="2020-08-28T11:19:15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限额</w:t>
        </w:r>
      </w:ins>
      <w:ins w:id="117" w:author="李京津" w:date="2020-08-28T11:19:16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自动</w:t>
        </w:r>
      </w:ins>
      <w:ins w:id="118" w:author="李京津" w:date="2020-08-28T11:19:18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拆分成</w:t>
        </w:r>
      </w:ins>
      <w:ins w:id="119" w:author="李京津" w:date="2020-08-28T11:19:2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多张</w:t>
        </w:r>
      </w:ins>
      <w:ins w:id="120" w:author="李京津" w:date="2020-08-28T11:19:21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发票</w:t>
        </w:r>
      </w:ins>
      <w:ins w:id="121" w:author="李京津" w:date="2020-08-28T11:20:1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。</w:t>
        </w:r>
      </w:ins>
      <w:ins w:id="122" w:author="李京津" w:date="2020-08-28T11:20:11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如果</w:t>
        </w:r>
      </w:ins>
      <w:ins w:id="123" w:author="李京津" w:date="2020-08-28T11:20:1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同一个</w:t>
        </w:r>
      </w:ins>
      <w:ins w:id="124" w:author="李京津" w:date="2020-08-28T11:21:12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险种，</w:t>
        </w:r>
      </w:ins>
      <w:ins w:id="125" w:author="李京津" w:date="2020-08-28T11:21:1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则</w:t>
        </w:r>
      </w:ins>
      <w:ins w:id="126" w:author="李京津" w:date="2020-08-28T17:26:22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直接</w:t>
        </w:r>
      </w:ins>
      <w:ins w:id="127" w:author="李京津" w:date="2020-08-28T17:26:2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根据</w:t>
        </w:r>
      </w:ins>
      <w:ins w:id="128" w:author="李京津" w:date="2020-08-28T17:24:58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发票</w:t>
        </w:r>
      </w:ins>
      <w:ins w:id="129" w:author="李京津" w:date="2020-08-28T17:24:59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限额</w:t>
        </w:r>
      </w:ins>
      <w:ins w:id="130" w:author="李京津" w:date="2020-08-28T17:25:09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开具</w:t>
        </w:r>
      </w:ins>
      <w:ins w:id="131" w:author="李京津" w:date="2020-08-28T11:21:17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；</w:t>
        </w:r>
      </w:ins>
      <w:ins w:id="132" w:author="李京津" w:date="2020-08-28T11:22:45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如</w:t>
        </w:r>
      </w:ins>
      <w:ins w:id="133" w:author="李京津" w:date="2020-08-28T11:22:46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多个</w:t>
        </w:r>
      </w:ins>
      <w:ins w:id="134" w:author="李京津" w:date="2020-08-28T11:22:48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险种</w:t>
        </w:r>
      </w:ins>
      <w:ins w:id="135" w:author="李京津" w:date="2020-08-28T11:22:5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，</w:t>
        </w:r>
      </w:ins>
      <w:ins w:id="136" w:author="李京津" w:date="2020-08-28T17:27:4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则</w:t>
        </w:r>
      </w:ins>
      <w:ins w:id="137" w:author="李京津" w:date="2020-08-28T17:26:59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根据</w:t>
        </w:r>
      </w:ins>
      <w:ins w:id="138" w:author="李京津" w:date="2020-08-28T17:27:0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每个</w:t>
        </w:r>
      </w:ins>
      <w:ins w:id="139" w:author="李京津" w:date="2020-08-28T17:27:04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险种</w:t>
        </w:r>
      </w:ins>
      <w:ins w:id="140" w:author="李京津" w:date="2020-08-28T17:27:05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的金额</w:t>
        </w:r>
      </w:ins>
      <w:ins w:id="141" w:author="李京津" w:date="2020-08-28T17:27:1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，</w:t>
        </w:r>
      </w:ins>
      <w:ins w:id="142" w:author="李京津" w:date="2020-08-28T17:27:3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结合</w:t>
        </w:r>
      </w:ins>
      <w:ins w:id="143" w:author="李京津" w:date="2020-08-28T17:27:31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发票</w:t>
        </w:r>
      </w:ins>
      <w:ins w:id="144" w:author="李京津" w:date="2020-08-28T17:27:3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限额</w:t>
        </w:r>
      </w:ins>
      <w:ins w:id="145" w:author="李京津" w:date="2020-08-28T17:27:34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开具</w:t>
        </w:r>
      </w:ins>
      <w:ins w:id="146" w:author="李京津" w:date="2020-08-28T17:27:35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。</w:t>
        </w:r>
      </w:ins>
      <w:bookmarkStart w:id="0" w:name="_GoBack"/>
      <w:bookmarkEnd w:id="0"/>
    </w:p>
    <w:p>
      <w:pPr>
        <w:numPr>
          <w:ilvl w:val="-1"/>
          <w:numId w:val="0"/>
        </w:numPr>
        <w:spacing w:line="360" w:lineRule="auto"/>
        <w:ind w:firstLine="420" w:firstLineChars="200"/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2.5</w:t>
      </w:r>
      <w:r>
        <w:rPr>
          <w:rFonts w:hint="eastAsia" w:ascii="微软雅黑" w:hAnsi="微软雅黑" w:eastAsia="微软雅黑" w:cs="微软雅黑"/>
          <w:sz w:val="21"/>
          <w:szCs w:val="21"/>
        </w:rPr>
        <w:t>重复开票校验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。</w:t>
      </w:r>
    </w:p>
    <w:p>
      <w:pPr>
        <w:numPr>
          <w:ilvl w:val="-1"/>
          <w:numId w:val="0"/>
        </w:numPr>
        <w:spacing w:line="360" w:lineRule="auto"/>
        <w:ind w:firstLine="420" w:firstLineChars="200"/>
        <w:rPr>
          <w:rFonts w:hint="default" w:ascii="微软雅黑" w:hAnsi="微软雅黑" w:cs="微软雅黑"/>
          <w:sz w:val="21"/>
          <w:szCs w:val="21"/>
          <w:lang w:val="en-US" w:eastAsia="zh-CN"/>
        </w:rPr>
        <w:pPrChange w:id="147" w:author="李京津" w:date="2020-08-28T17:28:19Z">
          <w:pPr>
            <w:numPr>
              <w:ilvl w:val="-1"/>
              <w:numId w:val="0"/>
            </w:numPr>
            <w:spacing w:line="360" w:lineRule="auto"/>
            <w:ind w:firstLine="420" w:firstLineChars="200"/>
          </w:pPr>
        </w:pPrChange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考虑到同一张保单缴费方式可能为期缴，故不以保单维度进行控制，</w:t>
      </w:r>
      <w:r>
        <w:rPr>
          <w:rFonts w:hint="eastAsia" w:ascii="微软雅黑" w:hAnsi="微软雅黑" w:eastAsia="微软雅黑" w:cs="微软雅黑"/>
          <w:sz w:val="21"/>
          <w:szCs w:val="21"/>
        </w:rPr>
        <w:t>同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一笔交易</w:t>
      </w:r>
      <w:r>
        <w:rPr>
          <w:rFonts w:hint="eastAsia" w:ascii="微软雅黑" w:hAnsi="微软雅黑" w:eastAsia="微软雅黑" w:cs="微软雅黑"/>
          <w:sz w:val="21"/>
          <w:szCs w:val="21"/>
        </w:rPr>
        <w:t>不允许重复开票。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核心需要将已开票部分做标记，避免重复开票。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                                                              </w:t>
      </w:r>
    </w:p>
    <w:p>
      <w:pPr>
        <w:numPr>
          <w:ilvl w:val="-1"/>
          <w:numId w:val="0"/>
        </w:numPr>
        <w:spacing w:line="360" w:lineRule="auto"/>
        <w:ind w:firstLine="420" w:firstLineChars="200"/>
        <w:rPr>
          <w:ins w:id="148" w:author="李京津" w:date="2020-08-28T17:28:10Z"/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2.6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可开票保单范围</w:t>
      </w:r>
      <w:ins w:id="149" w:author="李京津" w:date="2020-08-28T17:28:1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。</w:t>
        </w:r>
      </w:ins>
    </w:p>
    <w:p>
      <w:pPr>
        <w:numPr>
          <w:ilvl w:val="-1"/>
          <w:numId w:val="0"/>
        </w:numPr>
        <w:spacing w:line="360" w:lineRule="auto"/>
        <w:ind w:firstLine="420" w:firstLineChars="200"/>
        <w:rPr>
          <w:ins w:id="150" w:author="李京津" w:date="2020-08-28T10:54:27Z"/>
          <w:rFonts w:hint="eastAsia" w:ascii="微软雅黑" w:hAnsi="微软雅黑" w:cs="微软雅黑"/>
          <w:sz w:val="21"/>
          <w:szCs w:val="21"/>
          <w:lang w:val="en-US" w:eastAsia="zh-CN"/>
        </w:rPr>
      </w:pPr>
      <w:ins w:id="151" w:author="李京津" w:date="2020-08-28T11:25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系统</w:t>
        </w:r>
      </w:ins>
      <w:ins w:id="152" w:author="李京津" w:date="2020-08-28T11:25:1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功能</w:t>
        </w:r>
      </w:ins>
      <w:ins w:id="153" w:author="李京津" w:date="2020-08-28T11:25:1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上线后</w:t>
        </w:r>
      </w:ins>
      <w:ins w:id="154" w:author="李京津" w:date="2020-08-28T11:26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155" w:author="李京津" w:date="2020-08-28T11:26:5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系统</w:t>
        </w:r>
      </w:ins>
      <w:ins w:id="156" w:author="李京津" w:date="2020-08-28T17:30:1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功能</w:t>
        </w:r>
      </w:ins>
      <w:ins w:id="157" w:author="李京津" w:date="2020-08-28T11:26:5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上线</w:t>
        </w:r>
      </w:ins>
      <w:ins w:id="158" w:author="李京津" w:date="2020-08-28T11:26:5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前</w:t>
        </w:r>
      </w:ins>
      <w:ins w:id="159" w:author="李京津" w:date="2020-08-28T11:27:2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缴费的</w:t>
        </w:r>
      </w:ins>
      <w:ins w:id="160" w:author="李京津" w:date="2020-08-28T17:30:1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电票</w:t>
        </w:r>
      </w:ins>
      <w:ins w:id="161" w:author="李京津" w:date="2020-08-28T11:27:2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不允许</w:t>
        </w:r>
      </w:ins>
      <w:ins w:id="162" w:author="李京津" w:date="2020-08-28T11:27:3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开票</w:t>
        </w:r>
      </w:ins>
      <w:ins w:id="163" w:author="李京津" w:date="2020-08-28T17:28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164" w:author="李京津" w:date="2020-08-28T17:29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（</w:t>
        </w:r>
      </w:ins>
      <w:ins w:id="165" w:author="李京津" w:date="2020-08-28T17:29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此处需增加提示：X月X</w:t>
        </w:r>
      </w:ins>
      <w:ins w:id="166" w:author="李京津" w:date="2020-08-28T17:30:2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日</w:t>
        </w:r>
      </w:ins>
      <w:ins w:id="167" w:author="李京津" w:date="2020-08-28T17:29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之后没有缴费记录，无法开票</w:t>
        </w:r>
      </w:ins>
      <w:ins w:id="168" w:author="李京津" w:date="2020-08-28T17:29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）</w:t>
        </w:r>
      </w:ins>
      <w:ins w:id="169" w:author="李京津" w:date="2020-08-28T17:30:2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；</w:t>
        </w:r>
      </w:ins>
      <w:ins w:id="170" w:author="李京津" w:date="2020-08-28T17:30:4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如</w:t>
        </w:r>
      </w:ins>
      <w:ins w:id="171" w:author="李京津" w:date="2020-08-28T17:31:2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线</w:t>
        </w:r>
      </w:ins>
      <w:ins w:id="172" w:author="李京津" w:date="2020-08-28T17:30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下</w:t>
        </w:r>
      </w:ins>
      <w:ins w:id="173" w:author="李京津" w:date="2020-08-28T17:30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联系</w:t>
        </w:r>
      </w:ins>
      <w:ins w:id="174" w:author="李京津" w:date="2020-08-28T17:30:4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客服</w:t>
        </w:r>
      </w:ins>
      <w:ins w:id="175" w:author="李京津" w:date="2020-08-28T17:31:3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需</w:t>
        </w:r>
      </w:ins>
      <w:ins w:id="176" w:author="李京津" w:date="2020-08-28T17:31:3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手工</w:t>
        </w:r>
      </w:ins>
      <w:ins w:id="177" w:author="李京津" w:date="2020-08-28T17:31:3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178" w:author="李京津" w:date="2020-08-28T17:30:4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179" w:author="李京津" w:date="2020-08-28T17:30:4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则</w:t>
        </w:r>
      </w:ins>
      <w:ins w:id="180" w:author="李京津" w:date="2020-08-28T17:30:5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财务部</w:t>
        </w:r>
      </w:ins>
      <w:ins w:id="181" w:author="李京津" w:date="2020-08-28T17:30:5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在</w:t>
        </w:r>
      </w:ins>
      <w:ins w:id="182" w:author="李京津" w:date="2020-08-28T17:31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统一门户</w:t>
        </w:r>
      </w:ins>
      <w:ins w:id="183" w:author="李京津" w:date="2020-08-28T17:31:1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的</w:t>
        </w:r>
      </w:ins>
      <w:ins w:id="184" w:author="李京津" w:date="2020-08-28T17:31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“增值税发票开具”菜单</w:t>
        </w:r>
      </w:ins>
      <w:ins w:id="185" w:author="李京津" w:date="2020-08-28T17:31:3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下</w:t>
        </w:r>
      </w:ins>
      <w:ins w:id="186" w:author="李京津" w:date="2020-08-28T17:31:4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查询</w:t>
        </w:r>
      </w:ins>
      <w:ins w:id="187" w:author="李京津" w:date="2020-08-28T17:31:5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其缴费</w:t>
        </w:r>
      </w:ins>
      <w:ins w:id="188" w:author="李京津" w:date="2020-08-28T17:31:5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记录</w:t>
        </w:r>
      </w:ins>
      <w:ins w:id="189" w:author="李京津" w:date="2020-08-28T17:31:5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190" w:author="李京津" w:date="2020-08-28T17:31:5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确认</w:t>
        </w:r>
      </w:ins>
      <w:ins w:id="191" w:author="李京津" w:date="2020-08-28T17:31:5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是否</w:t>
        </w:r>
      </w:ins>
      <w:ins w:id="192" w:author="李京津" w:date="2020-08-28T17:31:5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开票</w:t>
        </w:r>
      </w:ins>
      <w:ins w:id="193" w:author="李京津" w:date="2020-08-28T17:32:0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</w:p>
    <w:p>
      <w:pPr>
        <w:numPr>
          <w:ilvl w:val="-1"/>
          <w:numId w:val="0"/>
        </w:numPr>
        <w:spacing w:line="360" w:lineRule="auto"/>
        <w:ind w:firstLine="420" w:firstLineChars="200"/>
        <w:rPr>
          <w:rFonts w:hint="default" w:ascii="微软雅黑" w:hAnsi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078A"/>
    <w:multiLevelType w:val="singleLevel"/>
    <w:tmpl w:val="1B9A078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京津">
    <w15:presenceInfo w15:providerId="WPS Office" w15:userId="3901466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64483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91C90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7778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7467A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46B26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E7A17"/>
    <w:rsid w:val="00FF5BC5"/>
    <w:rsid w:val="01983972"/>
    <w:rsid w:val="072B6991"/>
    <w:rsid w:val="0A0B10D9"/>
    <w:rsid w:val="0A23269F"/>
    <w:rsid w:val="0C1E4003"/>
    <w:rsid w:val="0CF379FC"/>
    <w:rsid w:val="0DB41F91"/>
    <w:rsid w:val="103255CF"/>
    <w:rsid w:val="11BE3DEA"/>
    <w:rsid w:val="17471097"/>
    <w:rsid w:val="1C3F19D7"/>
    <w:rsid w:val="1F7F61C8"/>
    <w:rsid w:val="1FF5208F"/>
    <w:rsid w:val="30DE01A2"/>
    <w:rsid w:val="332647EB"/>
    <w:rsid w:val="39557C7B"/>
    <w:rsid w:val="39CA2517"/>
    <w:rsid w:val="3CD93275"/>
    <w:rsid w:val="3D2276A3"/>
    <w:rsid w:val="3F893A7D"/>
    <w:rsid w:val="409E7E39"/>
    <w:rsid w:val="46A70AE0"/>
    <w:rsid w:val="47263FAF"/>
    <w:rsid w:val="47436F36"/>
    <w:rsid w:val="48026BF5"/>
    <w:rsid w:val="4AAC388A"/>
    <w:rsid w:val="51B34815"/>
    <w:rsid w:val="52E16301"/>
    <w:rsid w:val="53EE45C2"/>
    <w:rsid w:val="556E7596"/>
    <w:rsid w:val="55AA3D4D"/>
    <w:rsid w:val="56016AE5"/>
    <w:rsid w:val="58951EED"/>
    <w:rsid w:val="594A58F1"/>
    <w:rsid w:val="5DA541B8"/>
    <w:rsid w:val="652408B1"/>
    <w:rsid w:val="65FB40A7"/>
    <w:rsid w:val="68FD3F34"/>
    <w:rsid w:val="6D671EE7"/>
    <w:rsid w:val="6F131EAA"/>
    <w:rsid w:val="71375C9C"/>
    <w:rsid w:val="7275361F"/>
    <w:rsid w:val="76F67E87"/>
    <w:rsid w:val="7CEB2B02"/>
    <w:rsid w:val="7C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航旅纵横</Company>
  <Pages>2</Pages>
  <Words>67</Words>
  <Characters>385</Characters>
  <Lines>3</Lines>
  <Paragraphs>1</Paragraphs>
  <TotalTime>3</TotalTime>
  <ScaleCrop>false</ScaleCrop>
  <LinksUpToDate>false</LinksUpToDate>
  <CharactersWithSpaces>451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李京津</cp:lastModifiedBy>
  <cp:lastPrinted>2020-08-06T06:25:00Z</cp:lastPrinted>
  <dcterms:modified xsi:type="dcterms:W3CDTF">2020-08-28T09:34:17Z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