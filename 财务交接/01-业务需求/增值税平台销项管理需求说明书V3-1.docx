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31FA" w14:textId="77777777" w:rsidR="00DF3AE0" w:rsidRDefault="00DF3AE0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7F54FB30" w14:textId="77777777" w:rsidR="00DF3AE0" w:rsidRDefault="000274BF">
      <w:pPr>
        <w:ind w:leftChars="-14" w:left="-25"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增值税平台销项管理</w:t>
      </w:r>
    </w:p>
    <w:p w14:paraId="7A35698E" w14:textId="77777777" w:rsidR="00DF3AE0" w:rsidRDefault="000274BF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6E1F5602" w14:textId="77777777" w:rsidR="00DF3AE0" w:rsidRDefault="00DF3AE0">
      <w:pPr>
        <w:ind w:firstLineChars="111"/>
        <w:sectPr w:rsidR="00DF3A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337A72" w14:textId="77777777" w:rsidR="00DF3AE0" w:rsidRDefault="00DF3AE0">
      <w:pPr>
        <w:pStyle w:val="1"/>
        <w:ind w:firstLineChars="0" w:firstLine="0"/>
      </w:pPr>
    </w:p>
    <w:p w14:paraId="28ED3AA9" w14:textId="77777777" w:rsidR="00DF3AE0" w:rsidRDefault="000274BF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 w14:paraId="2FF037AB" w14:textId="77777777" w:rsidR="00DF3AE0" w:rsidRDefault="000274BF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目前销项发票需人工开具，工作量大、且无重复开票校验机制，存在风险。</w:t>
      </w:r>
      <w:proofErr w:type="gramStart"/>
      <w:r>
        <w:rPr>
          <w:rFonts w:hint="eastAsia"/>
          <w:sz w:val="21"/>
          <w:szCs w:val="21"/>
        </w:rPr>
        <w:t>故申请</w:t>
      </w:r>
      <w:proofErr w:type="gramEnd"/>
      <w:r>
        <w:rPr>
          <w:rFonts w:hint="eastAsia"/>
          <w:sz w:val="21"/>
          <w:szCs w:val="21"/>
        </w:rPr>
        <w:t>将核心业务系统与增值税平台对接，实现系统开票和重复开票校验功能。</w:t>
      </w:r>
    </w:p>
    <w:p w14:paraId="2D945F88" w14:textId="77777777" w:rsidR="00DF3AE0" w:rsidRDefault="000274BF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 w14:paraId="3021B807" w14:textId="77777777" w:rsidR="00DF3AE0" w:rsidRDefault="000274BF">
      <w:pPr>
        <w:pStyle w:val="3"/>
        <w:numPr>
          <w:ilvl w:val="255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功能简述</w:t>
      </w:r>
      <w:r>
        <w:rPr>
          <w:rFonts w:hint="eastAsia"/>
        </w:rPr>
        <w:t xml:space="preserve"> </w:t>
      </w:r>
    </w:p>
    <w:p w14:paraId="189DB34C" w14:textId="77777777" w:rsidR="00DF3AE0" w:rsidRDefault="00DF3AE0">
      <w:pPr>
        <w:ind w:firstLine="360"/>
      </w:pPr>
    </w:p>
    <w:p w14:paraId="74F41A69" w14:textId="77777777" w:rsidR="00DF3AE0" w:rsidRDefault="000274BF">
      <w:pPr>
        <w:spacing w:line="360" w:lineRule="auto"/>
        <w:ind w:firstLine="420"/>
        <w:rPr>
          <w:ins w:id="0" w:author="李京津" w:date="2020-08-28T14:37:00Z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端（官网）新增开票入口，即“发票开具”菜单。</w:t>
      </w:r>
    </w:p>
    <w:p w14:paraId="53A62A00" w14:textId="77777777" w:rsidR="00DF3AE0" w:rsidRDefault="000274BF">
      <w:pPr>
        <w:spacing w:line="360" w:lineRule="auto"/>
        <w:ind w:firstLine="420"/>
        <w:rPr>
          <w:sz w:val="21"/>
          <w:szCs w:val="21"/>
        </w:rPr>
      </w:pPr>
      <w:ins w:id="1" w:author="李京津" w:date="2020-08-28T16:38:00Z">
        <w:r>
          <w:rPr>
            <w:rFonts w:hint="eastAsia"/>
            <w:sz w:val="21"/>
            <w:szCs w:val="21"/>
          </w:rPr>
          <w:t>（</w:t>
        </w:r>
      </w:ins>
      <w:ins w:id="2" w:author="李京津" w:date="2020-08-28T16:40:00Z">
        <w:r>
          <w:rPr>
            <w:rFonts w:hint="eastAsia"/>
            <w:sz w:val="21"/>
            <w:szCs w:val="21"/>
          </w:rPr>
          <w:t>该开票入口仅</w:t>
        </w:r>
      </w:ins>
      <w:ins w:id="3" w:author="李京津" w:date="2020-08-28T16:38:00Z">
        <w:r>
          <w:rPr>
            <w:rFonts w:hint="eastAsia"/>
            <w:sz w:val="21"/>
            <w:szCs w:val="21"/>
          </w:rPr>
          <w:t>适用于电子发票，纸质发票需联系人工客服申请）</w:t>
        </w:r>
      </w:ins>
    </w:p>
    <w:p w14:paraId="28A62595" w14:textId="5F2B820D" w:rsidR="00DF3AE0" w:rsidRDefault="000274BF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路径：我的服务</w:t>
      </w:r>
      <w:r>
        <w:rPr>
          <w:rFonts w:hint="eastAsia"/>
          <w:sz w:val="21"/>
          <w:szCs w:val="21"/>
        </w:rPr>
        <w:t xml:space="preserve"> </w:t>
      </w:r>
      <w:del w:id="4" w:author="信美人寿相互保险社" w:date="2020-08-28T17:36:00Z">
        <w:r w:rsidDel="00B0291F">
          <w:rPr>
            <w:rFonts w:hint="eastAsia"/>
            <w:sz w:val="21"/>
            <w:szCs w:val="21"/>
          </w:rPr>
          <w:delText>—</w:delText>
        </w:r>
      </w:del>
      <w:del w:id="5" w:author="信美人寿相互保险社" w:date="2020-08-28T17:35:00Z">
        <w:r w:rsidDel="00B0291F">
          <w:rPr>
            <w:rFonts w:hint="eastAsia"/>
            <w:sz w:val="21"/>
            <w:szCs w:val="21"/>
          </w:rPr>
          <w:delText xml:space="preserve"> </w:delText>
        </w:r>
        <w:r w:rsidDel="00B0291F">
          <w:rPr>
            <w:rFonts w:hint="eastAsia"/>
            <w:sz w:val="21"/>
            <w:szCs w:val="21"/>
          </w:rPr>
          <w:delText>保单查询</w:delText>
        </w:r>
      </w:del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—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发票开具</w:t>
      </w:r>
    </w:p>
    <w:p w14:paraId="08FC87F8" w14:textId="1512D106" w:rsidR="00DF3AE0" w:rsidRDefault="000274BF">
      <w:pPr>
        <w:spacing w:line="360" w:lineRule="auto"/>
        <w:ind w:firstLine="420"/>
        <w:rPr>
          <w:ins w:id="6" w:author="李京津" w:date="2020-08-28T10:53:00Z"/>
          <w:sz w:val="21"/>
          <w:szCs w:val="21"/>
        </w:rPr>
      </w:pPr>
      <w:r>
        <w:rPr>
          <w:rFonts w:hint="eastAsia"/>
          <w:sz w:val="21"/>
          <w:szCs w:val="21"/>
        </w:rPr>
        <w:t>按照保单</w:t>
      </w:r>
      <w:ins w:id="7" w:author="李京津" w:date="2020-08-28T17:02:00Z">
        <w:r>
          <w:rPr>
            <w:rFonts w:hint="eastAsia"/>
            <w:sz w:val="21"/>
            <w:szCs w:val="21"/>
          </w:rPr>
          <w:t>号</w:t>
        </w:r>
      </w:ins>
      <w:r>
        <w:rPr>
          <w:rFonts w:hint="eastAsia"/>
          <w:sz w:val="21"/>
          <w:szCs w:val="21"/>
        </w:rPr>
        <w:t>查询</w:t>
      </w:r>
      <w:ins w:id="8" w:author="信美人寿相互保险社" w:date="2020-08-28T17:36:00Z">
        <w:r w:rsidR="00B0291F">
          <w:rPr>
            <w:rFonts w:hint="eastAsia"/>
            <w:sz w:val="21"/>
            <w:szCs w:val="21"/>
          </w:rPr>
          <w:t>/</w:t>
        </w:r>
        <w:r w:rsidR="00B0291F">
          <w:rPr>
            <w:rFonts w:hint="eastAsia"/>
            <w:sz w:val="21"/>
            <w:szCs w:val="21"/>
          </w:rPr>
          <w:t>凭证号</w:t>
        </w:r>
        <w:r w:rsidR="00B0291F">
          <w:rPr>
            <w:rFonts w:hint="eastAsia"/>
            <w:sz w:val="21"/>
            <w:szCs w:val="21"/>
          </w:rPr>
          <w:t>/</w:t>
        </w:r>
        <w:r w:rsidR="00B0291F">
          <w:rPr>
            <w:rFonts w:hint="eastAsia"/>
            <w:sz w:val="21"/>
            <w:szCs w:val="21"/>
          </w:rPr>
          <w:t>订单号</w:t>
        </w:r>
      </w:ins>
      <w:r>
        <w:rPr>
          <w:rFonts w:hint="eastAsia"/>
          <w:sz w:val="21"/>
          <w:szCs w:val="21"/>
        </w:rPr>
        <w:t>（保单需要已经缴费完成），需填写缴费人的手机号码及验证码，来查询保单</w:t>
      </w:r>
      <w:ins w:id="9" w:author="信美人寿相互保险社" w:date="2020-08-28T17:36:00Z">
        <w:r w:rsidR="00B0291F">
          <w:rPr>
            <w:rFonts w:hint="eastAsia"/>
            <w:sz w:val="21"/>
            <w:szCs w:val="21"/>
          </w:rPr>
          <w:t>的缴费记录</w:t>
        </w:r>
      </w:ins>
      <w:r>
        <w:rPr>
          <w:rFonts w:hint="eastAsia"/>
          <w:sz w:val="21"/>
          <w:szCs w:val="21"/>
        </w:rPr>
        <w:t>，然后</w:t>
      </w:r>
      <w:ins w:id="10" w:author="信美人寿相互保险社" w:date="2020-08-28T17:36:00Z">
        <w:r w:rsidR="00B0291F">
          <w:rPr>
            <w:rFonts w:hint="eastAsia"/>
            <w:sz w:val="21"/>
            <w:szCs w:val="21"/>
          </w:rPr>
          <w:t>选择</w:t>
        </w:r>
      </w:ins>
      <w:del w:id="11" w:author="信美人寿相互保险社" w:date="2020-08-28T17:36:00Z">
        <w:r w:rsidDel="00B0291F">
          <w:rPr>
            <w:rFonts w:hint="eastAsia"/>
            <w:sz w:val="21"/>
            <w:szCs w:val="21"/>
          </w:rPr>
          <w:delText>触发</w:delText>
        </w:r>
      </w:del>
      <w:r>
        <w:rPr>
          <w:rFonts w:hint="eastAsia"/>
          <w:sz w:val="21"/>
          <w:szCs w:val="21"/>
        </w:rPr>
        <w:t>开票。</w:t>
      </w:r>
    </w:p>
    <w:p w14:paraId="5AF8E978" w14:textId="77777777" w:rsidR="00DF3AE0" w:rsidRDefault="000274BF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ins w:id="12" w:author="李京津" w:date="2020-08-28T17:11:00Z">
        <w:r>
          <w:rPr>
            <w:rFonts w:hint="eastAsia"/>
            <w:sz w:val="21"/>
            <w:szCs w:val="21"/>
          </w:rPr>
          <w:t>申请开票</w:t>
        </w:r>
      </w:ins>
      <w:r>
        <w:rPr>
          <w:rFonts w:hint="eastAsia"/>
          <w:sz w:val="21"/>
          <w:szCs w:val="21"/>
        </w:rPr>
        <w:t>后，核心业务系统将价、税分离的数据通过接口传给增值税平台；</w:t>
      </w:r>
    </w:p>
    <w:p w14:paraId="1A217929" w14:textId="0DE98144" w:rsidR="00DF3AE0" w:rsidRDefault="00B0291F">
      <w:pPr>
        <w:numPr>
          <w:ilvl w:val="255"/>
          <w:numId w:val="0"/>
        </w:numPr>
        <w:spacing w:line="360" w:lineRule="auto"/>
        <w:ind w:firstLineChars="200" w:firstLine="420"/>
        <w:rPr>
          <w:ins w:id="13" w:author="李京津" w:date="2020-08-28T17:13:00Z"/>
          <w:sz w:val="21"/>
          <w:szCs w:val="21"/>
        </w:rPr>
      </w:pPr>
      <w:ins w:id="14" w:author="信美人寿相互保险社" w:date="2020-08-28T17:37:00Z">
        <w:r>
          <w:rPr>
            <w:rFonts w:hint="eastAsia"/>
            <w:sz w:val="21"/>
            <w:szCs w:val="21"/>
          </w:rPr>
          <w:t>若</w:t>
        </w:r>
      </w:ins>
      <w:del w:id="15" w:author="信美人寿相互保险社" w:date="2020-08-28T17:37:00Z">
        <w:r w:rsidR="000274BF" w:rsidDel="00B0291F">
          <w:rPr>
            <w:rFonts w:hint="eastAsia"/>
            <w:sz w:val="21"/>
            <w:szCs w:val="21"/>
          </w:rPr>
          <w:delText>如</w:delText>
        </w:r>
      </w:del>
      <w:del w:id="16" w:author="信美人寿相互保险社" w:date="2020-08-28T17:36:00Z">
        <w:r w:rsidR="000274BF" w:rsidDel="00B0291F">
          <w:rPr>
            <w:rFonts w:hint="eastAsia"/>
            <w:sz w:val="21"/>
            <w:szCs w:val="21"/>
          </w:rPr>
          <w:delText>特殊情况，</w:delText>
        </w:r>
      </w:del>
      <w:r w:rsidR="000274BF">
        <w:rPr>
          <w:rFonts w:hint="eastAsia"/>
          <w:sz w:val="21"/>
          <w:szCs w:val="21"/>
        </w:rPr>
        <w:t>用户线下联系客</w:t>
      </w:r>
      <w:proofErr w:type="gramStart"/>
      <w:r w:rsidR="000274BF">
        <w:rPr>
          <w:rFonts w:hint="eastAsia"/>
          <w:sz w:val="21"/>
          <w:szCs w:val="21"/>
        </w:rPr>
        <w:t>服需要</w:t>
      </w:r>
      <w:proofErr w:type="gramEnd"/>
      <w:r w:rsidR="000274BF">
        <w:rPr>
          <w:rFonts w:hint="eastAsia"/>
          <w:sz w:val="21"/>
          <w:szCs w:val="21"/>
        </w:rPr>
        <w:t>人工开票，</w:t>
      </w:r>
      <w:ins w:id="17" w:author="李京津" w:date="2020-08-28T17:13:00Z">
        <w:r w:rsidR="000274BF">
          <w:rPr>
            <w:rFonts w:hint="eastAsia"/>
            <w:sz w:val="21"/>
            <w:szCs w:val="21"/>
          </w:rPr>
          <w:t>线下开票流程如下：</w:t>
        </w:r>
      </w:ins>
    </w:p>
    <w:p w14:paraId="1131E833" w14:textId="447239CA" w:rsidR="00DF3AE0" w:rsidRDefault="000274BF">
      <w:pPr>
        <w:numPr>
          <w:ilvl w:val="255"/>
          <w:numId w:val="0"/>
        </w:numPr>
        <w:spacing w:line="360" w:lineRule="auto"/>
        <w:ind w:firstLineChars="200" w:firstLine="420"/>
        <w:rPr>
          <w:ins w:id="18" w:author="李京津" w:date="2020-08-28T17:13:00Z"/>
          <w:rFonts w:ascii="微软雅黑" w:hAnsi="微软雅黑" w:cs="微软雅黑"/>
          <w:sz w:val="21"/>
          <w:szCs w:val="21"/>
        </w:rPr>
      </w:pPr>
      <w:ins w:id="19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在统一门户增加</w:t>
        </w:r>
      </w:ins>
      <w:ins w:id="20" w:author="李京津" w:date="2020-08-28T17:15:00Z">
        <w:r>
          <w:rPr>
            <w:rFonts w:ascii="微软雅黑" w:hAnsi="微软雅黑" w:cs="微软雅黑" w:hint="eastAsia"/>
            <w:sz w:val="21"/>
            <w:szCs w:val="21"/>
          </w:rPr>
          <w:t>“增值税发票开具”菜单</w:t>
        </w:r>
      </w:ins>
      <w:ins w:id="21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，</w:t>
        </w:r>
      </w:ins>
      <w:ins w:id="22" w:author="李京津" w:date="2020-08-28T17:16:00Z">
        <w:r>
          <w:rPr>
            <w:rFonts w:ascii="微软雅黑" w:hAnsi="微软雅黑" w:cs="微软雅黑" w:hint="eastAsia"/>
            <w:sz w:val="21"/>
            <w:szCs w:val="21"/>
          </w:rPr>
          <w:t>财务</w:t>
        </w:r>
      </w:ins>
      <w:ins w:id="23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根据保单号</w:t>
        </w:r>
      </w:ins>
      <w:ins w:id="24" w:author="信美人寿相互保险社" w:date="2020-08-28T17:37:00Z">
        <w:r w:rsidR="00B0291F">
          <w:rPr>
            <w:rFonts w:ascii="微软雅黑" w:hAnsi="微软雅黑" w:cs="微软雅黑" w:hint="eastAsia"/>
            <w:sz w:val="21"/>
            <w:szCs w:val="21"/>
          </w:rPr>
          <w:t>/凭证号/订单号</w:t>
        </w:r>
      </w:ins>
      <w:ins w:id="25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查询，查出缴费记录。</w:t>
        </w:r>
      </w:ins>
      <w:ins w:id="26" w:author="李京津" w:date="2020-08-28T17:16:00Z">
        <w:r>
          <w:rPr>
            <w:rFonts w:ascii="微软雅黑" w:hAnsi="微软雅黑" w:cs="微软雅黑" w:hint="eastAsia"/>
            <w:sz w:val="21"/>
            <w:szCs w:val="21"/>
          </w:rPr>
          <w:t>根据实际情况</w:t>
        </w:r>
      </w:ins>
      <w:ins w:id="27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选择开具纸票</w:t>
        </w:r>
      </w:ins>
      <w:ins w:id="28" w:author="李京津" w:date="2020-08-28T17:16:00Z">
        <w:r>
          <w:rPr>
            <w:rFonts w:ascii="微软雅黑" w:hAnsi="微软雅黑" w:cs="微软雅黑" w:hint="eastAsia"/>
            <w:sz w:val="21"/>
            <w:szCs w:val="21"/>
          </w:rPr>
          <w:t>或</w:t>
        </w:r>
      </w:ins>
      <w:ins w:id="29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电票，</w:t>
        </w:r>
      </w:ins>
      <w:ins w:id="30" w:author="信美人寿相互保险社" w:date="2020-08-28T17:37:00Z">
        <w:r w:rsidR="00B0291F">
          <w:rPr>
            <w:rFonts w:ascii="微软雅黑" w:hAnsi="微软雅黑" w:cs="微软雅黑" w:hint="eastAsia"/>
            <w:sz w:val="21"/>
            <w:szCs w:val="21"/>
          </w:rPr>
          <w:t>开票</w:t>
        </w:r>
      </w:ins>
      <w:ins w:id="31" w:author="李京津" w:date="2020-08-28T17:16:00Z">
        <w:del w:id="32" w:author="信美人寿相互保险社" w:date="2020-08-28T17:37:00Z">
          <w:r w:rsidDel="00B0291F">
            <w:rPr>
              <w:rFonts w:ascii="微软雅黑" w:hAnsi="微软雅黑" w:cs="微软雅黑" w:hint="eastAsia"/>
              <w:sz w:val="21"/>
              <w:szCs w:val="21"/>
            </w:rPr>
            <w:delText>所需</w:delText>
          </w:r>
        </w:del>
        <w:r>
          <w:rPr>
            <w:rFonts w:ascii="微软雅黑" w:hAnsi="微软雅黑" w:cs="微软雅黑" w:hint="eastAsia"/>
            <w:sz w:val="21"/>
            <w:szCs w:val="21"/>
          </w:rPr>
          <w:t>字段填好</w:t>
        </w:r>
      </w:ins>
      <w:ins w:id="33" w:author="李京津" w:date="2020-08-28T17:32:00Z">
        <w:r>
          <w:rPr>
            <w:rFonts w:ascii="微软雅黑" w:hAnsi="微软雅黑" w:cs="微软雅黑" w:hint="eastAsia"/>
            <w:sz w:val="21"/>
            <w:szCs w:val="21"/>
          </w:rPr>
          <w:t>后，</w:t>
        </w:r>
      </w:ins>
      <w:ins w:id="34" w:author="李京津" w:date="2020-08-28T17:17:00Z">
        <w:r>
          <w:rPr>
            <w:rFonts w:ascii="微软雅黑" w:hAnsi="微软雅黑" w:cs="微软雅黑" w:hint="eastAsia"/>
            <w:sz w:val="21"/>
            <w:szCs w:val="21"/>
          </w:rPr>
          <w:t>在系统点击开票，信息</w:t>
        </w:r>
      </w:ins>
      <w:ins w:id="35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发到增值税平台，</w:t>
        </w:r>
      </w:ins>
      <w:ins w:id="36" w:author="李京津" w:date="2020-08-28T17:17:00Z">
        <w:r>
          <w:rPr>
            <w:rFonts w:ascii="微软雅黑" w:hAnsi="微软雅黑" w:cs="微软雅黑" w:hint="eastAsia"/>
            <w:sz w:val="21"/>
            <w:szCs w:val="21"/>
          </w:rPr>
          <w:t>自动开具发票</w:t>
        </w:r>
      </w:ins>
      <w:ins w:id="37" w:author="李京津" w:date="2020-08-28T17:13:00Z">
        <w:r>
          <w:rPr>
            <w:rFonts w:ascii="微软雅黑" w:hAnsi="微软雅黑" w:cs="微软雅黑" w:hint="eastAsia"/>
            <w:sz w:val="21"/>
            <w:szCs w:val="21"/>
          </w:rPr>
          <w:t>。</w:t>
        </w:r>
        <w:r>
          <w:rPr>
            <w:rFonts w:ascii="微软雅黑" w:hAnsi="微软雅黑" w:cs="微软雅黑" w:hint="eastAsia"/>
            <w:sz w:val="21"/>
            <w:szCs w:val="21"/>
          </w:rPr>
          <w:t xml:space="preserve"> </w:t>
        </w:r>
      </w:ins>
      <w:ins w:id="38" w:author="李京津" w:date="2020-08-28T17:22:00Z">
        <w:r>
          <w:rPr>
            <w:rFonts w:ascii="微软雅黑" w:hAnsi="微软雅黑" w:cs="微软雅黑" w:hint="eastAsia"/>
            <w:sz w:val="21"/>
            <w:szCs w:val="21"/>
          </w:rPr>
          <w:t>如开具的是电票，则在增值税平台返回开票信息后，将电子发票</w:t>
        </w:r>
      </w:ins>
      <w:ins w:id="39" w:author="李京津" w:date="2020-08-28T17:23:00Z">
        <w:r>
          <w:rPr>
            <w:rFonts w:ascii="微软雅黑" w:hAnsi="微软雅黑" w:cs="微软雅黑" w:hint="eastAsia"/>
            <w:sz w:val="21"/>
            <w:szCs w:val="21"/>
          </w:rPr>
          <w:t>发送</w:t>
        </w:r>
        <w:proofErr w:type="gramStart"/>
        <w:r>
          <w:rPr>
            <w:rFonts w:ascii="微软雅黑" w:hAnsi="微软雅黑" w:cs="微软雅黑" w:hint="eastAsia"/>
            <w:sz w:val="21"/>
            <w:szCs w:val="21"/>
          </w:rPr>
          <w:t>至相应</w:t>
        </w:r>
        <w:proofErr w:type="gramEnd"/>
        <w:r>
          <w:rPr>
            <w:rFonts w:ascii="微软雅黑" w:hAnsi="微软雅黑" w:cs="微软雅黑" w:hint="eastAsia"/>
            <w:sz w:val="21"/>
            <w:szCs w:val="21"/>
          </w:rPr>
          <w:t>邮箱。</w:t>
        </w:r>
      </w:ins>
    </w:p>
    <w:p w14:paraId="42A598E3" w14:textId="77777777" w:rsidR="00DF3AE0" w:rsidRDefault="00DF3AE0">
      <w:pPr>
        <w:spacing w:line="360" w:lineRule="auto"/>
        <w:ind w:firstLine="420"/>
        <w:rPr>
          <w:sz w:val="21"/>
          <w:szCs w:val="21"/>
        </w:rPr>
      </w:pPr>
    </w:p>
    <w:p w14:paraId="65E70452" w14:textId="77777777" w:rsidR="00DF3AE0" w:rsidRDefault="000274BF">
      <w:pPr>
        <w:spacing w:line="360" w:lineRule="auto"/>
        <w:ind w:firstLineChars="0" w:firstLine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 xml:space="preserve">2.2 </w:t>
      </w:r>
      <w:r>
        <w:rPr>
          <w:rFonts w:hint="eastAsia"/>
          <w:b/>
          <w:bCs/>
          <w:sz w:val="21"/>
          <w:szCs w:val="21"/>
        </w:rPr>
        <w:t>申领发票所需字段</w:t>
      </w:r>
    </w:p>
    <w:p w14:paraId="6A9D9F0B" w14:textId="77777777" w:rsidR="00DF3AE0" w:rsidRDefault="00DF3AE0">
      <w:pPr>
        <w:ind w:firstLine="360"/>
      </w:pPr>
    </w:p>
    <w:p w14:paraId="3BEB605C" w14:textId="77777777" w:rsidR="00DF3AE0" w:rsidRDefault="000274BF">
      <w:p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2.2.</w:t>
      </w:r>
      <w:r>
        <w:rPr>
          <w:rFonts w:ascii="微软雅黑" w:hAnsi="微软雅黑" w:cs="微软雅黑" w:hint="eastAsia"/>
          <w:sz w:val="21"/>
          <w:szCs w:val="21"/>
        </w:rPr>
        <w:t>1</w:t>
      </w:r>
      <w:r>
        <w:rPr>
          <w:rFonts w:ascii="微软雅黑" w:hAnsi="微软雅黑" w:cs="微软雅黑" w:hint="eastAsia"/>
          <w:sz w:val="21"/>
          <w:szCs w:val="21"/>
        </w:rPr>
        <w:t>、纸质发票开具</w:t>
      </w:r>
    </w:p>
    <w:p w14:paraId="4FDC6A76" w14:textId="77777777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sz w:val="21"/>
          <w:szCs w:val="21"/>
        </w:rPr>
        <w:t>1</w:t>
      </w:r>
      <w:r>
        <w:rPr>
          <w:rFonts w:ascii="微软雅黑" w:hAnsi="微软雅黑" w:cs="微软雅黑" w:hint="eastAsia"/>
          <w:sz w:val="21"/>
          <w:szCs w:val="21"/>
        </w:rPr>
        <w:t>）增值税普通发票购方信息所需字段：</w:t>
      </w:r>
    </w:p>
    <w:p w14:paraId="55ECFDD1" w14:textId="77777777" w:rsidR="00DF3AE0" w:rsidRDefault="000274BF">
      <w:pPr>
        <w:spacing w:line="360" w:lineRule="auto"/>
        <w:ind w:firstLineChars="0" w:firstLine="360"/>
        <w:rPr>
          <w:ins w:id="40" w:author="李京津" w:date="2020-08-28T11:16:00Z"/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购方名称（默认缴费人，不可变更）、统一信用代码（如企业则必填）、开票险种</w:t>
      </w:r>
      <w:ins w:id="41" w:author="李京津" w:date="2020-08-28T16:28:00Z">
        <w:r>
          <w:rPr>
            <w:rFonts w:ascii="微软雅黑" w:hAnsi="微软雅黑" w:cs="微软雅黑" w:hint="eastAsia"/>
            <w:sz w:val="21"/>
            <w:szCs w:val="21"/>
          </w:rPr>
          <w:t>（</w:t>
        </w:r>
      </w:ins>
      <w:ins w:id="42" w:author="李京津" w:date="2020-08-28T17:23:00Z">
        <w:r>
          <w:rPr>
            <w:rFonts w:ascii="微软雅黑" w:hAnsi="微软雅黑" w:cs="微软雅黑" w:hint="eastAsia"/>
            <w:sz w:val="21"/>
            <w:szCs w:val="21"/>
          </w:rPr>
          <w:t>一张发票最多包含</w:t>
        </w:r>
        <w:r>
          <w:rPr>
            <w:rFonts w:ascii="微软雅黑" w:hAnsi="微软雅黑" w:cs="微软雅黑" w:hint="eastAsia"/>
            <w:sz w:val="21"/>
            <w:szCs w:val="21"/>
          </w:rPr>
          <w:t>7</w:t>
        </w:r>
        <w:r>
          <w:rPr>
            <w:rFonts w:ascii="微软雅黑" w:hAnsi="微软雅黑" w:cs="微软雅黑" w:hint="eastAsia"/>
            <w:sz w:val="21"/>
            <w:szCs w:val="21"/>
          </w:rPr>
          <w:t>个险种，如超过</w:t>
        </w:r>
        <w:r>
          <w:rPr>
            <w:rFonts w:ascii="微软雅黑" w:hAnsi="微软雅黑" w:cs="微软雅黑" w:hint="eastAsia"/>
            <w:sz w:val="21"/>
            <w:szCs w:val="21"/>
          </w:rPr>
          <w:t>7</w:t>
        </w:r>
        <w:r>
          <w:rPr>
            <w:rFonts w:ascii="微软雅黑" w:hAnsi="微软雅黑" w:cs="微软雅黑" w:hint="eastAsia"/>
            <w:sz w:val="21"/>
            <w:szCs w:val="21"/>
          </w:rPr>
          <w:t>个则分多张发票开具</w:t>
        </w:r>
      </w:ins>
      <w:ins w:id="43" w:author="李京津" w:date="2020-08-28T16:28:00Z">
        <w:r>
          <w:rPr>
            <w:rFonts w:ascii="微软雅黑" w:hAnsi="微软雅黑" w:cs="微软雅黑" w:hint="eastAsia"/>
            <w:sz w:val="21"/>
            <w:szCs w:val="21"/>
          </w:rPr>
          <w:t>）</w:t>
        </w:r>
      </w:ins>
      <w:r>
        <w:rPr>
          <w:rFonts w:ascii="微软雅黑" w:hAnsi="微软雅黑" w:cs="微软雅黑" w:hint="eastAsia"/>
          <w:sz w:val="21"/>
          <w:szCs w:val="21"/>
        </w:rPr>
        <w:t>、开票金额</w:t>
      </w:r>
    </w:p>
    <w:p w14:paraId="7FD229AB" w14:textId="77777777" w:rsidR="00DF3AE0" w:rsidRDefault="00DF3AE0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</w:p>
    <w:p w14:paraId="3C9570CB" w14:textId="77777777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sz w:val="21"/>
          <w:szCs w:val="21"/>
        </w:rPr>
        <w:t>2</w:t>
      </w:r>
      <w:r>
        <w:rPr>
          <w:rFonts w:ascii="微软雅黑" w:hAnsi="微软雅黑" w:cs="微软雅黑" w:hint="eastAsia"/>
          <w:sz w:val="21"/>
          <w:szCs w:val="21"/>
        </w:rPr>
        <w:t>）增值税专用发票购方信息所需字段：</w:t>
      </w:r>
    </w:p>
    <w:p w14:paraId="4C14F656" w14:textId="77777777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购方名称（默认缴费人，不可变更）、统一信用代码（如企业则必填）、开票险种</w:t>
      </w:r>
      <w:ins w:id="44" w:author="李京津" w:date="2020-08-28T16:28:00Z">
        <w:r>
          <w:rPr>
            <w:rFonts w:ascii="微软雅黑" w:hAnsi="微软雅黑" w:cs="微软雅黑" w:hint="eastAsia"/>
            <w:sz w:val="21"/>
            <w:szCs w:val="21"/>
          </w:rPr>
          <w:t>（</w:t>
        </w:r>
      </w:ins>
      <w:ins w:id="45" w:author="李京津" w:date="2020-08-28T17:23:00Z">
        <w:r>
          <w:rPr>
            <w:rFonts w:ascii="微软雅黑" w:hAnsi="微软雅黑" w:cs="微软雅黑" w:hint="eastAsia"/>
            <w:sz w:val="21"/>
            <w:szCs w:val="21"/>
          </w:rPr>
          <w:t>一张发票最多包含</w:t>
        </w:r>
        <w:r>
          <w:rPr>
            <w:rFonts w:ascii="微软雅黑" w:hAnsi="微软雅黑" w:cs="微软雅黑" w:hint="eastAsia"/>
            <w:sz w:val="21"/>
            <w:szCs w:val="21"/>
          </w:rPr>
          <w:t>7</w:t>
        </w:r>
        <w:r>
          <w:rPr>
            <w:rFonts w:ascii="微软雅黑" w:hAnsi="微软雅黑" w:cs="微软雅黑" w:hint="eastAsia"/>
            <w:sz w:val="21"/>
            <w:szCs w:val="21"/>
          </w:rPr>
          <w:t>个险种，如超过</w:t>
        </w:r>
        <w:r>
          <w:rPr>
            <w:rFonts w:ascii="微软雅黑" w:hAnsi="微软雅黑" w:cs="微软雅黑" w:hint="eastAsia"/>
            <w:sz w:val="21"/>
            <w:szCs w:val="21"/>
          </w:rPr>
          <w:t>7</w:t>
        </w:r>
        <w:r>
          <w:rPr>
            <w:rFonts w:ascii="微软雅黑" w:hAnsi="微软雅黑" w:cs="微软雅黑" w:hint="eastAsia"/>
            <w:sz w:val="21"/>
            <w:szCs w:val="21"/>
          </w:rPr>
          <w:t>个则分多张发票开具</w:t>
        </w:r>
      </w:ins>
      <w:ins w:id="46" w:author="李京津" w:date="2020-08-28T16:28:00Z">
        <w:r>
          <w:rPr>
            <w:rFonts w:ascii="微软雅黑" w:hAnsi="微软雅黑" w:cs="微软雅黑" w:hint="eastAsia"/>
            <w:sz w:val="21"/>
            <w:szCs w:val="21"/>
          </w:rPr>
          <w:t>）</w:t>
        </w:r>
      </w:ins>
      <w:r>
        <w:rPr>
          <w:rFonts w:ascii="微软雅黑" w:hAnsi="微软雅黑" w:cs="微软雅黑" w:hint="eastAsia"/>
          <w:sz w:val="21"/>
          <w:szCs w:val="21"/>
        </w:rPr>
        <w:t>、开票金额；地址及电话（地址取缴费人地址）、开户行及账号</w:t>
      </w:r>
    </w:p>
    <w:p w14:paraId="5B3B0BDF" w14:textId="77777777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传到增值税平台后，财务人员在增值税平台根据</w:t>
      </w:r>
      <w:r>
        <w:rPr>
          <w:rFonts w:ascii="微软雅黑" w:hAnsi="微软雅黑" w:cs="微软雅黑" w:hint="eastAsia"/>
          <w:sz w:val="21"/>
          <w:szCs w:val="21"/>
        </w:rPr>
        <w:t>实际</w:t>
      </w:r>
      <w:r>
        <w:rPr>
          <w:rFonts w:ascii="微软雅黑" w:hAnsi="微软雅黑" w:cs="微软雅黑" w:hint="eastAsia"/>
          <w:sz w:val="21"/>
          <w:szCs w:val="21"/>
        </w:rPr>
        <w:t>需求，打印相应的纸质发票。</w:t>
      </w:r>
    </w:p>
    <w:p w14:paraId="0343408F" w14:textId="1F2B2C66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开具纸质发票时，需要</w:t>
      </w:r>
      <w:ins w:id="47" w:author="信美人寿相互保险社" w:date="2020-08-28T17:38:00Z">
        <w:r w:rsidR="00B0291F">
          <w:rPr>
            <w:rFonts w:ascii="微软雅黑" w:hAnsi="微软雅黑" w:cs="微软雅黑" w:hint="eastAsia"/>
            <w:sz w:val="21"/>
            <w:szCs w:val="21"/>
          </w:rPr>
          <w:t>录入</w:t>
        </w:r>
      </w:ins>
      <w:del w:id="48" w:author="信美人寿相互保险社" w:date="2020-08-28T17:38:00Z">
        <w:r w:rsidDel="00B0291F">
          <w:rPr>
            <w:rFonts w:ascii="微软雅黑" w:hAnsi="微软雅黑" w:cs="微软雅黑" w:hint="eastAsia"/>
            <w:sz w:val="21"/>
            <w:szCs w:val="21"/>
          </w:rPr>
          <w:delText>额外的</w:delText>
        </w:r>
      </w:del>
      <w:r>
        <w:rPr>
          <w:rFonts w:ascii="微软雅黑" w:hAnsi="微软雅黑" w:cs="微软雅黑" w:hint="eastAsia"/>
          <w:sz w:val="21"/>
          <w:szCs w:val="21"/>
        </w:rPr>
        <w:t>收件地址</w:t>
      </w:r>
      <w:ins w:id="49" w:author="信美人寿相互保险社" w:date="2020-08-28T17:38:00Z">
        <w:r w:rsidR="00B0291F">
          <w:rPr>
            <w:rFonts w:ascii="微软雅黑" w:hAnsi="微软雅黑" w:cs="微软雅黑" w:hint="eastAsia"/>
            <w:sz w:val="21"/>
            <w:szCs w:val="21"/>
          </w:rPr>
          <w:t>，财务人员自行邮寄发票，系统</w:t>
        </w:r>
      </w:ins>
      <w:ins w:id="50" w:author="信美人寿相互保险社" w:date="2020-08-28T17:39:00Z">
        <w:r w:rsidR="00B0291F">
          <w:rPr>
            <w:rFonts w:ascii="微软雅黑" w:hAnsi="微软雅黑" w:cs="微软雅黑" w:hint="eastAsia"/>
            <w:sz w:val="21"/>
            <w:szCs w:val="21"/>
          </w:rPr>
          <w:t>对邮寄信息不做处理</w:t>
        </w:r>
      </w:ins>
      <w:del w:id="51" w:author="信美人寿相互保险社" w:date="2020-08-28T17:38:00Z">
        <w:r w:rsidDel="00B0291F">
          <w:rPr>
            <w:rFonts w:ascii="微软雅黑" w:hAnsi="微软雅黑" w:cs="微软雅黑" w:hint="eastAsia"/>
            <w:sz w:val="21"/>
            <w:szCs w:val="21"/>
          </w:rPr>
          <w:delText>。</w:delText>
        </w:r>
      </w:del>
    </w:p>
    <w:p w14:paraId="4610598F" w14:textId="77777777" w:rsidR="00DF3AE0" w:rsidRDefault="00DF3AE0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</w:p>
    <w:p w14:paraId="7C4891D9" w14:textId="77777777" w:rsidR="00DF3AE0" w:rsidRDefault="000274BF">
      <w:p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2.2.</w:t>
      </w:r>
      <w:r>
        <w:rPr>
          <w:rFonts w:ascii="微软雅黑" w:hAnsi="微软雅黑" w:cs="微软雅黑" w:hint="eastAsia"/>
          <w:sz w:val="21"/>
          <w:szCs w:val="21"/>
        </w:rPr>
        <w:t>2</w:t>
      </w:r>
      <w:r>
        <w:rPr>
          <w:rFonts w:ascii="微软雅黑" w:hAnsi="微软雅黑" w:cs="微软雅黑" w:hint="eastAsia"/>
          <w:sz w:val="21"/>
          <w:szCs w:val="21"/>
        </w:rPr>
        <w:t>、电子发票的开具</w:t>
      </w:r>
    </w:p>
    <w:p w14:paraId="07102CF1" w14:textId="77777777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增值税电子发票购方信息所需字段：</w:t>
      </w:r>
    </w:p>
    <w:p w14:paraId="1298DDD0" w14:textId="77777777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购方名称（默认缴费人，不可变更）、统一信用代码（如企业则必填）、开票险种</w:t>
      </w:r>
      <w:ins w:id="52" w:author="李京津" w:date="2020-08-28T17:24:00Z">
        <w:r>
          <w:rPr>
            <w:rFonts w:ascii="微软雅黑" w:hAnsi="微软雅黑" w:cs="微软雅黑" w:hint="eastAsia"/>
            <w:sz w:val="21"/>
            <w:szCs w:val="21"/>
          </w:rPr>
          <w:t>（一张发票最多包含</w:t>
        </w:r>
        <w:r>
          <w:rPr>
            <w:rFonts w:ascii="微软雅黑" w:hAnsi="微软雅黑" w:cs="微软雅黑" w:hint="eastAsia"/>
            <w:sz w:val="21"/>
            <w:szCs w:val="21"/>
          </w:rPr>
          <w:t>7</w:t>
        </w:r>
        <w:r>
          <w:rPr>
            <w:rFonts w:ascii="微软雅黑" w:hAnsi="微软雅黑" w:cs="微软雅黑" w:hint="eastAsia"/>
            <w:sz w:val="21"/>
            <w:szCs w:val="21"/>
          </w:rPr>
          <w:t>个险种，如超过</w:t>
        </w:r>
        <w:r>
          <w:rPr>
            <w:rFonts w:ascii="微软雅黑" w:hAnsi="微软雅黑" w:cs="微软雅黑" w:hint="eastAsia"/>
            <w:sz w:val="21"/>
            <w:szCs w:val="21"/>
          </w:rPr>
          <w:t>7</w:t>
        </w:r>
        <w:r>
          <w:rPr>
            <w:rFonts w:ascii="微软雅黑" w:hAnsi="微软雅黑" w:cs="微软雅黑" w:hint="eastAsia"/>
            <w:sz w:val="21"/>
            <w:szCs w:val="21"/>
          </w:rPr>
          <w:t>个则分多张发票开具</w:t>
        </w:r>
        <w:r>
          <w:rPr>
            <w:rFonts w:ascii="微软雅黑" w:hAnsi="微软雅黑" w:cs="微软雅黑" w:hint="eastAsia"/>
            <w:sz w:val="21"/>
            <w:szCs w:val="21"/>
          </w:rPr>
          <w:t>）</w:t>
        </w:r>
      </w:ins>
      <w:r>
        <w:rPr>
          <w:rFonts w:ascii="微软雅黑" w:hAnsi="微软雅黑" w:cs="微软雅黑" w:hint="eastAsia"/>
          <w:sz w:val="21"/>
          <w:szCs w:val="21"/>
        </w:rPr>
        <w:t>、开票金额。</w:t>
      </w:r>
    </w:p>
    <w:p w14:paraId="0D823A40" w14:textId="77777777" w:rsidR="00DF3AE0" w:rsidRDefault="000274BF">
      <w:pPr>
        <w:spacing w:line="360" w:lineRule="auto"/>
        <w:ind w:firstLineChars="0" w:firstLine="36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开具电子发票时需用户的电子邮箱。</w:t>
      </w:r>
    </w:p>
    <w:p w14:paraId="580159E1" w14:textId="77777777" w:rsidR="00DF3AE0" w:rsidRDefault="000274BF">
      <w:pPr>
        <w:spacing w:line="360" w:lineRule="auto"/>
        <w:ind w:firstLine="360"/>
        <w:rPr>
          <w:rFonts w:ascii="微软雅黑" w:hAnsi="微软雅黑" w:cs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 wp14:anchorId="7DB9AE99" wp14:editId="576C134D">
            <wp:extent cx="5262880" cy="160718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E228" w14:textId="77777777" w:rsidR="00DF3AE0" w:rsidRDefault="000274BF">
      <w:p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2.3</w:t>
      </w:r>
      <w:r>
        <w:rPr>
          <w:rFonts w:ascii="微软雅黑" w:hAnsi="微软雅黑" w:cs="微软雅黑" w:hint="eastAsia"/>
          <w:sz w:val="21"/>
          <w:szCs w:val="21"/>
        </w:rPr>
        <w:t>、涉及场景</w:t>
      </w:r>
    </w:p>
    <w:p w14:paraId="62ADF511" w14:textId="77777777" w:rsidR="00DF3AE0" w:rsidRDefault="000274BF">
      <w:p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sz w:val="21"/>
          <w:szCs w:val="21"/>
        </w:rPr>
        <w:t>1</w:t>
      </w:r>
      <w:r>
        <w:rPr>
          <w:rFonts w:ascii="微软雅黑" w:hAnsi="微软雅黑" w:cs="微软雅黑" w:hint="eastAsia"/>
          <w:sz w:val="21"/>
          <w:szCs w:val="21"/>
        </w:rPr>
        <w:t>）涉及新契约、续期、保全三种场景。</w:t>
      </w:r>
    </w:p>
    <w:p w14:paraId="469F7387" w14:textId="77777777" w:rsidR="00DF3AE0" w:rsidRDefault="000274BF">
      <w:p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新契约：在犹豫期过后，方可开票</w:t>
      </w:r>
    </w:p>
    <w:p w14:paraId="6E1FE086" w14:textId="77777777" w:rsidR="00DF3AE0" w:rsidRDefault="000274BF">
      <w:p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续期：缴费成功后即可开票；</w:t>
      </w:r>
    </w:p>
    <w:p w14:paraId="57F576C1" w14:textId="77777777" w:rsidR="00DF3AE0" w:rsidRDefault="000274BF">
      <w:p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保全：加保后，需在新契约过犹豫期后，方可开票。</w:t>
      </w:r>
    </w:p>
    <w:p w14:paraId="7ED9B089" w14:textId="77777777" w:rsidR="00DF3AE0" w:rsidRDefault="000274BF">
      <w:pPr>
        <w:numPr>
          <w:ilvl w:val="0"/>
          <w:numId w:val="4"/>
        </w:num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负数开票</w:t>
      </w:r>
    </w:p>
    <w:p w14:paraId="00568397" w14:textId="56531AB2" w:rsidR="00DF3AE0" w:rsidRDefault="000274BF">
      <w:pPr>
        <w:numPr>
          <w:ilvl w:val="255"/>
          <w:numId w:val="0"/>
        </w:numPr>
        <w:spacing w:line="360" w:lineRule="auto"/>
        <w:ind w:firstLineChars="200"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定期结算可能会出现某个或多个险种为负数的情况</w:t>
      </w:r>
      <w:r>
        <w:rPr>
          <w:rFonts w:ascii="微软雅黑" w:hAnsi="微软雅黑" w:cs="微软雅黑" w:hint="eastAsia"/>
          <w:sz w:val="21"/>
          <w:szCs w:val="21"/>
        </w:rPr>
        <w:t>，本次系统对接的需求暂不涉及负数开票的情况。</w:t>
      </w:r>
      <w:ins w:id="53" w:author="李京津" w:date="2020-08-28T11:32:00Z">
        <w:r>
          <w:rPr>
            <w:rFonts w:ascii="微软雅黑" w:hAnsi="微软雅黑" w:cs="微软雅黑" w:hint="eastAsia"/>
            <w:sz w:val="21"/>
            <w:szCs w:val="21"/>
          </w:rPr>
          <w:t>开票时如</w:t>
        </w:r>
        <w:proofErr w:type="gramStart"/>
        <w:r>
          <w:rPr>
            <w:rFonts w:ascii="微软雅黑" w:hAnsi="微软雅黑" w:cs="微软雅黑" w:hint="eastAsia"/>
            <w:sz w:val="21"/>
            <w:szCs w:val="21"/>
          </w:rPr>
          <w:t>遇</w:t>
        </w:r>
      </w:ins>
      <w:ins w:id="54" w:author="李京津" w:date="2020-08-28T16:32:00Z">
        <w:r>
          <w:rPr>
            <w:rFonts w:ascii="微软雅黑" w:hAnsi="微软雅黑" w:cs="微软雅黑" w:hint="eastAsia"/>
            <w:sz w:val="21"/>
            <w:szCs w:val="21"/>
          </w:rPr>
          <w:t>金额</w:t>
        </w:r>
        <w:proofErr w:type="gramEnd"/>
        <w:r>
          <w:rPr>
            <w:rFonts w:ascii="微软雅黑" w:hAnsi="微软雅黑" w:cs="微软雅黑" w:hint="eastAsia"/>
            <w:sz w:val="21"/>
            <w:szCs w:val="21"/>
          </w:rPr>
          <w:t>为</w:t>
        </w:r>
      </w:ins>
      <w:ins w:id="55" w:author="李京津" w:date="2020-08-28T11:32:00Z">
        <w:r>
          <w:rPr>
            <w:rFonts w:ascii="微软雅黑" w:hAnsi="微软雅黑" w:cs="微软雅黑" w:hint="eastAsia"/>
            <w:sz w:val="21"/>
            <w:szCs w:val="21"/>
          </w:rPr>
          <w:t>负数，</w:t>
        </w:r>
      </w:ins>
      <w:ins w:id="56" w:author="李京津" w:date="2020-08-28T17:24:00Z">
        <w:r>
          <w:rPr>
            <w:rFonts w:ascii="微软雅黑" w:hAnsi="微软雅黑" w:cs="微软雅黑" w:hint="eastAsia"/>
            <w:sz w:val="21"/>
            <w:szCs w:val="21"/>
          </w:rPr>
          <w:t>则</w:t>
        </w:r>
      </w:ins>
      <w:ins w:id="57" w:author="李京津" w:date="2020-08-28T11:32:00Z">
        <w:r>
          <w:rPr>
            <w:rFonts w:ascii="微软雅黑" w:hAnsi="微软雅黑" w:cs="微软雅黑" w:hint="eastAsia"/>
            <w:sz w:val="21"/>
            <w:szCs w:val="21"/>
          </w:rPr>
          <w:t>系统</w:t>
        </w:r>
      </w:ins>
      <w:ins w:id="58" w:author="信美人寿相互保险社" w:date="2020-08-28T17:39:00Z">
        <w:r w:rsidR="00B0291F">
          <w:rPr>
            <w:rFonts w:ascii="微软雅黑" w:hAnsi="微软雅黑" w:cs="微软雅黑" w:hint="eastAsia"/>
            <w:sz w:val="21"/>
            <w:szCs w:val="21"/>
          </w:rPr>
          <w:t>阻断</w:t>
        </w:r>
      </w:ins>
      <w:ins w:id="59" w:author="李京津" w:date="2020-08-28T11:32:00Z">
        <w:r>
          <w:rPr>
            <w:rFonts w:ascii="微软雅黑" w:hAnsi="微软雅黑" w:cs="微软雅黑" w:hint="eastAsia"/>
            <w:sz w:val="21"/>
            <w:szCs w:val="21"/>
          </w:rPr>
          <w:t>报错</w:t>
        </w:r>
      </w:ins>
      <w:ins w:id="60" w:author="李京津" w:date="2020-08-28T11:33:00Z">
        <w:r>
          <w:rPr>
            <w:rFonts w:ascii="微软雅黑" w:hAnsi="微软雅黑" w:cs="微软雅黑" w:hint="eastAsia"/>
            <w:sz w:val="21"/>
            <w:szCs w:val="21"/>
          </w:rPr>
          <w:t>，</w:t>
        </w:r>
      </w:ins>
      <w:proofErr w:type="gramStart"/>
      <w:ins w:id="61" w:author="李京津" w:date="2020-08-28T17:24:00Z">
        <w:r>
          <w:rPr>
            <w:rFonts w:ascii="微软雅黑" w:hAnsi="微软雅黑" w:cs="微软雅黑" w:hint="eastAsia"/>
            <w:sz w:val="21"/>
            <w:szCs w:val="21"/>
          </w:rPr>
          <w:t>需</w:t>
        </w:r>
      </w:ins>
      <w:ins w:id="62" w:author="李京津" w:date="2020-08-28T16:28:00Z">
        <w:r>
          <w:rPr>
            <w:rFonts w:ascii="微软雅黑" w:hAnsi="微软雅黑" w:cs="微软雅黑" w:hint="eastAsia"/>
            <w:sz w:val="21"/>
            <w:szCs w:val="21"/>
          </w:rPr>
          <w:t>运维</w:t>
        </w:r>
      </w:ins>
      <w:proofErr w:type="gramEnd"/>
      <w:ins w:id="63" w:author="李京津" w:date="2020-08-28T17:24:00Z">
        <w:r>
          <w:rPr>
            <w:rFonts w:ascii="微软雅黑" w:hAnsi="微软雅黑" w:cs="微软雅黑" w:hint="eastAsia"/>
            <w:sz w:val="21"/>
            <w:szCs w:val="21"/>
          </w:rPr>
          <w:t>介入</w:t>
        </w:r>
      </w:ins>
      <w:ins w:id="64" w:author="李京津" w:date="2020-08-28T16:28:00Z">
        <w:r>
          <w:rPr>
            <w:rFonts w:ascii="微软雅黑" w:hAnsi="微软雅黑" w:cs="微软雅黑" w:hint="eastAsia"/>
            <w:sz w:val="21"/>
            <w:szCs w:val="21"/>
          </w:rPr>
          <w:t>处理</w:t>
        </w:r>
      </w:ins>
      <w:ins w:id="65" w:author="李京津" w:date="2020-08-28T17:24:00Z">
        <w:r>
          <w:rPr>
            <w:rFonts w:ascii="微软雅黑" w:hAnsi="微软雅黑" w:cs="微软雅黑" w:hint="eastAsia"/>
            <w:sz w:val="21"/>
            <w:szCs w:val="21"/>
          </w:rPr>
          <w:t>后再传至增值税平台</w:t>
        </w:r>
      </w:ins>
      <w:ins w:id="66" w:author="李京津" w:date="2020-08-28T16:28:00Z">
        <w:r>
          <w:rPr>
            <w:rFonts w:ascii="微软雅黑" w:hAnsi="微软雅黑" w:cs="微软雅黑" w:hint="eastAsia"/>
            <w:sz w:val="21"/>
            <w:szCs w:val="21"/>
          </w:rPr>
          <w:t>。</w:t>
        </w:r>
      </w:ins>
    </w:p>
    <w:p w14:paraId="1202E93D" w14:textId="77777777" w:rsidR="00DF3AE0" w:rsidRDefault="000274BF">
      <w:pPr>
        <w:numPr>
          <w:ilvl w:val="255"/>
          <w:numId w:val="0"/>
        </w:num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 xml:space="preserve">2.4 </w:t>
      </w:r>
      <w:r>
        <w:rPr>
          <w:rFonts w:ascii="微软雅黑" w:hAnsi="微软雅黑" w:cs="微软雅黑" w:hint="eastAsia"/>
          <w:sz w:val="21"/>
          <w:szCs w:val="21"/>
        </w:rPr>
        <w:t>发票限额</w:t>
      </w:r>
    </w:p>
    <w:p w14:paraId="14BA712D" w14:textId="77777777" w:rsidR="00DF3AE0" w:rsidRDefault="000274BF">
      <w:pPr>
        <w:numPr>
          <w:ilvl w:val="255"/>
          <w:numId w:val="0"/>
        </w:numPr>
        <w:spacing w:line="360" w:lineRule="auto"/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页面需要提示发票限额，提示用户。</w:t>
      </w:r>
    </w:p>
    <w:p w14:paraId="4F948D0A" w14:textId="77777777" w:rsidR="00DF3AE0" w:rsidRDefault="000274BF">
      <w:pPr>
        <w:numPr>
          <w:ilvl w:val="255"/>
          <w:numId w:val="0"/>
        </w:numPr>
        <w:spacing w:line="360" w:lineRule="auto"/>
        <w:rPr>
          <w:ins w:id="67" w:author="李京津" w:date="2020-08-28T16:32:00Z"/>
          <w:rFonts w:ascii="微软雅黑" w:hAnsi="微软雅黑" w:cs="微软雅黑"/>
          <w:color w:val="111F2C"/>
          <w:sz w:val="21"/>
          <w:szCs w:val="21"/>
          <w:shd w:val="clear" w:color="auto" w:fill="FFFFFF"/>
        </w:rPr>
      </w:pPr>
      <w:r>
        <w:rPr>
          <w:rFonts w:ascii="微软雅黑" w:hAnsi="微软雅黑" w:cs="微软雅黑" w:hint="eastAsia"/>
          <w:sz w:val="21"/>
          <w:szCs w:val="21"/>
        </w:rPr>
        <w:t>限额：</w:t>
      </w:r>
      <w:r>
        <w:rPr>
          <w:rFonts w:ascii="微软雅黑" w:hAnsi="微软雅黑" w:cs="微软雅黑"/>
          <w:color w:val="111F2C"/>
          <w:sz w:val="21"/>
          <w:szCs w:val="21"/>
          <w:shd w:val="clear" w:color="auto" w:fill="FFFFFF"/>
        </w:rPr>
        <w:t>纸质普票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小于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100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万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元；</w:t>
      </w:r>
      <w:r>
        <w:rPr>
          <w:rFonts w:ascii="微软雅黑" w:hAnsi="微软雅黑" w:cs="微软雅黑"/>
          <w:color w:val="111F2C"/>
          <w:sz w:val="21"/>
          <w:szCs w:val="21"/>
          <w:shd w:val="clear" w:color="auto" w:fill="FFFFFF"/>
        </w:rPr>
        <w:t>纸质专票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小于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10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万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元；</w:t>
      </w:r>
      <w:r>
        <w:rPr>
          <w:rFonts w:ascii="微软雅黑" w:hAnsi="微软雅黑" w:cs="微软雅黑"/>
          <w:color w:val="111F2C"/>
          <w:sz w:val="21"/>
          <w:szCs w:val="21"/>
          <w:shd w:val="clear" w:color="auto" w:fill="FFFFFF"/>
        </w:rPr>
        <w:t>电子普票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小于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10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万</w:t>
      </w:r>
      <w:r>
        <w:rPr>
          <w:rFonts w:ascii="微软雅黑" w:hAnsi="微软雅黑" w:cs="微软雅黑" w:hint="eastAsia"/>
          <w:color w:val="111F2C"/>
          <w:sz w:val="21"/>
          <w:szCs w:val="21"/>
          <w:shd w:val="clear" w:color="auto" w:fill="FFFFFF"/>
        </w:rPr>
        <w:t>元。</w:t>
      </w:r>
    </w:p>
    <w:p w14:paraId="10F3A5CA" w14:textId="6B0B5D04" w:rsidR="00DF3AE0" w:rsidRDefault="000274BF">
      <w:pPr>
        <w:numPr>
          <w:ilvl w:val="255"/>
          <w:numId w:val="0"/>
        </w:numPr>
        <w:spacing w:line="360" w:lineRule="auto"/>
        <w:rPr>
          <w:ins w:id="68" w:author="信美人寿相互保险社" w:date="2020-08-28T17:46:00Z"/>
          <w:rFonts w:ascii="微软雅黑" w:hAnsi="微软雅黑" w:cs="微软雅黑"/>
          <w:color w:val="111F2C"/>
          <w:sz w:val="21"/>
          <w:szCs w:val="21"/>
          <w:shd w:val="clear" w:color="auto" w:fill="FFFFFF"/>
        </w:rPr>
      </w:pPr>
      <w:ins w:id="69" w:author="李京津" w:date="2020-08-28T11:19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超过限额自动拆分成多张发票</w:t>
        </w:r>
      </w:ins>
      <w:ins w:id="70" w:author="李京津" w:date="2020-08-28T11:20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。如果同一个</w:t>
        </w:r>
      </w:ins>
      <w:ins w:id="71" w:author="李京津" w:date="2020-08-28T11:21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险种，则</w:t>
        </w:r>
      </w:ins>
      <w:ins w:id="72" w:author="李京津" w:date="2020-08-28T17:26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直接根据</w:t>
        </w:r>
      </w:ins>
      <w:ins w:id="73" w:author="李京津" w:date="2020-08-28T17:24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发票限额</w:t>
        </w:r>
      </w:ins>
      <w:ins w:id="74" w:author="李京津" w:date="2020-08-28T17:25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开具</w:t>
        </w:r>
      </w:ins>
      <w:ins w:id="75" w:author="李京津" w:date="2020-08-28T11:21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；</w:t>
        </w:r>
      </w:ins>
      <w:ins w:id="76" w:author="李京津" w:date="2020-08-28T11:22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如多个险种，</w:t>
        </w:r>
      </w:ins>
      <w:ins w:id="77" w:author="信美人寿相互保险社" w:date="2020-08-28T17:41:00Z">
        <w:r w:rsidR="00B0291F" w:rsidDel="00B0291F"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 xml:space="preserve"> </w:t>
        </w:r>
      </w:ins>
      <w:ins w:id="78" w:author="李京津" w:date="2020-08-28T17:27:00Z">
        <w:del w:id="79" w:author="信美人寿相互保险社" w:date="2020-08-28T17:41:00Z">
          <w:r w:rsidDel="00B0291F">
            <w:rPr>
              <w:rFonts w:ascii="微软雅黑" w:hAnsi="微软雅黑" w:cs="微软雅黑" w:hint="eastAsia"/>
              <w:color w:val="111F2C"/>
              <w:sz w:val="21"/>
              <w:szCs w:val="21"/>
              <w:shd w:val="clear" w:color="auto" w:fill="FFFFFF"/>
            </w:rPr>
            <w:delText>则</w:delText>
          </w:r>
        </w:del>
      </w:ins>
      <w:ins w:id="80" w:author="李京津" w:date="2020-08-28T17:26:00Z">
        <w:del w:id="81" w:author="信美人寿相互保险社" w:date="2020-08-28T17:41:00Z">
          <w:r w:rsidDel="00B0291F">
            <w:rPr>
              <w:rFonts w:ascii="微软雅黑" w:hAnsi="微软雅黑" w:cs="微软雅黑" w:hint="eastAsia"/>
              <w:color w:val="111F2C"/>
              <w:sz w:val="21"/>
              <w:szCs w:val="21"/>
              <w:shd w:val="clear" w:color="auto" w:fill="FFFFFF"/>
            </w:rPr>
            <w:delText>根据</w:delText>
          </w:r>
        </w:del>
      </w:ins>
      <w:ins w:id="82" w:author="李京津" w:date="2020-08-28T17:27:00Z">
        <w:del w:id="83" w:author="信美人寿相互保险社" w:date="2020-08-28T17:41:00Z">
          <w:r w:rsidDel="00B0291F">
            <w:rPr>
              <w:rFonts w:ascii="微软雅黑" w:hAnsi="微软雅黑" w:cs="微软雅黑" w:hint="eastAsia"/>
              <w:color w:val="111F2C"/>
              <w:sz w:val="21"/>
              <w:szCs w:val="21"/>
              <w:shd w:val="clear" w:color="auto" w:fill="FFFFFF"/>
            </w:rPr>
            <w:delText>每个险种的金额，结合发票限额开具。</w:delText>
          </w:r>
        </w:del>
      </w:ins>
      <w:ins w:id="84" w:author="信美人寿相互保险社" w:date="2020-08-28T17:41:00Z">
        <w:r w:rsidR="00B0291F"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根据系统中险种的顺序</w:t>
        </w:r>
      </w:ins>
      <w:ins w:id="85" w:author="信美人寿相互保险社" w:date="2020-08-28T17:42:00Z">
        <w:r w:rsidR="00B0291F"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，按序开票，每1</w:t>
        </w:r>
        <w:r w:rsidR="00B0291F">
          <w:rPr>
            <w:rFonts w:ascii="微软雅黑" w:hAnsi="微软雅黑" w:cs="微软雅黑"/>
            <w:color w:val="111F2C"/>
            <w:sz w:val="21"/>
            <w:szCs w:val="21"/>
            <w:shd w:val="clear" w:color="auto" w:fill="FFFFFF"/>
          </w:rPr>
          <w:t>0</w:t>
        </w:r>
        <w:r w:rsidR="00B0291F"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万</w:t>
        </w:r>
      </w:ins>
      <w:ins w:id="86" w:author="信美人寿相互保险社" w:date="2020-08-28T17:43:00Z">
        <w:r w:rsidR="00B0291F"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开具一张发票。</w:t>
        </w:r>
      </w:ins>
    </w:p>
    <w:p w14:paraId="2DFC6594" w14:textId="7E9D5FE2" w:rsidR="00DD7433" w:rsidRDefault="00DD7433">
      <w:pPr>
        <w:numPr>
          <w:ilvl w:val="255"/>
          <w:numId w:val="0"/>
        </w:numPr>
        <w:spacing w:line="360" w:lineRule="auto"/>
        <w:rPr>
          <w:rFonts w:ascii="微软雅黑" w:hAnsi="微软雅黑" w:cs="微软雅黑" w:hint="eastAsia"/>
          <w:sz w:val="21"/>
          <w:szCs w:val="21"/>
        </w:rPr>
      </w:pPr>
      <w:ins w:id="87" w:author="信美人寿相互保险社" w:date="2020-08-28T17:46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例如：需要开票的</w:t>
        </w:r>
        <w:proofErr w:type="gramStart"/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缴记录</w:t>
        </w:r>
        <w:proofErr w:type="gramEnd"/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中，险种A保费5万，险种B保费6万。第一张发票开具</w:t>
        </w:r>
      </w:ins>
      <w:ins w:id="88" w:author="信美人寿相互保险社" w:date="2020-08-28T17:47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1</w:t>
        </w:r>
        <w:r>
          <w:rPr>
            <w:rFonts w:ascii="微软雅黑" w:hAnsi="微软雅黑" w:cs="微软雅黑"/>
            <w:color w:val="111F2C"/>
            <w:sz w:val="21"/>
            <w:szCs w:val="21"/>
            <w:shd w:val="clear" w:color="auto" w:fill="FFFFFF"/>
          </w:rPr>
          <w:t>0</w:t>
        </w:r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万，其中包含险种</w:t>
        </w:r>
        <w:r>
          <w:rPr>
            <w:rFonts w:ascii="微软雅黑" w:hAnsi="微软雅黑" w:cs="微软雅黑"/>
            <w:color w:val="111F2C"/>
            <w:sz w:val="21"/>
            <w:szCs w:val="21"/>
            <w:shd w:val="clear" w:color="auto" w:fill="FFFFFF"/>
          </w:rPr>
          <w:t>A</w:t>
        </w:r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：5万，险种B：</w:t>
        </w:r>
        <w:r>
          <w:rPr>
            <w:rFonts w:ascii="微软雅黑" w:hAnsi="微软雅黑" w:cs="微软雅黑"/>
            <w:color w:val="111F2C"/>
            <w:sz w:val="21"/>
            <w:szCs w:val="21"/>
            <w:shd w:val="clear" w:color="auto" w:fill="FFFFFF"/>
          </w:rPr>
          <w:t>5</w:t>
        </w:r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万。第二张发票开具1万，其中包含险种B：1万。若首张开具后</w:t>
        </w:r>
      </w:ins>
      <w:ins w:id="89" w:author="信美人寿相互保险社" w:date="2020-08-28T17:48:00Z"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剩余金额大于1</w:t>
        </w:r>
        <w:r>
          <w:rPr>
            <w:rFonts w:ascii="微软雅黑" w:hAnsi="微软雅黑" w:cs="微软雅黑"/>
            <w:color w:val="111F2C"/>
            <w:sz w:val="21"/>
            <w:szCs w:val="21"/>
            <w:shd w:val="clear" w:color="auto" w:fill="FFFFFF"/>
          </w:rPr>
          <w:t>0</w:t>
        </w:r>
        <w:r>
          <w:rPr>
            <w:rFonts w:ascii="微软雅黑" w:hAnsi="微软雅黑" w:cs="微软雅黑" w:hint="eastAsia"/>
            <w:color w:val="111F2C"/>
            <w:sz w:val="21"/>
            <w:szCs w:val="21"/>
            <w:shd w:val="clear" w:color="auto" w:fill="FFFFFF"/>
          </w:rPr>
          <w:t>万，以此类推。</w:t>
        </w:r>
      </w:ins>
    </w:p>
    <w:p w14:paraId="6E2BE450" w14:textId="77777777" w:rsidR="00DF3AE0" w:rsidRDefault="000274BF">
      <w:pPr>
        <w:numPr>
          <w:ilvl w:val="255"/>
          <w:numId w:val="0"/>
        </w:numPr>
        <w:spacing w:line="360" w:lineRule="auto"/>
        <w:ind w:firstLineChars="200"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lastRenderedPageBreak/>
        <w:t>2.5</w:t>
      </w:r>
      <w:r>
        <w:rPr>
          <w:rFonts w:ascii="微软雅黑" w:hAnsi="微软雅黑" w:cs="微软雅黑" w:hint="eastAsia"/>
          <w:sz w:val="21"/>
          <w:szCs w:val="21"/>
        </w:rPr>
        <w:t>重复开票校验</w:t>
      </w:r>
      <w:r>
        <w:rPr>
          <w:rFonts w:ascii="微软雅黑" w:hAnsi="微软雅黑" w:cs="微软雅黑" w:hint="eastAsia"/>
          <w:sz w:val="21"/>
          <w:szCs w:val="21"/>
        </w:rPr>
        <w:t>。</w:t>
      </w:r>
    </w:p>
    <w:p w14:paraId="24E2B82A" w14:textId="77777777" w:rsidR="00DF3AE0" w:rsidRDefault="000274BF">
      <w:pPr>
        <w:numPr>
          <w:ilvl w:val="255"/>
          <w:numId w:val="0"/>
        </w:numPr>
        <w:spacing w:line="360" w:lineRule="auto"/>
        <w:ind w:firstLineChars="200"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考虑到同一张保单缴费方式可能为期缴，故不以保单维度进行控制，</w:t>
      </w:r>
      <w:r>
        <w:rPr>
          <w:rFonts w:ascii="微软雅黑" w:hAnsi="微软雅黑" w:cs="微软雅黑" w:hint="eastAsia"/>
          <w:sz w:val="21"/>
          <w:szCs w:val="21"/>
        </w:rPr>
        <w:t>同</w:t>
      </w:r>
      <w:r>
        <w:rPr>
          <w:rFonts w:ascii="微软雅黑" w:hAnsi="微软雅黑" w:cs="微软雅黑" w:hint="eastAsia"/>
          <w:sz w:val="21"/>
          <w:szCs w:val="21"/>
        </w:rPr>
        <w:t>一笔交易</w:t>
      </w:r>
      <w:r>
        <w:rPr>
          <w:rFonts w:ascii="微软雅黑" w:hAnsi="微软雅黑" w:cs="微软雅黑" w:hint="eastAsia"/>
          <w:sz w:val="21"/>
          <w:szCs w:val="21"/>
        </w:rPr>
        <w:t>不允许重复开票。</w:t>
      </w:r>
      <w:r>
        <w:rPr>
          <w:rFonts w:ascii="微软雅黑" w:hAnsi="微软雅黑" w:cs="微软雅黑" w:hint="eastAsia"/>
          <w:sz w:val="21"/>
          <w:szCs w:val="21"/>
        </w:rPr>
        <w:t>核心需要将已开票部分做标记，避免重复开票。</w:t>
      </w:r>
      <w:r>
        <w:rPr>
          <w:rFonts w:ascii="微软雅黑" w:hAnsi="微软雅黑" w:cs="微软雅黑" w:hint="eastAsia"/>
          <w:sz w:val="21"/>
          <w:szCs w:val="21"/>
        </w:rPr>
        <w:t xml:space="preserve">                                                                </w:t>
      </w:r>
    </w:p>
    <w:p w14:paraId="28BFFAB3" w14:textId="77777777" w:rsidR="00DF3AE0" w:rsidRDefault="000274BF">
      <w:pPr>
        <w:numPr>
          <w:ilvl w:val="255"/>
          <w:numId w:val="0"/>
        </w:numPr>
        <w:spacing w:line="360" w:lineRule="auto"/>
        <w:ind w:firstLineChars="200" w:firstLine="420"/>
        <w:rPr>
          <w:ins w:id="90" w:author="李京津" w:date="2020-08-28T17:28:00Z"/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2.6</w:t>
      </w:r>
      <w:r>
        <w:rPr>
          <w:rFonts w:ascii="微软雅黑" w:hAnsi="微软雅黑" w:cs="微软雅黑" w:hint="eastAsia"/>
          <w:sz w:val="21"/>
          <w:szCs w:val="21"/>
        </w:rPr>
        <w:t>可开票保单范围</w:t>
      </w:r>
      <w:ins w:id="91" w:author="李京津" w:date="2020-08-28T17:28:00Z">
        <w:r>
          <w:rPr>
            <w:rFonts w:ascii="微软雅黑" w:hAnsi="微软雅黑" w:cs="微软雅黑" w:hint="eastAsia"/>
            <w:sz w:val="21"/>
            <w:szCs w:val="21"/>
          </w:rPr>
          <w:t>。</w:t>
        </w:r>
      </w:ins>
    </w:p>
    <w:p w14:paraId="68017DE4" w14:textId="4A072903" w:rsidR="00DF3AE0" w:rsidRDefault="000274BF">
      <w:pPr>
        <w:numPr>
          <w:ilvl w:val="255"/>
          <w:numId w:val="0"/>
        </w:numPr>
        <w:spacing w:line="360" w:lineRule="auto"/>
        <w:ind w:firstLineChars="200" w:firstLine="420"/>
        <w:rPr>
          <w:ins w:id="92" w:author="李京津" w:date="2020-08-28T10:54:00Z"/>
          <w:rFonts w:ascii="微软雅黑" w:hAnsi="微软雅黑" w:cs="微软雅黑"/>
          <w:sz w:val="21"/>
          <w:szCs w:val="21"/>
        </w:rPr>
      </w:pPr>
      <w:ins w:id="93" w:author="李京津" w:date="2020-08-28T11:25:00Z">
        <w:r>
          <w:rPr>
            <w:rFonts w:ascii="微软雅黑" w:hAnsi="微软雅黑" w:cs="微软雅黑" w:hint="eastAsia"/>
            <w:sz w:val="21"/>
            <w:szCs w:val="21"/>
          </w:rPr>
          <w:t>系统功能上线后</w:t>
        </w:r>
      </w:ins>
      <w:ins w:id="94" w:author="李京津" w:date="2020-08-28T11:26:00Z">
        <w:r>
          <w:rPr>
            <w:rFonts w:ascii="微软雅黑" w:hAnsi="微软雅黑" w:cs="微软雅黑" w:hint="eastAsia"/>
            <w:sz w:val="21"/>
            <w:szCs w:val="21"/>
          </w:rPr>
          <w:t>，系统</w:t>
        </w:r>
      </w:ins>
      <w:ins w:id="95" w:author="李京津" w:date="2020-08-28T17:30:00Z">
        <w:r>
          <w:rPr>
            <w:rFonts w:ascii="微软雅黑" w:hAnsi="微软雅黑" w:cs="微软雅黑" w:hint="eastAsia"/>
            <w:sz w:val="21"/>
            <w:szCs w:val="21"/>
          </w:rPr>
          <w:t>功能</w:t>
        </w:r>
      </w:ins>
      <w:ins w:id="96" w:author="李京津" w:date="2020-08-28T11:26:00Z">
        <w:r>
          <w:rPr>
            <w:rFonts w:ascii="微软雅黑" w:hAnsi="微软雅黑" w:cs="微软雅黑" w:hint="eastAsia"/>
            <w:sz w:val="21"/>
            <w:szCs w:val="21"/>
          </w:rPr>
          <w:t>上线前</w:t>
        </w:r>
      </w:ins>
      <w:ins w:id="97" w:author="李京津" w:date="2020-08-28T11:27:00Z">
        <w:r>
          <w:rPr>
            <w:rFonts w:ascii="微软雅黑" w:hAnsi="微软雅黑" w:cs="微软雅黑" w:hint="eastAsia"/>
            <w:sz w:val="21"/>
            <w:szCs w:val="21"/>
          </w:rPr>
          <w:t>缴费</w:t>
        </w:r>
      </w:ins>
      <w:ins w:id="98" w:author="信美人寿相互保险社" w:date="2020-08-28T17:40:00Z">
        <w:r w:rsidR="00B0291F">
          <w:rPr>
            <w:rFonts w:ascii="微软雅黑" w:hAnsi="微软雅黑" w:cs="微软雅黑" w:hint="eastAsia"/>
            <w:sz w:val="21"/>
            <w:szCs w:val="21"/>
          </w:rPr>
          <w:t>信息不允许自助申请开票</w:t>
        </w:r>
      </w:ins>
      <w:ins w:id="99" w:author="李京津" w:date="2020-08-28T11:27:00Z">
        <w:del w:id="100" w:author="信美人寿相互保险社" w:date="2020-08-28T17:40:00Z">
          <w:r w:rsidDel="00B0291F">
            <w:rPr>
              <w:rFonts w:ascii="微软雅黑" w:hAnsi="微软雅黑" w:cs="微软雅黑" w:hint="eastAsia"/>
              <w:sz w:val="21"/>
              <w:szCs w:val="21"/>
            </w:rPr>
            <w:delText>的</w:delText>
          </w:r>
        </w:del>
      </w:ins>
      <w:ins w:id="101" w:author="李京津" w:date="2020-08-28T17:30:00Z">
        <w:del w:id="102" w:author="信美人寿相互保险社" w:date="2020-08-28T17:40:00Z">
          <w:r w:rsidDel="00B0291F">
            <w:rPr>
              <w:rFonts w:ascii="微软雅黑" w:hAnsi="微软雅黑" w:cs="微软雅黑" w:hint="eastAsia"/>
              <w:sz w:val="21"/>
              <w:szCs w:val="21"/>
            </w:rPr>
            <w:delText>电票</w:delText>
          </w:r>
        </w:del>
      </w:ins>
      <w:ins w:id="103" w:author="李京津" w:date="2020-08-28T11:27:00Z">
        <w:del w:id="104" w:author="信美人寿相互保险社" w:date="2020-08-28T17:40:00Z">
          <w:r w:rsidDel="00B0291F">
            <w:rPr>
              <w:rFonts w:ascii="微软雅黑" w:hAnsi="微软雅黑" w:cs="微软雅黑" w:hint="eastAsia"/>
              <w:sz w:val="21"/>
              <w:szCs w:val="21"/>
            </w:rPr>
            <w:delText>不允许开票</w:delText>
          </w:r>
        </w:del>
      </w:ins>
      <w:ins w:id="105" w:author="李京津" w:date="2020-08-28T17:28:00Z">
        <w:r>
          <w:rPr>
            <w:rFonts w:ascii="微软雅黑" w:hAnsi="微软雅黑" w:cs="微软雅黑" w:hint="eastAsia"/>
            <w:sz w:val="21"/>
            <w:szCs w:val="21"/>
          </w:rPr>
          <w:t>，</w:t>
        </w:r>
      </w:ins>
      <w:ins w:id="106" w:author="信美人寿相互保险社" w:date="2020-08-28T17:40:00Z">
        <w:r w:rsidR="00B0291F">
          <w:rPr>
            <w:rFonts w:ascii="微软雅黑" w:hAnsi="微软雅黑" w:cs="微软雅黑" w:hint="eastAsia"/>
            <w:sz w:val="21"/>
            <w:szCs w:val="21"/>
          </w:rPr>
          <w:t>当客户在申请发票时，</w:t>
        </w:r>
      </w:ins>
      <w:ins w:id="107" w:author="李京津" w:date="2020-08-28T17:29:00Z">
        <w:del w:id="108" w:author="信美人寿相互保险社" w:date="2020-08-28T17:40:00Z">
          <w:r w:rsidDel="00B0291F">
            <w:rPr>
              <w:rFonts w:ascii="微软雅黑" w:hAnsi="微软雅黑" w:cs="微软雅黑" w:hint="eastAsia"/>
              <w:sz w:val="21"/>
              <w:szCs w:val="21"/>
            </w:rPr>
            <w:delText>（此处需增加</w:delText>
          </w:r>
        </w:del>
        <w:r>
          <w:rPr>
            <w:rFonts w:ascii="微软雅黑" w:hAnsi="微软雅黑" w:cs="微软雅黑" w:hint="eastAsia"/>
            <w:sz w:val="21"/>
            <w:szCs w:val="21"/>
          </w:rPr>
          <w:t>提示：</w:t>
        </w:r>
        <w:r>
          <w:rPr>
            <w:rFonts w:ascii="微软雅黑" w:hAnsi="微软雅黑" w:cs="微软雅黑" w:hint="eastAsia"/>
            <w:sz w:val="21"/>
            <w:szCs w:val="21"/>
          </w:rPr>
          <w:t>X</w:t>
        </w:r>
        <w:r>
          <w:rPr>
            <w:rFonts w:ascii="微软雅黑" w:hAnsi="微软雅黑" w:cs="微软雅黑" w:hint="eastAsia"/>
            <w:sz w:val="21"/>
            <w:szCs w:val="21"/>
          </w:rPr>
          <w:t>月</w:t>
        </w:r>
        <w:r>
          <w:rPr>
            <w:rFonts w:ascii="微软雅黑" w:hAnsi="微软雅黑" w:cs="微软雅黑" w:hint="eastAsia"/>
            <w:sz w:val="21"/>
            <w:szCs w:val="21"/>
          </w:rPr>
          <w:t>X</w:t>
        </w:r>
      </w:ins>
      <w:ins w:id="109" w:author="李京津" w:date="2020-08-28T17:30:00Z">
        <w:r>
          <w:rPr>
            <w:rFonts w:ascii="微软雅黑" w:hAnsi="微软雅黑" w:cs="微软雅黑" w:hint="eastAsia"/>
            <w:sz w:val="21"/>
            <w:szCs w:val="21"/>
          </w:rPr>
          <w:t>日</w:t>
        </w:r>
      </w:ins>
      <w:ins w:id="110" w:author="李京津" w:date="2020-08-28T17:29:00Z">
        <w:r>
          <w:rPr>
            <w:rFonts w:ascii="微软雅黑" w:hAnsi="微软雅黑" w:cs="微软雅黑" w:hint="eastAsia"/>
            <w:sz w:val="21"/>
            <w:szCs w:val="21"/>
          </w:rPr>
          <w:t>之后没有缴费记录，无法</w:t>
        </w:r>
      </w:ins>
      <w:ins w:id="111" w:author="信美人寿相互保险社" w:date="2020-08-28T17:40:00Z">
        <w:r w:rsidR="00B0291F">
          <w:rPr>
            <w:rFonts w:ascii="微软雅黑" w:hAnsi="微软雅黑" w:cs="微软雅黑" w:hint="eastAsia"/>
            <w:sz w:val="21"/>
            <w:szCs w:val="21"/>
          </w:rPr>
          <w:t>自助</w:t>
        </w:r>
      </w:ins>
      <w:ins w:id="112" w:author="李京津" w:date="2020-08-28T17:29:00Z">
        <w:r>
          <w:rPr>
            <w:rFonts w:ascii="微软雅黑" w:hAnsi="微软雅黑" w:cs="微软雅黑" w:hint="eastAsia"/>
            <w:sz w:val="21"/>
            <w:szCs w:val="21"/>
          </w:rPr>
          <w:t>开票</w:t>
        </w:r>
        <w:del w:id="113" w:author="信美人寿相互保险社" w:date="2020-08-28T17:40:00Z">
          <w:r w:rsidDel="00B0291F">
            <w:rPr>
              <w:rFonts w:ascii="微软雅黑" w:hAnsi="微软雅黑" w:cs="微软雅黑" w:hint="eastAsia"/>
              <w:sz w:val="21"/>
              <w:szCs w:val="21"/>
            </w:rPr>
            <w:delText>）</w:delText>
          </w:r>
        </w:del>
      </w:ins>
      <w:ins w:id="114" w:author="李京津" w:date="2020-08-28T17:30:00Z">
        <w:r>
          <w:rPr>
            <w:rFonts w:ascii="微软雅黑" w:hAnsi="微软雅黑" w:cs="微软雅黑" w:hint="eastAsia"/>
            <w:sz w:val="21"/>
            <w:szCs w:val="21"/>
          </w:rPr>
          <w:t>；如</w:t>
        </w:r>
      </w:ins>
      <w:ins w:id="115" w:author="李京津" w:date="2020-08-28T17:31:00Z">
        <w:r>
          <w:rPr>
            <w:rFonts w:ascii="微软雅黑" w:hAnsi="微软雅黑" w:cs="微软雅黑" w:hint="eastAsia"/>
            <w:sz w:val="21"/>
            <w:szCs w:val="21"/>
          </w:rPr>
          <w:t>线</w:t>
        </w:r>
      </w:ins>
      <w:ins w:id="116" w:author="李京津" w:date="2020-08-28T17:30:00Z">
        <w:r>
          <w:rPr>
            <w:rFonts w:ascii="微软雅黑" w:hAnsi="微软雅黑" w:cs="微软雅黑" w:hint="eastAsia"/>
            <w:sz w:val="21"/>
            <w:szCs w:val="21"/>
          </w:rPr>
          <w:t>下联系</w:t>
        </w:r>
        <w:proofErr w:type="gramStart"/>
        <w:r>
          <w:rPr>
            <w:rFonts w:ascii="微软雅黑" w:hAnsi="微软雅黑" w:cs="微软雅黑" w:hint="eastAsia"/>
            <w:sz w:val="21"/>
            <w:szCs w:val="21"/>
          </w:rPr>
          <w:t>客服</w:t>
        </w:r>
      </w:ins>
      <w:ins w:id="117" w:author="李京津" w:date="2020-08-28T17:31:00Z">
        <w:r>
          <w:rPr>
            <w:rFonts w:ascii="微软雅黑" w:hAnsi="微软雅黑" w:cs="微软雅黑" w:hint="eastAsia"/>
            <w:sz w:val="21"/>
            <w:szCs w:val="21"/>
          </w:rPr>
          <w:t>需手工</w:t>
        </w:r>
        <w:proofErr w:type="gramEnd"/>
        <w:r>
          <w:rPr>
            <w:rFonts w:ascii="微软雅黑" w:hAnsi="微软雅黑" w:cs="微软雅黑" w:hint="eastAsia"/>
            <w:sz w:val="21"/>
            <w:szCs w:val="21"/>
          </w:rPr>
          <w:t>开具</w:t>
        </w:r>
      </w:ins>
      <w:ins w:id="118" w:author="李京津" w:date="2020-08-28T17:30:00Z">
        <w:r>
          <w:rPr>
            <w:rFonts w:ascii="微软雅黑" w:hAnsi="微软雅黑" w:cs="微软雅黑" w:hint="eastAsia"/>
            <w:sz w:val="21"/>
            <w:szCs w:val="21"/>
          </w:rPr>
          <w:t>，则财务部在</w:t>
        </w:r>
      </w:ins>
      <w:ins w:id="119" w:author="李京津" w:date="2020-08-28T17:31:00Z">
        <w:r>
          <w:rPr>
            <w:rFonts w:ascii="微软雅黑" w:hAnsi="微软雅黑" w:cs="微软雅黑" w:hint="eastAsia"/>
            <w:sz w:val="21"/>
            <w:szCs w:val="21"/>
          </w:rPr>
          <w:t>统一门户的“增值税发票开具”菜单下查询其缴费记录，确认是否开票</w:t>
        </w:r>
      </w:ins>
      <w:ins w:id="120" w:author="李京津" w:date="2020-08-28T17:32:00Z">
        <w:r>
          <w:rPr>
            <w:rFonts w:ascii="微软雅黑" w:hAnsi="微软雅黑" w:cs="微软雅黑" w:hint="eastAsia"/>
            <w:sz w:val="21"/>
            <w:szCs w:val="21"/>
          </w:rPr>
          <w:t>。</w:t>
        </w:r>
      </w:ins>
    </w:p>
    <w:p w14:paraId="1C477E01" w14:textId="77777777" w:rsidR="00DF3AE0" w:rsidRDefault="00DF3AE0">
      <w:pPr>
        <w:numPr>
          <w:ilvl w:val="255"/>
          <w:numId w:val="0"/>
        </w:numPr>
        <w:spacing w:line="360" w:lineRule="auto"/>
        <w:ind w:firstLineChars="200" w:firstLine="420"/>
        <w:rPr>
          <w:rFonts w:ascii="微软雅黑" w:hAnsi="微软雅黑" w:cs="微软雅黑"/>
          <w:sz w:val="21"/>
          <w:szCs w:val="21"/>
        </w:rPr>
      </w:pPr>
    </w:p>
    <w:sectPr w:rsidR="00DF3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43BE" w14:textId="77777777" w:rsidR="000274BF" w:rsidRDefault="000274BF">
      <w:pPr>
        <w:ind w:firstLine="360"/>
      </w:pPr>
      <w:r>
        <w:separator/>
      </w:r>
    </w:p>
  </w:endnote>
  <w:endnote w:type="continuationSeparator" w:id="0">
    <w:p w14:paraId="421E7F60" w14:textId="77777777" w:rsidR="000274BF" w:rsidRDefault="000274BF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ADFE3" w14:textId="77777777" w:rsidR="00DF3AE0" w:rsidRDefault="00DF3AE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28234" w14:textId="77777777" w:rsidR="00DF3AE0" w:rsidRDefault="00DF3AE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68B39" w14:textId="77777777" w:rsidR="00DF3AE0" w:rsidRDefault="00DF3AE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7F4EE" w14:textId="77777777" w:rsidR="000274BF" w:rsidRDefault="000274BF">
      <w:pPr>
        <w:ind w:firstLine="360"/>
      </w:pPr>
      <w:r>
        <w:separator/>
      </w:r>
    </w:p>
  </w:footnote>
  <w:footnote w:type="continuationSeparator" w:id="0">
    <w:p w14:paraId="6A387E06" w14:textId="77777777" w:rsidR="000274BF" w:rsidRDefault="000274BF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5306" w14:textId="77777777" w:rsidR="00DF3AE0" w:rsidRDefault="00DF3AE0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D1C2" w14:textId="77777777" w:rsidR="00DF3AE0" w:rsidRDefault="00DF3AE0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5BEE6" w14:textId="77777777" w:rsidR="00DF3AE0" w:rsidRDefault="00DF3AE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078A"/>
    <w:multiLevelType w:val="singleLevel"/>
    <w:tmpl w:val="1B9A078A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5493DE3"/>
    <w:multiLevelType w:val="multilevel"/>
    <w:tmpl w:val="45493DE3"/>
    <w:lvl w:ilvl="0">
      <w:start w:val="1"/>
      <w:numFmt w:val="bullet"/>
      <w:pStyle w:val="Bullet1"/>
      <w:lvlText w:val="•"/>
      <w:lvlJc w:val="left"/>
      <w:pPr>
        <w:tabs>
          <w:tab w:val="left" w:pos="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274BF"/>
    <w:rsid w:val="00057114"/>
    <w:rsid w:val="00064483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91C90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47778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291F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7467A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46B26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D7433"/>
    <w:rsid w:val="00DE0293"/>
    <w:rsid w:val="00DF0463"/>
    <w:rsid w:val="00DF1D3E"/>
    <w:rsid w:val="00DF3AE0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E7A17"/>
    <w:rsid w:val="00FF5BC5"/>
    <w:rsid w:val="01983972"/>
    <w:rsid w:val="072B6991"/>
    <w:rsid w:val="0A0B10D9"/>
    <w:rsid w:val="0A23269F"/>
    <w:rsid w:val="0C1E4003"/>
    <w:rsid w:val="0CF379FC"/>
    <w:rsid w:val="0DB41F91"/>
    <w:rsid w:val="103255CF"/>
    <w:rsid w:val="11BE3DEA"/>
    <w:rsid w:val="17471097"/>
    <w:rsid w:val="1C3F19D7"/>
    <w:rsid w:val="1F7F61C8"/>
    <w:rsid w:val="1FF5208F"/>
    <w:rsid w:val="30DE01A2"/>
    <w:rsid w:val="332647EB"/>
    <w:rsid w:val="39557C7B"/>
    <w:rsid w:val="39CA2517"/>
    <w:rsid w:val="3CD93275"/>
    <w:rsid w:val="3D2276A3"/>
    <w:rsid w:val="3F893A7D"/>
    <w:rsid w:val="409E7E39"/>
    <w:rsid w:val="46A70AE0"/>
    <w:rsid w:val="47263FAF"/>
    <w:rsid w:val="47436F36"/>
    <w:rsid w:val="48026BF5"/>
    <w:rsid w:val="4AAC388A"/>
    <w:rsid w:val="51B34815"/>
    <w:rsid w:val="52E16301"/>
    <w:rsid w:val="53EE45C2"/>
    <w:rsid w:val="556E7596"/>
    <w:rsid w:val="55AA3D4D"/>
    <w:rsid w:val="56016AE5"/>
    <w:rsid w:val="58951EED"/>
    <w:rsid w:val="594A58F1"/>
    <w:rsid w:val="5DA541B8"/>
    <w:rsid w:val="652408B1"/>
    <w:rsid w:val="65FB40A7"/>
    <w:rsid w:val="68FD3F34"/>
    <w:rsid w:val="6D671EE7"/>
    <w:rsid w:val="6F131EAA"/>
    <w:rsid w:val="71375C9C"/>
    <w:rsid w:val="7275361F"/>
    <w:rsid w:val="76F67E87"/>
    <w:rsid w:val="7CEB2B02"/>
    <w:rsid w:val="7C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E6684"/>
  <w15:docId w15:val="{953477AE-209B-4D7A-9C21-57B133A1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080"/>
      <w:jc w:val="left"/>
    </w:pPr>
    <w:rPr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720"/>
      <w:jc w:val="left"/>
    </w:pPr>
    <w:rPr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36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260"/>
      <w:jc w:val="left"/>
    </w:pPr>
    <w:rPr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540"/>
      <w:jc w:val="left"/>
    </w:pPr>
    <w:rPr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900"/>
      <w:jc w:val="left"/>
    </w:pPr>
    <w:rPr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18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440"/>
      <w:jc w:val="left"/>
    </w:pPr>
    <w:rPr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link w:val="af5"/>
    <w:uiPriority w:val="34"/>
    <w:qFormat/>
    <w:pPr>
      <w:ind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Cs w:val="28"/>
    </w:rPr>
  </w:style>
  <w:style w:type="character" w:customStyle="1" w:styleId="apple-converted-space">
    <w:name w:val="apple-converted-space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f5">
    <w:name w:val="列表段落 字符"/>
    <w:basedOn w:val="a0"/>
    <w:link w:val="af4"/>
    <w:uiPriority w:val="34"/>
    <w:qFormat/>
    <w:locked/>
    <w:rPr>
      <w:rFonts w:eastAsia="微软雅黑"/>
      <w:sz w:val="18"/>
    </w:rPr>
  </w:style>
  <w:style w:type="paragraph" w:customStyle="1" w:styleId="af6">
    <w:name w:val="注意和强调"/>
    <w:basedOn w:val="a"/>
    <w:next w:val="a"/>
    <w:qFormat/>
    <w:pPr>
      <w:pBdr>
        <w:left w:val="single" w:sz="36" w:space="4" w:color="999999"/>
      </w:pBdr>
      <w:tabs>
        <w:tab w:val="left" w:pos="360"/>
      </w:tabs>
      <w:spacing w:beforeLines="30" w:before="183" w:afterLines="30" w:after="183"/>
      <w:ind w:left="360" w:firstLineChars="0" w:firstLine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eastAsia="微软雅黑"/>
      <w:b/>
      <w:bCs/>
      <w:sz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Guide">
    <w:name w:val="Guide"/>
    <w:basedOn w:val="a"/>
    <w:link w:val="GuideChar"/>
    <w:qFormat/>
    <w:pPr>
      <w:ind w:firstLineChars="0" w:firstLine="0"/>
      <w:jc w:val="left"/>
    </w:pPr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character" w:customStyle="1" w:styleId="GuideChar">
    <w:name w:val="Guide Char"/>
    <w:link w:val="Guide"/>
    <w:qFormat/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paragraph" w:customStyle="1" w:styleId="11">
    <w:name w:val="修订1"/>
    <w:hidden/>
    <w:uiPriority w:val="99"/>
    <w:semiHidden/>
    <w:qFormat/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Bullet1">
    <w:name w:val="Bullet 1"/>
    <w:basedOn w:val="a"/>
    <w:qFormat/>
    <w:pPr>
      <w:numPr>
        <w:numId w:val="2"/>
      </w:numPr>
      <w:tabs>
        <w:tab w:val="left" w:pos="357"/>
      </w:tabs>
      <w:ind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Guide-Bullet">
    <w:name w:val="Guide-Bullet"/>
    <w:basedOn w:val="Bullet1"/>
    <w:qFormat/>
    <w:rPr>
      <w:i/>
      <w:iCs/>
      <w:color w:val="0000FF"/>
      <w:lang w:val="en-AU"/>
    </w:rPr>
  </w:style>
  <w:style w:type="paragraph" w:customStyle="1" w:styleId="Style48">
    <w:name w:val="_Style 48"/>
    <w:basedOn w:val="a"/>
    <w:next w:val="af4"/>
    <w:uiPriority w:val="34"/>
    <w:qFormat/>
    <w:pPr>
      <w:ind w:left="720"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31">
    <w:name w:val="列出段落3"/>
    <w:basedOn w:val="a"/>
    <w:uiPriority w:val="34"/>
    <w:qFormat/>
    <w:pPr>
      <w:ind w:firstLine="420"/>
      <w:jc w:val="left"/>
    </w:pPr>
    <w:rPr>
      <w:rFonts w:ascii="Arial" w:eastAsia="宋体" w:hAnsi="Arial" w:cs="Times New Roman"/>
      <w:sz w:val="20"/>
      <w:szCs w:val="20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B7A5B94-67D3-CD4A-A830-B98AA7181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</Words>
  <Characters>1360</Characters>
  <Application>Microsoft Office Word</Application>
  <DocSecurity>0</DocSecurity>
  <Lines>11</Lines>
  <Paragraphs>3</Paragraphs>
  <ScaleCrop>false</ScaleCrop>
  <Company>航旅纵横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张晶</dc:creator>
  <cp:lastModifiedBy>信美人寿相互保险社</cp:lastModifiedBy>
  <cp:revision>2</cp:revision>
  <cp:lastPrinted>2020-08-06T06:25:00Z</cp:lastPrinted>
  <dcterms:created xsi:type="dcterms:W3CDTF">2020-08-28T09:48:00Z</dcterms:created>
  <dcterms:modified xsi:type="dcterms:W3CDTF">2020-08-28T09:48:00Z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