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left="-25" w:leftChars="-14"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增值税平台销项管理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ind w:left="0" w:leftChars="0" w:firstLine="0" w:firstLineChars="0"/>
      </w:pP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>
      <w:pPr>
        <w:spacing w:line="360" w:lineRule="auto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目前销项发票需人工开具，工作量大、且无重复开票校验机制，存在风险。故申请将核心业务系统与增值税平台对接，实现系统开票和重复开票校验功能。</w:t>
      </w: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>
      <w:pPr>
        <w:pStyle w:val="4"/>
        <w:numPr>
          <w:ilvl w:val="2"/>
          <w:numId w:val="4"/>
        </w:numPr>
        <w:ind w:firstLineChars="0"/>
      </w:pPr>
      <w:r>
        <w:rPr>
          <w:rFonts w:hint="eastAsia"/>
        </w:rPr>
        <w:t xml:space="preserve">功能简述 </w:t>
      </w:r>
    </w:p>
    <w:p>
      <w:pPr>
        <w:spacing w:line="360" w:lineRule="auto"/>
        <w:ind w:firstLine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1、纸质发票开具</w:t>
      </w:r>
    </w:p>
    <w:p>
      <w:pPr>
        <w:spacing w:line="360" w:lineRule="auto"/>
        <w:ind w:firstLine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增值税平台与核心业务系统对接，确认承保后</w:t>
      </w:r>
      <w:ins w:id="0" w:author="李京津" w:date="2020-08-06T17:21:2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（</w:t>
        </w:r>
      </w:ins>
      <w:ins w:id="1" w:author="李京津" w:date="2020-08-06T17:21:3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新契约需</w:t>
        </w:r>
      </w:ins>
      <w:ins w:id="2" w:author="李京津" w:date="2020-08-06T17:21:34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在</w:t>
        </w:r>
      </w:ins>
      <w:ins w:id="3" w:author="李京津" w:date="2020-08-06T17:21:36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犹豫期</w:t>
        </w:r>
      </w:ins>
      <w:ins w:id="4" w:author="李京津" w:date="2020-08-06T17:21:37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过后</w:t>
        </w:r>
      </w:ins>
      <w:ins w:id="5" w:author="李京津" w:date="2020-08-06T17:21:3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；</w:t>
        </w:r>
      </w:ins>
      <w:ins w:id="6" w:author="李京津" w:date="2020-08-06T17:22:2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加保</w:t>
        </w:r>
      </w:ins>
      <w:ins w:id="7" w:author="李京津" w:date="2020-08-06T17:22:2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需</w:t>
        </w:r>
      </w:ins>
      <w:ins w:id="8" w:author="李京津" w:date="2020-08-06T17:22:3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过了</w:t>
        </w:r>
      </w:ins>
      <w:ins w:id="9" w:author="李京津" w:date="2020-08-06T17:22:34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新契约的</w:t>
        </w:r>
      </w:ins>
      <w:ins w:id="10" w:author="李京津" w:date="2020-08-06T17:22:36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犹豫期</w:t>
        </w:r>
      </w:ins>
      <w:ins w:id="11" w:author="李京津" w:date="2020-08-06T17:21:2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）</w:t>
        </w:r>
      </w:ins>
      <w:r>
        <w:rPr>
          <w:rFonts w:hint="eastAsia" w:ascii="微软雅黑" w:hAnsi="微软雅黑" w:eastAsia="微软雅黑" w:cs="微软雅黑"/>
          <w:sz w:val="21"/>
          <w:szCs w:val="21"/>
        </w:rPr>
        <w:t>，核心业务系统将价、税分离的数据通过接口传给增值税平台，所需字段信息包含：购方名称、税号、应税产品、险种、金额、税率 、地址电话、开户行及账号 ；传到增值税平台后，财务人员在增值税平台根据需求，打印相应的纸质发票。</w:t>
      </w:r>
    </w:p>
    <w:p>
      <w:pPr>
        <w:spacing w:line="360" w:lineRule="auto"/>
        <w:ind w:firstLine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2、电子发票的开具</w:t>
      </w:r>
    </w:p>
    <w:p>
      <w:pPr>
        <w:spacing w:line="360" w:lineRule="auto"/>
        <w:ind w:firstLine="360"/>
        <w:rPr>
          <w:ins w:id="12" w:author="李京津" w:date="2020-08-06T16:48:15Z"/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PC端、APP新增开票入口，</w:t>
      </w:r>
      <w:ins w:id="13" w:author="李京津" w:date="2020-08-06T16:05:5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以</w:t>
        </w:r>
      </w:ins>
      <w:ins w:id="14" w:author="李京津" w:date="2020-08-06T16:05:5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A</w:t>
        </w:r>
      </w:ins>
      <w:ins w:id="15" w:author="李京津" w:date="2020-08-06T16:05:5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PP</w:t>
        </w:r>
      </w:ins>
      <w:ins w:id="16" w:author="李京津" w:date="2020-08-06T16:05:5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为例</w:t>
        </w:r>
      </w:ins>
      <w:ins w:id="17" w:author="李京津" w:date="2020-08-06T16:06:1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18" w:author="李京津" w:date="2020-08-06T16:06:1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新增</w:t>
        </w:r>
      </w:ins>
      <w:ins w:id="19" w:author="李京津" w:date="2020-08-06T16:07:49Z">
        <w:r>
          <w:rPr>
            <w:rFonts w:hint="default" w:ascii="微软雅黑" w:hAnsi="微软雅黑" w:cs="微软雅黑"/>
            <w:sz w:val="21"/>
            <w:szCs w:val="21"/>
            <w:lang w:val="en-US" w:eastAsia="zh-CN"/>
          </w:rPr>
          <w:t>”</w:t>
        </w:r>
      </w:ins>
      <w:ins w:id="20" w:author="李京津" w:date="2020-08-06T16:08:0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发票</w:t>
        </w:r>
      </w:ins>
      <w:ins w:id="21" w:author="李京津" w:date="2020-08-06T16:08:0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开具</w:t>
        </w:r>
      </w:ins>
      <w:ins w:id="22" w:author="李京津" w:date="2020-08-06T16:08:0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”</w:t>
        </w:r>
      </w:ins>
      <w:ins w:id="23" w:author="李京津" w:date="2020-08-06T16:08:2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菜单</w:t>
        </w:r>
      </w:ins>
      <w:ins w:id="24" w:author="李京津" w:date="2020-08-06T16:08:3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25" w:author="李京津" w:date="2020-08-06T16:08:3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可关联</w:t>
        </w:r>
      </w:ins>
      <w:ins w:id="26" w:author="李京津" w:date="2020-08-06T16:09:2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已经</w:t>
        </w:r>
      </w:ins>
      <w:ins w:id="27" w:author="李京津" w:date="2020-08-06T16:09:3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完成</w:t>
        </w:r>
      </w:ins>
      <w:ins w:id="28" w:author="李京津" w:date="2020-08-06T16:09:4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缴费的</w:t>
        </w:r>
      </w:ins>
      <w:ins w:id="29" w:author="李京津" w:date="2020-08-06T16:09:4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保单</w:t>
        </w:r>
      </w:ins>
      <w:ins w:id="30" w:author="李京津" w:date="2020-08-06T16:09:4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。</w:t>
        </w:r>
      </w:ins>
      <w:ins w:id="31" w:author="李京津" w:date="2020-08-06T16:18:1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支持</w:t>
        </w:r>
      </w:ins>
      <w:ins w:id="32" w:author="李京津" w:date="2020-08-06T16:18:2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用户</w:t>
        </w:r>
      </w:ins>
      <w:ins w:id="33" w:author="李京津" w:date="2020-08-06T16:18:3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手工</w:t>
        </w:r>
      </w:ins>
      <w:ins w:id="34" w:author="李京津" w:date="2020-08-06T17:27:3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录入</w:t>
        </w:r>
      </w:ins>
      <w:ins w:id="35" w:author="李京津" w:date="2020-08-06T16:18:3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金额</w:t>
        </w:r>
      </w:ins>
      <w:ins w:id="36" w:author="李京津" w:date="2020-08-06T16:19:5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37" w:author="李京津" w:date="2020-08-06T16:19:5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但</w:t>
        </w:r>
      </w:ins>
      <w:ins w:id="38" w:author="李京津" w:date="2020-08-06T16:19:5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需要</w:t>
        </w:r>
      </w:ins>
      <w:ins w:id="39" w:author="李京津" w:date="2020-08-06T16:19:5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增加</w:t>
        </w:r>
      </w:ins>
      <w:ins w:id="40" w:author="李京津" w:date="2020-08-06T16:19:5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校验</w:t>
        </w:r>
      </w:ins>
      <w:ins w:id="41" w:author="李京津" w:date="2020-08-06T16:20:1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</w:t>
        </w:r>
      </w:ins>
      <w:ins w:id="42" w:author="李京津" w:date="2020-08-06T16:20:1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手工</w:t>
        </w:r>
      </w:ins>
      <w:ins w:id="43" w:author="李京津" w:date="2020-08-06T16:20:1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录入</w:t>
        </w:r>
      </w:ins>
      <w:ins w:id="44" w:author="李京津" w:date="2020-08-06T16:20:1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的</w:t>
        </w:r>
      </w:ins>
      <w:ins w:id="45" w:author="李京津" w:date="2020-08-06T16:20:2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金额</w:t>
        </w:r>
      </w:ins>
      <w:ins w:id="46" w:author="李京津" w:date="2020-08-06T16:24:0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小于等于</w:t>
        </w:r>
      </w:ins>
      <w:ins w:id="47" w:author="李京津" w:date="2020-08-06T16:20:2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缴</w:t>
        </w:r>
      </w:ins>
      <w:ins w:id="48" w:author="李京津" w:date="2020-08-06T16:20:3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费金额</w:t>
        </w:r>
      </w:ins>
      <w:ins w:id="49" w:author="李京津" w:date="2020-08-06T16:20:3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。</w:t>
        </w:r>
      </w:ins>
      <w:ins w:id="50" w:author="李京津" w:date="2020-08-06T17:28:1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发票开具</w:t>
        </w:r>
      </w:ins>
      <w:ins w:id="51" w:author="李京津" w:date="2020-08-06T17:28:1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菜单</w:t>
        </w:r>
      </w:ins>
      <w:r>
        <w:rPr>
          <w:rFonts w:hint="eastAsia" w:ascii="微软雅黑" w:hAnsi="微软雅黑" w:eastAsia="微软雅黑" w:cs="微软雅黑"/>
          <w:sz w:val="21"/>
          <w:szCs w:val="21"/>
        </w:rPr>
        <w:t>对接</w:t>
      </w:r>
      <w:ins w:id="52" w:author="李京津" w:date="2020-08-06T17:30:1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增值税</w:t>
        </w:r>
      </w:ins>
      <w:ins w:id="53" w:author="李京津" w:date="2020-08-06T17:30:2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平台</w:t>
        </w:r>
      </w:ins>
      <w:r>
        <w:rPr>
          <w:rFonts w:hint="eastAsia" w:ascii="微软雅黑" w:hAnsi="微软雅黑" w:eastAsia="微软雅黑" w:cs="微软雅黑"/>
          <w:sz w:val="21"/>
          <w:szCs w:val="21"/>
        </w:rPr>
        <w:t>电子发票开具模块，实现电子发票的批量自动开具功能。</w:t>
      </w:r>
    </w:p>
    <w:p>
      <w:pPr>
        <w:spacing w:line="360" w:lineRule="auto"/>
        <w:ind w:firstLine="360"/>
        <w:rPr>
          <w:ins w:id="54" w:author="李京津" w:date="2020-08-06T16:27:08Z"/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ins w:id="55" w:author="李京津" w:date="2020-08-06T16:48:1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3</w:t>
        </w:r>
      </w:ins>
      <w:ins w:id="56" w:author="李京津" w:date="2020-08-06T16:48:1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、</w:t>
        </w:r>
      </w:ins>
      <w:ins w:id="57" w:author="李京津" w:date="2020-08-06T16:48:2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涉及</w:t>
        </w:r>
      </w:ins>
      <w:ins w:id="58" w:author="李京津" w:date="2020-08-06T16:48:2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场景</w:t>
        </w:r>
      </w:ins>
    </w:p>
    <w:p>
      <w:pPr>
        <w:spacing w:line="360" w:lineRule="auto"/>
        <w:ind w:firstLine="360"/>
        <w:rPr>
          <w:ins w:id="59" w:author="李京津" w:date="2020-08-06T16:29:20Z"/>
          <w:rFonts w:hint="eastAsia" w:ascii="微软雅黑" w:hAnsi="微软雅黑" w:cs="微软雅黑"/>
          <w:sz w:val="21"/>
          <w:szCs w:val="21"/>
          <w:lang w:eastAsia="zh-CN"/>
        </w:rPr>
      </w:pPr>
      <w:ins w:id="60" w:author="李京津" w:date="2020-08-06T16:27:1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涉及</w:t>
        </w:r>
      </w:ins>
      <w:ins w:id="61" w:author="李京津" w:date="2020-08-06T16:27:17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新契约、</w:t>
        </w:r>
      </w:ins>
      <w:ins w:id="62" w:author="李京津" w:date="2020-08-06T16:27:2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续期、</w:t>
        </w:r>
      </w:ins>
      <w:ins w:id="63" w:author="李京津" w:date="2020-08-06T16:27:2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保全</w:t>
        </w:r>
      </w:ins>
      <w:ins w:id="64" w:author="李京津" w:date="2020-08-06T16:27:24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三种</w:t>
        </w:r>
      </w:ins>
      <w:ins w:id="65" w:author="李京津" w:date="2020-08-06T16:27:2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场景</w:t>
        </w:r>
      </w:ins>
      <w:ins w:id="66" w:author="李京津" w:date="2020-08-06T16:29:2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。</w:t>
        </w:r>
      </w:ins>
    </w:p>
    <w:p>
      <w:pPr>
        <w:spacing w:line="360" w:lineRule="auto"/>
        <w:ind w:firstLine="360"/>
        <w:rPr>
          <w:rFonts w:hint="eastAsia" w:ascii="微软雅黑" w:hAnsi="微软雅黑" w:cs="微软雅黑"/>
          <w:sz w:val="21"/>
          <w:szCs w:val="21"/>
          <w:lang w:eastAsia="zh-CN"/>
        </w:rPr>
        <w:pPrChange w:id="67" w:author="李京津" w:date="2020-08-06T16:52:00Z">
          <w:pPr>
            <w:spacing w:line="360" w:lineRule="auto"/>
            <w:ind w:firstLine="360"/>
          </w:pPr>
        </w:pPrChange>
      </w:pPr>
      <w:ins w:id="68" w:author="李京津" w:date="2020-08-06T16:32:4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新契约</w:t>
        </w:r>
      </w:ins>
      <w:ins w:id="69" w:author="李京津" w:date="2020-08-06T16:32:46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：</w:t>
        </w:r>
      </w:ins>
      <w:ins w:id="70" w:author="李京津" w:date="2020-08-06T16:33:17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在</w:t>
        </w:r>
      </w:ins>
      <w:ins w:id="71" w:author="李京津" w:date="2020-08-06T16:33:2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犹豫期</w:t>
        </w:r>
      </w:ins>
      <w:ins w:id="72" w:author="李京津" w:date="2020-08-06T16:33:2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过后</w:t>
        </w:r>
      </w:ins>
      <w:ins w:id="73" w:author="李京津" w:date="2020-08-06T16:39:1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，</w:t>
        </w:r>
      </w:ins>
      <w:ins w:id="74" w:author="李京津" w:date="2020-08-06T16:39:27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方可</w:t>
        </w:r>
      </w:ins>
      <w:ins w:id="75" w:author="李京津" w:date="2020-08-06T16:39:4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开票</w:t>
        </w:r>
      </w:ins>
      <w:ins w:id="76" w:author="李京津" w:date="2020-08-06T16:39:44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；</w:t>
        </w:r>
      </w:ins>
      <w:ins w:id="77" w:author="李京津" w:date="2020-08-06T16:41:3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续期</w:t>
        </w:r>
      </w:ins>
      <w:ins w:id="78" w:author="李京津" w:date="2020-08-06T16:41:34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：</w:t>
        </w:r>
      </w:ins>
      <w:ins w:id="79" w:author="李京津" w:date="2020-08-06T16:41:36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缴费</w:t>
        </w:r>
      </w:ins>
      <w:ins w:id="80" w:author="李京津" w:date="2020-08-06T16:41:37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成功</w:t>
        </w:r>
      </w:ins>
      <w:ins w:id="81" w:author="李京津" w:date="2020-08-06T16:41:3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后</w:t>
        </w:r>
      </w:ins>
      <w:ins w:id="82" w:author="李京津" w:date="2020-08-06T16:41:3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即可</w:t>
        </w:r>
      </w:ins>
      <w:ins w:id="83" w:author="李京津" w:date="2020-08-06T16:41:4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开票</w:t>
        </w:r>
      </w:ins>
      <w:ins w:id="84" w:author="李京津" w:date="2020-08-06T16:41:4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；</w:t>
        </w:r>
      </w:ins>
      <w:ins w:id="85" w:author="李京津" w:date="2020-08-06T16:41:46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保全：</w:t>
        </w:r>
      </w:ins>
      <w:ins w:id="86" w:author="李京津" w:date="2020-08-06T16:42:1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加保</w:t>
        </w:r>
      </w:ins>
      <w:ins w:id="87" w:author="李京津" w:date="2020-08-06T16:42:1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后</w:t>
        </w:r>
      </w:ins>
      <w:ins w:id="88" w:author="李京津" w:date="2020-08-06T16:42:2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，</w:t>
        </w:r>
      </w:ins>
      <w:ins w:id="89" w:author="李京津" w:date="2020-08-06T16:42:2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需</w:t>
        </w:r>
      </w:ins>
      <w:ins w:id="90" w:author="李京津" w:date="2020-08-06T16:43:3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在</w:t>
        </w:r>
      </w:ins>
      <w:ins w:id="91" w:author="李京津" w:date="2020-08-06T16:43:4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新契约</w:t>
        </w:r>
      </w:ins>
      <w:ins w:id="92" w:author="李京津" w:date="2020-08-06T16:43:46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过</w:t>
        </w:r>
      </w:ins>
      <w:ins w:id="93" w:author="李京津" w:date="2020-08-06T16:43:47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犹豫期</w:t>
        </w:r>
      </w:ins>
      <w:ins w:id="94" w:author="李京津" w:date="2020-08-06T16:43:4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后</w:t>
        </w:r>
      </w:ins>
      <w:ins w:id="95" w:author="李京津" w:date="2020-08-06T16:43:4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，</w:t>
        </w:r>
      </w:ins>
      <w:ins w:id="96" w:author="李京津" w:date="2020-08-06T16:43:5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方</w:t>
        </w:r>
      </w:ins>
      <w:ins w:id="97" w:author="李京津" w:date="2020-08-06T16:43:5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可</w:t>
        </w:r>
      </w:ins>
      <w:ins w:id="98" w:author="李京津" w:date="2020-08-06T16:43:5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开票</w:t>
        </w:r>
      </w:ins>
      <w:ins w:id="99" w:author="李京津" w:date="2020-08-06T16:43:57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。</w:t>
        </w:r>
      </w:ins>
    </w:p>
    <w:p>
      <w:pPr>
        <w:numPr>
          <w:ilvl w:val="0"/>
          <w:numId w:val="5"/>
        </w:numPr>
        <w:spacing w:line="360" w:lineRule="auto"/>
        <w:ind w:firstLine="360"/>
        <w:rPr>
          <w:ins w:id="100" w:author="李京津" w:date="2020-08-06T16:53:15Z"/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发票合并与拆分</w:t>
      </w:r>
    </w:p>
    <w:p>
      <w:pPr>
        <w:numPr>
          <w:ilvl w:val="-1"/>
          <w:numId w:val="0"/>
        </w:numPr>
        <w:spacing w:line="360" w:lineRule="auto"/>
        <w:ind w:firstLine="0" w:firstLineChars="0"/>
        <w:rPr>
          <w:ins w:id="101" w:author="李京津" w:date="2020-08-06T17:01:45Z"/>
          <w:rFonts w:hint="eastAsia" w:ascii="微软雅黑" w:hAnsi="微软雅黑" w:cs="微软雅黑"/>
          <w:sz w:val="21"/>
          <w:szCs w:val="21"/>
          <w:lang w:val="en-US" w:eastAsia="zh-CN"/>
        </w:rPr>
      </w:pPr>
      <w:ins w:id="102" w:author="李京津" w:date="2020-08-06T16:53:3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多单</w:t>
        </w:r>
      </w:ins>
      <w:ins w:id="103" w:author="李京津" w:date="2020-08-06T16:53:3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合并</w:t>
        </w:r>
      </w:ins>
      <w:ins w:id="104" w:author="李京津" w:date="2020-08-06T16:53:3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开票</w:t>
        </w:r>
      </w:ins>
      <w:ins w:id="105" w:author="李京津" w:date="2020-08-06T16:53:3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，</w:t>
        </w:r>
      </w:ins>
      <w:ins w:id="106" w:author="李京津" w:date="2020-08-06T16:53:4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开票</w:t>
        </w:r>
      </w:ins>
      <w:ins w:id="107" w:author="李京津" w:date="2020-08-06T16:53:4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页面</w:t>
        </w:r>
      </w:ins>
      <w:ins w:id="108" w:author="李京津" w:date="2020-08-06T16:53:4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以</w:t>
        </w:r>
      </w:ins>
      <w:ins w:id="109" w:author="李京津" w:date="2020-08-06T16:53:5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不同的</w:t>
        </w:r>
      </w:ins>
      <w:ins w:id="110" w:author="李京津" w:date="2020-08-06T16:56:2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交易为</w:t>
        </w:r>
      </w:ins>
      <w:ins w:id="111" w:author="李京津" w:date="2020-08-06T16:56:2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维度</w:t>
        </w:r>
      </w:ins>
      <w:ins w:id="112" w:author="李京津" w:date="2020-08-06T16:56:3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，</w:t>
        </w:r>
      </w:ins>
      <w:ins w:id="113" w:author="李京津" w:date="2020-08-06T16:56:4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支持</w:t>
        </w:r>
      </w:ins>
      <w:ins w:id="114" w:author="李京津" w:date="2020-08-06T16:56:4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用户</w:t>
        </w:r>
      </w:ins>
      <w:ins w:id="115" w:author="李京津" w:date="2020-08-06T16:56:44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合并</w:t>
        </w:r>
      </w:ins>
      <w:ins w:id="116" w:author="李京津" w:date="2020-08-06T16:56:4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选择</w:t>
        </w:r>
      </w:ins>
      <w:ins w:id="117" w:author="李京津" w:date="2020-08-06T16:56:4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 xml:space="preserve"> </w:t>
        </w:r>
      </w:ins>
      <w:ins w:id="118" w:author="李京津" w:date="2020-08-06T16:56:5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。</w:t>
        </w:r>
      </w:ins>
    </w:p>
    <w:p>
      <w:pPr>
        <w:numPr>
          <w:ilvl w:val="-1"/>
          <w:numId w:val="0"/>
        </w:numPr>
        <w:spacing w:line="360" w:lineRule="auto"/>
        <w:ind w:firstLine="0" w:firstLineChars="0"/>
        <w:rPr>
          <w:ins w:id="119" w:author="李京津" w:date="2020-08-06T17:05:06Z"/>
          <w:rFonts w:hint="eastAsia" w:ascii="微软雅黑" w:hAnsi="微软雅黑" w:cs="微软雅黑"/>
          <w:sz w:val="21"/>
          <w:szCs w:val="21"/>
          <w:lang w:val="en-US" w:eastAsia="zh-CN"/>
        </w:rPr>
      </w:pPr>
      <w:ins w:id="120" w:author="李京津" w:date="2020-08-06T17:01:4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页面</w:t>
        </w:r>
      </w:ins>
      <w:ins w:id="121" w:author="李京津" w:date="2020-08-06T17:01:4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需要</w:t>
        </w:r>
      </w:ins>
      <w:ins w:id="122" w:author="李京津" w:date="2020-08-06T17:03:3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提示</w:t>
        </w:r>
      </w:ins>
      <w:ins w:id="123" w:author="李京津" w:date="2020-08-06T17:03:4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发票</w:t>
        </w:r>
      </w:ins>
      <w:ins w:id="124" w:author="李京津" w:date="2020-08-06T17:03:4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限额</w:t>
        </w:r>
      </w:ins>
      <w:ins w:id="125" w:author="李京津" w:date="2020-08-06T17:03:46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，提示</w:t>
        </w:r>
      </w:ins>
      <w:ins w:id="126" w:author="李京津" w:date="2020-08-06T17:03:47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用户</w:t>
        </w:r>
      </w:ins>
      <w:ins w:id="127" w:author="李京津" w:date="2020-08-06T17:03:4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根据</w:t>
        </w:r>
      </w:ins>
      <w:ins w:id="128" w:author="李京津" w:date="2020-08-06T17:03:5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限额</w:t>
        </w:r>
      </w:ins>
      <w:ins w:id="129" w:author="李京津" w:date="2020-08-06T17:03:52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选择</w:t>
        </w:r>
      </w:ins>
      <w:ins w:id="130" w:author="李京津" w:date="2020-08-06T17:03:55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发票的</w:t>
        </w:r>
      </w:ins>
      <w:ins w:id="131" w:author="李京津" w:date="2020-08-06T17:03:5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合并</w:t>
        </w:r>
      </w:ins>
      <w:ins w:id="132" w:author="李京津" w:date="2020-08-06T17:04:0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与</w:t>
        </w:r>
      </w:ins>
      <w:ins w:id="133" w:author="李京津" w:date="2020-08-06T17:04:03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拆分</w:t>
        </w:r>
      </w:ins>
      <w:ins w:id="134" w:author="李京津" w:date="2020-08-06T17:04:44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。</w:t>
        </w:r>
      </w:ins>
    </w:p>
    <w:p>
      <w:pPr>
        <w:numPr>
          <w:ilvl w:val="-1"/>
          <w:numId w:val="0"/>
        </w:numPr>
        <w:spacing w:line="36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ins w:id="135" w:author="李京津" w:date="2020-08-06T17:05:08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限额</w:t>
        </w:r>
      </w:ins>
      <w:ins w:id="136" w:author="李京津" w:date="2020-08-06T17:05:09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：</w:t>
        </w:r>
      </w:ins>
      <w:ins w:id="137" w:author="李京津" w:date="2020-08-06T17:05:03Z">
        <w:r>
          <w:rPr>
            <w:rFonts w:ascii="微软雅黑" w:hAnsi="微软雅黑" w:eastAsia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</w:rPr>
          <w:t>纸质普票999999.99</w:t>
        </w:r>
      </w:ins>
      <w:ins w:id="138" w:author="李京津" w:date="2020-08-06T17:05:49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元</w:t>
        </w:r>
      </w:ins>
      <w:ins w:id="139" w:author="李京津" w:date="2020-08-06T17:05:11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；</w:t>
        </w:r>
      </w:ins>
      <w:ins w:id="140" w:author="李京津" w:date="2020-08-06T17:05:31Z">
        <w:r>
          <w:rPr>
            <w:rFonts w:ascii="微软雅黑" w:hAnsi="微软雅黑" w:eastAsia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</w:rPr>
          <w:t>纸质专票99999.99</w:t>
        </w:r>
      </w:ins>
      <w:ins w:id="141" w:author="李京津" w:date="2020-08-06T17:05:46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元</w:t>
        </w:r>
      </w:ins>
      <w:ins w:id="142" w:author="李京津" w:date="2020-08-06T17:05:33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；</w:t>
        </w:r>
      </w:ins>
      <w:ins w:id="143" w:author="李京津" w:date="2020-08-06T17:05:38Z">
        <w:r>
          <w:rPr>
            <w:rFonts w:ascii="微软雅黑" w:hAnsi="微软雅黑" w:eastAsia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</w:rPr>
          <w:t>电子普票99999.99</w:t>
        </w:r>
      </w:ins>
      <w:ins w:id="144" w:author="李京津" w:date="2020-08-06T17:05:43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元</w:t>
        </w:r>
      </w:ins>
      <w:ins w:id="145" w:author="李京津" w:date="2020-08-06T17:26:40Z">
        <w:r>
          <w:rPr>
            <w:rFonts w:hint="eastAsia" w:ascii="微软雅黑" w:hAnsi="微软雅黑" w:cs="微软雅黑"/>
            <w:i w:val="0"/>
            <w:caps w:val="0"/>
            <w:color w:val="111F2C"/>
            <w:spacing w:val="0"/>
            <w:sz w:val="21"/>
            <w:szCs w:val="21"/>
            <w:shd w:val="clear" w:fill="FFFFFF"/>
            <w:lang w:eastAsia="zh-CN"/>
          </w:rPr>
          <w:t>。</w:t>
        </w:r>
      </w:ins>
    </w:p>
    <w:p>
      <w:pPr>
        <w:spacing w:line="360" w:lineRule="auto"/>
        <w:ind w:firstLine="360"/>
        <w:rPr>
          <w:rFonts w:hint="eastAsia" w:eastAsia="微软雅黑"/>
          <w:lang w:eastAsia="zh-CN"/>
        </w:rPr>
      </w:pPr>
      <w:ins w:id="146" w:author="李京津" w:date="2020-08-06T17:01:30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5</w:t>
        </w:r>
      </w:ins>
      <w:ins w:id="147" w:author="李京津" w:date="2020-08-06T17:01:31Z">
        <w:r>
          <w:rPr>
            <w:rFonts w:hint="eastAsia" w:ascii="微软雅黑" w:hAnsi="微软雅黑" w:cs="微软雅黑"/>
            <w:sz w:val="21"/>
            <w:szCs w:val="21"/>
            <w:lang w:val="en-US" w:eastAsia="zh-CN"/>
          </w:rPr>
          <w:t>、</w:t>
        </w:r>
      </w:ins>
      <w:r>
        <w:rPr>
          <w:rFonts w:hint="eastAsia" w:ascii="微软雅黑" w:hAnsi="微软雅黑" w:eastAsia="微软雅黑" w:cs="微软雅黑"/>
          <w:sz w:val="21"/>
          <w:szCs w:val="21"/>
        </w:rPr>
        <w:t>重复开票校验：</w:t>
      </w:r>
      <w:ins w:id="148" w:author="李京津" w:date="2020-08-06T17:08:3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考虑到</w:t>
        </w:r>
      </w:ins>
      <w:ins w:id="149" w:author="李京津" w:date="2020-08-06T17:08:3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同</w:t>
        </w:r>
      </w:ins>
      <w:ins w:id="150" w:author="李京津" w:date="2020-08-06T17:08:4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一张</w:t>
        </w:r>
      </w:ins>
      <w:ins w:id="151" w:author="李京津" w:date="2020-08-06T17:08:4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保单</w:t>
        </w:r>
      </w:ins>
      <w:ins w:id="152" w:author="李京津" w:date="2020-08-06T17:08:4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缴费</w:t>
        </w:r>
      </w:ins>
      <w:ins w:id="153" w:author="李京津" w:date="2020-08-06T17:08:47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方式</w:t>
        </w:r>
      </w:ins>
      <w:ins w:id="154" w:author="李京津" w:date="2020-08-06T17:08:4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可能为</w:t>
        </w:r>
      </w:ins>
      <w:ins w:id="155" w:author="李京津" w:date="2020-08-06T17:08:5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期缴</w:t>
        </w:r>
      </w:ins>
      <w:ins w:id="156" w:author="李京津" w:date="2020-08-06T17:08:5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，</w:t>
        </w:r>
      </w:ins>
      <w:ins w:id="157" w:author="李京津" w:date="2020-08-06T17:16:4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故</w:t>
        </w:r>
      </w:ins>
      <w:ins w:id="158" w:author="李京津" w:date="2020-08-06T17:16:5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不以</w:t>
        </w:r>
      </w:ins>
      <w:ins w:id="159" w:author="李京津" w:date="2020-08-06T17:16:5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保单</w:t>
        </w:r>
      </w:ins>
      <w:ins w:id="160" w:author="李京津" w:date="2020-08-06T17:16:5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维度</w:t>
        </w:r>
      </w:ins>
      <w:ins w:id="161" w:author="李京津" w:date="2020-08-06T17:17:0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进行</w:t>
        </w:r>
      </w:ins>
      <w:ins w:id="162" w:author="李京津" w:date="2020-08-06T17:17:0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控制</w:t>
        </w:r>
      </w:ins>
      <w:ins w:id="163" w:author="李京津" w:date="2020-08-06T17:17:06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，</w:t>
        </w:r>
      </w:ins>
      <w:r>
        <w:rPr>
          <w:rFonts w:hint="eastAsia" w:ascii="微软雅黑" w:hAnsi="微软雅黑" w:eastAsia="微软雅黑" w:cs="微软雅黑"/>
          <w:sz w:val="21"/>
          <w:szCs w:val="21"/>
        </w:rPr>
        <w:t>同</w:t>
      </w:r>
      <w:ins w:id="164" w:author="李京津" w:date="2020-08-06T17:06:31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一笔</w:t>
        </w:r>
      </w:ins>
      <w:ins w:id="165" w:author="李京津" w:date="2020-08-06T17:32:2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交易</w:t>
        </w:r>
      </w:ins>
      <w:r>
        <w:rPr>
          <w:rFonts w:hint="eastAsia" w:ascii="微软雅黑" w:hAnsi="微软雅黑" w:eastAsia="微软雅黑" w:cs="微软雅黑"/>
          <w:sz w:val="21"/>
          <w:szCs w:val="21"/>
        </w:rPr>
        <w:t>不允许重复开票。</w:t>
      </w:r>
      <w:ins w:id="166" w:author="李京津" w:date="2020-08-06T17:32:30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核心</w:t>
        </w:r>
      </w:ins>
      <w:ins w:id="167" w:author="李京津" w:date="2020-08-06T17:32:32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需要将</w:t>
        </w:r>
      </w:ins>
      <w:ins w:id="168" w:author="李京津" w:date="2020-08-06T17:32:33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已开</w:t>
        </w:r>
        <w:bookmarkStart w:id="0" w:name="_GoBack"/>
        <w:bookmarkEnd w:id="0"/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票</w:t>
        </w:r>
      </w:ins>
      <w:ins w:id="169" w:author="李京津" w:date="2020-08-06T17:32:3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部分</w:t>
        </w:r>
      </w:ins>
      <w:ins w:id="170" w:author="李京津" w:date="2020-08-06T17:32:37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做标记</w:t>
        </w:r>
      </w:ins>
      <w:ins w:id="171" w:author="李京津" w:date="2020-08-06T17:32:4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，</w:t>
        </w:r>
      </w:ins>
      <w:ins w:id="172" w:author="李京津" w:date="2020-08-06T17:32:55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避免</w:t>
        </w:r>
      </w:ins>
      <w:ins w:id="173" w:author="李京津" w:date="2020-08-06T17:32:56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重复</w:t>
        </w:r>
      </w:ins>
      <w:ins w:id="174" w:author="李京津" w:date="2020-08-06T17:32:58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开票</w:t>
        </w:r>
      </w:ins>
      <w:ins w:id="175" w:author="李京津" w:date="2020-08-06T17:32:59Z">
        <w:r>
          <w:rPr>
            <w:rFonts w:hint="eastAsia" w:ascii="微软雅黑" w:hAnsi="微软雅黑" w:cs="微软雅黑"/>
            <w:sz w:val="21"/>
            <w:szCs w:val="21"/>
            <w:lang w:eastAsia="zh-CN"/>
          </w:rPr>
          <w:t>。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881C30"/>
    <w:multiLevelType w:val="singleLevel"/>
    <w:tmpl w:val="F5881C30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5493DE3"/>
    <w:multiLevelType w:val="multilevel"/>
    <w:tmpl w:val="45493DE3"/>
    <w:lvl w:ilvl="0" w:tentative="0">
      <w:start w:val="1"/>
      <w:numFmt w:val="bullet"/>
      <w:pStyle w:val="47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03835FD"/>
    <w:multiLevelType w:val="multilevel"/>
    <w:tmpl w:val="503835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京津">
    <w15:presenceInfo w15:providerId="WPS Office" w15:userId="3901466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64483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FD6"/>
    <w:rsid w:val="00163375"/>
    <w:rsid w:val="001747CF"/>
    <w:rsid w:val="00187C39"/>
    <w:rsid w:val="001960F0"/>
    <w:rsid w:val="001A25DD"/>
    <w:rsid w:val="001B1A00"/>
    <w:rsid w:val="001B44AA"/>
    <w:rsid w:val="001C5D91"/>
    <w:rsid w:val="001F39A9"/>
    <w:rsid w:val="001F3D8A"/>
    <w:rsid w:val="001F5EC8"/>
    <w:rsid w:val="002004A7"/>
    <w:rsid w:val="00203215"/>
    <w:rsid w:val="00216C16"/>
    <w:rsid w:val="00220DAB"/>
    <w:rsid w:val="00220FDA"/>
    <w:rsid w:val="002356A1"/>
    <w:rsid w:val="00251821"/>
    <w:rsid w:val="0025227C"/>
    <w:rsid w:val="00265298"/>
    <w:rsid w:val="0027482F"/>
    <w:rsid w:val="0027490D"/>
    <w:rsid w:val="002914F3"/>
    <w:rsid w:val="00291C90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74"/>
    <w:rsid w:val="003F16E9"/>
    <w:rsid w:val="003F3A52"/>
    <w:rsid w:val="0042163E"/>
    <w:rsid w:val="004249C9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D036B"/>
    <w:rsid w:val="005D59EB"/>
    <w:rsid w:val="00600562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5354B"/>
    <w:rsid w:val="00753F47"/>
    <w:rsid w:val="00764357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47778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B00F1B"/>
    <w:rsid w:val="00B04A9C"/>
    <w:rsid w:val="00B05522"/>
    <w:rsid w:val="00B07882"/>
    <w:rsid w:val="00B153FF"/>
    <w:rsid w:val="00B21AFD"/>
    <w:rsid w:val="00B21D28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790D"/>
    <w:rsid w:val="00C62068"/>
    <w:rsid w:val="00C6652E"/>
    <w:rsid w:val="00C70C18"/>
    <w:rsid w:val="00C7467A"/>
    <w:rsid w:val="00C80DD4"/>
    <w:rsid w:val="00C833EC"/>
    <w:rsid w:val="00C84035"/>
    <w:rsid w:val="00C937A3"/>
    <w:rsid w:val="00CB19F0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46B26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5275"/>
    <w:rsid w:val="00DD0433"/>
    <w:rsid w:val="00DD4CC3"/>
    <w:rsid w:val="00DE0293"/>
    <w:rsid w:val="00DF0463"/>
    <w:rsid w:val="00DF1D3E"/>
    <w:rsid w:val="00E060B7"/>
    <w:rsid w:val="00E168AB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5E16"/>
    <w:rsid w:val="00FE7A17"/>
    <w:rsid w:val="00FF5BC5"/>
    <w:rsid w:val="01983972"/>
    <w:rsid w:val="103255CF"/>
    <w:rsid w:val="11BE3DEA"/>
    <w:rsid w:val="17471097"/>
    <w:rsid w:val="1C3F19D7"/>
    <w:rsid w:val="1FF5208F"/>
    <w:rsid w:val="30DE01A2"/>
    <w:rsid w:val="39557C7B"/>
    <w:rsid w:val="39CA2517"/>
    <w:rsid w:val="409E7E39"/>
    <w:rsid w:val="46A70AE0"/>
    <w:rsid w:val="47436F36"/>
    <w:rsid w:val="4AAC388A"/>
    <w:rsid w:val="51B34815"/>
    <w:rsid w:val="52E16301"/>
    <w:rsid w:val="556E7596"/>
    <w:rsid w:val="55AA3D4D"/>
    <w:rsid w:val="5DA541B8"/>
    <w:rsid w:val="65FB40A7"/>
    <w:rsid w:val="68FD3F34"/>
    <w:rsid w:val="6F131EAA"/>
    <w:rsid w:val="76F6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7" w:lineRule="auto"/>
      <w:ind w:firstLine="350" w:firstLineChars="350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1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5"/>
    <w:semiHidden/>
    <w:unhideWhenUsed/>
    <w:qFormat/>
    <w:uiPriority w:val="99"/>
    <w:rPr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540"/>
      <w:jc w:val="left"/>
    </w:pPr>
    <w:rPr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900"/>
      <w:jc w:val="left"/>
    </w:pPr>
    <w:rPr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qFormat/>
    <w:uiPriority w:val="99"/>
    <w:rPr>
      <w:sz w:val="21"/>
      <w:szCs w:val="21"/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99"/>
    <w:rPr>
      <w:sz w:val="18"/>
      <w:szCs w:val="18"/>
    </w:rPr>
  </w:style>
  <w:style w:type="paragraph" w:styleId="30">
    <w:name w:val="List Paragraph"/>
    <w:basedOn w:val="1"/>
    <w:link w:val="39"/>
    <w:qFormat/>
    <w:uiPriority w:val="34"/>
    <w:pPr>
      <w:ind w:firstLine="420"/>
    </w:pPr>
  </w:style>
  <w:style w:type="character" w:customStyle="1" w:styleId="31">
    <w:name w:val="日期 字符"/>
    <w:basedOn w:val="24"/>
    <w:link w:val="11"/>
    <w:semiHidden/>
    <w:qFormat/>
    <w:uiPriority w:val="99"/>
  </w:style>
  <w:style w:type="character" w:customStyle="1" w:styleId="32">
    <w:name w:val="标题 1 字符"/>
    <w:basedOn w:val="24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33">
    <w:name w:val="标题 2 字符"/>
    <w:basedOn w:val="2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34">
    <w:name w:val="标题 3 字符"/>
    <w:basedOn w:val="24"/>
    <w:link w:val="4"/>
    <w:qFormat/>
    <w:uiPriority w:val="9"/>
    <w:rPr>
      <w:rFonts w:eastAsia="黑体"/>
      <w:b/>
      <w:bCs/>
      <w:szCs w:val="32"/>
    </w:rPr>
  </w:style>
  <w:style w:type="character" w:customStyle="1" w:styleId="35">
    <w:name w:val="批注框文本 字符"/>
    <w:basedOn w:val="24"/>
    <w:link w:val="12"/>
    <w:semiHidden/>
    <w:qFormat/>
    <w:uiPriority w:val="99"/>
    <w:rPr>
      <w:sz w:val="18"/>
      <w:szCs w:val="18"/>
    </w:rPr>
  </w:style>
  <w:style w:type="character" w:customStyle="1" w:styleId="36">
    <w:name w:val="标题 4 字符"/>
    <w:basedOn w:val="24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37">
    <w:name w:val="apple-converted-space"/>
    <w:basedOn w:val="24"/>
    <w:qFormat/>
    <w:uiPriority w:val="0"/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列表段落 字符"/>
    <w:basedOn w:val="24"/>
    <w:link w:val="30"/>
    <w:qFormat/>
    <w:locked/>
    <w:uiPriority w:val="34"/>
    <w:rPr>
      <w:rFonts w:eastAsia="微软雅黑"/>
      <w:sz w:val="18"/>
    </w:rPr>
  </w:style>
  <w:style w:type="paragraph" w:customStyle="1" w:styleId="40">
    <w:name w:val="注意和强调"/>
    <w:basedOn w:val="1"/>
    <w:next w:val="1"/>
    <w:qFormat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1">
    <w:name w:val="批注文字 字符"/>
    <w:basedOn w:val="24"/>
    <w:link w:val="7"/>
    <w:semiHidden/>
    <w:qFormat/>
    <w:uiPriority w:val="99"/>
    <w:rPr>
      <w:rFonts w:eastAsia="微软雅黑"/>
      <w:sz w:val="18"/>
    </w:rPr>
  </w:style>
  <w:style w:type="character" w:customStyle="1" w:styleId="42">
    <w:name w:val="批注主题 字符"/>
    <w:basedOn w:val="41"/>
    <w:link w:val="21"/>
    <w:semiHidden/>
    <w:qFormat/>
    <w:uiPriority w:val="99"/>
    <w:rPr>
      <w:rFonts w:eastAsia="微软雅黑"/>
      <w:b/>
      <w:bCs/>
      <w:sz w:val="18"/>
    </w:rPr>
  </w:style>
  <w:style w:type="paragraph" w:styleId="43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4">
    <w:name w:val="Guide"/>
    <w:basedOn w:val="1"/>
    <w:link w:val="45"/>
    <w:qFormat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45">
    <w:name w:val="Guide Char"/>
    <w:link w:val="44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46">
    <w:name w:val="修订1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7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48">
    <w:name w:val="Guide-Bullet"/>
    <w:basedOn w:val="47"/>
    <w:qFormat/>
    <w:uiPriority w:val="0"/>
    <w:rPr>
      <w:i/>
      <w:iCs/>
      <w:color w:val="0000FF"/>
      <w:lang w:val="en-AU"/>
    </w:rPr>
  </w:style>
  <w:style w:type="paragraph" w:customStyle="1" w:styleId="49">
    <w:name w:val="_Style 48"/>
    <w:basedOn w:val="1"/>
    <w:next w:val="30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0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1">
    <w:name w:val="未处理的提及1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7A5B94-67D3-CD4A-A830-B98AA71819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航旅纵横</Company>
  <Pages>2</Pages>
  <Words>67</Words>
  <Characters>385</Characters>
  <Lines>3</Lines>
  <Paragraphs>1</Paragraphs>
  <TotalTime>254</TotalTime>
  <ScaleCrop>false</ScaleCrop>
  <LinksUpToDate>false</LinksUpToDate>
  <CharactersWithSpaces>451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2018-12-17T02:14:00Z</dcterms:created>
  <dc:creator>张晶</dc:creator>
  <cp:lastModifiedBy>李京津</cp:lastModifiedBy>
  <cp:lastPrinted>2020-08-06T06:25:43Z</cp:lastPrinted>
  <dcterms:modified xsi:type="dcterms:W3CDTF">2020-08-06T09:33:03Z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