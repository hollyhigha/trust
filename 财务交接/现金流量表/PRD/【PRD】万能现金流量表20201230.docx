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A7034" w14:textId="77777777" w:rsidR="00963F66" w:rsidRDefault="00963F66">
      <w:pPr>
        <w:ind w:leftChars="-12" w:left="-22" w:firstLineChars="0" w:firstLine="0"/>
        <w:jc w:val="center"/>
        <w:rPr>
          <w:rFonts w:ascii="微软雅黑" w:hAnsi="微软雅黑"/>
          <w:b/>
          <w:sz w:val="28"/>
        </w:rPr>
      </w:pPr>
    </w:p>
    <w:p w14:paraId="40EF593A" w14:textId="77777777" w:rsidR="00963F66" w:rsidRDefault="00C805CE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万能险财务现金流报表</w:t>
      </w:r>
    </w:p>
    <w:p w14:paraId="393ED3D9" w14:textId="77777777" w:rsidR="00963F66" w:rsidRDefault="00C805CE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产品需求说明书</w:t>
      </w:r>
    </w:p>
    <w:p w14:paraId="3A51F423" w14:textId="77777777" w:rsidR="00963F66" w:rsidRDefault="00963F66">
      <w:pPr>
        <w:ind w:firstLineChars="0" w:firstLine="0"/>
        <w:jc w:val="center"/>
        <w:rPr>
          <w:rFonts w:ascii="微软雅黑" w:hAnsi="微软雅黑"/>
          <w:b/>
          <w:sz w:val="28"/>
        </w:rPr>
      </w:pPr>
    </w:p>
    <w:p w14:paraId="750FC76A" w14:textId="77777777" w:rsidR="00963F66" w:rsidRDefault="00963F66">
      <w:pPr>
        <w:ind w:firstLine="360"/>
      </w:pPr>
    </w:p>
    <w:p w14:paraId="79623281" w14:textId="77777777" w:rsidR="00963F66" w:rsidRDefault="00963F66">
      <w:pPr>
        <w:ind w:firstLineChars="111"/>
        <w:sectPr w:rsidR="00963F6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386896" w14:textId="77777777" w:rsidR="00963F66" w:rsidRDefault="00963F66">
      <w:pPr>
        <w:ind w:firstLineChars="0" w:firstLine="0"/>
      </w:pPr>
    </w:p>
    <w:p w14:paraId="5A1127B8" w14:textId="77777777" w:rsidR="00963F66" w:rsidRDefault="00C805CE">
      <w:pPr>
        <w:pStyle w:val="1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889"/>
        <w:gridCol w:w="1112"/>
        <w:gridCol w:w="1555"/>
        <w:gridCol w:w="4740"/>
      </w:tblGrid>
      <w:tr w:rsidR="00963F66" w14:paraId="237F557A" w14:textId="77777777">
        <w:tc>
          <w:tcPr>
            <w:tcW w:w="536" w:type="pct"/>
            <w:shd w:val="clear" w:color="auto" w:fill="9CC2E5" w:themeFill="accent1" w:themeFillTint="99"/>
          </w:tcPr>
          <w:p w14:paraId="5F2DA6E4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9CC2E5" w:themeFill="accent1" w:themeFillTint="99"/>
          </w:tcPr>
          <w:p w14:paraId="75686BFD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9CC2E5" w:themeFill="accent1" w:themeFillTint="99"/>
          </w:tcPr>
          <w:p w14:paraId="4203D015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9CC2E5" w:themeFill="accent1" w:themeFillTint="99"/>
          </w:tcPr>
          <w:p w14:paraId="2752832E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更新内容</w:t>
            </w:r>
          </w:p>
        </w:tc>
      </w:tr>
      <w:tr w:rsidR="00963F66" w14:paraId="678171A2" w14:textId="77777777">
        <w:tc>
          <w:tcPr>
            <w:tcW w:w="536" w:type="pct"/>
            <w:vAlign w:val="center"/>
          </w:tcPr>
          <w:p w14:paraId="66FEF406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V1.0</w:t>
            </w:r>
          </w:p>
        </w:tc>
        <w:tc>
          <w:tcPr>
            <w:tcW w:w="670" w:type="pct"/>
            <w:vAlign w:val="center"/>
          </w:tcPr>
          <w:p w14:paraId="5DE467B0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穆聪</w:t>
            </w:r>
          </w:p>
        </w:tc>
        <w:tc>
          <w:tcPr>
            <w:tcW w:w="937" w:type="pct"/>
            <w:vAlign w:val="center"/>
          </w:tcPr>
          <w:p w14:paraId="1E6ABF27" w14:textId="77777777" w:rsidR="00963F66" w:rsidRDefault="00C805CE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2019-12-30</w:t>
            </w:r>
          </w:p>
        </w:tc>
        <w:tc>
          <w:tcPr>
            <w:tcW w:w="2857" w:type="pct"/>
            <w:vAlign w:val="center"/>
          </w:tcPr>
          <w:p w14:paraId="00340A72" w14:textId="77777777" w:rsidR="00963F66" w:rsidRDefault="00C805CE">
            <w:pPr>
              <w:pStyle w:val="af4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创建</w:t>
            </w:r>
          </w:p>
        </w:tc>
      </w:tr>
      <w:tr w:rsidR="003E665A" w14:paraId="6802DD47" w14:textId="77777777">
        <w:tc>
          <w:tcPr>
            <w:tcW w:w="536" w:type="pct"/>
            <w:vAlign w:val="center"/>
          </w:tcPr>
          <w:p w14:paraId="6BF132DC" w14:textId="77777777" w:rsidR="003E665A" w:rsidRDefault="003E665A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V</w:t>
            </w:r>
            <w:r>
              <w:rPr>
                <w:rFonts w:ascii="微软雅黑" w:hAnsi="微软雅黑"/>
                <w:szCs w:val="18"/>
              </w:rPr>
              <w:t>1.1</w:t>
            </w:r>
          </w:p>
        </w:tc>
        <w:tc>
          <w:tcPr>
            <w:tcW w:w="670" w:type="pct"/>
            <w:vAlign w:val="center"/>
          </w:tcPr>
          <w:p w14:paraId="1F391670" w14:textId="77777777" w:rsidR="003E665A" w:rsidRDefault="003E665A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Aprils</w:t>
            </w:r>
          </w:p>
        </w:tc>
        <w:tc>
          <w:tcPr>
            <w:tcW w:w="937" w:type="pct"/>
            <w:vAlign w:val="center"/>
          </w:tcPr>
          <w:p w14:paraId="6C1E8B8B" w14:textId="77777777" w:rsidR="003E665A" w:rsidRDefault="003E665A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06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04</w:t>
            </w:r>
          </w:p>
        </w:tc>
        <w:tc>
          <w:tcPr>
            <w:tcW w:w="2857" w:type="pct"/>
            <w:vAlign w:val="center"/>
          </w:tcPr>
          <w:p w14:paraId="6ADC50EC" w14:textId="77777777" w:rsidR="003E665A" w:rsidRDefault="003E665A" w:rsidP="00206CEC">
            <w:pPr>
              <w:pStyle w:val="af4"/>
              <w:numPr>
                <w:ilvl w:val="0"/>
                <w:numId w:val="10"/>
              </w:numPr>
              <w:adjustRightInd w:val="0"/>
              <w:snapToGrid w:val="0"/>
              <w:ind w:firstLineChars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新增理赔、退保</w:t>
            </w:r>
            <w:r w:rsidR="004259EE"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 w:hint="eastAsia"/>
                <w:szCs w:val="18"/>
              </w:rPr>
              <w:t>部分领取时的手续费科目统计；</w:t>
            </w:r>
          </w:p>
          <w:p w14:paraId="211970A3" w14:textId="77777777" w:rsidR="003E665A" w:rsidRDefault="003E665A" w:rsidP="00206CEC">
            <w:pPr>
              <w:pStyle w:val="af4"/>
              <w:numPr>
                <w:ilvl w:val="0"/>
                <w:numId w:val="10"/>
              </w:numPr>
              <w:adjustRightInd w:val="0"/>
              <w:snapToGrid w:val="0"/>
              <w:ind w:firstLineChars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新增查询维度“</w:t>
            </w:r>
            <w:r w:rsidR="004259EE">
              <w:rPr>
                <w:rFonts w:ascii="微软雅黑" w:hAnsi="微软雅黑" w:hint="eastAsia"/>
                <w:szCs w:val="18"/>
              </w:rPr>
              <w:t>账户类别</w:t>
            </w:r>
            <w:r>
              <w:rPr>
                <w:rFonts w:ascii="微软雅黑" w:hAnsi="微软雅黑" w:hint="eastAsia"/>
                <w:szCs w:val="18"/>
              </w:rPr>
              <w:t>”，并同步更新统计维度。</w:t>
            </w:r>
          </w:p>
        </w:tc>
      </w:tr>
      <w:tr w:rsidR="00E36E5C" w14:paraId="511A3692" w14:textId="77777777">
        <w:tc>
          <w:tcPr>
            <w:tcW w:w="536" w:type="pct"/>
            <w:vAlign w:val="center"/>
          </w:tcPr>
          <w:p w14:paraId="0FB59641" w14:textId="7B10FE2F" w:rsidR="00E36E5C" w:rsidRPr="00E36E5C" w:rsidRDefault="00E36E5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V1.2</w:t>
            </w:r>
          </w:p>
        </w:tc>
        <w:tc>
          <w:tcPr>
            <w:tcW w:w="670" w:type="pct"/>
            <w:vAlign w:val="center"/>
          </w:tcPr>
          <w:p w14:paraId="4451F7C8" w14:textId="62B143AA" w:rsidR="00E36E5C" w:rsidRDefault="00E36E5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</w:t>
            </w:r>
            <w:r>
              <w:rPr>
                <w:rFonts w:ascii="微软雅黑" w:hAnsi="微软雅黑" w:hint="eastAsia"/>
                <w:szCs w:val="18"/>
              </w:rPr>
              <w:t>prils</w:t>
            </w:r>
          </w:p>
        </w:tc>
        <w:tc>
          <w:tcPr>
            <w:tcW w:w="937" w:type="pct"/>
            <w:vAlign w:val="center"/>
          </w:tcPr>
          <w:p w14:paraId="179B8807" w14:textId="005CDF9C" w:rsidR="00E36E5C" w:rsidRDefault="00E36E5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07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16</w:t>
            </w:r>
          </w:p>
        </w:tc>
        <w:tc>
          <w:tcPr>
            <w:tcW w:w="2857" w:type="pct"/>
            <w:vAlign w:val="center"/>
          </w:tcPr>
          <w:p w14:paraId="1C698F25" w14:textId="77777777" w:rsidR="00CE3D62" w:rsidRDefault="00CE3D62" w:rsidP="00CE3D62">
            <w:pPr>
              <w:pStyle w:val="af4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ins w:id="0" w:author="信美人寿相互保险社" w:date="2020-07-17T11:02:00Z"/>
                <w:rFonts w:ascii="微软雅黑" w:hAnsi="微软雅黑"/>
                <w:szCs w:val="18"/>
              </w:rPr>
            </w:pPr>
            <w:ins w:id="1" w:author="信美人寿相互保险社" w:date="2020-07-17T11:02:00Z">
              <w:r>
                <w:rPr>
                  <w:rFonts w:ascii="微软雅黑" w:hAnsi="微软雅黑" w:hint="eastAsia"/>
                  <w:szCs w:val="18"/>
                </w:rPr>
                <w:t>现金流入中，删除“结息”数据统计；</w:t>
              </w:r>
            </w:ins>
          </w:p>
          <w:p w14:paraId="74C556FA" w14:textId="30309DB8" w:rsidR="00E36E5C" w:rsidRDefault="00CE3D62" w:rsidP="00CE3D62">
            <w:pPr>
              <w:pStyle w:val="af4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ins w:id="2" w:author="信美人寿相互保险社" w:date="2020-07-17T11:14:00Z"/>
                <w:rFonts w:ascii="微软雅黑" w:hAnsi="微软雅黑"/>
                <w:szCs w:val="18"/>
              </w:rPr>
            </w:pPr>
            <w:ins w:id="3" w:author="信美人寿相互保险社" w:date="2020-07-17T11:02:00Z">
              <w:r>
                <w:rPr>
                  <w:rFonts w:ascii="微软雅黑" w:hAnsi="微软雅黑" w:hint="eastAsia"/>
                  <w:szCs w:val="18"/>
                </w:rPr>
                <w:t>现金流量表新增“资产负债差额”列和合计，应拨、实拨、结余统计维度变化。</w:t>
              </w:r>
            </w:ins>
          </w:p>
          <w:p w14:paraId="4958797A" w14:textId="77777777" w:rsidR="00CE3D62" w:rsidRDefault="00CE3D62" w:rsidP="00CE3D62">
            <w:pPr>
              <w:pStyle w:val="af4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ins w:id="4" w:author="信美人寿相互保险社" w:date="2020-07-22T13:45:00Z"/>
                <w:rFonts w:ascii="微软雅黑" w:hAnsi="微软雅黑"/>
                <w:szCs w:val="18"/>
              </w:rPr>
            </w:pPr>
            <w:ins w:id="5" w:author="信美人寿相互保险社" w:date="2020-07-17T11:14:00Z">
              <w:r>
                <w:rPr>
                  <w:rFonts w:ascii="微软雅黑" w:hAnsi="微软雅黑" w:hint="eastAsia"/>
                  <w:szCs w:val="18"/>
                </w:rPr>
                <w:t>新增</w:t>
              </w:r>
            </w:ins>
            <w:ins w:id="6" w:author="信美人寿相互保险社" w:date="2020-07-17T11:15:00Z">
              <w:r w:rsidR="00641C1A">
                <w:rPr>
                  <w:rFonts w:ascii="微软雅黑" w:hAnsi="微软雅黑" w:hint="eastAsia"/>
                  <w:szCs w:val="18"/>
                </w:rPr>
                <w:t>“对应资产负债数实际拨付”字段录入</w:t>
              </w:r>
            </w:ins>
            <w:ins w:id="7" w:author="信美人寿相互保险社" w:date="2020-07-17T11:16:00Z">
              <w:r w:rsidR="00641C1A">
                <w:rPr>
                  <w:rFonts w:ascii="微软雅黑" w:hAnsi="微软雅黑" w:hint="eastAsia"/>
                  <w:szCs w:val="18"/>
                </w:rPr>
                <w:t>。</w:t>
              </w:r>
            </w:ins>
          </w:p>
          <w:p w14:paraId="44BE3C40" w14:textId="349A1388" w:rsidR="003917E9" w:rsidRDefault="003917E9" w:rsidP="00CE3D62">
            <w:pPr>
              <w:pStyle w:val="af4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rFonts w:ascii="微软雅黑" w:hAnsi="微软雅黑"/>
                <w:szCs w:val="18"/>
              </w:rPr>
            </w:pPr>
            <w:ins w:id="8" w:author="信美人寿相互保险社" w:date="2020-07-22T13:45:00Z">
              <w:r>
                <w:rPr>
                  <w:rFonts w:ascii="微软雅黑" w:hAnsi="微软雅黑" w:hint="eastAsia"/>
                  <w:szCs w:val="18"/>
                </w:rPr>
                <w:t>报表新增“</w:t>
              </w:r>
            </w:ins>
            <w:ins w:id="9" w:author="信美人寿相互保险社" w:date="2020-07-22T13:46:00Z">
              <w:r>
                <w:rPr>
                  <w:rFonts w:hint="eastAsia"/>
                </w:rPr>
                <w:t>当日</w:t>
              </w:r>
              <w:r w:rsidRPr="003917E9">
                <w:rPr>
                  <w:rFonts w:hint="eastAsia"/>
                </w:rPr>
                <w:t>资产负债实际拨付</w:t>
              </w:r>
            </w:ins>
            <w:ins w:id="10" w:author="信美人寿相互保险社" w:date="2020-07-22T13:45:00Z">
              <w:r>
                <w:rPr>
                  <w:rFonts w:ascii="微软雅黑" w:hAnsi="微软雅黑" w:hint="eastAsia"/>
                  <w:szCs w:val="18"/>
                </w:rPr>
                <w:t>”</w:t>
              </w:r>
            </w:ins>
            <w:ins w:id="11" w:author="信美人寿相互保险社" w:date="2020-07-22T13:46:00Z">
              <w:r>
                <w:rPr>
                  <w:rFonts w:ascii="微软雅黑" w:hAnsi="微软雅黑" w:hint="eastAsia"/>
                  <w:szCs w:val="18"/>
                </w:rPr>
                <w:t>。</w:t>
              </w:r>
            </w:ins>
          </w:p>
        </w:tc>
      </w:tr>
      <w:tr w:rsidR="00336207" w14:paraId="6507066D" w14:textId="77777777">
        <w:trPr>
          <w:ins w:id="12" w:author="信美人寿相互保险社" w:date="2020-12-30T18:48:00Z"/>
        </w:trPr>
        <w:tc>
          <w:tcPr>
            <w:tcW w:w="536" w:type="pct"/>
            <w:vAlign w:val="center"/>
          </w:tcPr>
          <w:p w14:paraId="00F572B0" w14:textId="77777777" w:rsidR="00336207" w:rsidRDefault="00336207">
            <w:pPr>
              <w:adjustRightInd w:val="0"/>
              <w:snapToGrid w:val="0"/>
              <w:ind w:firstLineChars="0" w:firstLine="0"/>
              <w:rPr>
                <w:ins w:id="13" w:author="信美人寿相互保险社" w:date="2020-12-30T18:48:00Z"/>
                <w:rFonts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633D8655" w14:textId="77777777" w:rsidR="00336207" w:rsidRDefault="00336207">
            <w:pPr>
              <w:adjustRightInd w:val="0"/>
              <w:snapToGrid w:val="0"/>
              <w:ind w:firstLineChars="0" w:firstLine="0"/>
              <w:rPr>
                <w:ins w:id="14" w:author="信美人寿相互保险社" w:date="2020-12-30T18:48:00Z"/>
                <w:rFonts w:ascii="微软雅黑" w:hAnsi="微软雅黑"/>
                <w:szCs w:val="18"/>
              </w:rPr>
            </w:pPr>
          </w:p>
        </w:tc>
        <w:tc>
          <w:tcPr>
            <w:tcW w:w="937" w:type="pct"/>
            <w:vAlign w:val="center"/>
          </w:tcPr>
          <w:p w14:paraId="4A5744C9" w14:textId="072B743A" w:rsidR="00336207" w:rsidRDefault="00336207">
            <w:pPr>
              <w:adjustRightInd w:val="0"/>
              <w:snapToGrid w:val="0"/>
              <w:ind w:firstLineChars="0" w:firstLine="0"/>
              <w:rPr>
                <w:ins w:id="15" w:author="信美人寿相互保险社" w:date="2020-12-30T18:48:00Z"/>
                <w:rFonts w:ascii="微软雅黑" w:hAnsi="微软雅黑"/>
                <w:szCs w:val="18"/>
              </w:rPr>
            </w:pPr>
            <w:ins w:id="16" w:author="信美人寿相互保险社" w:date="2020-12-30T18:49:00Z">
              <w:r>
                <w:rPr>
                  <w:rFonts w:ascii="微软雅黑" w:hAnsi="微软雅黑" w:hint="eastAsia"/>
                  <w:szCs w:val="18"/>
                </w:rPr>
                <w:t>2</w:t>
              </w:r>
              <w:r>
                <w:rPr>
                  <w:rFonts w:ascii="微软雅黑" w:hAnsi="微软雅黑"/>
                  <w:szCs w:val="18"/>
                </w:rPr>
                <w:t>020</w:t>
              </w:r>
              <w:r>
                <w:rPr>
                  <w:rFonts w:ascii="微软雅黑" w:hAnsi="微软雅黑" w:hint="eastAsia"/>
                  <w:szCs w:val="18"/>
                </w:rPr>
                <w:t>-</w:t>
              </w:r>
              <w:r>
                <w:rPr>
                  <w:rFonts w:ascii="微软雅黑" w:hAnsi="微软雅黑"/>
                  <w:szCs w:val="18"/>
                </w:rPr>
                <w:t>12</w:t>
              </w:r>
              <w:r>
                <w:rPr>
                  <w:rFonts w:ascii="微软雅黑" w:hAnsi="微软雅黑" w:hint="eastAsia"/>
                  <w:szCs w:val="18"/>
                </w:rPr>
                <w:t>-</w:t>
              </w:r>
              <w:r>
                <w:rPr>
                  <w:rFonts w:ascii="微软雅黑" w:hAnsi="微软雅黑"/>
                  <w:szCs w:val="18"/>
                </w:rPr>
                <w:t>30</w:t>
              </w:r>
            </w:ins>
          </w:p>
        </w:tc>
        <w:tc>
          <w:tcPr>
            <w:tcW w:w="2857" w:type="pct"/>
            <w:vAlign w:val="center"/>
          </w:tcPr>
          <w:p w14:paraId="10F6BEEB" w14:textId="5AD9DD39" w:rsidR="00336207" w:rsidRPr="00336207" w:rsidRDefault="00336207" w:rsidP="00336207">
            <w:pPr>
              <w:adjustRightInd w:val="0"/>
              <w:snapToGrid w:val="0"/>
              <w:ind w:firstLineChars="0" w:firstLine="0"/>
              <w:rPr>
                <w:ins w:id="17" w:author="信美人寿相互保险社" w:date="2020-12-30T18:48:00Z"/>
                <w:rFonts w:ascii="微软雅黑" w:hAnsi="微软雅黑"/>
                <w:szCs w:val="18"/>
              </w:rPr>
            </w:pPr>
            <w:ins w:id="18" w:author="信美人寿相互保险社" w:date="2020-12-30T18:49:00Z">
              <w:r w:rsidRPr="003917E9">
                <w:rPr>
                  <w:rFonts w:hint="eastAsia"/>
                </w:rPr>
                <w:t>资产负债</w:t>
              </w:r>
              <w:r>
                <w:rPr>
                  <w:rFonts w:hint="eastAsia"/>
                </w:rPr>
                <w:t>调整为手工调整</w:t>
              </w:r>
            </w:ins>
          </w:p>
        </w:tc>
      </w:tr>
    </w:tbl>
    <w:p w14:paraId="50EFD23F" w14:textId="77777777" w:rsidR="00963F66" w:rsidRDefault="00963F66">
      <w:pPr>
        <w:ind w:firstLine="360"/>
      </w:pPr>
    </w:p>
    <w:p w14:paraId="1B61927B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【背景和目标】</w:t>
      </w:r>
    </w:p>
    <w:p w14:paraId="093D3920" w14:textId="77777777" w:rsidR="00206CEC" w:rsidRDefault="00C805CE" w:rsidP="00206CEC">
      <w:pPr>
        <w:ind w:firstLine="360"/>
        <w:jc w:val="left"/>
        <w:rPr>
          <w:rFonts w:ascii="宋体" w:eastAsia="宋体" w:hAnsi="宋体" w:cs="宋体"/>
          <w:szCs w:val="18"/>
        </w:rPr>
      </w:pPr>
      <w:r>
        <w:rPr>
          <w:rFonts w:ascii="宋体" w:eastAsia="宋体" w:hAnsi="宋体" w:cs="宋体" w:hint="eastAsia"/>
          <w:szCs w:val="18"/>
        </w:rPr>
        <w:t>万能型保险上线，财务部需每日将收取的万能险保费划拨至投资账户。为区分银行账户中的万能险保费收入以及后续准确计算投资收益，申请数据报表统计每日</w:t>
      </w:r>
      <w:r w:rsidR="00206CEC">
        <w:rPr>
          <w:rFonts w:ascii="宋体" w:eastAsia="宋体" w:hAnsi="宋体" w:cs="宋体" w:hint="eastAsia"/>
          <w:szCs w:val="18"/>
        </w:rPr>
        <w:t>同一</w:t>
      </w:r>
      <w:r w:rsidR="004259EE">
        <w:rPr>
          <w:rFonts w:ascii="宋体" w:eastAsia="宋体" w:hAnsi="宋体" w:cs="宋体" w:hint="eastAsia"/>
          <w:szCs w:val="18"/>
        </w:rPr>
        <w:t>账户类别</w:t>
      </w:r>
      <w:r w:rsidR="00206CEC">
        <w:rPr>
          <w:rFonts w:ascii="宋体" w:eastAsia="宋体" w:hAnsi="宋体" w:cs="宋体" w:hint="eastAsia"/>
          <w:szCs w:val="18"/>
        </w:rPr>
        <w:t>下</w:t>
      </w:r>
      <w:r>
        <w:rPr>
          <w:rFonts w:ascii="宋体" w:eastAsia="宋体" w:hAnsi="宋体" w:cs="宋体" w:hint="eastAsia"/>
          <w:szCs w:val="18"/>
        </w:rPr>
        <w:t>万能产品的资金流入、流出等情况。</w:t>
      </w:r>
    </w:p>
    <w:p w14:paraId="0CC53C32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【产品概述】</w:t>
      </w:r>
    </w:p>
    <w:p w14:paraId="05A30D27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业务名词解释</w:t>
      </w:r>
      <w:r>
        <w:rPr>
          <w:rFonts w:hint="eastAsia"/>
        </w:rPr>
        <w:t xml:space="preserve"> </w:t>
      </w:r>
    </w:p>
    <w:p w14:paraId="5B3C537A" w14:textId="77777777" w:rsidR="00963F66" w:rsidRDefault="00C805CE">
      <w:pPr>
        <w:ind w:firstLine="360"/>
        <w:jc w:val="left"/>
        <w:rPr>
          <w:rFonts w:ascii="宋体" w:eastAsia="宋体" w:hAnsi="宋体" w:cs="宋体"/>
          <w:szCs w:val="18"/>
        </w:rPr>
      </w:pPr>
      <w:r>
        <w:rPr>
          <w:rFonts w:ascii="宋体" w:eastAsia="宋体" w:hAnsi="宋体" w:cs="宋体" w:hint="eastAsia"/>
          <w:szCs w:val="18"/>
        </w:rPr>
        <w:t>业务资金流入：以公司账户为基准，万能型产品资金的流入。</w:t>
      </w:r>
    </w:p>
    <w:p w14:paraId="345B6602" w14:textId="77777777" w:rsidR="00963F66" w:rsidRDefault="00C805CE">
      <w:pPr>
        <w:ind w:firstLine="360"/>
        <w:jc w:val="left"/>
        <w:rPr>
          <w:rFonts w:ascii="宋体" w:eastAsia="宋体" w:hAnsi="宋体" w:cs="宋体"/>
          <w:szCs w:val="18"/>
        </w:rPr>
      </w:pPr>
      <w:r>
        <w:rPr>
          <w:rFonts w:ascii="宋体" w:eastAsia="宋体" w:hAnsi="宋体" w:cs="宋体" w:hint="eastAsia"/>
          <w:szCs w:val="18"/>
        </w:rPr>
        <w:t>业务资金流出：以公司账户为基准，万能型产品资金的流出。</w:t>
      </w:r>
    </w:p>
    <w:p w14:paraId="316529C7" w14:textId="77777777" w:rsidR="004C7152" w:rsidRDefault="004C7152">
      <w:pPr>
        <w:ind w:firstLine="360"/>
        <w:jc w:val="left"/>
        <w:rPr>
          <w:rFonts w:ascii="宋体" w:eastAsia="宋体" w:hAnsi="宋体" w:cs="宋体"/>
          <w:szCs w:val="18"/>
        </w:rPr>
      </w:pPr>
      <w:r>
        <w:rPr>
          <w:rFonts w:ascii="宋体" w:eastAsia="宋体" w:hAnsi="宋体" w:cs="宋体" w:hint="eastAsia"/>
          <w:szCs w:val="18"/>
        </w:rPr>
        <w:t>账户类别：同一账户类别下的结算利率相同。</w:t>
      </w:r>
    </w:p>
    <w:p w14:paraId="110082F9" w14:textId="77777777" w:rsidR="00963F66" w:rsidRDefault="00C805CE">
      <w:pPr>
        <w:pStyle w:val="2"/>
        <w:numPr>
          <w:ilvl w:val="1"/>
          <w:numId w:val="3"/>
        </w:numPr>
        <w:rPr>
          <w:rFonts w:ascii="Helvetica" w:hAnsi="Helvetica"/>
          <w:color w:val="2F2F2F"/>
          <w:shd w:val="clear" w:color="auto" w:fill="FFFFFF"/>
        </w:rPr>
      </w:pPr>
      <w:r>
        <w:rPr>
          <w:rFonts w:hint="eastAsia"/>
        </w:rPr>
        <w:t>产品用例</w:t>
      </w:r>
      <w:r>
        <w:rPr>
          <w:rFonts w:hint="eastAsia"/>
        </w:rPr>
        <w:t xml:space="preserve"> </w:t>
      </w:r>
    </w:p>
    <w:p w14:paraId="5BAD4F77" w14:textId="77777777" w:rsidR="00963F66" w:rsidRDefault="00963F66">
      <w:pPr>
        <w:ind w:firstLine="360"/>
        <w:rPr>
          <w:shd w:val="clear" w:color="auto" w:fill="FFFFFF"/>
        </w:rPr>
      </w:pPr>
    </w:p>
    <w:p w14:paraId="22CE6D3C" w14:textId="77777777" w:rsidR="00963F66" w:rsidRDefault="00C805CE">
      <w:pPr>
        <w:ind w:firstLine="360"/>
        <w:rPr>
          <w:ins w:id="19" w:author="Administrator" w:date="2020-06-03T13:45:00Z"/>
        </w:rPr>
      </w:pPr>
      <w:r>
        <w:object w:dxaOrig="5610" w:dyaOrig="2355" w14:anchorId="672EF0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8pt;height:117.75pt" o:ole="">
            <v:imagedata r:id="rId15" o:title=""/>
            <o:lock v:ext="edit" aspectratio="f"/>
          </v:shape>
          <o:OLEObject Type="Embed" ProgID="Visio.Drawing.15" ShapeID="_x0000_i1025" DrawAspect="Content" ObjectID="_1672560484" r:id="rId16"/>
        </w:object>
      </w:r>
    </w:p>
    <w:p w14:paraId="64416AF1" w14:textId="77777777" w:rsidR="00963F66" w:rsidRDefault="00963F66">
      <w:pPr>
        <w:ind w:firstLine="360"/>
      </w:pPr>
    </w:p>
    <w:p w14:paraId="3CB078B7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功能范围</w:t>
      </w:r>
      <w:r>
        <w:rPr>
          <w:rFonts w:hint="eastAsia"/>
        </w:rPr>
        <w:t xml:space="preserve"> 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657"/>
        <w:gridCol w:w="1794"/>
        <w:gridCol w:w="4692"/>
        <w:gridCol w:w="1153"/>
      </w:tblGrid>
      <w:tr w:rsidR="00963F66" w14:paraId="00444C4D" w14:textId="77777777">
        <w:trPr>
          <w:jc w:val="center"/>
        </w:trPr>
        <w:tc>
          <w:tcPr>
            <w:tcW w:w="396" w:type="pct"/>
            <w:shd w:val="clear" w:color="auto" w:fill="9CC2E5" w:themeFill="accent1" w:themeFillTint="99"/>
          </w:tcPr>
          <w:p w14:paraId="5913E42A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81" w:type="pct"/>
            <w:shd w:val="clear" w:color="auto" w:fill="9CC2E5" w:themeFill="accent1" w:themeFillTint="99"/>
          </w:tcPr>
          <w:p w14:paraId="6B24F75F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828" w:type="pct"/>
            <w:shd w:val="clear" w:color="auto" w:fill="9CC2E5" w:themeFill="accent1" w:themeFillTint="99"/>
          </w:tcPr>
          <w:p w14:paraId="0432E8BB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695" w:type="pct"/>
            <w:shd w:val="clear" w:color="auto" w:fill="9CC2E5" w:themeFill="accent1" w:themeFillTint="99"/>
          </w:tcPr>
          <w:p w14:paraId="30171318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 w:rsidR="00963F66" w14:paraId="22B50B1C" w14:textId="77777777">
        <w:trPr>
          <w:jc w:val="center"/>
        </w:trPr>
        <w:tc>
          <w:tcPr>
            <w:tcW w:w="396" w:type="pct"/>
            <w:vAlign w:val="center"/>
          </w:tcPr>
          <w:p w14:paraId="572FCB83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1" w:type="pct"/>
            <w:vAlign w:val="center"/>
          </w:tcPr>
          <w:p w14:paraId="5F9F3A81" w14:textId="77777777" w:rsidR="00963F66" w:rsidRDefault="00C805CE">
            <w:pPr>
              <w:snapToGrid w:val="0"/>
              <w:ind w:firstLineChars="0" w:firstLine="0"/>
            </w:pPr>
            <w:r>
              <w:rPr>
                <w:rFonts w:hint="eastAsia"/>
              </w:rPr>
              <w:t>报表管理</w:t>
            </w:r>
          </w:p>
        </w:tc>
        <w:tc>
          <w:tcPr>
            <w:tcW w:w="2828" w:type="pct"/>
          </w:tcPr>
          <w:p w14:paraId="7A944DE3" w14:textId="77777777" w:rsidR="00963F66" w:rsidRDefault="00C805CE">
            <w:pPr>
              <w:pStyle w:val="af4"/>
              <w:snapToGrid w:val="0"/>
              <w:ind w:left="420" w:firstLineChars="0" w:firstLine="0"/>
            </w:pPr>
            <w:r>
              <w:rPr>
                <w:rFonts w:hint="eastAsia"/>
              </w:rPr>
              <w:t>现金流量报表</w:t>
            </w:r>
          </w:p>
        </w:tc>
        <w:tc>
          <w:tcPr>
            <w:tcW w:w="695" w:type="pct"/>
          </w:tcPr>
          <w:p w14:paraId="267CF44E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P0</w:t>
            </w:r>
          </w:p>
        </w:tc>
      </w:tr>
    </w:tbl>
    <w:p w14:paraId="1678028C" w14:textId="77777777" w:rsidR="00963F66" w:rsidRDefault="00963F66">
      <w:pPr>
        <w:ind w:firstLine="360"/>
      </w:pPr>
    </w:p>
    <w:p w14:paraId="15067261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交互及视觉</w:t>
      </w:r>
      <w:r>
        <w:t>D</w:t>
      </w:r>
      <w:r>
        <w:rPr>
          <w:rFonts w:hint="eastAsia"/>
        </w:rPr>
        <w:t>emo</w:t>
      </w:r>
      <w:r>
        <w:t xml:space="preserve"> </w:t>
      </w:r>
    </w:p>
    <w:p w14:paraId="335EAB96" w14:textId="6C5F249C" w:rsidR="00963F66" w:rsidRDefault="00336207">
      <w:pPr>
        <w:ind w:firstLine="360"/>
        <w:rPr>
          <w:ins w:id="20" w:author="信美人寿相互保险社" w:date="2020-07-16T17:05:00Z"/>
        </w:rPr>
      </w:pPr>
      <w:ins w:id="21" w:author="信美人寿相互保险社" w:date="2020-12-30T18:47:00Z">
        <w:r>
          <w:rPr>
            <w:noProof/>
          </w:rPr>
          <w:drawing>
            <wp:inline distT="0" distB="0" distL="0" distR="0" wp14:anchorId="190C539C" wp14:editId="45C97073">
              <wp:extent cx="5274310" cy="1221105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12211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2790DC3" w14:textId="77777777" w:rsidR="00A32F58" w:rsidRDefault="00A32F58">
      <w:pPr>
        <w:ind w:firstLine="360"/>
      </w:pPr>
    </w:p>
    <w:p w14:paraId="51E963BF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【产品详述】</w:t>
      </w:r>
    </w:p>
    <w:p w14:paraId="01A47074" w14:textId="77777777" w:rsidR="00963F66" w:rsidRDefault="00C805CE">
      <w:pPr>
        <w:pStyle w:val="2"/>
        <w:numPr>
          <w:ilvl w:val="0"/>
          <w:numId w:val="0"/>
        </w:numPr>
        <w:ind w:left="425"/>
      </w:pPr>
      <w:r>
        <w:rPr>
          <w:rFonts w:hint="eastAsia"/>
        </w:rPr>
        <w:t>菜单说明：现有资金平台</w:t>
      </w:r>
      <w:r>
        <w:rPr>
          <w:rFonts w:hint="eastAsia"/>
        </w:rPr>
        <w:t>-</w:t>
      </w:r>
      <w:r>
        <w:rPr>
          <w:rFonts w:hint="eastAsia"/>
        </w:rPr>
        <w:t>报表管理菜单下新增‘万能险现金流量报表’菜单。</w:t>
      </w:r>
    </w:p>
    <w:p w14:paraId="1C7AD25B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万能险现金流量报表</w:t>
      </w:r>
    </w:p>
    <w:p w14:paraId="2EE4BA16" w14:textId="77777777" w:rsidR="00963F66" w:rsidRDefault="00C805CE">
      <w:pPr>
        <w:pStyle w:val="3"/>
        <w:numPr>
          <w:ilvl w:val="2"/>
          <w:numId w:val="4"/>
        </w:numPr>
        <w:ind w:firstLineChars="0"/>
      </w:pPr>
      <w:r>
        <w:rPr>
          <w:rFonts w:hint="eastAsia"/>
        </w:rPr>
        <w:t>功能简述</w:t>
      </w:r>
      <w:r>
        <w:rPr>
          <w:rFonts w:hint="eastAsia"/>
        </w:rPr>
        <w:t xml:space="preserve"> </w:t>
      </w:r>
    </w:p>
    <w:p w14:paraId="17C3B8D8" w14:textId="77777777" w:rsidR="00963F66" w:rsidRDefault="00C805CE">
      <w:pPr>
        <w:ind w:firstLine="360"/>
      </w:pPr>
      <w:r>
        <w:rPr>
          <w:rFonts w:hint="eastAsia"/>
        </w:rPr>
        <w:t>T+1</w:t>
      </w:r>
      <w:r>
        <w:rPr>
          <w:rFonts w:hint="eastAsia"/>
        </w:rPr>
        <w:t>日统计</w:t>
      </w:r>
      <w:r w:rsidRPr="0076796C">
        <w:rPr>
          <w:rFonts w:hint="eastAsia"/>
        </w:rPr>
        <w:t>同一账户类别</w:t>
      </w:r>
      <w:r>
        <w:rPr>
          <w:rFonts w:hint="eastAsia"/>
        </w:rPr>
        <w:t>万能型产品（</w:t>
      </w:r>
      <w:r w:rsidR="004259EE">
        <w:rPr>
          <w:rFonts w:hint="eastAsia"/>
        </w:rPr>
        <w:t>例如：</w:t>
      </w:r>
      <w:r>
        <w:rPr>
          <w:rFonts w:hint="eastAsia"/>
        </w:rPr>
        <w:t>产品编码：</w:t>
      </w:r>
      <w:r>
        <w:rPr>
          <w:rFonts w:hint="eastAsia"/>
        </w:rPr>
        <w:t>IAMILUC01A</w:t>
      </w:r>
      <w:r>
        <w:rPr>
          <w:rFonts w:hint="eastAsia"/>
        </w:rPr>
        <w:t>）当日现金流量表、当月累计、累计至当日的现金流量报表。</w:t>
      </w:r>
    </w:p>
    <w:p w14:paraId="4A97064E" w14:textId="77777777" w:rsidR="00963F66" w:rsidRDefault="00C805CE">
      <w:pPr>
        <w:ind w:firstLine="360"/>
      </w:pPr>
      <w:r>
        <w:rPr>
          <w:rFonts w:hint="eastAsia"/>
        </w:rPr>
        <w:t>查询条件</w:t>
      </w:r>
      <w:r w:rsidR="007E60E0">
        <w:rPr>
          <w:rFonts w:hint="eastAsia"/>
        </w:rPr>
        <w:t>（查询条件必录）</w:t>
      </w:r>
      <w:r>
        <w:rPr>
          <w:rFonts w:hint="eastAsia"/>
        </w:rPr>
        <w:t>：</w:t>
      </w:r>
    </w:p>
    <w:p w14:paraId="1ED9B9A3" w14:textId="77777777" w:rsidR="00963F66" w:rsidRDefault="00C805CE">
      <w:pPr>
        <w:ind w:firstLine="360"/>
      </w:pPr>
      <w:r>
        <w:rPr>
          <w:rFonts w:hint="eastAsia"/>
        </w:rPr>
        <w:t>查询日期：默认为当前系统减</w:t>
      </w:r>
      <w:r>
        <w:rPr>
          <w:rFonts w:hint="eastAsia"/>
        </w:rPr>
        <w:t>1</w:t>
      </w:r>
      <w:r>
        <w:rPr>
          <w:rFonts w:hint="eastAsia"/>
        </w:rPr>
        <w:t>日，不能选择系统当前日期；</w:t>
      </w:r>
    </w:p>
    <w:p w14:paraId="21B3758A" w14:textId="77777777" w:rsidR="00206CEC" w:rsidRDefault="00206CEC">
      <w:pPr>
        <w:ind w:firstLine="360"/>
      </w:pPr>
      <w:r>
        <w:rPr>
          <w:rFonts w:hint="eastAsia"/>
        </w:rPr>
        <w:lastRenderedPageBreak/>
        <w:t>账户类</w:t>
      </w:r>
      <w:r w:rsidR="0076796C">
        <w:rPr>
          <w:rFonts w:hint="eastAsia"/>
        </w:rPr>
        <w:t>别</w:t>
      </w:r>
      <w:r>
        <w:rPr>
          <w:rFonts w:hint="eastAsia"/>
        </w:rPr>
        <w:t>：</w:t>
      </w:r>
      <w:r w:rsidR="0076796C">
        <w:rPr>
          <w:rFonts w:hint="eastAsia"/>
        </w:rPr>
        <w:t>默认“请选择”；该字段动态取值，当</w:t>
      </w:r>
      <w:r w:rsidR="00FE39D1">
        <w:rPr>
          <w:rFonts w:hint="eastAsia"/>
        </w:rPr>
        <w:t>万能产品的“</w:t>
      </w:r>
      <w:r w:rsidR="0076796C">
        <w:rPr>
          <w:rFonts w:hint="eastAsia"/>
        </w:rPr>
        <w:t>账户类别</w:t>
      </w:r>
      <w:r w:rsidR="00FE39D1">
        <w:rPr>
          <w:rFonts w:hint="eastAsia"/>
        </w:rPr>
        <w:t>”</w:t>
      </w:r>
      <w:r w:rsidR="0076796C">
        <w:rPr>
          <w:rFonts w:hint="eastAsia"/>
        </w:rPr>
        <w:t>新增时，下拉列表同步新增。目前</w:t>
      </w:r>
      <w:r>
        <w:rPr>
          <w:rFonts w:hint="eastAsia"/>
        </w:rPr>
        <w:t>银保渠道两全万能险账户类别为</w:t>
      </w:r>
      <w:r>
        <w:rPr>
          <w:rFonts w:hint="eastAsia"/>
        </w:rPr>
        <w:t>WN001</w:t>
      </w:r>
      <w:r w:rsidR="0076796C">
        <w:rPr>
          <w:rFonts w:hint="eastAsia"/>
        </w:rPr>
        <w:t>；年金与年金型万能险组合产品中，万能险的账户类别是</w:t>
      </w:r>
      <w:r w:rsidR="0076796C">
        <w:rPr>
          <w:rFonts w:hint="eastAsia"/>
        </w:rPr>
        <w:t>WN</w:t>
      </w:r>
      <w:r w:rsidR="0076796C">
        <w:t>002</w:t>
      </w:r>
      <w:r w:rsidR="0076796C">
        <w:rPr>
          <w:rFonts w:hint="eastAsia"/>
        </w:rPr>
        <w:t>。</w:t>
      </w:r>
    </w:p>
    <w:p w14:paraId="7CB0E201" w14:textId="77777777" w:rsidR="00963F66" w:rsidRDefault="00C805CE">
      <w:pPr>
        <w:ind w:firstLine="360"/>
      </w:pPr>
      <w:r>
        <w:rPr>
          <w:rFonts w:hint="eastAsia"/>
        </w:rPr>
        <w:t>查询结果：要求当日在</w:t>
      </w:r>
      <w:r>
        <w:rPr>
          <w:rFonts w:hint="eastAsia"/>
        </w:rPr>
        <w:t>9</w:t>
      </w:r>
      <w:r>
        <w:rPr>
          <w:rFonts w:hint="eastAsia"/>
        </w:rPr>
        <w:t>点之后可以查询到上日的现金流量表。</w:t>
      </w:r>
    </w:p>
    <w:p w14:paraId="28DB4D61" w14:textId="77777777" w:rsidR="00963F66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报表指标共计</w:t>
      </w:r>
      <w:r>
        <w:rPr>
          <w:rFonts w:hint="eastAsia"/>
        </w:rPr>
        <w:t>6</w:t>
      </w:r>
      <w:r>
        <w:rPr>
          <w:rFonts w:hint="eastAsia"/>
        </w:rPr>
        <w:t>项，各指标单位：元，具体指标如下：</w:t>
      </w:r>
    </w:p>
    <w:p w14:paraId="00345663" w14:textId="7D71009A" w:rsidR="00963F66" w:rsidRDefault="00C805CE">
      <w:pPr>
        <w:numPr>
          <w:ilvl w:val="0"/>
          <w:numId w:val="6"/>
        </w:numPr>
        <w:ind w:firstLine="360"/>
      </w:pPr>
      <w:r>
        <w:rPr>
          <w:rFonts w:hint="eastAsia"/>
        </w:rPr>
        <w:t>业务资金流入：统计同款产品的承保、追加费用、</w:t>
      </w:r>
      <w:del w:id="22" w:author="信美人寿相互保险社" w:date="2020-07-16T10:39:00Z">
        <w:r w:rsidDel="00E36E5C">
          <w:rPr>
            <w:rFonts w:hint="eastAsia"/>
          </w:rPr>
          <w:delText>结息、</w:delText>
        </w:r>
      </w:del>
      <w:r>
        <w:rPr>
          <w:rFonts w:hint="eastAsia"/>
        </w:rPr>
        <w:t>犹豫期退保退回初始费用；</w:t>
      </w:r>
      <w:r>
        <w:rPr>
          <w:rFonts w:hint="eastAsia"/>
        </w:rPr>
        <w:t xml:space="preserve"> </w:t>
      </w:r>
    </w:p>
    <w:p w14:paraId="72E2C6C3" w14:textId="77777777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承保、追加费用对应科目信息：贷方科目编号</w:t>
      </w:r>
      <w:r>
        <w:rPr>
          <w:rFonts w:hint="eastAsia"/>
        </w:rPr>
        <w:t>|2661010100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本金；</w:t>
      </w:r>
    </w:p>
    <w:p w14:paraId="00F02CE4" w14:textId="7D09D659" w:rsidR="00963F66" w:rsidDel="00E36E5C" w:rsidRDefault="00C805CE">
      <w:pPr>
        <w:numPr>
          <w:ilvl w:val="0"/>
          <w:numId w:val="7"/>
        </w:numPr>
        <w:ind w:left="1260" w:firstLineChars="0"/>
        <w:rPr>
          <w:del w:id="23" w:author="信美人寿相互保险社" w:date="2020-07-16T10:39:00Z"/>
        </w:rPr>
      </w:pPr>
      <w:del w:id="24" w:author="信美人寿相互保险社" w:date="2020-07-16T10:39:00Z">
        <w:r w:rsidDel="00E36E5C">
          <w:rPr>
            <w:rFonts w:hint="eastAsia"/>
          </w:rPr>
          <w:delText>结息</w:delText>
        </w:r>
        <w:r w:rsidDel="00E36E5C">
          <w:rPr>
            <w:rFonts w:hint="eastAsia"/>
          </w:rPr>
          <w:delText xml:space="preserve"> </w:delText>
        </w:r>
        <w:r w:rsidDel="00E36E5C">
          <w:rPr>
            <w:rFonts w:hint="eastAsia"/>
          </w:rPr>
          <w:delText>对应的科目信息：贷方科目编号</w:delText>
        </w:r>
        <w:r w:rsidDel="00E36E5C">
          <w:rPr>
            <w:rFonts w:hint="eastAsia"/>
          </w:rPr>
          <w:delText>|2661010400</w:delText>
        </w:r>
        <w:r w:rsidDel="00E36E5C">
          <w:rPr>
            <w:rFonts w:hint="eastAsia"/>
          </w:rPr>
          <w:delText>，科目名称</w:delText>
        </w:r>
        <w:r w:rsidDel="00E36E5C">
          <w:rPr>
            <w:rFonts w:hint="eastAsia"/>
          </w:rPr>
          <w:delText>|</w:delText>
        </w:r>
        <w:r w:rsidDel="00E36E5C">
          <w:rPr>
            <w:rFonts w:hint="eastAsia"/>
          </w:rPr>
          <w:delText>保户储金及投资款</w:delText>
        </w:r>
        <w:r w:rsidDel="00E36E5C">
          <w:rPr>
            <w:rFonts w:hint="eastAsia"/>
          </w:rPr>
          <w:delText>-</w:delText>
        </w:r>
        <w:r w:rsidDel="00E36E5C">
          <w:rPr>
            <w:rFonts w:hint="eastAsia"/>
          </w:rPr>
          <w:delText>投资收益；</w:delText>
        </w:r>
      </w:del>
    </w:p>
    <w:p w14:paraId="18F6E70B" w14:textId="77777777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犹退</w:t>
      </w:r>
      <w:r>
        <w:rPr>
          <w:rFonts w:hint="eastAsia"/>
        </w:rPr>
        <w:t>-</w:t>
      </w:r>
      <w:r>
        <w:rPr>
          <w:rFonts w:hint="eastAsia"/>
        </w:rPr>
        <w:t>退回初始费用（冲回）对应的科目信息：</w:t>
      </w:r>
      <w:r>
        <w:rPr>
          <w:rFonts w:hint="eastAsia"/>
        </w:rPr>
        <w:t xml:space="preserve"> </w:t>
      </w:r>
      <w:r>
        <w:rPr>
          <w:rFonts w:hint="eastAsia"/>
        </w:rPr>
        <w:t>借方科目编号</w:t>
      </w:r>
      <w:r>
        <w:rPr>
          <w:rFonts w:hint="eastAsia"/>
        </w:rPr>
        <w:t>|2661010200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初始费用；</w:t>
      </w:r>
    </w:p>
    <w:p w14:paraId="530A5E06" w14:textId="77777777" w:rsidR="00963F66" w:rsidRDefault="00C805CE">
      <w:pPr>
        <w:numPr>
          <w:ilvl w:val="0"/>
          <w:numId w:val="6"/>
        </w:numPr>
        <w:ind w:firstLine="360"/>
      </w:pPr>
      <w:r>
        <w:rPr>
          <w:rFonts w:hint="eastAsia"/>
        </w:rPr>
        <w:t>业务资金流出：统计同款产品的犹豫期退保</w:t>
      </w:r>
      <w:r>
        <w:rPr>
          <w:rFonts w:hint="eastAsia"/>
        </w:rPr>
        <w:t>-</w:t>
      </w:r>
      <w:r>
        <w:rPr>
          <w:rFonts w:hint="eastAsia"/>
        </w:rPr>
        <w:t>退回账户价值</w:t>
      </w:r>
      <w:ins w:id="25" w:author="信美人寿相互保险社" w:date="2020-06-04T10:27:00Z">
        <w:r w:rsidR="003E665A">
          <w:rPr>
            <w:rFonts w:hint="eastAsia"/>
          </w:rPr>
          <w:t>，</w:t>
        </w:r>
      </w:ins>
      <w:r>
        <w:rPr>
          <w:rFonts w:hint="eastAsia"/>
        </w:rPr>
        <w:t>风险保费，犹豫期退保</w:t>
      </w:r>
      <w:r>
        <w:rPr>
          <w:rFonts w:hint="eastAsia"/>
        </w:rPr>
        <w:t>-</w:t>
      </w:r>
      <w:r>
        <w:rPr>
          <w:rFonts w:hint="eastAsia"/>
        </w:rPr>
        <w:t>初始费用，部分领取，退保，</w:t>
      </w:r>
      <w:r>
        <w:rPr>
          <w:rFonts w:hint="eastAsia"/>
        </w:rPr>
        <w:t xml:space="preserve"> </w:t>
      </w:r>
      <w:r w:rsidRPr="0076796C">
        <w:rPr>
          <w:rFonts w:hint="eastAsia"/>
        </w:rPr>
        <w:t>退保</w:t>
      </w:r>
      <w:r w:rsidR="003E665A" w:rsidRPr="0076796C">
        <w:rPr>
          <w:rFonts w:hint="eastAsia"/>
        </w:rPr>
        <w:t>/</w:t>
      </w:r>
      <w:r w:rsidRPr="0076796C">
        <w:rPr>
          <w:rFonts w:hint="eastAsia"/>
        </w:rPr>
        <w:t>部分领取涉及的手续费，理赔，</w:t>
      </w:r>
      <w:r>
        <w:rPr>
          <w:rFonts w:hint="eastAsia"/>
        </w:rPr>
        <w:t>满期给付；</w:t>
      </w:r>
      <w:r>
        <w:rPr>
          <w:rFonts w:hint="eastAsia"/>
        </w:rPr>
        <w:t xml:space="preserve"> </w:t>
      </w:r>
    </w:p>
    <w:p w14:paraId="4FC5E708" w14:textId="77777777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犹豫期退保</w:t>
      </w:r>
      <w:r>
        <w:rPr>
          <w:rFonts w:hint="eastAsia"/>
        </w:rPr>
        <w:t>-</w:t>
      </w:r>
      <w:r>
        <w:rPr>
          <w:rFonts w:hint="eastAsia"/>
        </w:rPr>
        <w:t>退回账户价值、风险保费对应科目信息：借方科目编号</w:t>
      </w:r>
      <w:r>
        <w:rPr>
          <w:rFonts w:hint="eastAsia"/>
        </w:rPr>
        <w:t>|2661010100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本金；</w:t>
      </w:r>
    </w:p>
    <w:p w14:paraId="763CEDC7" w14:textId="77777777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犹豫期退保</w:t>
      </w:r>
      <w:r>
        <w:rPr>
          <w:rFonts w:hint="eastAsia"/>
        </w:rPr>
        <w:t>-</w:t>
      </w:r>
      <w:r>
        <w:rPr>
          <w:rFonts w:hint="eastAsia"/>
        </w:rPr>
        <w:t>初始费用借方科目编号</w:t>
      </w:r>
      <w:r>
        <w:rPr>
          <w:rFonts w:hint="eastAsia"/>
        </w:rPr>
        <w:t>|2661010200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初始费用；</w:t>
      </w:r>
    </w:p>
    <w:p w14:paraId="1A7ADD43" w14:textId="77777777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承保或追加</w:t>
      </w:r>
      <w:r>
        <w:rPr>
          <w:rFonts w:hint="eastAsia"/>
        </w:rPr>
        <w:t xml:space="preserve"> </w:t>
      </w:r>
      <w:r>
        <w:rPr>
          <w:rFonts w:hint="eastAsia"/>
        </w:rPr>
        <w:t>贷方科目编号</w:t>
      </w:r>
      <w:r>
        <w:rPr>
          <w:rFonts w:hint="eastAsia"/>
        </w:rPr>
        <w:t>|2661010200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初始费用；</w:t>
      </w:r>
    </w:p>
    <w:p w14:paraId="76871174" w14:textId="46395793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退保</w:t>
      </w:r>
      <w:r w:rsidR="00DC396B">
        <w:t>/</w:t>
      </w:r>
      <w:r>
        <w:rPr>
          <w:rFonts w:hint="eastAsia"/>
        </w:rPr>
        <w:t>部分领取对应的科目信息：</w:t>
      </w:r>
      <w:r>
        <w:rPr>
          <w:rFonts w:hint="eastAsia"/>
        </w:rPr>
        <w:t xml:space="preserve"> </w:t>
      </w:r>
      <w:r>
        <w:rPr>
          <w:rFonts w:hint="eastAsia"/>
        </w:rPr>
        <w:t>借方科目编号</w:t>
      </w:r>
      <w:r>
        <w:rPr>
          <w:rFonts w:hint="eastAsia"/>
        </w:rPr>
        <w:t>|2661010500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退保金；</w:t>
      </w:r>
    </w:p>
    <w:p w14:paraId="36B57F3C" w14:textId="77777777" w:rsidR="00963F66" w:rsidRPr="0076796C" w:rsidRDefault="00C805CE">
      <w:pPr>
        <w:numPr>
          <w:ilvl w:val="0"/>
          <w:numId w:val="7"/>
        </w:numPr>
        <w:ind w:left="1260" w:firstLineChars="0"/>
      </w:pPr>
      <w:r w:rsidRPr="0076796C">
        <w:rPr>
          <w:rFonts w:hint="eastAsia"/>
        </w:rPr>
        <w:t>退保</w:t>
      </w:r>
      <w:r w:rsidR="0076796C">
        <w:rPr>
          <w:rFonts w:hint="eastAsia"/>
        </w:rPr>
        <w:t>/</w:t>
      </w:r>
      <w:r w:rsidRPr="0076796C">
        <w:rPr>
          <w:rFonts w:hint="eastAsia"/>
        </w:rPr>
        <w:t>部分领取的手续费对应的科目信息：借方科目编号</w:t>
      </w:r>
      <w:r w:rsidRPr="0076796C">
        <w:rPr>
          <w:rFonts w:hint="eastAsia"/>
        </w:rPr>
        <w:t>|2661010600</w:t>
      </w:r>
      <w:r w:rsidRPr="0076796C">
        <w:rPr>
          <w:rFonts w:hint="eastAsia"/>
        </w:rPr>
        <w:t>，科目名称</w:t>
      </w:r>
      <w:r w:rsidRPr="0076796C">
        <w:rPr>
          <w:rFonts w:hint="eastAsia"/>
        </w:rPr>
        <w:t>|</w:t>
      </w:r>
      <w:r w:rsidRPr="0076796C">
        <w:rPr>
          <w:rFonts w:hint="eastAsia"/>
        </w:rPr>
        <w:t>保户储金及投资款</w:t>
      </w:r>
      <w:r w:rsidRPr="0076796C">
        <w:rPr>
          <w:rFonts w:hint="eastAsia"/>
        </w:rPr>
        <w:t>-</w:t>
      </w:r>
      <w:r w:rsidRPr="0076796C">
        <w:rPr>
          <w:rFonts w:hint="eastAsia"/>
        </w:rPr>
        <w:t>退保费用；；</w:t>
      </w:r>
    </w:p>
    <w:p w14:paraId="6BDEF071" w14:textId="77777777" w:rsidR="00963F66" w:rsidRPr="0076796C" w:rsidRDefault="00C805CE">
      <w:pPr>
        <w:numPr>
          <w:ilvl w:val="0"/>
          <w:numId w:val="7"/>
        </w:numPr>
        <w:ind w:left="1260" w:firstLineChars="0"/>
      </w:pPr>
      <w:r w:rsidRPr="0076796C">
        <w:rPr>
          <w:rFonts w:hint="eastAsia"/>
        </w:rPr>
        <w:t>理赔对应的科目信息：借方科目编号</w:t>
      </w:r>
      <w:r w:rsidRPr="0076796C">
        <w:rPr>
          <w:rFonts w:hint="eastAsia"/>
        </w:rPr>
        <w:t>|2661010700</w:t>
      </w:r>
      <w:r w:rsidRPr="0076796C">
        <w:rPr>
          <w:rFonts w:hint="eastAsia"/>
        </w:rPr>
        <w:t>，科目名称</w:t>
      </w:r>
      <w:r w:rsidRPr="0076796C">
        <w:rPr>
          <w:rFonts w:hint="eastAsia"/>
        </w:rPr>
        <w:t>|</w:t>
      </w:r>
      <w:r w:rsidRPr="0076796C">
        <w:rPr>
          <w:rFonts w:hint="eastAsia"/>
        </w:rPr>
        <w:t>保户储金及投资款</w:t>
      </w:r>
      <w:r w:rsidRPr="0076796C">
        <w:rPr>
          <w:rFonts w:hint="eastAsia"/>
        </w:rPr>
        <w:t>-</w:t>
      </w:r>
      <w:r w:rsidRPr="0076796C">
        <w:rPr>
          <w:rFonts w:hint="eastAsia"/>
        </w:rPr>
        <w:t>死亡给付；</w:t>
      </w:r>
    </w:p>
    <w:p w14:paraId="62BB2279" w14:textId="77777777" w:rsidR="00963F66" w:rsidRDefault="00C805CE">
      <w:pPr>
        <w:numPr>
          <w:ilvl w:val="0"/>
          <w:numId w:val="7"/>
        </w:numPr>
        <w:ind w:left="1260" w:firstLineChars="0"/>
      </w:pPr>
      <w:r>
        <w:rPr>
          <w:rFonts w:hint="eastAsia"/>
        </w:rPr>
        <w:t>满期给付对应的科目信息：</w:t>
      </w:r>
      <w:r>
        <w:rPr>
          <w:rFonts w:hint="eastAsia"/>
        </w:rPr>
        <w:t xml:space="preserve"> </w:t>
      </w:r>
      <w:r>
        <w:rPr>
          <w:rFonts w:hint="eastAsia"/>
        </w:rPr>
        <w:t>借方科目编号</w:t>
      </w:r>
      <w:r>
        <w:rPr>
          <w:rFonts w:hint="eastAsia"/>
        </w:rPr>
        <w:t>|2661010900</w:t>
      </w:r>
      <w:r>
        <w:rPr>
          <w:rFonts w:hint="eastAsia"/>
        </w:rPr>
        <w:t>，科目名称</w:t>
      </w:r>
      <w:r>
        <w:rPr>
          <w:rFonts w:hint="eastAsia"/>
        </w:rPr>
        <w:t>|</w:t>
      </w:r>
      <w:r>
        <w:rPr>
          <w:rFonts w:hint="eastAsia"/>
        </w:rPr>
        <w:t>保户储金及投资款</w:t>
      </w:r>
      <w:r>
        <w:rPr>
          <w:rFonts w:hint="eastAsia"/>
        </w:rPr>
        <w:t>-</w:t>
      </w:r>
      <w:r>
        <w:rPr>
          <w:rFonts w:hint="eastAsia"/>
        </w:rPr>
        <w:t>满期给付；</w:t>
      </w:r>
    </w:p>
    <w:p w14:paraId="40266CE0" w14:textId="3B374176" w:rsidR="00963F66" w:rsidRDefault="00C805CE">
      <w:pPr>
        <w:numPr>
          <w:ilvl w:val="0"/>
          <w:numId w:val="6"/>
        </w:numPr>
        <w:ind w:firstLine="360"/>
      </w:pPr>
      <w:r>
        <w:rPr>
          <w:rFonts w:hint="eastAsia"/>
        </w:rPr>
        <w:t>净现金流</w:t>
      </w:r>
      <w:r>
        <w:rPr>
          <w:rFonts w:hint="eastAsia"/>
        </w:rPr>
        <w:t>=</w:t>
      </w:r>
      <w:r>
        <w:rPr>
          <w:rFonts w:hint="eastAsia"/>
        </w:rPr>
        <w:t>业务资金流入</w:t>
      </w:r>
      <w:r>
        <w:rPr>
          <w:rFonts w:hint="eastAsia"/>
        </w:rPr>
        <w:t xml:space="preserve"> - </w:t>
      </w:r>
      <w:r>
        <w:rPr>
          <w:rFonts w:hint="eastAsia"/>
        </w:rPr>
        <w:t>业务资金流出</w:t>
      </w:r>
    </w:p>
    <w:p w14:paraId="51D714FF" w14:textId="10919332" w:rsidR="00E36E5C" w:rsidRDefault="00336207">
      <w:pPr>
        <w:numPr>
          <w:ilvl w:val="0"/>
          <w:numId w:val="6"/>
        </w:numPr>
        <w:ind w:firstLine="360"/>
      </w:pPr>
      <w:ins w:id="26" w:author="信美人寿相互保险社" w:date="2020-12-30T18:48:00Z">
        <w:r>
          <w:rPr>
            <w:rFonts w:hint="eastAsia"/>
          </w:rPr>
          <w:t>手工调整</w:t>
        </w:r>
      </w:ins>
      <w:ins w:id="27" w:author="信美人寿相互保险社" w:date="2020-07-16T10:40:00Z">
        <w:r w:rsidR="00E36E5C">
          <w:rPr>
            <w:rFonts w:hint="eastAsia"/>
          </w:rPr>
          <w:t>：录入</w:t>
        </w:r>
      </w:ins>
      <w:ins w:id="28" w:author="信美人寿相互保险社" w:date="2020-07-16T10:41:00Z">
        <w:r w:rsidR="00E36E5C">
          <w:rPr>
            <w:rFonts w:hint="eastAsia"/>
          </w:rPr>
          <w:t>框，每季度财务手工填写</w:t>
        </w:r>
      </w:ins>
      <w:ins w:id="29" w:author="信美人寿相互保险社" w:date="2020-07-16T16:56:00Z">
        <w:r w:rsidR="00A32F58">
          <w:rPr>
            <w:rFonts w:hint="eastAsia"/>
          </w:rPr>
          <w:t>，可填写负数</w:t>
        </w:r>
      </w:ins>
      <w:ins w:id="30" w:author="信美人寿相互保险社" w:date="2020-07-16T10:41:00Z">
        <w:r w:rsidR="00E36E5C">
          <w:rPr>
            <w:rFonts w:hint="eastAsia"/>
          </w:rPr>
          <w:t>；</w:t>
        </w:r>
      </w:ins>
      <w:ins w:id="31" w:author="信美人寿相互保险社" w:date="2020-07-16T16:55:00Z">
        <w:r w:rsidR="00A32F58">
          <w:rPr>
            <w:rFonts w:hint="eastAsia"/>
          </w:rPr>
          <w:t>（失去焦点事件，录入结束</w:t>
        </w:r>
      </w:ins>
      <w:ins w:id="32" w:author="信美人寿相互保险社" w:date="2020-07-17T09:59:00Z">
        <w:r w:rsidR="00F10089">
          <w:rPr>
            <w:rFonts w:hint="eastAsia"/>
          </w:rPr>
          <w:t>失去焦点</w:t>
        </w:r>
      </w:ins>
      <w:ins w:id="33" w:author="信美人寿相互保险社" w:date="2020-07-16T16:55:00Z">
        <w:r w:rsidR="00A32F58">
          <w:rPr>
            <w:rFonts w:hint="eastAsia"/>
          </w:rPr>
          <w:t>后自动计算合计值）</w:t>
        </w:r>
      </w:ins>
    </w:p>
    <w:p w14:paraId="358B82EB" w14:textId="1179F3E5" w:rsidR="00E36E5C" w:rsidRDefault="00E36E5C">
      <w:pPr>
        <w:numPr>
          <w:ilvl w:val="0"/>
          <w:numId w:val="6"/>
        </w:numPr>
        <w:ind w:firstLine="360"/>
      </w:pPr>
      <w:ins w:id="34" w:author="信美人寿相互保险社" w:date="2020-07-16T10:41:00Z">
        <w:r>
          <w:rPr>
            <w:rFonts w:hint="eastAsia"/>
          </w:rPr>
          <w:t>合计：净现金流</w:t>
        </w:r>
        <w:r>
          <w:rPr>
            <w:rFonts w:hint="eastAsia"/>
          </w:rPr>
          <w:t xml:space="preserve"> +</w:t>
        </w:r>
        <w:r>
          <w:t xml:space="preserve"> </w:t>
        </w:r>
      </w:ins>
      <w:ins w:id="35" w:author="信美人寿相互保险社" w:date="2021-01-19T11:20:00Z">
        <w:r w:rsidR="00635AF2">
          <w:rPr>
            <w:rFonts w:hint="eastAsia"/>
          </w:rPr>
          <w:t>手工调整</w:t>
        </w:r>
      </w:ins>
      <w:ins w:id="36" w:author="信美人寿相互保险社" w:date="2020-07-16T16:55:00Z">
        <w:r w:rsidR="00A32F58">
          <w:rPr>
            <w:rFonts w:hint="eastAsia"/>
          </w:rPr>
          <w:t>。</w:t>
        </w:r>
      </w:ins>
    </w:p>
    <w:p w14:paraId="1D2B9CF4" w14:textId="6A5C3006" w:rsidR="00963F66" w:rsidRDefault="00E36E5C">
      <w:pPr>
        <w:numPr>
          <w:ilvl w:val="0"/>
          <w:numId w:val="6"/>
        </w:numPr>
        <w:ind w:firstLine="360"/>
      </w:pPr>
      <w:ins w:id="37" w:author="信美人寿相互保险社" w:date="2020-07-16T10:44:00Z">
        <w:r>
          <w:rPr>
            <w:rFonts w:hint="eastAsia"/>
          </w:rPr>
          <w:t>总</w:t>
        </w:r>
      </w:ins>
      <w:r w:rsidR="00C805CE">
        <w:rPr>
          <w:rFonts w:hint="eastAsia"/>
        </w:rPr>
        <w:t>合计</w:t>
      </w:r>
    </w:p>
    <w:p w14:paraId="2D30EC5F" w14:textId="77777777" w:rsidR="00963F66" w:rsidRPr="0076796C" w:rsidRDefault="00C805CE">
      <w:pPr>
        <w:numPr>
          <w:ilvl w:val="0"/>
          <w:numId w:val="7"/>
        </w:numPr>
        <w:ind w:left="1260" w:firstLineChars="0"/>
      </w:pPr>
      <w:r w:rsidRPr="0076796C">
        <w:rPr>
          <w:rFonts w:hint="eastAsia"/>
        </w:rPr>
        <w:t>业务资金流入合计：同一</w:t>
      </w:r>
      <w:r w:rsidR="004259EE">
        <w:rPr>
          <w:rFonts w:hint="eastAsia"/>
        </w:rPr>
        <w:t>账户类别</w:t>
      </w:r>
      <w:r w:rsidRPr="0076796C">
        <w:rPr>
          <w:rFonts w:hint="eastAsia"/>
        </w:rPr>
        <w:t>所有万能产品业务资金流入求和</w:t>
      </w:r>
    </w:p>
    <w:p w14:paraId="48E8C709" w14:textId="77777777" w:rsidR="00963F66" w:rsidRPr="0076796C" w:rsidRDefault="00C805CE">
      <w:pPr>
        <w:numPr>
          <w:ilvl w:val="0"/>
          <w:numId w:val="7"/>
        </w:numPr>
        <w:ind w:left="1260" w:firstLineChars="0"/>
      </w:pPr>
      <w:r w:rsidRPr="0076796C">
        <w:rPr>
          <w:rFonts w:hint="eastAsia"/>
        </w:rPr>
        <w:t>业务资金流出合计：同一</w:t>
      </w:r>
      <w:r w:rsidR="004259EE">
        <w:rPr>
          <w:rFonts w:hint="eastAsia"/>
        </w:rPr>
        <w:t>账户类别</w:t>
      </w:r>
      <w:r w:rsidRPr="0076796C">
        <w:rPr>
          <w:rFonts w:hint="eastAsia"/>
        </w:rPr>
        <w:t>所有万能产品业务资金流出求和；</w:t>
      </w:r>
    </w:p>
    <w:p w14:paraId="25288BE6" w14:textId="77777777" w:rsidR="00963F66" w:rsidRPr="0076796C" w:rsidRDefault="00C805CE">
      <w:pPr>
        <w:numPr>
          <w:ilvl w:val="0"/>
          <w:numId w:val="7"/>
        </w:numPr>
        <w:ind w:left="1260" w:firstLineChars="0"/>
      </w:pPr>
      <w:r w:rsidRPr="0076796C">
        <w:rPr>
          <w:rFonts w:hint="eastAsia"/>
        </w:rPr>
        <w:t>净现金流合计：同一</w:t>
      </w:r>
      <w:r w:rsidR="004259EE">
        <w:rPr>
          <w:rFonts w:hint="eastAsia"/>
        </w:rPr>
        <w:t>账户类别</w:t>
      </w:r>
      <w:r w:rsidRPr="0076796C">
        <w:rPr>
          <w:rFonts w:hint="eastAsia"/>
        </w:rPr>
        <w:t>所有万能产品净现金流求和；</w:t>
      </w:r>
    </w:p>
    <w:p w14:paraId="1F8BB20D" w14:textId="6DAB3B08" w:rsidR="00963F66" w:rsidRDefault="00C805CE">
      <w:pPr>
        <w:numPr>
          <w:ilvl w:val="0"/>
          <w:numId w:val="6"/>
        </w:numPr>
        <w:ind w:firstLine="360"/>
      </w:pPr>
      <w:r w:rsidRPr="0076796C">
        <w:rPr>
          <w:rFonts w:hint="eastAsia"/>
        </w:rPr>
        <w:t>当日应拨付金额</w:t>
      </w:r>
      <w:r w:rsidRPr="0076796C">
        <w:rPr>
          <w:rFonts w:hint="eastAsia"/>
        </w:rPr>
        <w:t>=</w:t>
      </w:r>
      <w:r w:rsidRPr="0076796C">
        <w:rPr>
          <w:rFonts w:hint="eastAsia"/>
        </w:rPr>
        <w:t>当日同一</w:t>
      </w:r>
      <w:r w:rsidR="004259EE">
        <w:rPr>
          <w:rFonts w:hint="eastAsia"/>
        </w:rPr>
        <w:t>账户类别</w:t>
      </w:r>
      <w:r w:rsidRPr="0076796C">
        <w:rPr>
          <w:rFonts w:hint="eastAsia"/>
        </w:rPr>
        <w:t>万能产品净现金流合计</w:t>
      </w:r>
      <w:r w:rsidRPr="0076796C">
        <w:rPr>
          <w:rFonts w:hint="eastAsia"/>
        </w:rPr>
        <w:t xml:space="preserve"> + </w:t>
      </w:r>
      <w:r w:rsidRPr="0076796C">
        <w:rPr>
          <w:rFonts w:hint="eastAsia"/>
        </w:rPr>
        <w:t>上日结余；</w:t>
      </w:r>
    </w:p>
    <w:p w14:paraId="5D048E7A" w14:textId="05278338" w:rsidR="00E36E5C" w:rsidRPr="0076796C" w:rsidRDefault="00925099">
      <w:pPr>
        <w:numPr>
          <w:ilvl w:val="0"/>
          <w:numId w:val="6"/>
        </w:numPr>
        <w:ind w:firstLine="360"/>
      </w:pPr>
      <w:ins w:id="38" w:author="信美人寿相互保险社" w:date="2020-07-16T10:46:00Z">
        <w:r>
          <w:rPr>
            <w:rFonts w:hint="eastAsia"/>
          </w:rPr>
          <w:t>对应</w:t>
        </w:r>
      </w:ins>
      <w:ins w:id="39" w:author="信美人寿相互保险社" w:date="2020-12-30T18:47:00Z">
        <w:r w:rsidR="00336207">
          <w:rPr>
            <w:rFonts w:hint="eastAsia"/>
          </w:rPr>
          <w:t>手工调整</w:t>
        </w:r>
      </w:ins>
      <w:ins w:id="40" w:author="信美人寿相互保险社" w:date="2020-07-16T10:48:00Z">
        <w:r>
          <w:rPr>
            <w:rFonts w:hint="eastAsia"/>
          </w:rPr>
          <w:t>金额</w:t>
        </w:r>
      </w:ins>
      <w:ins w:id="41" w:author="信美人寿相互保险社" w:date="2020-07-16T10:47:00Z">
        <w:r>
          <w:rPr>
            <w:rFonts w:hint="eastAsia"/>
          </w:rPr>
          <w:t>：</w:t>
        </w:r>
      </w:ins>
      <w:ins w:id="42" w:author="信美人寿相互保险社" w:date="2020-07-16T10:48:00Z">
        <w:r>
          <w:rPr>
            <w:rFonts w:hint="eastAsia"/>
          </w:rPr>
          <w:t>同</w:t>
        </w:r>
      </w:ins>
      <w:ins w:id="43" w:author="信美人寿相互保险社" w:date="2020-07-16T10:47:00Z">
        <w:r>
          <w:rPr>
            <w:rFonts w:hint="eastAsia"/>
          </w:rPr>
          <w:t>一账户类别所有万能产品当日</w:t>
        </w:r>
      </w:ins>
      <w:ins w:id="44" w:author="信美人寿相互保险社" w:date="2021-01-19T11:20:00Z">
        <w:r w:rsidR="00635AF2">
          <w:rPr>
            <w:rFonts w:hint="eastAsia"/>
          </w:rPr>
          <w:t>手工调整</w:t>
        </w:r>
      </w:ins>
      <w:ins w:id="45" w:author="信美人寿相互保险社" w:date="2020-07-16T10:47:00Z">
        <w:r>
          <w:rPr>
            <w:rFonts w:hint="eastAsia"/>
          </w:rPr>
          <w:t>数</w:t>
        </w:r>
      </w:ins>
      <w:ins w:id="46" w:author="信美人寿相互保险社" w:date="2020-07-16T16:57:00Z">
        <w:r w:rsidR="00A32F58">
          <w:rPr>
            <w:rFonts w:hint="eastAsia"/>
          </w:rPr>
          <w:t>合计</w:t>
        </w:r>
      </w:ins>
      <w:ins w:id="47" w:author="信美人寿相互保险社" w:date="2020-07-16T16:53:00Z">
        <w:r w:rsidR="00A32F58">
          <w:rPr>
            <w:rFonts w:hint="eastAsia"/>
          </w:rPr>
          <w:t xml:space="preserve"> +</w:t>
        </w:r>
        <w:r w:rsidR="00A32F58">
          <w:t xml:space="preserve"> </w:t>
        </w:r>
        <w:r w:rsidR="00A32F58">
          <w:rPr>
            <w:rFonts w:hint="eastAsia"/>
          </w:rPr>
          <w:t>上日结余。</w:t>
        </w:r>
      </w:ins>
    </w:p>
    <w:p w14:paraId="4D3A58BD" w14:textId="1CDD002F" w:rsidR="00963F66" w:rsidRDefault="00C805CE">
      <w:pPr>
        <w:numPr>
          <w:ilvl w:val="0"/>
          <w:numId w:val="6"/>
        </w:numPr>
        <w:ind w:firstLine="360"/>
      </w:pPr>
      <w:r>
        <w:rPr>
          <w:rFonts w:hint="eastAsia"/>
        </w:rPr>
        <w:t>当日实际拨付金额：当日填写的本次实际拨付金额的合计；</w:t>
      </w:r>
    </w:p>
    <w:p w14:paraId="655CD986" w14:textId="0650333C" w:rsidR="003917E9" w:rsidRDefault="003917E9">
      <w:pPr>
        <w:numPr>
          <w:ilvl w:val="0"/>
          <w:numId w:val="6"/>
        </w:numPr>
        <w:ind w:firstLine="360"/>
      </w:pPr>
      <w:ins w:id="48" w:author="信美人寿相互保险社" w:date="2020-07-22T13:42:00Z">
        <w:r>
          <w:rPr>
            <w:rFonts w:hint="eastAsia"/>
          </w:rPr>
          <w:t>当日</w:t>
        </w:r>
      </w:ins>
      <w:ins w:id="49" w:author="信美人寿相互保险社" w:date="2020-12-30T18:48:00Z">
        <w:r w:rsidR="00336207">
          <w:rPr>
            <w:rFonts w:hint="eastAsia"/>
          </w:rPr>
          <w:t>手工调整</w:t>
        </w:r>
      </w:ins>
      <w:ins w:id="50" w:author="信美人寿相互保险社" w:date="2020-07-22T13:42:00Z">
        <w:r w:rsidRPr="003917E9">
          <w:rPr>
            <w:rFonts w:hint="eastAsia"/>
          </w:rPr>
          <w:t>实际拨付</w:t>
        </w:r>
        <w:r>
          <w:rPr>
            <w:rFonts w:hint="eastAsia"/>
          </w:rPr>
          <w:t>：当日填写的</w:t>
        </w:r>
      </w:ins>
      <w:ins w:id="51" w:author="信美人寿相互保险社" w:date="2020-07-22T13:43:00Z">
        <w:r>
          <w:rPr>
            <w:rFonts w:hint="eastAsia"/>
          </w:rPr>
          <w:t>对应</w:t>
        </w:r>
      </w:ins>
      <w:ins w:id="52" w:author="信美人寿相互保险社" w:date="2021-01-19T11:20:00Z">
        <w:r w:rsidR="00635AF2">
          <w:rPr>
            <w:rFonts w:hint="eastAsia"/>
          </w:rPr>
          <w:t>手工调整</w:t>
        </w:r>
      </w:ins>
      <w:ins w:id="53" w:author="信美人寿相互保险社" w:date="2020-07-22T13:43:00Z">
        <w:r>
          <w:rPr>
            <w:rFonts w:hint="eastAsia"/>
          </w:rPr>
          <w:t>实际拨付金额的合计。</w:t>
        </w:r>
      </w:ins>
    </w:p>
    <w:p w14:paraId="526B3775" w14:textId="2E6DD17E" w:rsidR="00963F66" w:rsidRDefault="00C805CE" w:rsidP="00E36E5C">
      <w:pPr>
        <w:numPr>
          <w:ilvl w:val="0"/>
          <w:numId w:val="6"/>
        </w:numPr>
        <w:ind w:firstLine="360"/>
      </w:pPr>
      <w:r>
        <w:rPr>
          <w:rFonts w:hint="eastAsia"/>
        </w:rPr>
        <w:t>当日结余：应拨付金额</w:t>
      </w:r>
      <w:r>
        <w:rPr>
          <w:rFonts w:hint="eastAsia"/>
        </w:rPr>
        <w:t>-</w:t>
      </w:r>
      <w:r>
        <w:rPr>
          <w:rFonts w:hint="eastAsia"/>
        </w:rPr>
        <w:t>实际拨付金额；</w:t>
      </w:r>
    </w:p>
    <w:p w14:paraId="460AA1F2" w14:textId="76E4145B" w:rsidR="00E36E5C" w:rsidRDefault="00925099" w:rsidP="00E36E5C">
      <w:pPr>
        <w:numPr>
          <w:ilvl w:val="0"/>
          <w:numId w:val="6"/>
        </w:numPr>
        <w:ind w:firstLine="360"/>
      </w:pPr>
      <w:ins w:id="54" w:author="信美人寿相互保险社" w:date="2020-07-16T10:49:00Z">
        <w:r>
          <w:rPr>
            <w:rFonts w:hint="eastAsia"/>
          </w:rPr>
          <w:t>对应</w:t>
        </w:r>
      </w:ins>
      <w:ins w:id="55" w:author="信美人寿相互保险社" w:date="2020-12-30T18:48:00Z">
        <w:r w:rsidR="00336207">
          <w:rPr>
            <w:rFonts w:hint="eastAsia"/>
          </w:rPr>
          <w:t>手工调整</w:t>
        </w:r>
      </w:ins>
      <w:ins w:id="56" w:author="信美人寿相互保险社" w:date="2020-07-16T10:49:00Z">
        <w:r>
          <w:rPr>
            <w:rFonts w:hint="eastAsia"/>
          </w:rPr>
          <w:t>结余：对应</w:t>
        </w:r>
      </w:ins>
      <w:ins w:id="57" w:author="信美人寿相互保险社" w:date="2021-01-19T11:21:00Z">
        <w:r w:rsidR="00635AF2">
          <w:rPr>
            <w:rFonts w:hint="eastAsia"/>
          </w:rPr>
          <w:t>手工调整</w:t>
        </w:r>
      </w:ins>
      <w:ins w:id="58" w:author="信美人寿相互保险社" w:date="2020-07-16T10:50:00Z">
        <w:r>
          <w:rPr>
            <w:rFonts w:hint="eastAsia"/>
          </w:rPr>
          <w:t>应拨金额</w:t>
        </w:r>
        <w:r>
          <w:rPr>
            <w:rFonts w:hint="eastAsia"/>
          </w:rPr>
          <w:t xml:space="preserve"> </w:t>
        </w:r>
        <w:r>
          <w:t xml:space="preserve">– </w:t>
        </w:r>
        <w:r>
          <w:rPr>
            <w:rFonts w:hint="eastAsia"/>
          </w:rPr>
          <w:t>对应</w:t>
        </w:r>
      </w:ins>
      <w:ins w:id="59" w:author="信美人寿相互保险社" w:date="2021-01-19T11:21:00Z">
        <w:r w:rsidR="00635AF2">
          <w:rPr>
            <w:rFonts w:hint="eastAsia"/>
          </w:rPr>
          <w:t>手工调整</w:t>
        </w:r>
      </w:ins>
      <w:ins w:id="60" w:author="信美人寿相互保险社" w:date="2020-07-16T10:50:00Z">
        <w:r>
          <w:rPr>
            <w:rFonts w:hint="eastAsia"/>
          </w:rPr>
          <w:t>实际拨付金额</w:t>
        </w:r>
      </w:ins>
      <w:ins w:id="61" w:author="信美人寿相互保险社" w:date="2020-07-17T10:59:00Z">
        <w:r w:rsidR="0065189F">
          <w:rPr>
            <w:rFonts w:hint="eastAsia"/>
          </w:rPr>
          <w:t>；</w:t>
        </w:r>
      </w:ins>
    </w:p>
    <w:p w14:paraId="7EA11FC5" w14:textId="77777777" w:rsidR="0065189F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每日报表初始生成是当日实际拨付金额初始值为</w:t>
      </w:r>
      <w:r>
        <w:rPr>
          <w:rFonts w:hint="eastAsia"/>
        </w:rPr>
        <w:t>0.00</w:t>
      </w:r>
      <w:r>
        <w:rPr>
          <w:rFonts w:hint="eastAsia"/>
        </w:rPr>
        <w:t>元；</w:t>
      </w:r>
    </w:p>
    <w:p w14:paraId="763B5373" w14:textId="1AB55E62" w:rsidR="00963F66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填写本次实际拨付金额（可填写负数）</w:t>
      </w:r>
      <w:ins w:id="62" w:author="信美人寿相互保险社" w:date="2020-07-17T10:55:00Z">
        <w:r w:rsidR="0065189F">
          <w:rPr>
            <w:rFonts w:hint="eastAsia"/>
          </w:rPr>
          <w:t>和</w:t>
        </w:r>
      </w:ins>
      <w:ins w:id="63" w:author="信美人寿相互保险社" w:date="2020-07-17T10:58:00Z">
        <w:r w:rsidR="0065189F">
          <w:rPr>
            <w:rFonts w:hint="eastAsia"/>
          </w:rPr>
          <w:t>对应</w:t>
        </w:r>
      </w:ins>
      <w:ins w:id="64" w:author="信美人寿相互保险社" w:date="2021-01-19T11:21:00Z">
        <w:r w:rsidR="00635AF2">
          <w:rPr>
            <w:rFonts w:hint="eastAsia"/>
          </w:rPr>
          <w:t>手工调整</w:t>
        </w:r>
      </w:ins>
      <w:ins w:id="65" w:author="信美人寿相互保险社" w:date="2020-07-17T10:58:00Z">
        <w:r w:rsidR="0065189F">
          <w:rPr>
            <w:rFonts w:hint="eastAsia"/>
          </w:rPr>
          <w:t>数</w:t>
        </w:r>
      </w:ins>
      <w:ins w:id="66" w:author="信美人寿相互保险社" w:date="2020-07-17T11:15:00Z">
        <w:r w:rsidR="00641C1A">
          <w:rPr>
            <w:rFonts w:hint="eastAsia"/>
          </w:rPr>
          <w:t>实际拨付</w:t>
        </w:r>
      </w:ins>
      <w:ins w:id="67" w:author="信美人寿相互保险社" w:date="2020-07-17T10:55:00Z">
        <w:r w:rsidR="0065189F">
          <w:rPr>
            <w:rFonts w:hint="eastAsia"/>
          </w:rPr>
          <w:t>（可填写负数）</w:t>
        </w:r>
      </w:ins>
      <w:r>
        <w:rPr>
          <w:rFonts w:hint="eastAsia"/>
        </w:rPr>
        <w:t>后点击更新报表，计算当日实际拨付金额</w:t>
      </w:r>
      <w:ins w:id="68" w:author="信美人寿相互保险社" w:date="2020-07-17T10:55:00Z">
        <w:r w:rsidR="0065189F">
          <w:rPr>
            <w:rFonts w:hint="eastAsia"/>
          </w:rPr>
          <w:t>、</w:t>
        </w:r>
      </w:ins>
      <w:del w:id="69" w:author="信美人寿相互保险社" w:date="2020-07-17T10:55:00Z">
        <w:r w:rsidDel="0065189F">
          <w:rPr>
            <w:rFonts w:hint="eastAsia"/>
          </w:rPr>
          <w:delText>及</w:delText>
        </w:r>
      </w:del>
      <w:r>
        <w:rPr>
          <w:rFonts w:hint="eastAsia"/>
        </w:rPr>
        <w:t>当日结余</w:t>
      </w:r>
      <w:ins w:id="70" w:author="信美人寿相互保险社" w:date="2020-07-17T10:55:00Z">
        <w:r w:rsidR="0065189F">
          <w:rPr>
            <w:rFonts w:hint="eastAsia"/>
          </w:rPr>
          <w:t>以及对应</w:t>
        </w:r>
      </w:ins>
      <w:ins w:id="71" w:author="信美人寿相互保险社" w:date="2021-01-19T11:21:00Z">
        <w:r w:rsidR="00635AF2">
          <w:rPr>
            <w:rFonts w:hint="eastAsia"/>
          </w:rPr>
          <w:t>手工调整</w:t>
        </w:r>
      </w:ins>
      <w:ins w:id="72" w:author="信美人寿相互保险社" w:date="2020-07-17T10:55:00Z">
        <w:r w:rsidR="0065189F">
          <w:rPr>
            <w:rFonts w:hint="eastAsia"/>
          </w:rPr>
          <w:t>数结余。</w:t>
        </w:r>
      </w:ins>
      <w:ins w:id="73" w:author="信美人寿相互保险社" w:date="2020-07-17T10:56:00Z">
        <w:r w:rsidR="0065189F">
          <w:rPr>
            <w:rFonts w:hint="eastAsia"/>
          </w:rPr>
          <w:t>上述两个值支持录入单个更新报表，也支持同时录入更新报表。</w:t>
        </w:r>
      </w:ins>
    </w:p>
    <w:p w14:paraId="5CFD5BB6" w14:textId="77777777" w:rsidR="00963F66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以上指标按照当日、当月累计（当月</w:t>
      </w:r>
      <w:r>
        <w:rPr>
          <w:rFonts w:hint="eastAsia"/>
        </w:rPr>
        <w:t>1</w:t>
      </w:r>
      <w:r>
        <w:rPr>
          <w:rFonts w:hint="eastAsia"/>
        </w:rPr>
        <w:t>号至查询日）、累计至当日（开卖日至查询日）进行汇总计算，</w:t>
      </w:r>
      <w:r>
        <w:rPr>
          <w:rFonts w:hint="eastAsia"/>
        </w:rPr>
        <w:lastRenderedPageBreak/>
        <w:t>具体见‘指标说明’。</w:t>
      </w:r>
    </w:p>
    <w:p w14:paraId="4E91F688" w14:textId="77777777" w:rsidR="00A9293B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若查询日期为系统当前日期减</w:t>
      </w:r>
      <w:r>
        <w:rPr>
          <w:rFonts w:hint="eastAsia"/>
        </w:rPr>
        <w:t>1</w:t>
      </w:r>
      <w:r>
        <w:rPr>
          <w:rFonts w:hint="eastAsia"/>
        </w:rPr>
        <w:t>日则展示，允许填写本次实际拨付金额，点击更新报表按钮；若查询日期非系统当前日期减</w:t>
      </w:r>
      <w:r>
        <w:rPr>
          <w:rFonts w:hint="eastAsia"/>
        </w:rPr>
        <w:t>1</w:t>
      </w:r>
      <w:r>
        <w:rPr>
          <w:rFonts w:hint="eastAsia"/>
        </w:rPr>
        <w:t>日则不展示本次实际拨付金额及更新报表按钮；单位：万元；说明：手工填</w:t>
      </w:r>
    </w:p>
    <w:p w14:paraId="7EB4358C" w14:textId="5F620621" w:rsidR="00963F66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写的实际拨付金额不做系统记账。</w:t>
      </w:r>
    </w:p>
    <w:p w14:paraId="6277334B" w14:textId="77777777" w:rsidR="00963F66" w:rsidRDefault="00C805CE">
      <w:pPr>
        <w:numPr>
          <w:ilvl w:val="0"/>
          <w:numId w:val="5"/>
        </w:numPr>
        <w:ind w:firstLineChars="0"/>
      </w:pPr>
      <w:r>
        <w:rPr>
          <w:rFonts w:hint="eastAsia"/>
        </w:rPr>
        <w:t>更新报表</w:t>
      </w:r>
    </w:p>
    <w:p w14:paraId="11F7B2C5" w14:textId="77777777" w:rsidR="00963F66" w:rsidRDefault="00C805CE">
      <w:pPr>
        <w:ind w:firstLineChars="0" w:firstLine="0"/>
      </w:pPr>
      <w:r>
        <w:rPr>
          <w:rFonts w:hint="eastAsia"/>
        </w:rPr>
        <w:t>指标说明：</w:t>
      </w:r>
    </w:p>
    <w:bookmarkStart w:id="74" w:name="_MON_1656486471"/>
    <w:bookmarkEnd w:id="74"/>
    <w:p w14:paraId="6691DFF8" w14:textId="4D1B2F57" w:rsidR="00963F66" w:rsidRPr="00D06EA0" w:rsidRDefault="00635AF2">
      <w:pPr>
        <w:ind w:firstLine="360"/>
      </w:pPr>
      <w:r>
        <w:object w:dxaOrig="1266" w:dyaOrig="884" w14:anchorId="455038BD">
          <v:shape id="_x0000_i1031" type="#_x0000_t75" style="width:63.55pt;height:44.45pt" o:ole="">
            <v:imagedata r:id="rId18" o:title=""/>
          </v:shape>
          <o:OLEObject Type="Embed" ProgID="Excel.Sheet.12" ShapeID="_x0000_i1031" DrawAspect="Icon" ObjectID="_1672560485" r:id="rId19"/>
        </w:object>
      </w:r>
    </w:p>
    <w:p w14:paraId="265FDC6E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【非功能需求】</w:t>
      </w:r>
      <w:r>
        <w:rPr>
          <w:rFonts w:hint="eastAsia"/>
        </w:rPr>
        <w:t xml:space="preserve"> </w:t>
      </w:r>
    </w:p>
    <w:p w14:paraId="4698410D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数据统计需求</w:t>
      </w:r>
    </w:p>
    <w:p w14:paraId="5A046870" w14:textId="77777777" w:rsidR="00963F66" w:rsidRDefault="00C805CE">
      <w:pPr>
        <w:ind w:firstLine="360"/>
      </w:pPr>
      <w:r>
        <w:rPr>
          <w:rFonts w:hint="eastAsia"/>
        </w:rPr>
        <w:t>暂无</w:t>
      </w:r>
    </w:p>
    <w:p w14:paraId="76276CEC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数据安全需求</w:t>
      </w:r>
    </w:p>
    <w:p w14:paraId="618A8A93" w14:textId="77777777" w:rsidR="00963F66" w:rsidRDefault="00C805CE">
      <w:pPr>
        <w:ind w:firstLine="360"/>
      </w:pPr>
      <w:r>
        <w:rPr>
          <w:rFonts w:hint="eastAsia"/>
        </w:rPr>
        <w:t>暂无</w:t>
      </w:r>
    </w:p>
    <w:p w14:paraId="1AF31886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性能需求</w:t>
      </w:r>
    </w:p>
    <w:p w14:paraId="7B008E77" w14:textId="77777777" w:rsidR="00963F66" w:rsidRDefault="00C805CE">
      <w:pPr>
        <w:ind w:firstLine="360"/>
      </w:pPr>
      <w:r>
        <w:rPr>
          <w:rFonts w:hint="eastAsia"/>
        </w:rPr>
        <w:t>暂无</w:t>
      </w:r>
    </w:p>
    <w:p w14:paraId="5F665780" w14:textId="77777777" w:rsidR="00963F66" w:rsidRDefault="00C805CE">
      <w:pPr>
        <w:pStyle w:val="2"/>
        <w:numPr>
          <w:ilvl w:val="1"/>
          <w:numId w:val="3"/>
        </w:numPr>
      </w:pPr>
      <w:r>
        <w:rPr>
          <w:rFonts w:hint="eastAsia"/>
        </w:rPr>
        <w:t>其他非功能需求</w:t>
      </w:r>
    </w:p>
    <w:p w14:paraId="7437B578" w14:textId="77777777" w:rsidR="00963F66" w:rsidRDefault="00C805CE">
      <w:pPr>
        <w:ind w:firstLine="360"/>
      </w:pPr>
      <w:r>
        <w:rPr>
          <w:rFonts w:hint="eastAsia"/>
        </w:rPr>
        <w:t>暂无</w:t>
      </w:r>
    </w:p>
    <w:p w14:paraId="1839B2FC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【权限说明】</w:t>
      </w:r>
    </w:p>
    <w:p w14:paraId="789420B8" w14:textId="77777777" w:rsidR="00963F66" w:rsidRDefault="00C805CE">
      <w:pPr>
        <w:ind w:firstLine="360"/>
      </w:pPr>
      <w:r>
        <w:rPr>
          <w:rFonts w:hint="eastAsia"/>
        </w:rPr>
        <w:t>上线后申请</w:t>
      </w:r>
    </w:p>
    <w:p w14:paraId="65B8355E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【关键测试点】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153"/>
        <w:gridCol w:w="1973"/>
        <w:gridCol w:w="1973"/>
        <w:gridCol w:w="3197"/>
      </w:tblGrid>
      <w:tr w:rsidR="00963F66" w14:paraId="5E2BCFF3" w14:textId="77777777">
        <w:trPr>
          <w:jc w:val="center"/>
        </w:trPr>
        <w:tc>
          <w:tcPr>
            <w:tcW w:w="695" w:type="pct"/>
            <w:shd w:val="clear" w:color="auto" w:fill="9CC2E5" w:themeFill="accent1" w:themeFillTint="99"/>
          </w:tcPr>
          <w:p w14:paraId="66E4412B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89" w:type="pct"/>
            <w:shd w:val="clear" w:color="auto" w:fill="9CC2E5" w:themeFill="accent1" w:themeFillTint="99"/>
          </w:tcPr>
          <w:p w14:paraId="5DA50FA5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1189" w:type="pct"/>
            <w:shd w:val="clear" w:color="auto" w:fill="9CC2E5" w:themeFill="accent1" w:themeFillTint="99"/>
          </w:tcPr>
          <w:p w14:paraId="205624E7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测试点</w:t>
            </w:r>
          </w:p>
        </w:tc>
        <w:tc>
          <w:tcPr>
            <w:tcW w:w="1927" w:type="pct"/>
            <w:shd w:val="clear" w:color="auto" w:fill="9CC2E5" w:themeFill="accent1" w:themeFillTint="99"/>
          </w:tcPr>
          <w:p w14:paraId="23D28457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预期结果</w:t>
            </w:r>
          </w:p>
        </w:tc>
      </w:tr>
      <w:tr w:rsidR="00963F66" w14:paraId="57B3FEE6" w14:textId="77777777">
        <w:trPr>
          <w:jc w:val="center"/>
        </w:trPr>
        <w:tc>
          <w:tcPr>
            <w:tcW w:w="695" w:type="pct"/>
            <w:vAlign w:val="center"/>
          </w:tcPr>
          <w:p w14:paraId="51D58F05" w14:textId="77777777" w:rsidR="00963F66" w:rsidRDefault="00963F66">
            <w:pPr>
              <w:ind w:firstLineChars="0" w:firstLine="0"/>
            </w:pPr>
          </w:p>
        </w:tc>
        <w:tc>
          <w:tcPr>
            <w:tcW w:w="1189" w:type="pct"/>
          </w:tcPr>
          <w:p w14:paraId="08DC8252" w14:textId="77777777" w:rsidR="00963F66" w:rsidRDefault="00963F66">
            <w:pPr>
              <w:pStyle w:val="af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189" w:type="pct"/>
          </w:tcPr>
          <w:p w14:paraId="0E802C8E" w14:textId="77777777" w:rsidR="00963F66" w:rsidRDefault="00963F66">
            <w:pPr>
              <w:pStyle w:val="af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927" w:type="pct"/>
          </w:tcPr>
          <w:p w14:paraId="6639EFDE" w14:textId="77777777" w:rsidR="00963F66" w:rsidRDefault="00963F66">
            <w:pPr>
              <w:pStyle w:val="af4"/>
              <w:numPr>
                <w:ilvl w:val="0"/>
                <w:numId w:val="9"/>
              </w:numPr>
              <w:ind w:firstLineChars="0"/>
            </w:pPr>
          </w:p>
        </w:tc>
      </w:tr>
    </w:tbl>
    <w:p w14:paraId="2F46A2EF" w14:textId="77777777" w:rsidR="00963F66" w:rsidRDefault="00963F66">
      <w:pPr>
        <w:ind w:firstLine="360"/>
      </w:pPr>
    </w:p>
    <w:p w14:paraId="43E57B72" w14:textId="77777777" w:rsidR="00963F66" w:rsidRDefault="00C805CE">
      <w:pPr>
        <w:pStyle w:val="1"/>
        <w:numPr>
          <w:ilvl w:val="0"/>
          <w:numId w:val="3"/>
        </w:numPr>
        <w:ind w:firstLineChars="0"/>
      </w:pPr>
      <w:bookmarkStart w:id="75" w:name="_Toc510951156"/>
      <w:r>
        <w:rPr>
          <w:rFonts w:hint="eastAsia"/>
        </w:rPr>
        <w:lastRenderedPageBreak/>
        <w:t>【风险</w:t>
      </w:r>
      <w:bookmarkEnd w:id="75"/>
      <w:r>
        <w:rPr>
          <w:rFonts w:hint="eastAsia"/>
        </w:rPr>
        <w:t>点、除外条件及应对】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037"/>
        <w:gridCol w:w="2914"/>
        <w:gridCol w:w="3345"/>
      </w:tblGrid>
      <w:tr w:rsidR="00963F66" w14:paraId="120E891B" w14:textId="77777777">
        <w:tc>
          <w:tcPr>
            <w:tcW w:w="1228" w:type="pct"/>
            <w:shd w:val="clear" w:color="auto" w:fill="9CC2E5" w:themeFill="accent1" w:themeFillTint="99"/>
          </w:tcPr>
          <w:p w14:paraId="55BDAF56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风险点</w:t>
            </w:r>
            <w:r>
              <w:t>/</w:t>
            </w:r>
            <w:r>
              <w:rPr>
                <w:rFonts w:hint="eastAsia"/>
              </w:rPr>
              <w:t>除外条件</w:t>
            </w:r>
          </w:p>
        </w:tc>
        <w:tc>
          <w:tcPr>
            <w:tcW w:w="1756" w:type="pct"/>
            <w:shd w:val="clear" w:color="auto" w:fill="9CC2E5" w:themeFill="accent1" w:themeFillTint="99"/>
          </w:tcPr>
          <w:p w14:paraId="68FC57CC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2016" w:type="pct"/>
            <w:shd w:val="clear" w:color="auto" w:fill="9CC2E5" w:themeFill="accent1" w:themeFillTint="99"/>
          </w:tcPr>
          <w:p w14:paraId="33C119FB" w14:textId="77777777" w:rsidR="00963F66" w:rsidRDefault="00C805CE">
            <w:pPr>
              <w:ind w:firstLineChars="0" w:firstLine="0"/>
              <w:jc w:val="center"/>
            </w:pPr>
            <w:r>
              <w:rPr>
                <w:rFonts w:hint="eastAsia"/>
              </w:rPr>
              <w:t>应对方案</w:t>
            </w:r>
          </w:p>
        </w:tc>
      </w:tr>
      <w:tr w:rsidR="00963F66" w14:paraId="49CA3A35" w14:textId="77777777">
        <w:tc>
          <w:tcPr>
            <w:tcW w:w="1228" w:type="pct"/>
          </w:tcPr>
          <w:p w14:paraId="52AE78E5" w14:textId="77777777" w:rsidR="00963F66" w:rsidRDefault="00963F66">
            <w:pPr>
              <w:ind w:firstLine="360"/>
            </w:pPr>
          </w:p>
        </w:tc>
        <w:tc>
          <w:tcPr>
            <w:tcW w:w="1756" w:type="pct"/>
          </w:tcPr>
          <w:p w14:paraId="0A60C9DA" w14:textId="77777777" w:rsidR="00963F66" w:rsidRDefault="00963F66">
            <w:pPr>
              <w:ind w:firstLine="360"/>
            </w:pPr>
          </w:p>
        </w:tc>
        <w:tc>
          <w:tcPr>
            <w:tcW w:w="2016" w:type="pct"/>
          </w:tcPr>
          <w:p w14:paraId="3E2C6FCF" w14:textId="77777777" w:rsidR="00963F66" w:rsidRDefault="00963F66">
            <w:pPr>
              <w:ind w:firstLine="360"/>
            </w:pPr>
          </w:p>
        </w:tc>
      </w:tr>
    </w:tbl>
    <w:p w14:paraId="6E27CD35" w14:textId="77777777" w:rsidR="00963F66" w:rsidRDefault="00963F66">
      <w:pPr>
        <w:ind w:firstLine="360"/>
      </w:pPr>
    </w:p>
    <w:p w14:paraId="07F84ED0" w14:textId="77777777" w:rsidR="00963F66" w:rsidRDefault="00C805C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【相关文档】</w:t>
      </w:r>
    </w:p>
    <w:p w14:paraId="5BF42C0C" w14:textId="77777777" w:rsidR="00963F66" w:rsidRDefault="00963F66">
      <w:pPr>
        <w:ind w:firstLine="360"/>
      </w:pPr>
    </w:p>
    <w:p w14:paraId="414AA1D3" w14:textId="77777777" w:rsidR="00963F66" w:rsidRDefault="00963F66">
      <w:pPr>
        <w:ind w:firstLine="360"/>
      </w:pPr>
    </w:p>
    <w:sectPr w:rsidR="00963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11CE0" w14:textId="77777777" w:rsidR="0006295E" w:rsidRDefault="0006295E">
      <w:pPr>
        <w:ind w:firstLine="360"/>
      </w:pPr>
      <w:r>
        <w:separator/>
      </w:r>
    </w:p>
  </w:endnote>
  <w:endnote w:type="continuationSeparator" w:id="0">
    <w:p w14:paraId="14D43E92" w14:textId="77777777" w:rsidR="0006295E" w:rsidRDefault="0006295E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7EC3A" w14:textId="77777777" w:rsidR="00E977FD" w:rsidRDefault="00E977FD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9D869" w14:textId="77777777" w:rsidR="00E977FD" w:rsidRDefault="00E977FD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CF401" w14:textId="77777777" w:rsidR="00E977FD" w:rsidRDefault="00E977F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66708" w14:textId="77777777" w:rsidR="0006295E" w:rsidRDefault="0006295E">
      <w:pPr>
        <w:ind w:firstLine="360"/>
      </w:pPr>
      <w:r>
        <w:separator/>
      </w:r>
    </w:p>
  </w:footnote>
  <w:footnote w:type="continuationSeparator" w:id="0">
    <w:p w14:paraId="26639D77" w14:textId="77777777" w:rsidR="0006295E" w:rsidRDefault="0006295E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E2930" w14:textId="77777777" w:rsidR="00E977FD" w:rsidRDefault="00E977FD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292EA" w14:textId="77777777" w:rsidR="00E977FD" w:rsidRDefault="00E977FD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A5FFE" w14:textId="77777777" w:rsidR="00E977FD" w:rsidRDefault="00E977FD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EC76F9F"/>
    <w:multiLevelType w:val="singleLevel"/>
    <w:tmpl w:val="F94A152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  <w:lang w:val="en-US"/>
      </w:rPr>
    </w:lvl>
  </w:abstractNum>
  <w:abstractNum w:abstractNumId="1" w15:restartNumberingAfterBreak="0">
    <w:nsid w:val="E50C58CA"/>
    <w:multiLevelType w:val="singleLevel"/>
    <w:tmpl w:val="E50C58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9277244"/>
    <w:multiLevelType w:val="hybridMultilevel"/>
    <w:tmpl w:val="C82E33CC"/>
    <w:lvl w:ilvl="0" w:tplc="23781E2C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3" w:hanging="420"/>
      </w:pPr>
    </w:lvl>
    <w:lvl w:ilvl="2" w:tplc="0409001B" w:tentative="1">
      <w:start w:val="1"/>
      <w:numFmt w:val="lowerRoman"/>
      <w:lvlText w:val="%3."/>
      <w:lvlJc w:val="right"/>
      <w:pPr>
        <w:ind w:left="1293" w:hanging="420"/>
      </w:pPr>
    </w:lvl>
    <w:lvl w:ilvl="3" w:tplc="0409000F" w:tentative="1">
      <w:start w:val="1"/>
      <w:numFmt w:val="decimal"/>
      <w:lvlText w:val="%4."/>
      <w:lvlJc w:val="left"/>
      <w:pPr>
        <w:ind w:left="1713" w:hanging="420"/>
      </w:pPr>
    </w:lvl>
    <w:lvl w:ilvl="4" w:tplc="04090019" w:tentative="1">
      <w:start w:val="1"/>
      <w:numFmt w:val="lowerLetter"/>
      <w:lvlText w:val="%5)"/>
      <w:lvlJc w:val="left"/>
      <w:pPr>
        <w:ind w:left="2133" w:hanging="420"/>
      </w:pPr>
    </w:lvl>
    <w:lvl w:ilvl="5" w:tplc="0409001B" w:tentative="1">
      <w:start w:val="1"/>
      <w:numFmt w:val="lowerRoman"/>
      <w:lvlText w:val="%6."/>
      <w:lvlJc w:val="right"/>
      <w:pPr>
        <w:ind w:left="2553" w:hanging="420"/>
      </w:pPr>
    </w:lvl>
    <w:lvl w:ilvl="6" w:tplc="0409000F" w:tentative="1">
      <w:start w:val="1"/>
      <w:numFmt w:val="decimal"/>
      <w:lvlText w:val="%7."/>
      <w:lvlJc w:val="left"/>
      <w:pPr>
        <w:ind w:left="2973" w:hanging="420"/>
      </w:pPr>
    </w:lvl>
    <w:lvl w:ilvl="7" w:tplc="04090019" w:tentative="1">
      <w:start w:val="1"/>
      <w:numFmt w:val="lowerLetter"/>
      <w:lvlText w:val="%8)"/>
      <w:lvlJc w:val="left"/>
      <w:pPr>
        <w:ind w:left="3393" w:hanging="420"/>
      </w:pPr>
    </w:lvl>
    <w:lvl w:ilvl="8" w:tplc="0409001B" w:tentative="1">
      <w:start w:val="1"/>
      <w:numFmt w:val="lowerRoman"/>
      <w:lvlText w:val="%9."/>
      <w:lvlJc w:val="right"/>
      <w:pPr>
        <w:ind w:left="3813" w:hanging="420"/>
      </w:pPr>
    </w:lvl>
  </w:abstractNum>
  <w:abstractNum w:abstractNumId="3" w15:restartNumberingAfterBreak="0">
    <w:nsid w:val="2C725CA0"/>
    <w:multiLevelType w:val="singleLevel"/>
    <w:tmpl w:val="2C725CA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20D5AA1"/>
    <w:multiLevelType w:val="multilevel"/>
    <w:tmpl w:val="320D5AA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9506881"/>
    <w:multiLevelType w:val="multilevel"/>
    <w:tmpl w:val="39506881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9858A7"/>
    <w:multiLevelType w:val="multilevel"/>
    <w:tmpl w:val="3F9858A7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493DE3"/>
    <w:multiLevelType w:val="multilevel"/>
    <w:tmpl w:val="45493DE3"/>
    <w:lvl w:ilvl="0">
      <w:start w:val="1"/>
      <w:numFmt w:val="bullet"/>
      <w:pStyle w:val="Bullet1"/>
      <w:lvlText w:val="•"/>
      <w:lvlJc w:val="left"/>
      <w:pPr>
        <w:tabs>
          <w:tab w:val="left" w:pos="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3835FD"/>
    <w:multiLevelType w:val="multilevel"/>
    <w:tmpl w:val="503835F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5F62072C"/>
    <w:multiLevelType w:val="multilevel"/>
    <w:tmpl w:val="5F62072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D079B5"/>
    <w:multiLevelType w:val="hybridMultilevel"/>
    <w:tmpl w:val="C82E33CC"/>
    <w:lvl w:ilvl="0" w:tplc="23781E2C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3" w:hanging="420"/>
      </w:pPr>
    </w:lvl>
    <w:lvl w:ilvl="2" w:tplc="0409001B" w:tentative="1">
      <w:start w:val="1"/>
      <w:numFmt w:val="lowerRoman"/>
      <w:lvlText w:val="%3."/>
      <w:lvlJc w:val="right"/>
      <w:pPr>
        <w:ind w:left="1293" w:hanging="420"/>
      </w:pPr>
    </w:lvl>
    <w:lvl w:ilvl="3" w:tplc="0409000F" w:tentative="1">
      <w:start w:val="1"/>
      <w:numFmt w:val="decimal"/>
      <w:lvlText w:val="%4."/>
      <w:lvlJc w:val="left"/>
      <w:pPr>
        <w:ind w:left="1713" w:hanging="420"/>
      </w:pPr>
    </w:lvl>
    <w:lvl w:ilvl="4" w:tplc="04090019" w:tentative="1">
      <w:start w:val="1"/>
      <w:numFmt w:val="lowerLetter"/>
      <w:lvlText w:val="%5)"/>
      <w:lvlJc w:val="left"/>
      <w:pPr>
        <w:ind w:left="2133" w:hanging="420"/>
      </w:pPr>
    </w:lvl>
    <w:lvl w:ilvl="5" w:tplc="0409001B" w:tentative="1">
      <w:start w:val="1"/>
      <w:numFmt w:val="lowerRoman"/>
      <w:lvlText w:val="%6."/>
      <w:lvlJc w:val="right"/>
      <w:pPr>
        <w:ind w:left="2553" w:hanging="420"/>
      </w:pPr>
    </w:lvl>
    <w:lvl w:ilvl="6" w:tplc="0409000F" w:tentative="1">
      <w:start w:val="1"/>
      <w:numFmt w:val="decimal"/>
      <w:lvlText w:val="%7."/>
      <w:lvlJc w:val="left"/>
      <w:pPr>
        <w:ind w:left="2973" w:hanging="420"/>
      </w:pPr>
    </w:lvl>
    <w:lvl w:ilvl="7" w:tplc="04090019" w:tentative="1">
      <w:start w:val="1"/>
      <w:numFmt w:val="lowerLetter"/>
      <w:lvlText w:val="%8)"/>
      <w:lvlJc w:val="left"/>
      <w:pPr>
        <w:ind w:left="3393" w:hanging="420"/>
      </w:pPr>
    </w:lvl>
    <w:lvl w:ilvl="8" w:tplc="0409001B" w:tentative="1">
      <w:start w:val="1"/>
      <w:numFmt w:val="lowerRoman"/>
      <w:lvlText w:val="%9."/>
      <w:lvlJc w:val="right"/>
      <w:pPr>
        <w:ind w:left="3813" w:hanging="42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10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信美人寿相互保险社">
    <w15:presenceInfo w15:providerId="None" w15:userId="信美人寿相互保险社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14"/>
    <w:rsid w:val="00005951"/>
    <w:rsid w:val="000101F3"/>
    <w:rsid w:val="000134B9"/>
    <w:rsid w:val="00014C4C"/>
    <w:rsid w:val="00022459"/>
    <w:rsid w:val="00022884"/>
    <w:rsid w:val="00024F6E"/>
    <w:rsid w:val="00026553"/>
    <w:rsid w:val="00057114"/>
    <w:rsid w:val="0006295E"/>
    <w:rsid w:val="00075AAA"/>
    <w:rsid w:val="00082E5A"/>
    <w:rsid w:val="000871F3"/>
    <w:rsid w:val="00090DFD"/>
    <w:rsid w:val="000921E4"/>
    <w:rsid w:val="000B06B4"/>
    <w:rsid w:val="000B57B1"/>
    <w:rsid w:val="000C0BF4"/>
    <w:rsid w:val="000C4827"/>
    <w:rsid w:val="000C6371"/>
    <w:rsid w:val="000D46DA"/>
    <w:rsid w:val="000D5D77"/>
    <w:rsid w:val="000E7058"/>
    <w:rsid w:val="000F15A3"/>
    <w:rsid w:val="000F191E"/>
    <w:rsid w:val="0010322E"/>
    <w:rsid w:val="00115C0E"/>
    <w:rsid w:val="00122098"/>
    <w:rsid w:val="00125B71"/>
    <w:rsid w:val="00127A1D"/>
    <w:rsid w:val="00140441"/>
    <w:rsid w:val="0014271B"/>
    <w:rsid w:val="00145A83"/>
    <w:rsid w:val="0015758A"/>
    <w:rsid w:val="00160066"/>
    <w:rsid w:val="00160FD6"/>
    <w:rsid w:val="00163375"/>
    <w:rsid w:val="001747CF"/>
    <w:rsid w:val="00187C39"/>
    <w:rsid w:val="001960F0"/>
    <w:rsid w:val="001A25DD"/>
    <w:rsid w:val="001B1A00"/>
    <w:rsid w:val="001B44AA"/>
    <w:rsid w:val="001C377B"/>
    <w:rsid w:val="001C5D91"/>
    <w:rsid w:val="001F39A9"/>
    <w:rsid w:val="001F3D8A"/>
    <w:rsid w:val="001F5EC8"/>
    <w:rsid w:val="002004A7"/>
    <w:rsid w:val="00203215"/>
    <w:rsid w:val="0020604A"/>
    <w:rsid w:val="00206CEC"/>
    <w:rsid w:val="00213FE3"/>
    <w:rsid w:val="00216C16"/>
    <w:rsid w:val="00220DAB"/>
    <w:rsid w:val="00220FDA"/>
    <w:rsid w:val="002356A1"/>
    <w:rsid w:val="00245A4F"/>
    <w:rsid w:val="00251821"/>
    <w:rsid w:val="0025227C"/>
    <w:rsid w:val="00265298"/>
    <w:rsid w:val="0027482F"/>
    <w:rsid w:val="0027490D"/>
    <w:rsid w:val="002914F3"/>
    <w:rsid w:val="00295C8B"/>
    <w:rsid w:val="002A0955"/>
    <w:rsid w:val="002A3476"/>
    <w:rsid w:val="002A4F37"/>
    <w:rsid w:val="002A775D"/>
    <w:rsid w:val="002B291C"/>
    <w:rsid w:val="002B3EFD"/>
    <w:rsid w:val="002C718E"/>
    <w:rsid w:val="002C77E7"/>
    <w:rsid w:val="002D24C5"/>
    <w:rsid w:val="002D49EE"/>
    <w:rsid w:val="002D7E7B"/>
    <w:rsid w:val="002E0617"/>
    <w:rsid w:val="002F0D57"/>
    <w:rsid w:val="002F2C9C"/>
    <w:rsid w:val="00300BFE"/>
    <w:rsid w:val="00303EA0"/>
    <w:rsid w:val="00311AD8"/>
    <w:rsid w:val="003127FC"/>
    <w:rsid w:val="00312FFF"/>
    <w:rsid w:val="00313D7F"/>
    <w:rsid w:val="003264FF"/>
    <w:rsid w:val="00331500"/>
    <w:rsid w:val="00331CB2"/>
    <w:rsid w:val="00334AD5"/>
    <w:rsid w:val="00336207"/>
    <w:rsid w:val="003373E7"/>
    <w:rsid w:val="003423F8"/>
    <w:rsid w:val="00343C1B"/>
    <w:rsid w:val="0034754E"/>
    <w:rsid w:val="00350638"/>
    <w:rsid w:val="0035512B"/>
    <w:rsid w:val="00360FA2"/>
    <w:rsid w:val="00362372"/>
    <w:rsid w:val="00364A58"/>
    <w:rsid w:val="003653D9"/>
    <w:rsid w:val="00385003"/>
    <w:rsid w:val="00385717"/>
    <w:rsid w:val="00391201"/>
    <w:rsid w:val="003917E9"/>
    <w:rsid w:val="003A0149"/>
    <w:rsid w:val="003A16CF"/>
    <w:rsid w:val="003A371B"/>
    <w:rsid w:val="003A3C5C"/>
    <w:rsid w:val="003A4B53"/>
    <w:rsid w:val="003B5CDE"/>
    <w:rsid w:val="003C0ED3"/>
    <w:rsid w:val="003C12D3"/>
    <w:rsid w:val="003C1422"/>
    <w:rsid w:val="003C2257"/>
    <w:rsid w:val="003C5425"/>
    <w:rsid w:val="003D7D9C"/>
    <w:rsid w:val="003E1251"/>
    <w:rsid w:val="003E665A"/>
    <w:rsid w:val="003E6674"/>
    <w:rsid w:val="003F16E9"/>
    <w:rsid w:val="003F3A52"/>
    <w:rsid w:val="003F3F49"/>
    <w:rsid w:val="0042163E"/>
    <w:rsid w:val="004249C9"/>
    <w:rsid w:val="004259EE"/>
    <w:rsid w:val="00425FC6"/>
    <w:rsid w:val="0043437A"/>
    <w:rsid w:val="0043439E"/>
    <w:rsid w:val="004376C1"/>
    <w:rsid w:val="00443CBF"/>
    <w:rsid w:val="00452C90"/>
    <w:rsid w:val="0045363A"/>
    <w:rsid w:val="00466ED8"/>
    <w:rsid w:val="0047724E"/>
    <w:rsid w:val="00481AA1"/>
    <w:rsid w:val="004822F0"/>
    <w:rsid w:val="00485209"/>
    <w:rsid w:val="004959D7"/>
    <w:rsid w:val="004A28F6"/>
    <w:rsid w:val="004A4529"/>
    <w:rsid w:val="004A4708"/>
    <w:rsid w:val="004A615E"/>
    <w:rsid w:val="004A75DF"/>
    <w:rsid w:val="004B1C88"/>
    <w:rsid w:val="004B2D41"/>
    <w:rsid w:val="004C7152"/>
    <w:rsid w:val="004D1ACF"/>
    <w:rsid w:val="004D6F4A"/>
    <w:rsid w:val="004E1614"/>
    <w:rsid w:val="004E2918"/>
    <w:rsid w:val="004E506D"/>
    <w:rsid w:val="004F2040"/>
    <w:rsid w:val="005046D3"/>
    <w:rsid w:val="00505800"/>
    <w:rsid w:val="005208E3"/>
    <w:rsid w:val="005230D9"/>
    <w:rsid w:val="00524EA5"/>
    <w:rsid w:val="00526F43"/>
    <w:rsid w:val="00527BE4"/>
    <w:rsid w:val="00530577"/>
    <w:rsid w:val="005368D1"/>
    <w:rsid w:val="00536AA7"/>
    <w:rsid w:val="00543E27"/>
    <w:rsid w:val="005451F6"/>
    <w:rsid w:val="00546060"/>
    <w:rsid w:val="005543B7"/>
    <w:rsid w:val="00561496"/>
    <w:rsid w:val="0056454A"/>
    <w:rsid w:val="0057411E"/>
    <w:rsid w:val="00574702"/>
    <w:rsid w:val="00576C48"/>
    <w:rsid w:val="00577459"/>
    <w:rsid w:val="00582E18"/>
    <w:rsid w:val="00586046"/>
    <w:rsid w:val="005912D9"/>
    <w:rsid w:val="005978D1"/>
    <w:rsid w:val="005A0E93"/>
    <w:rsid w:val="005A4CA9"/>
    <w:rsid w:val="005B109D"/>
    <w:rsid w:val="005B701F"/>
    <w:rsid w:val="005C072A"/>
    <w:rsid w:val="005C2E34"/>
    <w:rsid w:val="005D036B"/>
    <w:rsid w:val="005D59EB"/>
    <w:rsid w:val="00600562"/>
    <w:rsid w:val="006026E5"/>
    <w:rsid w:val="0062279F"/>
    <w:rsid w:val="006245A7"/>
    <w:rsid w:val="00635AF2"/>
    <w:rsid w:val="00641C1A"/>
    <w:rsid w:val="006433EA"/>
    <w:rsid w:val="00643D39"/>
    <w:rsid w:val="0065189F"/>
    <w:rsid w:val="0065205B"/>
    <w:rsid w:val="0065450A"/>
    <w:rsid w:val="006623A5"/>
    <w:rsid w:val="00663EE3"/>
    <w:rsid w:val="00665444"/>
    <w:rsid w:val="00670776"/>
    <w:rsid w:val="00672947"/>
    <w:rsid w:val="006742FD"/>
    <w:rsid w:val="0068146D"/>
    <w:rsid w:val="006834C8"/>
    <w:rsid w:val="0068651D"/>
    <w:rsid w:val="006874A0"/>
    <w:rsid w:val="0069037A"/>
    <w:rsid w:val="00690D22"/>
    <w:rsid w:val="00692B1C"/>
    <w:rsid w:val="006A4FB0"/>
    <w:rsid w:val="006A7AB8"/>
    <w:rsid w:val="006B497B"/>
    <w:rsid w:val="006C21A3"/>
    <w:rsid w:val="006C35FC"/>
    <w:rsid w:val="006D4290"/>
    <w:rsid w:val="006D53BA"/>
    <w:rsid w:val="006E40ED"/>
    <w:rsid w:val="006F1D0E"/>
    <w:rsid w:val="006F291B"/>
    <w:rsid w:val="007050F1"/>
    <w:rsid w:val="00711E7A"/>
    <w:rsid w:val="00714D78"/>
    <w:rsid w:val="00726533"/>
    <w:rsid w:val="00733152"/>
    <w:rsid w:val="00741133"/>
    <w:rsid w:val="00743B05"/>
    <w:rsid w:val="00747E33"/>
    <w:rsid w:val="0075354B"/>
    <w:rsid w:val="00753F47"/>
    <w:rsid w:val="00764357"/>
    <w:rsid w:val="0076796C"/>
    <w:rsid w:val="007724E5"/>
    <w:rsid w:val="00776C4F"/>
    <w:rsid w:val="007865DC"/>
    <w:rsid w:val="007909C4"/>
    <w:rsid w:val="007A13E0"/>
    <w:rsid w:val="007B4D5B"/>
    <w:rsid w:val="007B4E28"/>
    <w:rsid w:val="007C562E"/>
    <w:rsid w:val="007C7883"/>
    <w:rsid w:val="007E3642"/>
    <w:rsid w:val="007E60E0"/>
    <w:rsid w:val="007F5DDB"/>
    <w:rsid w:val="007F6AB6"/>
    <w:rsid w:val="00801BE7"/>
    <w:rsid w:val="008038D4"/>
    <w:rsid w:val="00806816"/>
    <w:rsid w:val="00807720"/>
    <w:rsid w:val="00810F4A"/>
    <w:rsid w:val="00816A83"/>
    <w:rsid w:val="008235B1"/>
    <w:rsid w:val="00833047"/>
    <w:rsid w:val="008346B1"/>
    <w:rsid w:val="008403F7"/>
    <w:rsid w:val="00841A5B"/>
    <w:rsid w:val="008529F1"/>
    <w:rsid w:val="0086201E"/>
    <w:rsid w:val="0086682F"/>
    <w:rsid w:val="00867482"/>
    <w:rsid w:val="008720A9"/>
    <w:rsid w:val="00883B3E"/>
    <w:rsid w:val="008861D6"/>
    <w:rsid w:val="008971FC"/>
    <w:rsid w:val="008A6E0C"/>
    <w:rsid w:val="008B1E2B"/>
    <w:rsid w:val="008B21F3"/>
    <w:rsid w:val="008B48AB"/>
    <w:rsid w:val="008B5BF0"/>
    <w:rsid w:val="008B60BA"/>
    <w:rsid w:val="008C1EF5"/>
    <w:rsid w:val="008D6AD0"/>
    <w:rsid w:val="008E12AE"/>
    <w:rsid w:val="008E763E"/>
    <w:rsid w:val="008F0FB3"/>
    <w:rsid w:val="008F4994"/>
    <w:rsid w:val="009048D8"/>
    <w:rsid w:val="009155D6"/>
    <w:rsid w:val="00917150"/>
    <w:rsid w:val="00925099"/>
    <w:rsid w:val="0093264E"/>
    <w:rsid w:val="009523CA"/>
    <w:rsid w:val="00952916"/>
    <w:rsid w:val="00955531"/>
    <w:rsid w:val="00963F66"/>
    <w:rsid w:val="0096680B"/>
    <w:rsid w:val="00967558"/>
    <w:rsid w:val="009775C5"/>
    <w:rsid w:val="00984104"/>
    <w:rsid w:val="0098460C"/>
    <w:rsid w:val="00991608"/>
    <w:rsid w:val="009A6921"/>
    <w:rsid w:val="009B114B"/>
    <w:rsid w:val="009C0975"/>
    <w:rsid w:val="009D7333"/>
    <w:rsid w:val="009F282B"/>
    <w:rsid w:val="00A004C7"/>
    <w:rsid w:val="00A00D0A"/>
    <w:rsid w:val="00A0499C"/>
    <w:rsid w:val="00A07B6D"/>
    <w:rsid w:val="00A11B8A"/>
    <w:rsid w:val="00A20396"/>
    <w:rsid w:val="00A235F0"/>
    <w:rsid w:val="00A26A25"/>
    <w:rsid w:val="00A31A41"/>
    <w:rsid w:val="00A323BB"/>
    <w:rsid w:val="00A32F58"/>
    <w:rsid w:val="00A3329A"/>
    <w:rsid w:val="00A3493B"/>
    <w:rsid w:val="00A36460"/>
    <w:rsid w:val="00A51152"/>
    <w:rsid w:val="00A530C2"/>
    <w:rsid w:val="00A613E0"/>
    <w:rsid w:val="00A6558F"/>
    <w:rsid w:val="00A70B67"/>
    <w:rsid w:val="00A71692"/>
    <w:rsid w:val="00A71BA6"/>
    <w:rsid w:val="00A7733A"/>
    <w:rsid w:val="00A81306"/>
    <w:rsid w:val="00A841E5"/>
    <w:rsid w:val="00A858EC"/>
    <w:rsid w:val="00A87CC2"/>
    <w:rsid w:val="00A919AC"/>
    <w:rsid w:val="00A9293B"/>
    <w:rsid w:val="00A949A0"/>
    <w:rsid w:val="00AA07ED"/>
    <w:rsid w:val="00AA20BB"/>
    <w:rsid w:val="00AB1EFF"/>
    <w:rsid w:val="00AB6372"/>
    <w:rsid w:val="00AC158B"/>
    <w:rsid w:val="00AD21BA"/>
    <w:rsid w:val="00AD6807"/>
    <w:rsid w:val="00AD6B5B"/>
    <w:rsid w:val="00AE7800"/>
    <w:rsid w:val="00B00F1B"/>
    <w:rsid w:val="00B04A9C"/>
    <w:rsid w:val="00B05522"/>
    <w:rsid w:val="00B07882"/>
    <w:rsid w:val="00B153FF"/>
    <w:rsid w:val="00B21AFD"/>
    <w:rsid w:val="00B21D28"/>
    <w:rsid w:val="00B3100A"/>
    <w:rsid w:val="00B33987"/>
    <w:rsid w:val="00B362F7"/>
    <w:rsid w:val="00B446FA"/>
    <w:rsid w:val="00B50F5B"/>
    <w:rsid w:val="00B55566"/>
    <w:rsid w:val="00B55AC5"/>
    <w:rsid w:val="00B56D1C"/>
    <w:rsid w:val="00B71EC4"/>
    <w:rsid w:val="00B846C0"/>
    <w:rsid w:val="00B85A08"/>
    <w:rsid w:val="00B85A35"/>
    <w:rsid w:val="00B86492"/>
    <w:rsid w:val="00B95E11"/>
    <w:rsid w:val="00BB6252"/>
    <w:rsid w:val="00BC2396"/>
    <w:rsid w:val="00BC4910"/>
    <w:rsid w:val="00BC7C01"/>
    <w:rsid w:val="00BE0403"/>
    <w:rsid w:val="00BE4EB5"/>
    <w:rsid w:val="00BF36DD"/>
    <w:rsid w:val="00BF44BA"/>
    <w:rsid w:val="00C00D0A"/>
    <w:rsid w:val="00C10A3E"/>
    <w:rsid w:val="00C13DD1"/>
    <w:rsid w:val="00C1746A"/>
    <w:rsid w:val="00C20942"/>
    <w:rsid w:val="00C20D94"/>
    <w:rsid w:val="00C275BF"/>
    <w:rsid w:val="00C3181E"/>
    <w:rsid w:val="00C31A4E"/>
    <w:rsid w:val="00C3622A"/>
    <w:rsid w:val="00C40352"/>
    <w:rsid w:val="00C42FC9"/>
    <w:rsid w:val="00C442DB"/>
    <w:rsid w:val="00C55698"/>
    <w:rsid w:val="00C5790D"/>
    <w:rsid w:val="00C62068"/>
    <w:rsid w:val="00C6652E"/>
    <w:rsid w:val="00C66BBD"/>
    <w:rsid w:val="00C70C18"/>
    <w:rsid w:val="00C805CE"/>
    <w:rsid w:val="00C80DD4"/>
    <w:rsid w:val="00C833EC"/>
    <w:rsid w:val="00C84035"/>
    <w:rsid w:val="00C937A3"/>
    <w:rsid w:val="00C97FC8"/>
    <w:rsid w:val="00CA25C2"/>
    <w:rsid w:val="00CA6F76"/>
    <w:rsid w:val="00CB19F0"/>
    <w:rsid w:val="00CB2221"/>
    <w:rsid w:val="00CB4206"/>
    <w:rsid w:val="00CB6716"/>
    <w:rsid w:val="00CB6A9E"/>
    <w:rsid w:val="00CB6FBB"/>
    <w:rsid w:val="00CC65FA"/>
    <w:rsid w:val="00CC6643"/>
    <w:rsid w:val="00CD37D2"/>
    <w:rsid w:val="00CD67F2"/>
    <w:rsid w:val="00CD73F1"/>
    <w:rsid w:val="00CE3D62"/>
    <w:rsid w:val="00CE57A0"/>
    <w:rsid w:val="00D01803"/>
    <w:rsid w:val="00D06EA0"/>
    <w:rsid w:val="00D109C1"/>
    <w:rsid w:val="00D25C23"/>
    <w:rsid w:val="00D26A4A"/>
    <w:rsid w:val="00D2708E"/>
    <w:rsid w:val="00D27984"/>
    <w:rsid w:val="00D27B13"/>
    <w:rsid w:val="00D31966"/>
    <w:rsid w:val="00D3244B"/>
    <w:rsid w:val="00D404F1"/>
    <w:rsid w:val="00D54EA1"/>
    <w:rsid w:val="00D55E57"/>
    <w:rsid w:val="00D63A76"/>
    <w:rsid w:val="00D65D63"/>
    <w:rsid w:val="00D66875"/>
    <w:rsid w:val="00D6739B"/>
    <w:rsid w:val="00D67EE5"/>
    <w:rsid w:val="00D70A32"/>
    <w:rsid w:val="00D7184D"/>
    <w:rsid w:val="00D71FF6"/>
    <w:rsid w:val="00D73932"/>
    <w:rsid w:val="00D809AA"/>
    <w:rsid w:val="00D86DC5"/>
    <w:rsid w:val="00D91438"/>
    <w:rsid w:val="00D96669"/>
    <w:rsid w:val="00DA0807"/>
    <w:rsid w:val="00DB5A0D"/>
    <w:rsid w:val="00DC1689"/>
    <w:rsid w:val="00DC3408"/>
    <w:rsid w:val="00DC396B"/>
    <w:rsid w:val="00DC5275"/>
    <w:rsid w:val="00DD0433"/>
    <w:rsid w:val="00DD4CC3"/>
    <w:rsid w:val="00DE0293"/>
    <w:rsid w:val="00DF0463"/>
    <w:rsid w:val="00DF1D3E"/>
    <w:rsid w:val="00E060B7"/>
    <w:rsid w:val="00E168AB"/>
    <w:rsid w:val="00E22100"/>
    <w:rsid w:val="00E252F3"/>
    <w:rsid w:val="00E333ED"/>
    <w:rsid w:val="00E36E5C"/>
    <w:rsid w:val="00E465C6"/>
    <w:rsid w:val="00E50482"/>
    <w:rsid w:val="00E54BF8"/>
    <w:rsid w:val="00E550A4"/>
    <w:rsid w:val="00E621D8"/>
    <w:rsid w:val="00E6282B"/>
    <w:rsid w:val="00E649C0"/>
    <w:rsid w:val="00E7260E"/>
    <w:rsid w:val="00E74FAC"/>
    <w:rsid w:val="00E84DA6"/>
    <w:rsid w:val="00E91586"/>
    <w:rsid w:val="00E92540"/>
    <w:rsid w:val="00E92C27"/>
    <w:rsid w:val="00E93101"/>
    <w:rsid w:val="00E96890"/>
    <w:rsid w:val="00E977FD"/>
    <w:rsid w:val="00EA142B"/>
    <w:rsid w:val="00EA2258"/>
    <w:rsid w:val="00EA5749"/>
    <w:rsid w:val="00EC2920"/>
    <w:rsid w:val="00ED102F"/>
    <w:rsid w:val="00ED1BF5"/>
    <w:rsid w:val="00ED1D75"/>
    <w:rsid w:val="00ED1E90"/>
    <w:rsid w:val="00ED2AFF"/>
    <w:rsid w:val="00EE0585"/>
    <w:rsid w:val="00EF3254"/>
    <w:rsid w:val="00EF367D"/>
    <w:rsid w:val="00EF60AA"/>
    <w:rsid w:val="00F02310"/>
    <w:rsid w:val="00F06064"/>
    <w:rsid w:val="00F10089"/>
    <w:rsid w:val="00F14801"/>
    <w:rsid w:val="00F4006A"/>
    <w:rsid w:val="00F43084"/>
    <w:rsid w:val="00F447E6"/>
    <w:rsid w:val="00F52D04"/>
    <w:rsid w:val="00F621FC"/>
    <w:rsid w:val="00F631B0"/>
    <w:rsid w:val="00F73FC6"/>
    <w:rsid w:val="00F748F0"/>
    <w:rsid w:val="00F76EAF"/>
    <w:rsid w:val="00F95D35"/>
    <w:rsid w:val="00FA4C42"/>
    <w:rsid w:val="00FB1571"/>
    <w:rsid w:val="00FC0BCE"/>
    <w:rsid w:val="00FD2A3A"/>
    <w:rsid w:val="00FD481C"/>
    <w:rsid w:val="00FE2908"/>
    <w:rsid w:val="00FE36FC"/>
    <w:rsid w:val="00FE39D1"/>
    <w:rsid w:val="00FE5E16"/>
    <w:rsid w:val="00FF5BC5"/>
    <w:rsid w:val="012D2344"/>
    <w:rsid w:val="014C6D08"/>
    <w:rsid w:val="029F7ADE"/>
    <w:rsid w:val="03F257C5"/>
    <w:rsid w:val="058729BF"/>
    <w:rsid w:val="06544F00"/>
    <w:rsid w:val="06656926"/>
    <w:rsid w:val="068725BF"/>
    <w:rsid w:val="076E2AFF"/>
    <w:rsid w:val="07E85F56"/>
    <w:rsid w:val="08467508"/>
    <w:rsid w:val="0AC00F9E"/>
    <w:rsid w:val="0B7E2985"/>
    <w:rsid w:val="0BC509A1"/>
    <w:rsid w:val="0D8F6C1A"/>
    <w:rsid w:val="0E3A35A7"/>
    <w:rsid w:val="0FC4665D"/>
    <w:rsid w:val="118B7E73"/>
    <w:rsid w:val="11C41320"/>
    <w:rsid w:val="12207EC9"/>
    <w:rsid w:val="135857B9"/>
    <w:rsid w:val="136E725E"/>
    <w:rsid w:val="14245E11"/>
    <w:rsid w:val="19E5312F"/>
    <w:rsid w:val="1A3F3188"/>
    <w:rsid w:val="1A435E79"/>
    <w:rsid w:val="1C076ECB"/>
    <w:rsid w:val="1D0A536A"/>
    <w:rsid w:val="1EB86675"/>
    <w:rsid w:val="1F6B4ACD"/>
    <w:rsid w:val="200E07E2"/>
    <w:rsid w:val="2132578C"/>
    <w:rsid w:val="22003C83"/>
    <w:rsid w:val="23CD37F9"/>
    <w:rsid w:val="242E30E2"/>
    <w:rsid w:val="248B6E8D"/>
    <w:rsid w:val="262C08E8"/>
    <w:rsid w:val="26DB46C4"/>
    <w:rsid w:val="28EF1479"/>
    <w:rsid w:val="2B022ECB"/>
    <w:rsid w:val="2B646897"/>
    <w:rsid w:val="2EBA06B3"/>
    <w:rsid w:val="30C235DB"/>
    <w:rsid w:val="329242FB"/>
    <w:rsid w:val="32CF375A"/>
    <w:rsid w:val="33B04023"/>
    <w:rsid w:val="343057DA"/>
    <w:rsid w:val="36A35D8B"/>
    <w:rsid w:val="370A3322"/>
    <w:rsid w:val="3B305238"/>
    <w:rsid w:val="3DDA3ED8"/>
    <w:rsid w:val="3E084545"/>
    <w:rsid w:val="3EFD086D"/>
    <w:rsid w:val="3F573C36"/>
    <w:rsid w:val="41BE290F"/>
    <w:rsid w:val="42160F28"/>
    <w:rsid w:val="42807632"/>
    <w:rsid w:val="42F13D29"/>
    <w:rsid w:val="473426B2"/>
    <w:rsid w:val="4B5F34F4"/>
    <w:rsid w:val="4CDC630A"/>
    <w:rsid w:val="4E890DAA"/>
    <w:rsid w:val="4EBE27D8"/>
    <w:rsid w:val="4F6C756A"/>
    <w:rsid w:val="50DF0CD1"/>
    <w:rsid w:val="522B59DE"/>
    <w:rsid w:val="530645C0"/>
    <w:rsid w:val="55D37C5F"/>
    <w:rsid w:val="571A3FD6"/>
    <w:rsid w:val="59067C12"/>
    <w:rsid w:val="59643B04"/>
    <w:rsid w:val="5A1423B8"/>
    <w:rsid w:val="5B833652"/>
    <w:rsid w:val="5C403F9B"/>
    <w:rsid w:val="5C8D773B"/>
    <w:rsid w:val="5D306481"/>
    <w:rsid w:val="5D4C788D"/>
    <w:rsid w:val="5DD00692"/>
    <w:rsid w:val="62440AD3"/>
    <w:rsid w:val="62EC2439"/>
    <w:rsid w:val="64F243CE"/>
    <w:rsid w:val="67E06A2A"/>
    <w:rsid w:val="68D9072C"/>
    <w:rsid w:val="6B3B2CD0"/>
    <w:rsid w:val="6CEB0A6D"/>
    <w:rsid w:val="6DA44995"/>
    <w:rsid w:val="6E34593C"/>
    <w:rsid w:val="6E405B41"/>
    <w:rsid w:val="6E7D618F"/>
    <w:rsid w:val="72152E37"/>
    <w:rsid w:val="76C372BB"/>
    <w:rsid w:val="771C6535"/>
    <w:rsid w:val="7883048B"/>
    <w:rsid w:val="7B9B06A9"/>
    <w:rsid w:val="7C6E05F1"/>
    <w:rsid w:val="7E814A20"/>
    <w:rsid w:val="7E964750"/>
    <w:rsid w:val="7EA42AB5"/>
    <w:rsid w:val="7F0E5FED"/>
    <w:rsid w:val="7F2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2A9B5"/>
  <w15:docId w15:val="{F30C24AE-19A3-4FA0-A8D0-CE170247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7" w:lineRule="auto"/>
      <w:ind w:firstLineChars="350" w:firstLine="350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080"/>
      <w:jc w:val="left"/>
    </w:pPr>
    <w:rPr>
      <w:szCs w:val="18"/>
    </w:rPr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5">
    <w:name w:val="toc 5"/>
    <w:basedOn w:val="a"/>
    <w:next w:val="a"/>
    <w:uiPriority w:val="39"/>
    <w:unhideWhenUsed/>
    <w:qFormat/>
    <w:pPr>
      <w:ind w:left="720"/>
      <w:jc w:val="left"/>
    </w:pPr>
    <w:rPr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36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260"/>
      <w:jc w:val="left"/>
    </w:pPr>
    <w:rPr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540"/>
      <w:jc w:val="left"/>
    </w:pPr>
    <w:rPr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900"/>
      <w:jc w:val="left"/>
    </w:pPr>
    <w:rPr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18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440"/>
      <w:jc w:val="left"/>
    </w:pPr>
    <w:rPr>
      <w:szCs w:val="18"/>
    </w:r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3"/>
    <w:next w:val="a3"/>
    <w:link w:val="af"/>
    <w:uiPriority w:val="99"/>
    <w:semiHidden/>
    <w:unhideWhenUsed/>
    <w:qFormat/>
    <w:rPr>
      <w:b/>
      <w:bCs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3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4">
    <w:name w:val="List Paragraph"/>
    <w:basedOn w:val="a"/>
    <w:link w:val="af5"/>
    <w:uiPriority w:val="34"/>
    <w:qFormat/>
    <w:pPr>
      <w:ind w:firstLine="420"/>
    </w:p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/>
      <w:bCs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黑体" w:hAnsiTheme="majorHAnsi" w:cstheme="majorBidi"/>
      <w:b/>
      <w:bCs/>
      <w:szCs w:val="28"/>
    </w:rPr>
  </w:style>
  <w:style w:type="character" w:customStyle="1" w:styleId="apple-converted-space">
    <w:name w:val="apple-converted-space"/>
    <w:basedOn w:val="a0"/>
    <w:qFormat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af5">
    <w:name w:val="列表段落 字符"/>
    <w:basedOn w:val="a0"/>
    <w:link w:val="af4"/>
    <w:uiPriority w:val="34"/>
    <w:qFormat/>
    <w:locked/>
    <w:rPr>
      <w:rFonts w:eastAsia="微软雅黑"/>
      <w:sz w:val="18"/>
    </w:rPr>
  </w:style>
  <w:style w:type="paragraph" w:customStyle="1" w:styleId="af6">
    <w:name w:val="注意和强调"/>
    <w:basedOn w:val="a"/>
    <w:next w:val="a"/>
    <w:pPr>
      <w:pBdr>
        <w:left w:val="single" w:sz="36" w:space="4" w:color="999999"/>
      </w:pBdr>
      <w:tabs>
        <w:tab w:val="left" w:pos="360"/>
      </w:tabs>
      <w:spacing w:beforeLines="30" w:before="183" w:afterLines="30" w:after="183"/>
      <w:ind w:left="360" w:firstLineChars="0" w:firstLine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eastAsia="微软雅黑"/>
      <w:sz w:val="18"/>
    </w:rPr>
  </w:style>
  <w:style w:type="character" w:customStyle="1" w:styleId="af">
    <w:name w:val="批注主题 字符"/>
    <w:basedOn w:val="a4"/>
    <w:link w:val="ae"/>
    <w:uiPriority w:val="99"/>
    <w:semiHidden/>
    <w:qFormat/>
    <w:rPr>
      <w:rFonts w:eastAsia="微软雅黑"/>
      <w:b/>
      <w:bCs/>
      <w:sz w:val="18"/>
    </w:rPr>
  </w:style>
  <w:style w:type="paragraph" w:styleId="af7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customStyle="1" w:styleId="Guide">
    <w:name w:val="Guide"/>
    <w:basedOn w:val="a"/>
    <w:link w:val="GuideChar"/>
    <w:qFormat/>
    <w:pPr>
      <w:ind w:firstLineChars="0" w:firstLine="0"/>
      <w:jc w:val="left"/>
    </w:pPr>
    <w:rPr>
      <w:rFonts w:ascii="Arial" w:eastAsia="宋体" w:hAnsi="Arial" w:cs="Times New Roman"/>
      <w:i/>
      <w:iCs/>
      <w:color w:val="0000FF"/>
      <w:sz w:val="20"/>
      <w:szCs w:val="20"/>
      <w:lang w:val="en-AU"/>
    </w:rPr>
  </w:style>
  <w:style w:type="character" w:customStyle="1" w:styleId="GuideChar">
    <w:name w:val="Guide Char"/>
    <w:link w:val="Guide"/>
    <w:qFormat/>
    <w:rPr>
      <w:rFonts w:ascii="Arial" w:eastAsia="宋体" w:hAnsi="Arial" w:cs="Times New Roman"/>
      <w:i/>
      <w:iCs/>
      <w:color w:val="0000FF"/>
      <w:sz w:val="20"/>
      <w:szCs w:val="20"/>
      <w:lang w:val="en-AU"/>
    </w:rPr>
  </w:style>
  <w:style w:type="paragraph" w:customStyle="1" w:styleId="11">
    <w:name w:val="修订1"/>
    <w:hidden/>
    <w:uiPriority w:val="99"/>
    <w:semiHidden/>
    <w:qFormat/>
    <w:rPr>
      <w:rFonts w:asciiTheme="minorHAnsi" w:eastAsia="微软雅黑" w:hAnsiTheme="minorHAnsi" w:cstheme="minorBidi"/>
      <w:kern w:val="2"/>
      <w:sz w:val="18"/>
      <w:szCs w:val="22"/>
    </w:rPr>
  </w:style>
  <w:style w:type="paragraph" w:customStyle="1" w:styleId="Bullet1">
    <w:name w:val="Bullet 1"/>
    <w:basedOn w:val="a"/>
    <w:qFormat/>
    <w:pPr>
      <w:numPr>
        <w:numId w:val="2"/>
      </w:numPr>
      <w:tabs>
        <w:tab w:val="left" w:pos="357"/>
      </w:tabs>
      <w:ind w:firstLineChars="0" w:firstLine="0"/>
      <w:contextualSpacing/>
      <w:jc w:val="left"/>
    </w:pPr>
    <w:rPr>
      <w:rFonts w:ascii="Arial" w:eastAsia="宋体" w:hAnsi="Arial" w:cs="Times New Roman"/>
      <w:sz w:val="20"/>
      <w:szCs w:val="20"/>
    </w:rPr>
  </w:style>
  <w:style w:type="paragraph" w:customStyle="1" w:styleId="Guide-Bullet">
    <w:name w:val="Guide-Bullet"/>
    <w:basedOn w:val="Bullet1"/>
    <w:qFormat/>
    <w:rPr>
      <w:i/>
      <w:iCs/>
      <w:color w:val="0000FF"/>
      <w:lang w:val="en-AU"/>
    </w:rPr>
  </w:style>
  <w:style w:type="paragraph" w:customStyle="1" w:styleId="Style48">
    <w:name w:val="_Style 48"/>
    <w:basedOn w:val="a"/>
    <w:next w:val="af4"/>
    <w:uiPriority w:val="34"/>
    <w:qFormat/>
    <w:pPr>
      <w:ind w:left="720" w:firstLineChars="0" w:firstLine="0"/>
      <w:contextualSpacing/>
      <w:jc w:val="left"/>
    </w:pPr>
    <w:rPr>
      <w:rFonts w:ascii="Arial" w:eastAsia="宋体" w:hAnsi="Arial" w:cs="Times New Roman"/>
      <w:sz w:val="20"/>
      <w:szCs w:val="20"/>
    </w:rPr>
  </w:style>
  <w:style w:type="paragraph" w:customStyle="1" w:styleId="31">
    <w:name w:val="列出段落3"/>
    <w:basedOn w:val="a"/>
    <w:uiPriority w:val="34"/>
    <w:qFormat/>
    <w:pPr>
      <w:ind w:firstLine="420"/>
      <w:jc w:val="left"/>
    </w:pPr>
    <w:rPr>
      <w:rFonts w:ascii="Arial" w:eastAsia="宋体" w:hAnsi="Arial" w:cs="Times New Roman"/>
      <w:sz w:val="20"/>
      <w:szCs w:val="20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81">
    <w:name w:val="font81"/>
    <w:basedOn w:val="a0"/>
    <w:qFormat/>
    <w:rPr>
      <w:rFonts w:ascii="Tahoma" w:eastAsia="Tahoma" w:hAnsi="Tahoma" w:cs="Tahoma"/>
      <w:i/>
      <w:color w:val="ED7D31"/>
      <w:sz w:val="20"/>
      <w:szCs w:val="20"/>
      <w:u w:val="none"/>
    </w:rPr>
  </w:style>
  <w:style w:type="character" w:customStyle="1" w:styleId="font61">
    <w:name w:val="font61"/>
    <w:basedOn w:val="a0"/>
    <w:qFormat/>
    <w:rPr>
      <w:rFonts w:ascii="宋体" w:eastAsia="宋体" w:hAnsi="宋体" w:cs="宋体" w:hint="eastAsia"/>
      <w:i/>
      <w:color w:val="ED7D31"/>
      <w:sz w:val="20"/>
      <w:szCs w:val="20"/>
      <w:u w:val="none"/>
    </w:rPr>
  </w:style>
  <w:style w:type="paragraph" w:styleId="af8">
    <w:name w:val="Revision"/>
    <w:hidden/>
    <w:uiPriority w:val="99"/>
    <w:semiHidden/>
    <w:rsid w:val="0076796C"/>
    <w:rPr>
      <w:rFonts w:asciiTheme="minorHAnsi" w:eastAsia="微软雅黑" w:hAnsiTheme="minorHAnsi" w:cstheme="minorBidi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6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emf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10" Type="http://schemas.openxmlformats.org/officeDocument/2006/relationships/header" Target="header2.xml"/><Relationship Id="rId19" Type="http://schemas.openxmlformats.org/officeDocument/2006/relationships/package" Target="embeddings/Microsoft_Excel_Worksheet.xlsx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A9D552-345E-49C9-AE6A-F2E395C8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352</Words>
  <Characters>2013</Characters>
  <Application>Microsoft Office Word</Application>
  <DocSecurity>0</DocSecurity>
  <Lines>16</Lines>
  <Paragraphs>4</Paragraphs>
  <ScaleCrop>false</ScaleCrop>
  <Company>航旅纵横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张晶</dc:creator>
  <cp:lastModifiedBy>信美人寿相互保险社</cp:lastModifiedBy>
  <cp:revision>3</cp:revision>
  <dcterms:created xsi:type="dcterms:W3CDTF">2020-12-30T10:49:00Z</dcterms:created>
  <dcterms:modified xsi:type="dcterms:W3CDTF">2021-01-19T03:21:00Z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