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E3" w:rsidRDefault="00244BC0" w:rsidP="00C31A4E">
      <w:pPr>
        <w:ind w:firstLine="56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资金管理平台-综合查询功能</w:t>
      </w:r>
    </w:p>
    <w:p w:rsidR="00E92540" w:rsidRPr="00B153FF" w:rsidRDefault="00E92540" w:rsidP="00C31A4E">
      <w:pPr>
        <w:ind w:firstLine="56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需求说明书</w:t>
      </w:r>
    </w:p>
    <w:p w:rsidR="0034754E" w:rsidRPr="00883B3E" w:rsidRDefault="0034754E" w:rsidP="00C31A4E">
      <w:pPr>
        <w:pStyle w:val="1"/>
        <w:ind w:firstLine="420"/>
      </w:pPr>
      <w:r w:rsidRPr="00883B3E">
        <w:rPr>
          <w:rFonts w:hint="eastAsia"/>
        </w:rPr>
        <w:t>【版本日志</w:t>
      </w:r>
      <w:r w:rsidRPr="00883B3E">
        <w:t>】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"/>
        <w:gridCol w:w="1241"/>
        <w:gridCol w:w="1701"/>
        <w:gridCol w:w="4728"/>
      </w:tblGrid>
      <w:tr w:rsidR="00E92540" w:rsidRPr="00137DEC" w:rsidTr="00E92540">
        <w:tc>
          <w:tcPr>
            <w:tcW w:w="500" w:type="pct"/>
            <w:shd w:val="clear" w:color="auto" w:fill="92D050"/>
          </w:tcPr>
          <w:p w:rsidR="00E92540" w:rsidRPr="00137DEC" w:rsidRDefault="00E9254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 w:rsidRPr="00137DEC">
              <w:rPr>
                <w:rFonts w:ascii="微软雅黑" w:hAnsi="微软雅黑" w:hint="eastAsia"/>
                <w:szCs w:val="21"/>
              </w:rPr>
              <w:t>版本</w:t>
            </w:r>
            <w:r>
              <w:rPr>
                <w:rFonts w:ascii="微软雅黑" w:hAnsi="微软雅黑" w:hint="eastAsia"/>
                <w:szCs w:val="21"/>
              </w:rPr>
              <w:t>号</w:t>
            </w:r>
          </w:p>
        </w:tc>
        <w:tc>
          <w:tcPr>
            <w:tcW w:w="728" w:type="pct"/>
            <w:shd w:val="clear" w:color="auto" w:fill="92D050"/>
          </w:tcPr>
          <w:p w:rsidR="00E92540" w:rsidRDefault="00E9254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98" w:type="pct"/>
            <w:shd w:val="clear" w:color="auto" w:fill="92D050"/>
          </w:tcPr>
          <w:p w:rsidR="00E92540" w:rsidRDefault="00E9254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774" w:type="pct"/>
            <w:shd w:val="clear" w:color="auto" w:fill="92D050"/>
          </w:tcPr>
          <w:p w:rsidR="00E92540" w:rsidRPr="00137DEC" w:rsidRDefault="00E9254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E92540" w:rsidRPr="00137DEC" w:rsidTr="00E92540">
        <w:tc>
          <w:tcPr>
            <w:tcW w:w="500" w:type="pct"/>
            <w:vAlign w:val="center"/>
          </w:tcPr>
          <w:p w:rsidR="00E92540" w:rsidRPr="00137DEC" w:rsidRDefault="00E92540" w:rsidP="00A613E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V1.0</w:t>
            </w:r>
          </w:p>
        </w:tc>
        <w:tc>
          <w:tcPr>
            <w:tcW w:w="728" w:type="pct"/>
            <w:vAlign w:val="center"/>
          </w:tcPr>
          <w:p w:rsidR="00E92540" w:rsidRDefault="00244BC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郝文峰</w:t>
            </w:r>
          </w:p>
        </w:tc>
        <w:tc>
          <w:tcPr>
            <w:tcW w:w="998" w:type="pct"/>
            <w:vAlign w:val="center"/>
          </w:tcPr>
          <w:p w:rsidR="00E92540" w:rsidRDefault="00E92540" w:rsidP="00E92540">
            <w:pPr>
              <w:adjustRightInd w:val="0"/>
              <w:snapToGrid w:val="0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</w:t>
            </w:r>
            <w:r w:rsidR="00244BC0">
              <w:rPr>
                <w:rFonts w:ascii="微软雅黑" w:hAnsi="微软雅黑"/>
              </w:rPr>
              <w:t>8-03-01</w:t>
            </w:r>
          </w:p>
        </w:tc>
        <w:tc>
          <w:tcPr>
            <w:tcW w:w="2774" w:type="pct"/>
            <w:vAlign w:val="center"/>
          </w:tcPr>
          <w:p w:rsidR="00E92540" w:rsidRPr="00E92540" w:rsidRDefault="00244BC0" w:rsidP="00C10F23">
            <w:pPr>
              <w:pStyle w:val="a7"/>
              <w:numPr>
                <w:ilvl w:val="0"/>
                <w:numId w:val="34"/>
              </w:numPr>
              <w:adjustRightInd w:val="0"/>
              <w:snapToGrid w:val="0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资金管理平台-综合查询-</w:t>
            </w:r>
            <w:r w:rsidR="00C10F23" w:rsidRPr="00C10F23">
              <w:rPr>
                <w:rFonts w:ascii="微软雅黑" w:hAnsi="微软雅黑" w:hint="eastAsia"/>
              </w:rPr>
              <w:t>收付费交易查询</w:t>
            </w:r>
          </w:p>
        </w:tc>
      </w:tr>
      <w:tr w:rsidR="00AF2CD5" w:rsidRPr="00137DEC" w:rsidTr="00E92540">
        <w:trPr>
          <w:ins w:id="0" w:author="信美人寿相互保险社" w:date="2018-10-29T16:00:00Z"/>
        </w:trPr>
        <w:tc>
          <w:tcPr>
            <w:tcW w:w="500" w:type="pct"/>
            <w:vAlign w:val="center"/>
          </w:tcPr>
          <w:p w:rsidR="00AF2CD5" w:rsidRDefault="00AF2CD5" w:rsidP="00A613E0">
            <w:pPr>
              <w:adjustRightInd w:val="0"/>
              <w:snapToGrid w:val="0"/>
              <w:ind w:firstLineChars="0" w:firstLine="0"/>
              <w:rPr>
                <w:ins w:id="1" w:author="信美人寿相互保险社" w:date="2018-10-29T16:00:00Z"/>
                <w:rFonts w:ascii="微软雅黑" w:hAnsi="微软雅黑"/>
                <w:szCs w:val="21"/>
              </w:rPr>
            </w:pPr>
            <w:ins w:id="2" w:author="信美人寿相互保险社" w:date="2018-10-29T16:01:00Z">
              <w:r>
                <w:rPr>
                  <w:rFonts w:ascii="微软雅黑" w:hAnsi="微软雅黑" w:hint="eastAsia"/>
                  <w:szCs w:val="21"/>
                </w:rPr>
                <w:t>V1.1</w:t>
              </w:r>
            </w:ins>
          </w:p>
        </w:tc>
        <w:tc>
          <w:tcPr>
            <w:tcW w:w="728" w:type="pct"/>
            <w:vAlign w:val="center"/>
          </w:tcPr>
          <w:p w:rsidR="00AF2CD5" w:rsidRDefault="00AF2CD5" w:rsidP="00E92540">
            <w:pPr>
              <w:adjustRightInd w:val="0"/>
              <w:snapToGrid w:val="0"/>
              <w:ind w:firstLineChars="0" w:firstLine="0"/>
              <w:rPr>
                <w:ins w:id="3" w:author="信美人寿相互保险社" w:date="2018-10-29T16:00:00Z"/>
                <w:rFonts w:ascii="微软雅黑" w:hAnsi="微软雅黑"/>
              </w:rPr>
            </w:pPr>
            <w:proofErr w:type="gramStart"/>
            <w:ins w:id="4" w:author="信美人寿相互保险社" w:date="2018-10-29T16:01:00Z">
              <w:r>
                <w:rPr>
                  <w:rFonts w:ascii="微软雅黑" w:hAnsi="微软雅黑" w:hint="eastAsia"/>
                </w:rPr>
                <w:t>穆聪</w:t>
              </w:r>
            </w:ins>
            <w:proofErr w:type="gramEnd"/>
          </w:p>
        </w:tc>
        <w:tc>
          <w:tcPr>
            <w:tcW w:w="998" w:type="pct"/>
            <w:vAlign w:val="center"/>
          </w:tcPr>
          <w:p w:rsidR="00AF2CD5" w:rsidRDefault="00AF2CD5" w:rsidP="00E92540">
            <w:pPr>
              <w:adjustRightInd w:val="0"/>
              <w:snapToGrid w:val="0"/>
              <w:ind w:firstLineChars="0" w:firstLine="0"/>
              <w:rPr>
                <w:ins w:id="5" w:author="信美人寿相互保险社" w:date="2018-10-29T16:00:00Z"/>
                <w:rFonts w:ascii="微软雅黑" w:hAnsi="微软雅黑"/>
              </w:rPr>
            </w:pPr>
            <w:ins w:id="6" w:author="信美人寿相互保险社" w:date="2018-10-29T16:01:00Z">
              <w:r>
                <w:rPr>
                  <w:rFonts w:ascii="微软雅黑" w:hAnsi="微软雅黑" w:hint="eastAsia"/>
                </w:rPr>
                <w:t>2018-1029</w:t>
              </w:r>
            </w:ins>
          </w:p>
        </w:tc>
        <w:tc>
          <w:tcPr>
            <w:tcW w:w="2774" w:type="pct"/>
            <w:vAlign w:val="center"/>
          </w:tcPr>
          <w:p w:rsidR="00AF2CD5" w:rsidRDefault="00AF2CD5" w:rsidP="00C10F23">
            <w:pPr>
              <w:pStyle w:val="a7"/>
              <w:numPr>
                <w:ilvl w:val="0"/>
                <w:numId w:val="34"/>
              </w:numPr>
              <w:adjustRightInd w:val="0"/>
              <w:snapToGrid w:val="0"/>
              <w:ind w:firstLineChars="0"/>
              <w:rPr>
                <w:ins w:id="7" w:author="信美人寿相互保险社" w:date="2018-10-29T16:00:00Z"/>
                <w:rFonts w:ascii="微软雅黑" w:hAnsi="微软雅黑"/>
              </w:rPr>
            </w:pPr>
            <w:ins w:id="8" w:author="信美人寿相互保险社" w:date="2018-10-29T16:01:00Z">
              <w:r>
                <w:rPr>
                  <w:rFonts w:ascii="微软雅黑" w:hAnsi="微软雅黑" w:hint="eastAsia"/>
                </w:rPr>
                <w:t>资金管理平台-综合查询-</w:t>
              </w:r>
              <w:r w:rsidRPr="00C10F23">
                <w:rPr>
                  <w:rFonts w:ascii="微软雅黑" w:hAnsi="微软雅黑" w:hint="eastAsia"/>
                </w:rPr>
                <w:t>收付费交易查询</w:t>
              </w:r>
              <w:r w:rsidR="006A7854">
                <w:rPr>
                  <w:rFonts w:ascii="微软雅黑" w:hAnsi="微软雅黑" w:hint="eastAsia"/>
                </w:rPr>
                <w:t>增加数据来源</w:t>
              </w:r>
            </w:ins>
          </w:p>
        </w:tc>
      </w:tr>
      <w:tr w:rsidR="00331473" w:rsidRPr="00137DEC" w:rsidTr="00E92540">
        <w:trPr>
          <w:ins w:id="9" w:author="信美人寿相互保险社" w:date="2018-12-03T16:38:00Z"/>
        </w:trPr>
        <w:tc>
          <w:tcPr>
            <w:tcW w:w="500" w:type="pct"/>
            <w:vAlign w:val="center"/>
          </w:tcPr>
          <w:p w:rsidR="00331473" w:rsidRDefault="00331473" w:rsidP="00A613E0">
            <w:pPr>
              <w:adjustRightInd w:val="0"/>
              <w:snapToGrid w:val="0"/>
              <w:ind w:firstLineChars="0" w:firstLine="0"/>
              <w:rPr>
                <w:ins w:id="10" w:author="信美人寿相互保险社" w:date="2018-12-03T16:38:00Z"/>
                <w:rFonts w:ascii="微软雅黑" w:hAnsi="微软雅黑"/>
                <w:szCs w:val="21"/>
              </w:rPr>
            </w:pPr>
            <w:ins w:id="11" w:author="信美人寿相互保险社" w:date="2018-12-03T16:38:00Z">
              <w:r>
                <w:rPr>
                  <w:rFonts w:ascii="微软雅黑" w:hAnsi="微软雅黑" w:hint="eastAsia"/>
                  <w:szCs w:val="21"/>
                </w:rPr>
                <w:t>V1.</w:t>
              </w:r>
            </w:ins>
            <w:ins w:id="12" w:author="信美人寿相互保险社" w:date="2018-12-03T16:39:00Z">
              <w:r>
                <w:rPr>
                  <w:rFonts w:ascii="微软雅黑" w:hAnsi="微软雅黑" w:hint="eastAsia"/>
                  <w:szCs w:val="21"/>
                </w:rPr>
                <w:t>2</w:t>
              </w:r>
            </w:ins>
          </w:p>
        </w:tc>
        <w:tc>
          <w:tcPr>
            <w:tcW w:w="728" w:type="pct"/>
            <w:vAlign w:val="center"/>
          </w:tcPr>
          <w:p w:rsidR="00331473" w:rsidRDefault="00331473" w:rsidP="00E92540">
            <w:pPr>
              <w:adjustRightInd w:val="0"/>
              <w:snapToGrid w:val="0"/>
              <w:ind w:firstLineChars="0" w:firstLine="0"/>
              <w:rPr>
                <w:ins w:id="13" w:author="信美人寿相互保险社" w:date="2018-12-03T16:38:00Z"/>
                <w:rFonts w:ascii="微软雅黑" w:hAnsi="微软雅黑"/>
              </w:rPr>
            </w:pPr>
            <w:proofErr w:type="gramStart"/>
            <w:ins w:id="14" w:author="信美人寿相互保险社" w:date="2018-12-03T16:39:00Z">
              <w:r>
                <w:rPr>
                  <w:rFonts w:ascii="微软雅黑" w:hAnsi="微软雅黑" w:hint="eastAsia"/>
                </w:rPr>
                <w:t>穆聪</w:t>
              </w:r>
            </w:ins>
            <w:proofErr w:type="gramEnd"/>
          </w:p>
        </w:tc>
        <w:tc>
          <w:tcPr>
            <w:tcW w:w="998" w:type="pct"/>
            <w:vAlign w:val="center"/>
          </w:tcPr>
          <w:p w:rsidR="00331473" w:rsidRDefault="00331473" w:rsidP="00E92540">
            <w:pPr>
              <w:adjustRightInd w:val="0"/>
              <w:snapToGrid w:val="0"/>
              <w:ind w:firstLineChars="0" w:firstLine="0"/>
              <w:rPr>
                <w:ins w:id="15" w:author="信美人寿相互保险社" w:date="2018-12-03T16:38:00Z"/>
                <w:rFonts w:ascii="微软雅黑" w:hAnsi="微软雅黑"/>
              </w:rPr>
            </w:pPr>
            <w:ins w:id="16" w:author="信美人寿相互保险社" w:date="2018-12-03T16:39:00Z">
              <w:r>
                <w:rPr>
                  <w:rFonts w:ascii="微软雅黑" w:hAnsi="微软雅黑" w:hint="eastAsia"/>
                </w:rPr>
                <w:t>2018-12-3</w:t>
              </w:r>
            </w:ins>
          </w:p>
        </w:tc>
        <w:tc>
          <w:tcPr>
            <w:tcW w:w="2774" w:type="pct"/>
            <w:vAlign w:val="center"/>
          </w:tcPr>
          <w:p w:rsidR="00331473" w:rsidRDefault="00331473" w:rsidP="00C10F23">
            <w:pPr>
              <w:pStyle w:val="a7"/>
              <w:numPr>
                <w:ilvl w:val="0"/>
                <w:numId w:val="34"/>
              </w:numPr>
              <w:adjustRightInd w:val="0"/>
              <w:snapToGrid w:val="0"/>
              <w:ind w:firstLineChars="0"/>
              <w:rPr>
                <w:ins w:id="17" w:author="信美人寿相互保险社" w:date="2018-12-03T16:38:00Z"/>
                <w:rFonts w:ascii="微软雅黑" w:hAnsi="微软雅黑"/>
              </w:rPr>
            </w:pPr>
            <w:ins w:id="18" w:author="信美人寿相互保险社" w:date="2018-12-03T16:39:00Z">
              <w:r>
                <w:rPr>
                  <w:rFonts w:ascii="微软雅黑" w:hAnsi="微软雅黑" w:hint="eastAsia"/>
                </w:rPr>
                <w:t>查询</w:t>
              </w:r>
            </w:ins>
            <w:ins w:id="19" w:author="信美人寿相互保险社" w:date="2018-12-03T16:40:00Z">
              <w:r w:rsidR="004A791A">
                <w:rPr>
                  <w:rFonts w:ascii="微软雅黑" w:hAnsi="微软雅黑" w:hint="eastAsia"/>
                </w:rPr>
                <w:t>结果</w:t>
              </w:r>
            </w:ins>
            <w:ins w:id="20" w:author="信美人寿相互保险社" w:date="2018-12-03T16:39:00Z">
              <w:r>
                <w:rPr>
                  <w:rFonts w:ascii="微软雅黑" w:hAnsi="微软雅黑" w:hint="eastAsia"/>
                </w:rPr>
                <w:t>字段优化</w:t>
              </w:r>
            </w:ins>
            <w:ins w:id="21" w:author="信美人寿相互保险社" w:date="2018-12-03T16:42:00Z">
              <w:r w:rsidR="00036BB0">
                <w:rPr>
                  <w:rFonts w:ascii="微软雅黑" w:hAnsi="微软雅黑" w:hint="eastAsia"/>
                </w:rPr>
                <w:t>、导出数据优化</w:t>
              </w:r>
            </w:ins>
          </w:p>
        </w:tc>
      </w:tr>
    </w:tbl>
    <w:p w:rsidR="0034754E" w:rsidRPr="003C1422" w:rsidRDefault="003C1422" w:rsidP="003C1422">
      <w:pPr>
        <w:pStyle w:val="1"/>
        <w:ind w:firstLine="420"/>
      </w:pPr>
      <w:proofErr w:type="gramStart"/>
      <w:r>
        <w:rPr>
          <w:rFonts w:hint="eastAsia"/>
        </w:rPr>
        <w:t>一</w:t>
      </w:r>
      <w:proofErr w:type="gramEnd"/>
      <w:r w:rsidR="00E92540" w:rsidRPr="003C1422">
        <w:rPr>
          <w:rFonts w:hint="eastAsia"/>
        </w:rPr>
        <w:t>【</w:t>
      </w:r>
      <w:r w:rsidR="00663EE3" w:rsidRPr="003C1422">
        <w:rPr>
          <w:rFonts w:hint="eastAsia"/>
        </w:rPr>
        <w:t>文档</w:t>
      </w:r>
      <w:r w:rsidR="00E92540" w:rsidRPr="003C1422">
        <w:rPr>
          <w:rFonts w:hint="eastAsia"/>
        </w:rPr>
        <w:t>简介</w:t>
      </w:r>
      <w:r w:rsidR="0034754E" w:rsidRPr="003C1422">
        <w:t>】</w:t>
      </w:r>
    </w:p>
    <w:p w:rsidR="00E92540" w:rsidRPr="00244BC0" w:rsidRDefault="00E92540" w:rsidP="00244BC0">
      <w:pPr>
        <w:pStyle w:val="2"/>
        <w:numPr>
          <w:ilvl w:val="0"/>
          <w:numId w:val="39"/>
        </w:numPr>
      </w:pPr>
      <w:r>
        <w:rPr>
          <w:rFonts w:hint="eastAsia"/>
        </w:rPr>
        <w:t>目的</w:t>
      </w:r>
    </w:p>
    <w:p w:rsidR="00005951" w:rsidRDefault="00EF3254" w:rsidP="00C31A4E">
      <w:pPr>
        <w:ind w:firstLine="360"/>
      </w:pPr>
      <w:r>
        <w:rPr>
          <w:rFonts w:hint="eastAsia"/>
        </w:rPr>
        <w:t>本文档主要目的是</w:t>
      </w:r>
      <w:r>
        <w:rPr>
          <w:rFonts w:ascii="Helvetica" w:hAnsi="Helvetica"/>
          <w:color w:val="2F2F2F"/>
          <w:shd w:val="clear" w:color="auto" w:fill="FFFFFF"/>
        </w:rPr>
        <w:t>清晰、有层次的定义</w:t>
      </w:r>
      <w:r w:rsidR="00785C6F">
        <w:rPr>
          <w:rFonts w:hint="eastAsia"/>
        </w:rPr>
        <w:t>资金管理平台综合查询</w:t>
      </w:r>
      <w:r w:rsidRPr="00E92540">
        <w:rPr>
          <w:rFonts w:hint="eastAsia"/>
        </w:rPr>
        <w:t>功能</w:t>
      </w:r>
      <w:r w:rsidR="00785C6F">
        <w:rPr>
          <w:rFonts w:hint="eastAsia"/>
        </w:rPr>
        <w:t>，设计</w:t>
      </w:r>
      <w:r w:rsidRPr="00E92540">
        <w:rPr>
          <w:rFonts w:hint="eastAsia"/>
        </w:rPr>
        <w:t>各个模块</w:t>
      </w:r>
      <w:r w:rsidR="00785C6F" w:rsidRPr="00E92540">
        <w:rPr>
          <w:rFonts w:hint="eastAsia"/>
        </w:rPr>
        <w:t>前</w:t>
      </w:r>
      <w:r w:rsidR="00785C6F">
        <w:rPr>
          <w:rFonts w:hint="eastAsia"/>
        </w:rPr>
        <w:t>后</w:t>
      </w:r>
      <w:r w:rsidR="00785C6F" w:rsidRPr="00E92540">
        <w:rPr>
          <w:rFonts w:hint="eastAsia"/>
        </w:rPr>
        <w:t>端</w:t>
      </w:r>
      <w:r w:rsidRPr="00E92540">
        <w:rPr>
          <w:rFonts w:hint="eastAsia"/>
        </w:rPr>
        <w:t>的内容和逻辑</w:t>
      </w:r>
      <w:r>
        <w:rPr>
          <w:rFonts w:hint="eastAsia"/>
        </w:rPr>
        <w:t>。</w:t>
      </w:r>
    </w:p>
    <w:p w:rsidR="00F06064" w:rsidRPr="00244BC0" w:rsidRDefault="00F06064" w:rsidP="00244BC0">
      <w:pPr>
        <w:pStyle w:val="2"/>
        <w:numPr>
          <w:ilvl w:val="0"/>
          <w:numId w:val="39"/>
        </w:numPr>
      </w:pPr>
      <w:r>
        <w:rPr>
          <w:rFonts w:hint="eastAsia"/>
        </w:rPr>
        <w:t>范围</w:t>
      </w:r>
    </w:p>
    <w:p w:rsidR="00EF3254" w:rsidRDefault="00EF3254" w:rsidP="00C31A4E">
      <w:pPr>
        <w:ind w:firstLine="360"/>
        <w:rPr>
          <w:rFonts w:ascii="Helvetica" w:hAnsi="Helvetica"/>
          <w:color w:val="2F2F2F"/>
          <w:shd w:val="clear" w:color="auto" w:fill="FFFFFF"/>
        </w:rPr>
      </w:pPr>
      <w:r>
        <w:rPr>
          <w:rFonts w:ascii="Helvetica" w:hAnsi="Helvetica"/>
          <w:color w:val="2F2F2F"/>
          <w:shd w:val="clear" w:color="auto" w:fill="FFFFFF"/>
        </w:rPr>
        <w:t>此文档主要描述</w:t>
      </w:r>
      <w:r w:rsidR="00785C6F">
        <w:rPr>
          <w:rFonts w:ascii="Helvetica" w:hAnsi="Helvetica" w:hint="eastAsia"/>
          <w:color w:val="2F2F2F"/>
          <w:shd w:val="clear" w:color="auto" w:fill="FFFFFF"/>
        </w:rPr>
        <w:t>综合查询功能</w:t>
      </w:r>
      <w:r>
        <w:rPr>
          <w:rFonts w:ascii="Helvetica" w:hAnsi="Helvetica"/>
          <w:color w:val="2F2F2F"/>
          <w:shd w:val="clear" w:color="auto" w:fill="FFFFFF"/>
        </w:rPr>
        <w:t>前端页面涉及到的功能点、相对应的后台功能支持、以及部分交互细节。</w:t>
      </w:r>
    </w:p>
    <w:p w:rsidR="00F06064" w:rsidRDefault="00EF3254" w:rsidP="00C31A4E">
      <w:pPr>
        <w:ind w:firstLine="360"/>
      </w:pPr>
      <w:r>
        <w:rPr>
          <w:rFonts w:ascii="Helvetica" w:hAnsi="Helvetica"/>
          <w:color w:val="2F2F2F"/>
          <w:shd w:val="clear" w:color="auto" w:fill="FFFFFF"/>
        </w:rPr>
        <w:t>本文档主要读者为技术部的前</w:t>
      </w:r>
      <w:r w:rsidR="00785C6F">
        <w:rPr>
          <w:rFonts w:ascii="Helvetica" w:hAnsi="Helvetica" w:hint="eastAsia"/>
          <w:color w:val="2F2F2F"/>
          <w:shd w:val="clear" w:color="auto" w:fill="FFFFFF"/>
        </w:rPr>
        <w:t>后</w:t>
      </w:r>
      <w:r>
        <w:rPr>
          <w:rFonts w:ascii="Helvetica" w:hAnsi="Helvetica"/>
          <w:color w:val="2F2F2F"/>
          <w:shd w:val="clear" w:color="auto" w:fill="FFFFFF"/>
        </w:rPr>
        <w:t>端工程师。</w:t>
      </w:r>
    </w:p>
    <w:p w:rsidR="00F06064" w:rsidRPr="00244BC0" w:rsidRDefault="00F06064" w:rsidP="00244BC0">
      <w:pPr>
        <w:pStyle w:val="1"/>
        <w:ind w:firstLine="420"/>
      </w:pPr>
      <w:r>
        <w:rPr>
          <w:rFonts w:hint="eastAsia"/>
        </w:rPr>
        <w:t>二【用户角色</w:t>
      </w:r>
      <w:r w:rsidR="000B57B1">
        <w:rPr>
          <w:rFonts w:hint="eastAsia"/>
        </w:rPr>
        <w:t>描述</w:t>
      </w:r>
      <w:r>
        <w:rPr>
          <w:rFonts w:hint="eastAsia"/>
        </w:rPr>
        <w:t>】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518"/>
        <w:gridCol w:w="6095"/>
      </w:tblGrid>
      <w:tr w:rsidR="00F06064" w:rsidTr="00F06064">
        <w:tc>
          <w:tcPr>
            <w:tcW w:w="2518" w:type="dxa"/>
            <w:shd w:val="clear" w:color="auto" w:fill="DEEAF6" w:themeFill="accent1" w:themeFillTint="33"/>
          </w:tcPr>
          <w:p w:rsidR="00F06064" w:rsidRDefault="00F06064" w:rsidP="00663EE3">
            <w:pPr>
              <w:ind w:firstLineChars="0" w:firstLine="0"/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06064" w:rsidRDefault="00F06064" w:rsidP="00663EE3">
            <w:pPr>
              <w:ind w:firstLineChars="0" w:firstLine="0"/>
              <w:jc w:val="center"/>
            </w:pPr>
            <w:r>
              <w:rPr>
                <w:rFonts w:hint="eastAsia"/>
              </w:rPr>
              <w:t>用户描述</w:t>
            </w:r>
          </w:p>
        </w:tc>
      </w:tr>
      <w:tr w:rsidR="00F06064" w:rsidTr="00F06064">
        <w:tc>
          <w:tcPr>
            <w:tcW w:w="2518" w:type="dxa"/>
          </w:tcPr>
          <w:p w:rsidR="00F06064" w:rsidRPr="005368D1" w:rsidRDefault="00324A7D" w:rsidP="00F06064">
            <w:pPr>
              <w:ind w:firstLineChars="0" w:firstLine="0"/>
            </w:pPr>
            <w:r w:rsidRPr="00324A7D">
              <w:rPr>
                <w:rFonts w:hint="eastAsia"/>
              </w:rPr>
              <w:t>财务负责人</w:t>
            </w:r>
          </w:p>
        </w:tc>
        <w:tc>
          <w:tcPr>
            <w:tcW w:w="6095" w:type="dxa"/>
          </w:tcPr>
          <w:p w:rsidR="00F06064" w:rsidRPr="005368D1" w:rsidRDefault="008C1EF5" w:rsidP="00F06064">
            <w:pPr>
              <w:pStyle w:val="a7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XXXX</w:t>
            </w:r>
          </w:p>
        </w:tc>
      </w:tr>
      <w:tr w:rsidR="008C1EF5" w:rsidTr="0018386F">
        <w:tc>
          <w:tcPr>
            <w:tcW w:w="2518" w:type="dxa"/>
            <w:vAlign w:val="center"/>
          </w:tcPr>
          <w:p w:rsidR="008C1EF5" w:rsidRDefault="00324A7D" w:rsidP="008C1EF5">
            <w:pPr>
              <w:ind w:firstLineChars="0" w:firstLine="0"/>
            </w:pPr>
            <w:r w:rsidRPr="00324A7D">
              <w:rPr>
                <w:rFonts w:hint="eastAsia"/>
              </w:rPr>
              <w:t>财务经理</w:t>
            </w:r>
          </w:p>
        </w:tc>
        <w:tc>
          <w:tcPr>
            <w:tcW w:w="6095" w:type="dxa"/>
          </w:tcPr>
          <w:p w:rsidR="008C1EF5" w:rsidRDefault="008C1EF5" w:rsidP="008C1EF5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XXXX</w:t>
            </w:r>
          </w:p>
        </w:tc>
      </w:tr>
      <w:tr w:rsidR="008C1EF5" w:rsidTr="0018386F">
        <w:tc>
          <w:tcPr>
            <w:tcW w:w="2518" w:type="dxa"/>
          </w:tcPr>
          <w:p w:rsidR="008C1EF5" w:rsidRDefault="00324A7D" w:rsidP="008C1EF5">
            <w:pPr>
              <w:ind w:firstLineChars="0" w:firstLine="0"/>
            </w:pPr>
            <w:r w:rsidRPr="00324A7D">
              <w:rPr>
                <w:rFonts w:hint="eastAsia"/>
              </w:rPr>
              <w:t>资金管理岗</w:t>
            </w:r>
          </w:p>
        </w:tc>
        <w:tc>
          <w:tcPr>
            <w:tcW w:w="6095" w:type="dxa"/>
          </w:tcPr>
          <w:p w:rsidR="008C1EF5" w:rsidRDefault="008C1EF5" w:rsidP="008C1EF5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XXXX</w:t>
            </w:r>
          </w:p>
        </w:tc>
      </w:tr>
      <w:tr w:rsidR="00324A7D" w:rsidTr="0018386F">
        <w:tc>
          <w:tcPr>
            <w:tcW w:w="2518" w:type="dxa"/>
          </w:tcPr>
          <w:p w:rsidR="00324A7D" w:rsidRPr="00324A7D" w:rsidRDefault="00324A7D" w:rsidP="008C1EF5">
            <w:pPr>
              <w:ind w:firstLineChars="0" w:firstLine="0"/>
            </w:pPr>
            <w:r w:rsidRPr="00324A7D">
              <w:rPr>
                <w:rFonts w:hint="eastAsia"/>
              </w:rPr>
              <w:t>出纳岗</w:t>
            </w:r>
          </w:p>
        </w:tc>
        <w:tc>
          <w:tcPr>
            <w:tcW w:w="6095" w:type="dxa"/>
          </w:tcPr>
          <w:p w:rsidR="00324A7D" w:rsidRDefault="00324A7D" w:rsidP="008C1EF5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XXXX</w:t>
            </w:r>
          </w:p>
        </w:tc>
      </w:tr>
    </w:tbl>
    <w:p w:rsidR="00F06064" w:rsidRPr="00F06064" w:rsidRDefault="00F06064" w:rsidP="00F06064">
      <w:pPr>
        <w:ind w:firstLine="360"/>
      </w:pPr>
    </w:p>
    <w:p w:rsidR="00663EE3" w:rsidRPr="00244BC0" w:rsidRDefault="00F06064" w:rsidP="00244BC0">
      <w:pPr>
        <w:pStyle w:val="1"/>
        <w:ind w:firstLine="420"/>
      </w:pPr>
      <w:r>
        <w:rPr>
          <w:rFonts w:hint="eastAsia"/>
        </w:rPr>
        <w:lastRenderedPageBreak/>
        <w:t>三</w:t>
      </w:r>
      <w:r w:rsidR="0034754E" w:rsidRPr="00883B3E">
        <w:rPr>
          <w:rFonts w:hint="eastAsia"/>
        </w:rPr>
        <w:t>【</w:t>
      </w:r>
      <w:r>
        <w:rPr>
          <w:rFonts w:hint="eastAsia"/>
        </w:rPr>
        <w:t>产品概述</w:t>
      </w:r>
      <w:r w:rsidR="0034754E" w:rsidRPr="00883B3E">
        <w:rPr>
          <w:rFonts w:hint="eastAsia"/>
        </w:rPr>
        <w:t>】</w:t>
      </w:r>
    </w:p>
    <w:p w:rsidR="00CB6FBB" w:rsidRPr="00CB6FBB" w:rsidRDefault="00673E1D" w:rsidP="00CB6FBB">
      <w:pPr>
        <w:ind w:firstLine="360"/>
      </w:pPr>
      <w:r>
        <w:rPr>
          <w:rFonts w:ascii="Helvetica" w:hAnsi="Helvetica" w:hint="eastAsia"/>
          <w:color w:val="2F2F2F"/>
          <w:shd w:val="clear" w:color="auto" w:fill="FFFFFF"/>
        </w:rPr>
        <w:t>资金管理</w:t>
      </w:r>
      <w:r w:rsidR="003C1422">
        <w:rPr>
          <w:rFonts w:ascii="Helvetica" w:hAnsi="Helvetica" w:hint="eastAsia"/>
          <w:color w:val="2F2F2F"/>
          <w:shd w:val="clear" w:color="auto" w:fill="FFFFFF"/>
        </w:rPr>
        <w:t>平台</w:t>
      </w:r>
      <w:r>
        <w:rPr>
          <w:rFonts w:ascii="Helvetica" w:hAnsi="Helvetica" w:hint="eastAsia"/>
          <w:color w:val="2F2F2F"/>
          <w:shd w:val="clear" w:color="auto" w:fill="FFFFFF"/>
        </w:rPr>
        <w:t>-</w:t>
      </w:r>
      <w:r>
        <w:rPr>
          <w:rFonts w:ascii="Helvetica" w:hAnsi="Helvetica" w:hint="eastAsia"/>
          <w:color w:val="2F2F2F"/>
          <w:shd w:val="clear" w:color="auto" w:fill="FFFFFF"/>
        </w:rPr>
        <w:t>综合查询</w:t>
      </w:r>
      <w:r>
        <w:rPr>
          <w:rFonts w:ascii="Helvetica" w:hAnsi="Helvetica" w:hint="eastAsia"/>
          <w:color w:val="2F2F2F"/>
          <w:shd w:val="clear" w:color="auto" w:fill="FFFFFF"/>
        </w:rPr>
        <w:t>-</w:t>
      </w:r>
      <w:r w:rsidR="00FA10A9" w:rsidRPr="00FA10A9">
        <w:rPr>
          <w:rFonts w:ascii="Helvetica" w:hAnsi="Helvetica" w:hint="eastAsia"/>
          <w:color w:val="2F2F2F"/>
          <w:shd w:val="clear" w:color="auto" w:fill="FFFFFF"/>
        </w:rPr>
        <w:t>收付费交易查询</w:t>
      </w:r>
      <w:r w:rsidR="00EF3254">
        <w:rPr>
          <w:rFonts w:ascii="Helvetica" w:hAnsi="Helvetica" w:hint="eastAsia"/>
          <w:color w:val="2F2F2F"/>
          <w:shd w:val="clear" w:color="auto" w:fill="FFFFFF"/>
        </w:rPr>
        <w:t>。</w:t>
      </w:r>
    </w:p>
    <w:p w:rsidR="0093264E" w:rsidRPr="00244BC0" w:rsidRDefault="0093264E" w:rsidP="00244BC0">
      <w:pPr>
        <w:pStyle w:val="2"/>
        <w:numPr>
          <w:ilvl w:val="0"/>
          <w:numId w:val="40"/>
        </w:numPr>
      </w:pPr>
      <w:r>
        <w:rPr>
          <w:rFonts w:hint="eastAsia"/>
        </w:rPr>
        <w:t>目标</w:t>
      </w:r>
    </w:p>
    <w:p w:rsidR="0093264E" w:rsidRDefault="00411FB6" w:rsidP="0093264E">
      <w:pPr>
        <w:ind w:firstLine="360"/>
      </w:pPr>
      <w:r>
        <w:rPr>
          <w:rFonts w:ascii="Helvetica" w:hAnsi="Helvetica" w:hint="eastAsia"/>
          <w:color w:val="2F2F2F"/>
          <w:shd w:val="clear" w:color="auto" w:fill="FFFFFF"/>
        </w:rPr>
        <w:t>构建</w:t>
      </w:r>
      <w:r w:rsidR="00DC7C6A">
        <w:rPr>
          <w:rFonts w:ascii="Helvetica" w:hAnsi="Helvetica" w:hint="eastAsia"/>
          <w:color w:val="2F2F2F"/>
          <w:shd w:val="clear" w:color="auto" w:fill="FFFFFF"/>
        </w:rPr>
        <w:t>资金管理</w:t>
      </w:r>
      <w:r w:rsidR="00C15C13">
        <w:rPr>
          <w:rFonts w:ascii="Helvetica" w:hAnsi="Helvetica" w:hint="eastAsia"/>
          <w:color w:val="2F2F2F"/>
          <w:shd w:val="clear" w:color="auto" w:fill="FFFFFF"/>
        </w:rPr>
        <w:t>平台综合查询</w:t>
      </w:r>
      <w:r w:rsidR="00C15C13">
        <w:rPr>
          <w:rFonts w:ascii="Helvetica" w:hAnsi="Helvetica" w:hint="eastAsia"/>
          <w:color w:val="2F2F2F"/>
          <w:shd w:val="clear" w:color="auto" w:fill="FFFFFF"/>
        </w:rPr>
        <w:t>-</w:t>
      </w:r>
      <w:r w:rsidR="00C15C13" w:rsidRPr="00FA10A9">
        <w:rPr>
          <w:rFonts w:ascii="Helvetica" w:hAnsi="Helvetica" w:hint="eastAsia"/>
          <w:color w:val="2F2F2F"/>
          <w:shd w:val="clear" w:color="auto" w:fill="FFFFFF"/>
        </w:rPr>
        <w:t>收付费交易查询</w:t>
      </w:r>
      <w:r>
        <w:rPr>
          <w:rFonts w:ascii="Helvetica" w:hAnsi="Helvetica" w:hint="eastAsia"/>
          <w:color w:val="2F2F2F"/>
          <w:shd w:val="clear" w:color="auto" w:fill="FFFFFF"/>
        </w:rPr>
        <w:t>功能</w:t>
      </w:r>
      <w:r w:rsidR="00EF3254">
        <w:rPr>
          <w:rFonts w:ascii="Helvetica" w:hAnsi="Helvetica"/>
          <w:color w:val="2F2F2F"/>
          <w:shd w:val="clear" w:color="auto" w:fill="FFFFFF"/>
        </w:rPr>
        <w:t>。</w:t>
      </w:r>
    </w:p>
    <w:p w:rsidR="004A4708" w:rsidRPr="00244BC0" w:rsidRDefault="0093264E" w:rsidP="00244BC0">
      <w:pPr>
        <w:pStyle w:val="2"/>
        <w:numPr>
          <w:ilvl w:val="0"/>
          <w:numId w:val="40"/>
        </w:numPr>
      </w:pPr>
      <w:r>
        <w:rPr>
          <w:rFonts w:hint="eastAsia"/>
        </w:rPr>
        <w:t>总体流程</w:t>
      </w:r>
      <w:r w:rsidR="004A4708">
        <w:rPr>
          <w:rFonts w:hint="eastAsia"/>
        </w:rPr>
        <w:t>/</w:t>
      </w:r>
      <w:r w:rsidR="004A4708">
        <w:rPr>
          <w:rFonts w:hint="eastAsia"/>
        </w:rPr>
        <w:t>结构</w:t>
      </w:r>
    </w:p>
    <w:p w:rsidR="0093264E" w:rsidRDefault="00F05875" w:rsidP="0093264E">
      <w:pPr>
        <w:ind w:firstLine="360"/>
      </w:pPr>
      <w:r>
        <w:rPr>
          <w:noProof/>
        </w:rPr>
        <w:drawing>
          <wp:inline distT="0" distB="0" distL="0" distR="0" wp14:anchorId="38618C93" wp14:editId="18237947">
            <wp:extent cx="4945075" cy="523932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668" cy="52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08" w:rsidRPr="004A4708" w:rsidRDefault="004A4708" w:rsidP="0093264E">
      <w:pPr>
        <w:ind w:firstLine="360"/>
      </w:pPr>
    </w:p>
    <w:p w:rsidR="0093264E" w:rsidRPr="00244BC0" w:rsidRDefault="0093264E" w:rsidP="00244BC0">
      <w:pPr>
        <w:pStyle w:val="2"/>
        <w:numPr>
          <w:ilvl w:val="0"/>
          <w:numId w:val="40"/>
        </w:numPr>
      </w:pPr>
      <w:r>
        <w:rPr>
          <w:rFonts w:hint="eastAsia"/>
        </w:rPr>
        <w:lastRenderedPageBreak/>
        <w:t>功能摘要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25"/>
        <w:gridCol w:w="6997"/>
      </w:tblGrid>
      <w:tr w:rsidR="004A4708" w:rsidTr="000B57B1">
        <w:tc>
          <w:tcPr>
            <w:tcW w:w="895" w:type="pct"/>
            <w:shd w:val="clear" w:color="auto" w:fill="DEEAF6" w:themeFill="accent1" w:themeFillTint="33"/>
          </w:tcPr>
          <w:p w:rsidR="004A4708" w:rsidRDefault="004A4708" w:rsidP="0018386F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4105" w:type="pct"/>
            <w:shd w:val="clear" w:color="auto" w:fill="DEEAF6" w:themeFill="accent1" w:themeFillTint="33"/>
          </w:tcPr>
          <w:p w:rsidR="004A4708" w:rsidRDefault="004A4708" w:rsidP="0018386F">
            <w:pPr>
              <w:ind w:firstLineChars="0" w:firstLine="0"/>
              <w:jc w:val="center"/>
            </w:pPr>
            <w:r>
              <w:rPr>
                <w:rFonts w:hint="eastAsia"/>
              </w:rPr>
              <w:t>主要功能</w:t>
            </w:r>
          </w:p>
        </w:tc>
      </w:tr>
      <w:tr w:rsidR="004A4708" w:rsidTr="000B57B1">
        <w:tc>
          <w:tcPr>
            <w:tcW w:w="895" w:type="pct"/>
            <w:vAlign w:val="center"/>
          </w:tcPr>
          <w:p w:rsidR="004A4708" w:rsidRDefault="00B130C4" w:rsidP="000B57B1">
            <w:pPr>
              <w:ind w:firstLineChars="0" w:firstLine="0"/>
            </w:pPr>
            <w:r w:rsidRPr="00FA10A9">
              <w:rPr>
                <w:rFonts w:ascii="Helvetica" w:hAnsi="Helvetica" w:hint="eastAsia"/>
                <w:color w:val="2F2F2F"/>
                <w:shd w:val="clear" w:color="auto" w:fill="FFFFFF"/>
              </w:rPr>
              <w:t>收付费交易查询</w:t>
            </w:r>
          </w:p>
        </w:tc>
        <w:tc>
          <w:tcPr>
            <w:tcW w:w="4105" w:type="pct"/>
          </w:tcPr>
          <w:p w:rsidR="004A4708" w:rsidRDefault="00B130C4" w:rsidP="007E364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查询收付费交易数据</w:t>
            </w:r>
          </w:p>
        </w:tc>
      </w:tr>
      <w:tr w:rsidR="000B57B1" w:rsidTr="000B57B1">
        <w:tc>
          <w:tcPr>
            <w:tcW w:w="895" w:type="pct"/>
          </w:tcPr>
          <w:p w:rsidR="000B57B1" w:rsidRDefault="000B57B1" w:rsidP="0018386F">
            <w:pPr>
              <w:ind w:firstLineChars="0" w:firstLine="0"/>
            </w:pPr>
          </w:p>
        </w:tc>
        <w:tc>
          <w:tcPr>
            <w:tcW w:w="4105" w:type="pct"/>
          </w:tcPr>
          <w:p w:rsidR="000B57B1" w:rsidRPr="000B57B1" w:rsidRDefault="000B57B1" w:rsidP="000B57B1">
            <w:pPr>
              <w:ind w:firstLineChars="0" w:firstLine="0"/>
            </w:pPr>
          </w:p>
        </w:tc>
      </w:tr>
    </w:tbl>
    <w:p w:rsidR="0093264E" w:rsidRPr="00244BC0" w:rsidRDefault="003A16CF" w:rsidP="00244BC0">
      <w:pPr>
        <w:pStyle w:val="1"/>
        <w:ind w:firstLine="420"/>
      </w:pPr>
      <w:r>
        <w:rPr>
          <w:rFonts w:hint="eastAsia"/>
        </w:rPr>
        <w:t>四【产品详述】</w:t>
      </w:r>
    </w:p>
    <w:p w:rsidR="0093264E" w:rsidRDefault="00AE0DBF" w:rsidP="00ED102F">
      <w:pPr>
        <w:pStyle w:val="2"/>
        <w:numPr>
          <w:ilvl w:val="0"/>
          <w:numId w:val="41"/>
        </w:numPr>
      </w:pPr>
      <w:r>
        <w:rPr>
          <w:rFonts w:hint="eastAsia"/>
        </w:rPr>
        <w:t>收付费交易</w:t>
      </w:r>
      <w:r w:rsidR="005A37D9">
        <w:rPr>
          <w:rFonts w:hint="eastAsia"/>
        </w:rPr>
        <w:t>查询</w:t>
      </w:r>
    </w:p>
    <w:p w:rsidR="003A16CF" w:rsidRDefault="007E3642" w:rsidP="007E3642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功能说明</w:t>
      </w:r>
    </w:p>
    <w:p w:rsidR="007E3642" w:rsidRDefault="002817A7" w:rsidP="002817A7">
      <w:pPr>
        <w:ind w:firstLine="360"/>
      </w:pPr>
      <w:r>
        <w:rPr>
          <w:rFonts w:hint="eastAsia"/>
        </w:rPr>
        <w:t>提供收付费业务的资金交易查询功能，使财务部门相关业务人员能</w:t>
      </w:r>
      <w:r w:rsidR="00AE7864">
        <w:rPr>
          <w:rFonts w:hint="eastAsia"/>
        </w:rPr>
        <w:t>实时了解</w:t>
      </w:r>
      <w:r w:rsidR="003E6AC0">
        <w:rPr>
          <w:rFonts w:hint="eastAsia"/>
        </w:rPr>
        <w:t>每笔</w:t>
      </w:r>
      <w:r w:rsidR="001D317B">
        <w:rPr>
          <w:rFonts w:hint="eastAsia"/>
        </w:rPr>
        <w:t>业务</w:t>
      </w:r>
      <w:r w:rsidR="003E6AC0">
        <w:rPr>
          <w:rFonts w:hint="eastAsia"/>
        </w:rPr>
        <w:t>交易</w:t>
      </w:r>
      <w:r w:rsidR="00AE7864">
        <w:rPr>
          <w:rFonts w:hint="eastAsia"/>
        </w:rPr>
        <w:t>的</w:t>
      </w:r>
      <w:r w:rsidRPr="002817A7">
        <w:rPr>
          <w:rFonts w:hint="eastAsia"/>
        </w:rPr>
        <w:t>状态</w:t>
      </w:r>
      <w:r>
        <w:rPr>
          <w:rFonts w:hint="eastAsia"/>
        </w:rPr>
        <w:t>。</w:t>
      </w:r>
    </w:p>
    <w:p w:rsidR="007E3642" w:rsidRPr="00244BC0" w:rsidRDefault="007E3642" w:rsidP="00244BC0">
      <w:pPr>
        <w:pStyle w:val="3"/>
        <w:ind w:firstLine="422"/>
      </w:pPr>
      <w:r>
        <w:rPr>
          <w:rFonts w:hint="eastAsia"/>
        </w:rPr>
        <w:t>1.2</w:t>
      </w:r>
      <w:r w:rsidR="00ED102F">
        <w:rPr>
          <w:rFonts w:hint="eastAsia"/>
        </w:rPr>
        <w:t xml:space="preserve"> </w:t>
      </w:r>
      <w:r>
        <w:rPr>
          <w:rFonts w:hint="eastAsia"/>
        </w:rPr>
        <w:t>流程说明</w:t>
      </w:r>
    </w:p>
    <w:p w:rsidR="004A4708" w:rsidRDefault="002817A7" w:rsidP="002817A7">
      <w:pPr>
        <w:ind w:firstLine="360"/>
      </w:pPr>
      <w:r>
        <w:rPr>
          <w:rFonts w:hint="eastAsia"/>
        </w:rPr>
        <w:t>无。</w:t>
      </w:r>
    </w:p>
    <w:p w:rsidR="003A16CF" w:rsidRDefault="00ED102F" w:rsidP="00ED102F">
      <w:pPr>
        <w:pStyle w:val="3"/>
        <w:ind w:firstLine="422"/>
      </w:pPr>
      <w:r>
        <w:rPr>
          <w:rFonts w:hint="eastAsia"/>
        </w:rPr>
        <w:t>1.</w:t>
      </w:r>
      <w:r w:rsidR="007E3642">
        <w:rPr>
          <w:rFonts w:hint="eastAsia"/>
        </w:rPr>
        <w:t>3</w:t>
      </w:r>
      <w:r>
        <w:rPr>
          <w:rFonts w:hint="eastAsia"/>
        </w:rPr>
        <w:t xml:space="preserve"> </w:t>
      </w:r>
      <w:r w:rsidR="007E3642">
        <w:rPr>
          <w:rFonts w:hint="eastAsia"/>
        </w:rPr>
        <w:t>需求详述</w:t>
      </w:r>
    </w:p>
    <w:p w:rsidR="00D3244B" w:rsidRPr="00D3244B" w:rsidRDefault="00D3244B" w:rsidP="00D3244B">
      <w:pPr>
        <w:ind w:firstLine="360"/>
        <w:rPr>
          <w:b/>
        </w:rPr>
      </w:pPr>
      <w:r w:rsidRPr="00D3244B">
        <w:rPr>
          <w:rFonts w:hint="eastAsia"/>
          <w:b/>
        </w:rPr>
        <w:t>需求说明：</w:t>
      </w:r>
    </w:p>
    <w:p w:rsidR="005D0406" w:rsidRDefault="002817A7" w:rsidP="00DD6D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查询条件</w:t>
      </w:r>
      <w:r w:rsidR="00D3244B">
        <w:rPr>
          <w:rFonts w:hint="eastAsia"/>
        </w:rPr>
        <w:t>：</w:t>
      </w:r>
    </w:p>
    <w:p w:rsidR="001310C9" w:rsidRDefault="00AB28FE" w:rsidP="005D0406">
      <w:pPr>
        <w:pStyle w:val="a7"/>
        <w:ind w:left="420" w:firstLineChars="0" w:firstLine="0"/>
      </w:pPr>
      <w:r>
        <w:rPr>
          <w:rFonts w:hint="eastAsia"/>
        </w:rPr>
        <w:t>（一）机构代码</w:t>
      </w:r>
      <w:r w:rsidR="001310C9">
        <w:rPr>
          <w:rFonts w:hint="eastAsia"/>
        </w:rPr>
        <w:t>：默认</w:t>
      </w:r>
      <w:r w:rsidR="001310C9">
        <w:rPr>
          <w:rFonts w:hint="eastAsia"/>
        </w:rPr>
        <w:t>1</w:t>
      </w:r>
      <w:r w:rsidR="001310C9">
        <w:t>000</w:t>
      </w:r>
      <w:r w:rsidR="002D159D">
        <w:rPr>
          <w:rFonts w:hint="eastAsia"/>
        </w:rPr>
        <w:t>；</w:t>
      </w:r>
    </w:p>
    <w:p w:rsidR="005D0406" w:rsidRDefault="001310C9" w:rsidP="005D0406">
      <w:pPr>
        <w:pStyle w:val="a7"/>
        <w:ind w:left="420" w:firstLineChars="0" w:firstLine="0"/>
        <w:rPr>
          <w:ins w:id="22" w:author="信美人寿相互保险社" w:date="2018-10-29T16:52:00Z"/>
        </w:rPr>
      </w:pPr>
      <w:r>
        <w:rPr>
          <w:rFonts w:hint="eastAsia"/>
        </w:rPr>
        <w:t>（二）</w:t>
      </w:r>
      <w:r w:rsidR="00AB28FE">
        <w:rPr>
          <w:rFonts w:hint="eastAsia"/>
        </w:rPr>
        <w:t>机构名称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默认信</w:t>
      </w:r>
      <w:proofErr w:type="gramEnd"/>
      <w:r>
        <w:rPr>
          <w:rFonts w:hint="eastAsia"/>
        </w:rPr>
        <w:t>美北京</w:t>
      </w:r>
      <w:r w:rsidR="002D159D">
        <w:rPr>
          <w:rFonts w:hint="eastAsia"/>
        </w:rPr>
        <w:t>；</w:t>
      </w:r>
    </w:p>
    <w:p w:rsidR="001310C9" w:rsidRDefault="005D0406" w:rsidP="009718BA">
      <w:pPr>
        <w:pStyle w:val="a7"/>
        <w:ind w:left="420" w:firstLineChars="0" w:firstLine="0"/>
      </w:pPr>
      <w:r>
        <w:rPr>
          <w:rFonts w:hint="eastAsia"/>
        </w:rPr>
        <w:t>（</w:t>
      </w:r>
      <w:r w:rsidR="001310C9" w:rsidRPr="002A6EE7">
        <w:rPr>
          <w:rFonts w:hint="eastAsia"/>
        </w:rPr>
        <w:t>三</w:t>
      </w:r>
      <w:r>
        <w:rPr>
          <w:rFonts w:hint="eastAsia"/>
        </w:rPr>
        <w:t>）收付类型</w:t>
      </w:r>
      <w:r w:rsidR="001310C9">
        <w:rPr>
          <w:rFonts w:hint="eastAsia"/>
        </w:rPr>
        <w:t>：全部</w:t>
      </w:r>
      <w:r w:rsidR="001310C9">
        <w:rPr>
          <w:rFonts w:hint="eastAsia"/>
        </w:rPr>
        <w:t>/</w:t>
      </w:r>
      <w:r w:rsidR="001310C9">
        <w:rPr>
          <w:rFonts w:hint="eastAsia"/>
        </w:rPr>
        <w:t>收款</w:t>
      </w:r>
      <w:r w:rsidR="001310C9">
        <w:rPr>
          <w:rFonts w:hint="eastAsia"/>
        </w:rPr>
        <w:t>/</w:t>
      </w:r>
      <w:r w:rsidR="001310C9">
        <w:rPr>
          <w:rFonts w:hint="eastAsia"/>
        </w:rPr>
        <w:t>付款</w:t>
      </w:r>
      <w:r w:rsidR="002D159D">
        <w:rPr>
          <w:rFonts w:hint="eastAsia"/>
        </w:rPr>
        <w:t>；</w:t>
      </w:r>
    </w:p>
    <w:p w:rsidR="001310C9" w:rsidRDefault="001310C9" w:rsidP="005D0406">
      <w:pPr>
        <w:pStyle w:val="a7"/>
        <w:ind w:left="420" w:firstLineChars="0" w:firstLine="0"/>
      </w:pPr>
      <w:r>
        <w:rPr>
          <w:rFonts w:hint="eastAsia"/>
        </w:rPr>
        <w:t>（</w:t>
      </w:r>
      <w:r w:rsidRPr="002A6EE7">
        <w:rPr>
          <w:rFonts w:hint="eastAsia"/>
        </w:rPr>
        <w:t>四</w:t>
      </w:r>
      <w:r>
        <w:rPr>
          <w:rFonts w:hint="eastAsia"/>
        </w:rPr>
        <w:t>）业务类型：全部</w:t>
      </w:r>
      <w:r>
        <w:rPr>
          <w:rFonts w:hint="eastAsia"/>
        </w:rPr>
        <w:t>/</w:t>
      </w:r>
      <w:r>
        <w:rPr>
          <w:rFonts w:hint="eastAsia"/>
        </w:rPr>
        <w:t>新契约</w:t>
      </w:r>
      <w:r>
        <w:rPr>
          <w:rFonts w:hint="eastAsia"/>
        </w:rPr>
        <w:t>/</w:t>
      </w:r>
      <w:r>
        <w:rPr>
          <w:rFonts w:hint="eastAsia"/>
        </w:rPr>
        <w:t>续期</w:t>
      </w:r>
      <w:r>
        <w:rPr>
          <w:rFonts w:hint="eastAsia"/>
        </w:rPr>
        <w:t>/</w:t>
      </w:r>
      <w:r>
        <w:rPr>
          <w:rFonts w:hint="eastAsia"/>
        </w:rPr>
        <w:t>保全</w:t>
      </w:r>
      <w:r>
        <w:rPr>
          <w:rFonts w:hint="eastAsia"/>
        </w:rPr>
        <w:t>/</w:t>
      </w:r>
      <w:r>
        <w:rPr>
          <w:rFonts w:hint="eastAsia"/>
        </w:rPr>
        <w:t>理赔</w:t>
      </w:r>
      <w:ins w:id="23" w:author="信美人寿相互保险社" w:date="2018-10-29T16:52:00Z">
        <w:r w:rsidR="00814824">
          <w:rPr>
            <w:rFonts w:hint="eastAsia"/>
          </w:rPr>
          <w:t>/</w:t>
        </w:r>
        <w:r w:rsidR="00814824">
          <w:rPr>
            <w:rFonts w:hint="eastAsia"/>
          </w:rPr>
          <w:t>费控</w:t>
        </w:r>
      </w:ins>
      <w:r w:rsidR="002D159D">
        <w:rPr>
          <w:rFonts w:hint="eastAsia"/>
        </w:rPr>
        <w:t>；</w:t>
      </w:r>
    </w:p>
    <w:p w:rsidR="005D0406" w:rsidRDefault="001310C9" w:rsidP="005D0406">
      <w:pPr>
        <w:pStyle w:val="a7"/>
        <w:ind w:left="420" w:firstLineChars="0" w:firstLine="0"/>
        <w:rPr>
          <w:ins w:id="24" w:author="信美人寿相互保险社" w:date="2018-10-29T19:45:00Z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业务类型与交易方式联动：新契约</w:t>
      </w:r>
      <w:r w:rsidR="006A0AB0">
        <w:rPr>
          <w:rFonts w:hint="eastAsia"/>
        </w:rPr>
        <w:t>/</w:t>
      </w:r>
      <w:r w:rsidR="006A0AB0">
        <w:rPr>
          <w:rFonts w:hint="eastAsia"/>
        </w:rPr>
        <w:t>续期</w:t>
      </w:r>
      <w:r w:rsidR="006A0AB0">
        <w:rPr>
          <w:rFonts w:hint="eastAsia"/>
        </w:rPr>
        <w:t>/</w:t>
      </w:r>
      <w:r w:rsidR="006A0AB0">
        <w:rPr>
          <w:rFonts w:hint="eastAsia"/>
        </w:rPr>
        <w:t>保全</w:t>
      </w:r>
      <w:r>
        <w:rPr>
          <w:rFonts w:hint="eastAsia"/>
        </w:rPr>
        <w:t>对应的交易方式有银行转账</w:t>
      </w:r>
      <w:r>
        <w:rPr>
          <w:rFonts w:hint="eastAsia"/>
        </w:rPr>
        <w:t>/</w:t>
      </w:r>
      <w:r>
        <w:rPr>
          <w:rFonts w:hint="eastAsia"/>
        </w:rPr>
        <w:t>银行回单</w:t>
      </w:r>
      <w:r>
        <w:rPr>
          <w:rFonts w:hint="eastAsia"/>
        </w:rPr>
        <w:t>/</w:t>
      </w:r>
      <w:r>
        <w:t>POS/</w:t>
      </w:r>
      <w:r>
        <w:rPr>
          <w:rFonts w:hint="eastAsia"/>
        </w:rPr>
        <w:t>支票；续期</w:t>
      </w:r>
      <w:r>
        <w:rPr>
          <w:rFonts w:hint="eastAsia"/>
        </w:rPr>
        <w:t>/</w:t>
      </w:r>
      <w:r>
        <w:rPr>
          <w:rFonts w:hint="eastAsia"/>
        </w:rPr>
        <w:t>保全</w:t>
      </w:r>
      <w:r>
        <w:rPr>
          <w:rFonts w:hint="eastAsia"/>
        </w:rPr>
        <w:t>/</w:t>
      </w:r>
      <w:r>
        <w:rPr>
          <w:rFonts w:hint="eastAsia"/>
        </w:rPr>
        <w:t>理赔</w:t>
      </w:r>
      <w:ins w:id="25" w:author="信美人寿相互保险社" w:date="2018-10-29T16:55:00Z">
        <w:r w:rsidR="00814824">
          <w:rPr>
            <w:rFonts w:hint="eastAsia"/>
          </w:rPr>
          <w:t>/</w:t>
        </w:r>
        <w:proofErr w:type="gramStart"/>
        <w:r w:rsidR="00814824">
          <w:rPr>
            <w:rFonts w:hint="eastAsia"/>
          </w:rPr>
          <w:t>费控</w:t>
        </w:r>
      </w:ins>
      <w:r>
        <w:rPr>
          <w:rFonts w:hint="eastAsia"/>
        </w:rPr>
        <w:t>对应</w:t>
      </w:r>
      <w:proofErr w:type="gramEnd"/>
      <w:r>
        <w:rPr>
          <w:rFonts w:hint="eastAsia"/>
        </w:rPr>
        <w:t>的交易方式有银行转账</w:t>
      </w:r>
      <w:r>
        <w:rPr>
          <w:rFonts w:hint="eastAsia"/>
        </w:rPr>
        <w:t>/</w:t>
      </w:r>
      <w:r>
        <w:rPr>
          <w:rFonts w:hint="eastAsia"/>
        </w:rPr>
        <w:t>银行回单；</w:t>
      </w:r>
    </w:p>
    <w:p w:rsidR="001B6020" w:rsidRDefault="001B6020" w:rsidP="005D0406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业务类型与业务号码联动：新契约对应的业务号码有投保单号</w:t>
      </w:r>
      <w:r>
        <w:rPr>
          <w:rFonts w:hint="eastAsia"/>
        </w:rPr>
        <w:t>/</w:t>
      </w:r>
      <w:r>
        <w:rPr>
          <w:rFonts w:hint="eastAsia"/>
        </w:rPr>
        <w:t>订单号</w:t>
      </w:r>
      <w:r>
        <w:rPr>
          <w:rFonts w:hint="eastAsia"/>
        </w:rPr>
        <w:t>/</w:t>
      </w:r>
      <w:r>
        <w:rPr>
          <w:rFonts w:hint="eastAsia"/>
        </w:rPr>
        <w:t>批次结算号；续期对应的业务号码有保单号</w:t>
      </w:r>
      <w:r>
        <w:rPr>
          <w:rFonts w:hint="eastAsia"/>
        </w:rPr>
        <w:t>/</w:t>
      </w:r>
      <w:r>
        <w:rPr>
          <w:rFonts w:hint="eastAsia"/>
        </w:rPr>
        <w:t>个人凭证号</w:t>
      </w:r>
      <w:r w:rsidR="00917771">
        <w:rPr>
          <w:rFonts w:hint="eastAsia"/>
        </w:rPr>
        <w:t>/</w:t>
      </w:r>
      <w:r w:rsidR="00917771" w:rsidRPr="00917771">
        <w:rPr>
          <w:rFonts w:hint="eastAsia"/>
        </w:rPr>
        <w:t>续期退费号</w:t>
      </w:r>
      <w:r w:rsidR="00917771">
        <w:rPr>
          <w:rFonts w:hint="eastAsia"/>
        </w:rPr>
        <w:t>（付费业务类型）</w:t>
      </w:r>
      <w:r>
        <w:rPr>
          <w:rFonts w:hint="eastAsia"/>
        </w:rPr>
        <w:t>；保全对应的业务号码有保全受理号</w:t>
      </w:r>
      <w:r>
        <w:rPr>
          <w:rFonts w:hint="eastAsia"/>
        </w:rPr>
        <w:t>/</w:t>
      </w:r>
      <w:r>
        <w:rPr>
          <w:rFonts w:hint="eastAsia"/>
        </w:rPr>
        <w:t>批量结算号；</w:t>
      </w:r>
      <w:r w:rsidR="00DF477F">
        <w:rPr>
          <w:rFonts w:hint="eastAsia"/>
        </w:rPr>
        <w:t>理赔对应的业务号码有</w:t>
      </w:r>
      <w:r w:rsidR="00DF477F" w:rsidRPr="00DF477F">
        <w:rPr>
          <w:rFonts w:hint="eastAsia"/>
        </w:rPr>
        <w:t>赔案号</w:t>
      </w:r>
      <w:r w:rsidR="00FE45CA">
        <w:rPr>
          <w:rFonts w:hint="eastAsia"/>
        </w:rPr>
        <w:t>/</w:t>
      </w:r>
      <w:r w:rsidR="00FE45CA">
        <w:rPr>
          <w:rFonts w:hint="eastAsia"/>
        </w:rPr>
        <w:t>批次赔案号</w:t>
      </w:r>
      <w:r w:rsidR="00DF477F">
        <w:rPr>
          <w:rFonts w:hint="eastAsia"/>
        </w:rPr>
        <w:t>；</w:t>
      </w:r>
      <w:proofErr w:type="gramStart"/>
      <w:ins w:id="26" w:author="信美人寿相互保险社" w:date="2018-10-29T16:55:00Z">
        <w:r w:rsidR="00D50E21">
          <w:rPr>
            <w:rFonts w:hint="eastAsia"/>
          </w:rPr>
          <w:t>费控对应</w:t>
        </w:r>
        <w:proofErr w:type="gramEnd"/>
        <w:r w:rsidR="00D50E21">
          <w:rPr>
            <w:rFonts w:hint="eastAsia"/>
          </w:rPr>
          <w:t>的业务</w:t>
        </w:r>
      </w:ins>
      <w:ins w:id="27" w:author="信美人寿相互保险社" w:date="2018-10-29T17:00:00Z">
        <w:r w:rsidR="00DA24CF">
          <w:rPr>
            <w:rFonts w:hint="eastAsia"/>
          </w:rPr>
          <w:t>号码</w:t>
        </w:r>
        <w:proofErr w:type="gramStart"/>
        <w:r w:rsidR="00DA24CF">
          <w:rPr>
            <w:rFonts w:hint="eastAsia"/>
          </w:rPr>
          <w:t>为</w:t>
        </w:r>
      </w:ins>
      <w:ins w:id="28" w:author="信美人寿相互保险社" w:date="2018-10-29T16:56:00Z">
        <w:r w:rsidR="00D50E21">
          <w:rPr>
            <w:rFonts w:hint="eastAsia"/>
          </w:rPr>
          <w:t>费控</w:t>
        </w:r>
      </w:ins>
      <w:ins w:id="29" w:author="信美人寿相互保险社" w:date="2018-10-29T17:00:00Z">
        <w:r w:rsidR="00DA24CF">
          <w:rPr>
            <w:rFonts w:hint="eastAsia"/>
          </w:rPr>
          <w:t>数</w:t>
        </w:r>
        <w:proofErr w:type="gramEnd"/>
        <w:r w:rsidR="00DA24CF">
          <w:rPr>
            <w:rFonts w:hint="eastAsia"/>
          </w:rPr>
          <w:t>据的</w:t>
        </w:r>
      </w:ins>
      <w:ins w:id="30" w:author="信美人寿相互保险社" w:date="2018-10-29T16:56:00Z">
        <w:r w:rsidR="00D50E21">
          <w:rPr>
            <w:rFonts w:hint="eastAsia"/>
          </w:rPr>
          <w:t>单号</w:t>
        </w:r>
        <w:r w:rsidR="002F0F8A">
          <w:t>.</w:t>
        </w:r>
      </w:ins>
    </w:p>
    <w:p w:rsidR="001B6020" w:rsidRPr="001F5046" w:rsidRDefault="001B6020" w:rsidP="005D0406">
      <w:pPr>
        <w:pStyle w:val="a7"/>
        <w:ind w:left="420" w:firstLineChars="0" w:firstLine="0"/>
        <w:rPr>
          <w:color w:val="A6A6A6" w:themeColor="background1" w:themeShade="A6"/>
        </w:rPr>
      </w:pPr>
      <w:r w:rsidRPr="001F5046">
        <w:rPr>
          <w:rFonts w:hint="eastAsia"/>
          <w:color w:val="A6A6A6" w:themeColor="background1" w:themeShade="A6"/>
        </w:rPr>
        <w:t>（注：续期与新契约的区别为业务号码对应的不同，</w:t>
      </w:r>
      <w:proofErr w:type="gramStart"/>
      <w:r w:rsidRPr="001F5046">
        <w:rPr>
          <w:rFonts w:hint="eastAsia"/>
          <w:color w:val="A6A6A6" w:themeColor="background1" w:themeShade="A6"/>
        </w:rPr>
        <w:t>个</w:t>
      </w:r>
      <w:proofErr w:type="gramEnd"/>
      <w:r w:rsidRPr="001F5046">
        <w:rPr>
          <w:rFonts w:hint="eastAsia"/>
          <w:color w:val="A6A6A6" w:themeColor="background1" w:themeShade="A6"/>
        </w:rPr>
        <w:t>单、家庭单对应保单号，</w:t>
      </w:r>
      <w:r w:rsidRPr="001F5046">
        <w:rPr>
          <w:rFonts w:hint="eastAsia"/>
          <w:color w:val="A6A6A6" w:themeColor="background1" w:themeShade="A6"/>
        </w:rPr>
        <w:t>CBBC</w:t>
      </w:r>
      <w:r w:rsidRPr="001F5046">
        <w:rPr>
          <w:rFonts w:hint="eastAsia"/>
          <w:color w:val="A6A6A6" w:themeColor="background1" w:themeShade="A6"/>
        </w:rPr>
        <w:t>对应个人凭证号；</w:t>
      </w:r>
      <w:r w:rsidR="00DF477F" w:rsidRPr="00DF477F">
        <w:rPr>
          <w:rFonts w:hint="eastAsia"/>
          <w:color w:val="A6A6A6" w:themeColor="background1" w:themeShade="A6"/>
        </w:rPr>
        <w:t>续期退费与保全退费的区别为业务号码不同，退费号码为续期退费号，且续期仅支持逐笔结算，不支持批量结算</w:t>
      </w:r>
      <w:r w:rsidR="00DF477F">
        <w:rPr>
          <w:rFonts w:hint="eastAsia"/>
          <w:color w:val="A6A6A6" w:themeColor="background1" w:themeShade="A6"/>
        </w:rPr>
        <w:t>；</w:t>
      </w:r>
      <w:r w:rsidRPr="001F5046">
        <w:rPr>
          <w:rFonts w:hint="eastAsia"/>
          <w:color w:val="A6A6A6" w:themeColor="background1" w:themeShade="A6"/>
        </w:rPr>
        <w:t>保全与新契约的区别为业务号码不同，对应保全受理号，批量定结的业务号码对应保全批量结算号</w:t>
      </w:r>
      <w:r w:rsidR="00DF477F">
        <w:rPr>
          <w:rFonts w:hint="eastAsia"/>
          <w:color w:val="A6A6A6" w:themeColor="background1" w:themeShade="A6"/>
        </w:rPr>
        <w:t>，</w:t>
      </w:r>
      <w:r w:rsidRPr="001F5046">
        <w:rPr>
          <w:rFonts w:hint="eastAsia"/>
          <w:color w:val="A6A6A6" w:themeColor="background1" w:themeShade="A6"/>
        </w:rPr>
        <w:t>保全不支持先承保后收费，仅支持逐笔结算或批量结算</w:t>
      </w:r>
      <w:r w:rsidR="00DF477F">
        <w:rPr>
          <w:rFonts w:hint="eastAsia"/>
          <w:color w:val="A6A6A6" w:themeColor="background1" w:themeShade="A6"/>
        </w:rPr>
        <w:t>；</w:t>
      </w:r>
      <w:r w:rsidR="00DF477F" w:rsidRPr="00DF477F">
        <w:rPr>
          <w:rFonts w:hint="eastAsia"/>
          <w:color w:val="A6A6A6" w:themeColor="background1" w:themeShade="A6"/>
        </w:rPr>
        <w:t>理赔支付与保全退费的区别为业务号码不同</w:t>
      </w:r>
      <w:r w:rsidR="00DF477F">
        <w:rPr>
          <w:rFonts w:hint="eastAsia"/>
          <w:color w:val="A6A6A6" w:themeColor="background1" w:themeShade="A6"/>
        </w:rPr>
        <w:t>，</w:t>
      </w:r>
      <w:r w:rsidR="00DF477F" w:rsidRPr="00DF477F">
        <w:rPr>
          <w:rFonts w:hint="eastAsia"/>
          <w:color w:val="A6A6A6" w:themeColor="background1" w:themeShade="A6"/>
        </w:rPr>
        <w:t>逐笔支付对应赔案号，批量支付对应理赔批次案件号</w:t>
      </w:r>
      <w:r w:rsidRPr="001F5046">
        <w:rPr>
          <w:rFonts w:hint="eastAsia"/>
          <w:color w:val="A6A6A6" w:themeColor="background1" w:themeShade="A6"/>
        </w:rPr>
        <w:t>）</w:t>
      </w:r>
    </w:p>
    <w:p w:rsidR="00325BA2" w:rsidRDefault="00325BA2" w:rsidP="005D0406">
      <w:pPr>
        <w:pStyle w:val="a7"/>
        <w:ind w:left="420" w:firstLineChars="0" w:firstLine="0"/>
      </w:pPr>
      <w:r>
        <w:rPr>
          <w:rFonts w:hint="eastAsia"/>
        </w:rPr>
        <w:t>（</w:t>
      </w:r>
      <w:r w:rsidR="002D159D" w:rsidRPr="002A6EE7">
        <w:rPr>
          <w:rFonts w:hint="eastAsia"/>
        </w:rPr>
        <w:t>五</w:t>
      </w:r>
      <w:r>
        <w:rPr>
          <w:rFonts w:hint="eastAsia"/>
        </w:rPr>
        <w:t>）交易方式：全部</w:t>
      </w:r>
      <w:r>
        <w:rPr>
          <w:rFonts w:hint="eastAsia"/>
        </w:rPr>
        <w:t>/</w:t>
      </w:r>
      <w:r>
        <w:rPr>
          <w:rFonts w:hint="eastAsia"/>
        </w:rPr>
        <w:t>银行转账</w:t>
      </w:r>
      <w:r>
        <w:rPr>
          <w:rFonts w:hint="eastAsia"/>
        </w:rPr>
        <w:t>/</w:t>
      </w:r>
      <w:r>
        <w:rPr>
          <w:rFonts w:hint="eastAsia"/>
        </w:rPr>
        <w:t>银行回单</w:t>
      </w:r>
      <w:r>
        <w:rPr>
          <w:rFonts w:hint="eastAsia"/>
        </w:rPr>
        <w:t>/</w:t>
      </w:r>
      <w:r>
        <w:t>POS/</w:t>
      </w:r>
      <w:r>
        <w:rPr>
          <w:rFonts w:hint="eastAsia"/>
        </w:rPr>
        <w:t>支票，其中银行转账</w:t>
      </w:r>
      <w:proofErr w:type="gramStart"/>
      <w:r>
        <w:rPr>
          <w:rFonts w:hint="eastAsia"/>
        </w:rPr>
        <w:t>时下拉选框</w:t>
      </w:r>
      <w:proofErr w:type="gramEnd"/>
      <w:r>
        <w:rPr>
          <w:rFonts w:hint="eastAsia"/>
        </w:rPr>
        <w:t>后面显示“单笔”“批量”复选框；</w:t>
      </w:r>
    </w:p>
    <w:p w:rsidR="001B6020" w:rsidRDefault="002D159D" w:rsidP="001B602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交易方式与交易渠道联动：银行转账对应的交易渠道</w:t>
      </w:r>
      <w:proofErr w:type="gramStart"/>
      <w:r>
        <w:rPr>
          <w:rFonts w:hint="eastAsia"/>
        </w:rPr>
        <w:t>有</w:t>
      </w:r>
      <w:r w:rsidR="002D7257">
        <w:rPr>
          <w:rFonts w:hint="eastAsia"/>
        </w:rPr>
        <w:t>金联万家</w:t>
      </w:r>
      <w:proofErr w:type="gramEnd"/>
      <w:r w:rsidR="002D7257">
        <w:rPr>
          <w:rFonts w:hint="eastAsia"/>
        </w:rPr>
        <w:t>/</w:t>
      </w:r>
      <w:r w:rsidR="002D7257">
        <w:rPr>
          <w:rFonts w:hint="eastAsia"/>
        </w:rPr>
        <w:t>通联</w:t>
      </w:r>
      <w:r w:rsidR="002D7257">
        <w:rPr>
          <w:rFonts w:hint="eastAsia"/>
        </w:rPr>
        <w:t>/</w:t>
      </w:r>
      <w:r w:rsidR="002D7257">
        <w:rPr>
          <w:rFonts w:hint="eastAsia"/>
        </w:rPr>
        <w:t>广州银联</w:t>
      </w:r>
      <w:r w:rsidR="002D7257">
        <w:rPr>
          <w:rFonts w:hint="eastAsia"/>
        </w:rPr>
        <w:t>/</w:t>
      </w:r>
      <w:r w:rsidR="002D7257">
        <w:rPr>
          <w:rFonts w:hint="eastAsia"/>
        </w:rPr>
        <w:t>支付宝</w:t>
      </w:r>
      <w:r w:rsidR="000B1A13">
        <w:rPr>
          <w:rFonts w:hint="eastAsia"/>
        </w:rPr>
        <w:t>（收费业务类型）</w:t>
      </w:r>
      <w:r w:rsidR="00D35845">
        <w:rPr>
          <w:rFonts w:hint="eastAsia"/>
        </w:rPr>
        <w:t>/</w:t>
      </w:r>
      <w:proofErr w:type="gramStart"/>
      <w:r w:rsidR="00D35845">
        <w:rPr>
          <w:rFonts w:hint="eastAsia"/>
        </w:rPr>
        <w:t>腾付</w:t>
      </w:r>
      <w:proofErr w:type="gramEnd"/>
      <w:r w:rsidR="00D35845">
        <w:rPr>
          <w:rFonts w:hint="eastAsia"/>
        </w:rPr>
        <w:t>通</w:t>
      </w:r>
      <w:r w:rsidR="000B1A13">
        <w:rPr>
          <w:rFonts w:hint="eastAsia"/>
        </w:rPr>
        <w:t>（付费业务类型）</w:t>
      </w:r>
      <w:ins w:id="31" w:author="信美人寿相互保险社" w:date="2018-10-31T10:58:00Z">
        <w:r w:rsidR="00C46D2D">
          <w:rPr>
            <w:rFonts w:hint="eastAsia"/>
          </w:rPr>
          <w:t>/</w:t>
        </w:r>
        <w:r w:rsidR="00C46D2D">
          <w:rPr>
            <w:rFonts w:hint="eastAsia"/>
          </w:rPr>
          <w:t>保融</w:t>
        </w:r>
      </w:ins>
      <w:r w:rsidR="001B6020">
        <w:rPr>
          <w:rFonts w:hint="eastAsia"/>
        </w:rPr>
        <w:t>；银行回单、支票没有交易渠道；</w:t>
      </w:r>
      <w:r w:rsidR="001B6020">
        <w:rPr>
          <w:rFonts w:hint="eastAsia"/>
        </w:rPr>
        <w:t>pos</w:t>
      </w:r>
      <w:r w:rsidR="001B6020">
        <w:rPr>
          <w:rFonts w:hint="eastAsia"/>
        </w:rPr>
        <w:t>对应的交易渠道有</w:t>
      </w:r>
      <w:r w:rsidR="001B6020">
        <w:rPr>
          <w:rFonts w:hint="eastAsia"/>
        </w:rPr>
        <w:lastRenderedPageBreak/>
        <w:t>嘉联；</w:t>
      </w:r>
    </w:p>
    <w:p w:rsidR="00E1702A" w:rsidRDefault="00E1702A" w:rsidP="00E1702A">
      <w:pPr>
        <w:pStyle w:val="a7"/>
        <w:ind w:left="420" w:firstLineChars="300" w:firstLine="540"/>
      </w:pPr>
      <w:r>
        <w:rPr>
          <w:rFonts w:hint="eastAsia"/>
        </w:rPr>
        <w:t>交易方式与交易状态联动</w:t>
      </w:r>
      <w:r w:rsidR="00FE45CA">
        <w:rPr>
          <w:rFonts w:hint="eastAsia"/>
        </w:rPr>
        <w:t>：</w:t>
      </w:r>
      <w:r w:rsidR="00FE45CA">
        <w:rPr>
          <w:rFonts w:hint="eastAsia"/>
        </w:rPr>
        <w:t xml:space="preserve"> </w:t>
      </w:r>
      <w:r>
        <w:rPr>
          <w:rFonts w:hint="eastAsia"/>
        </w:rPr>
        <w:t>银行转账、</w:t>
      </w:r>
      <w:r>
        <w:rPr>
          <w:rFonts w:hint="eastAsia"/>
        </w:rPr>
        <w:t>pos</w:t>
      </w:r>
      <w:r>
        <w:rPr>
          <w:rFonts w:hint="eastAsia"/>
        </w:rPr>
        <w:t>对应的交易状态待</w:t>
      </w:r>
      <w:r w:rsidR="00C92C51"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交易成功</w:t>
      </w:r>
      <w:r>
        <w:rPr>
          <w:rFonts w:hint="eastAsia"/>
        </w:rPr>
        <w:t>/</w:t>
      </w:r>
      <w:r>
        <w:rPr>
          <w:rFonts w:hint="eastAsia"/>
        </w:rPr>
        <w:t>交易失败；银行回单对应的交易状态有待</w:t>
      </w:r>
      <w:r w:rsidR="00C92C51"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交易成功</w:t>
      </w:r>
      <w:r>
        <w:rPr>
          <w:rFonts w:hint="eastAsia"/>
        </w:rPr>
        <w:t>/</w:t>
      </w:r>
      <w:r>
        <w:rPr>
          <w:rFonts w:hint="eastAsia"/>
        </w:rPr>
        <w:t>交易失败；支票对应的交易状态有待</w:t>
      </w:r>
      <w:r w:rsidR="00C92C51"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支票暂收</w:t>
      </w:r>
      <w:r>
        <w:rPr>
          <w:rFonts w:hint="eastAsia"/>
        </w:rPr>
        <w:t>/</w:t>
      </w:r>
      <w:r>
        <w:rPr>
          <w:rFonts w:hint="eastAsia"/>
        </w:rPr>
        <w:t>交易成功</w:t>
      </w:r>
      <w:r>
        <w:rPr>
          <w:rFonts w:hint="eastAsia"/>
        </w:rPr>
        <w:t>/</w:t>
      </w:r>
      <w:r>
        <w:rPr>
          <w:rFonts w:hint="eastAsia"/>
        </w:rPr>
        <w:t>交易失败；</w:t>
      </w:r>
    </w:p>
    <w:p w:rsidR="002D159D" w:rsidRDefault="002D159D" w:rsidP="005D0406">
      <w:pPr>
        <w:pStyle w:val="a7"/>
        <w:ind w:left="420" w:firstLineChars="0" w:firstLine="0"/>
      </w:pPr>
      <w:r>
        <w:rPr>
          <w:rFonts w:hint="eastAsia"/>
        </w:rPr>
        <w:t>（</w:t>
      </w:r>
      <w:r w:rsidRPr="00F90995">
        <w:rPr>
          <w:rFonts w:hint="eastAsia"/>
        </w:rPr>
        <w:t>六</w:t>
      </w:r>
      <w:r>
        <w:rPr>
          <w:rFonts w:hint="eastAsia"/>
        </w:rPr>
        <w:t>）交易渠道：全部</w:t>
      </w:r>
      <w:r>
        <w:rPr>
          <w:rFonts w:hint="eastAsia"/>
        </w:rPr>
        <w:t>/</w:t>
      </w:r>
      <w:proofErr w:type="gramStart"/>
      <w:r>
        <w:rPr>
          <w:rFonts w:hint="eastAsia"/>
        </w:rPr>
        <w:t>金联万家</w:t>
      </w:r>
      <w:proofErr w:type="gramEnd"/>
      <w:r>
        <w:rPr>
          <w:rFonts w:hint="eastAsia"/>
        </w:rPr>
        <w:t>/</w:t>
      </w:r>
      <w:r>
        <w:rPr>
          <w:rFonts w:hint="eastAsia"/>
        </w:rPr>
        <w:t>通联</w:t>
      </w:r>
      <w:r>
        <w:rPr>
          <w:rFonts w:hint="eastAsia"/>
        </w:rPr>
        <w:t>/</w:t>
      </w:r>
      <w:r>
        <w:rPr>
          <w:rFonts w:hint="eastAsia"/>
        </w:rPr>
        <w:t>广州银联</w:t>
      </w:r>
      <w:r>
        <w:rPr>
          <w:rFonts w:hint="eastAsia"/>
        </w:rPr>
        <w:t>/</w:t>
      </w:r>
      <w:proofErr w:type="gramStart"/>
      <w:r>
        <w:rPr>
          <w:rFonts w:hint="eastAsia"/>
        </w:rPr>
        <w:t>腾付</w:t>
      </w:r>
      <w:proofErr w:type="gramEnd"/>
      <w:r>
        <w:rPr>
          <w:rFonts w:hint="eastAsia"/>
        </w:rPr>
        <w:t>通</w:t>
      </w:r>
      <w:r>
        <w:rPr>
          <w:rFonts w:hint="eastAsia"/>
        </w:rPr>
        <w:t>/</w:t>
      </w:r>
      <w:r>
        <w:rPr>
          <w:rFonts w:hint="eastAsia"/>
        </w:rPr>
        <w:t>支付宝</w:t>
      </w:r>
      <w:r>
        <w:rPr>
          <w:rFonts w:hint="eastAsia"/>
        </w:rPr>
        <w:t>/</w:t>
      </w:r>
      <w:r>
        <w:rPr>
          <w:rFonts w:hint="eastAsia"/>
        </w:rPr>
        <w:t>嘉联</w:t>
      </w:r>
      <w:ins w:id="32" w:author="信美人寿相互保险社" w:date="2018-10-31T10:38:00Z">
        <w:r w:rsidR="00CE67E1">
          <w:rPr>
            <w:rFonts w:hint="eastAsia"/>
          </w:rPr>
          <w:t>/</w:t>
        </w:r>
        <w:r w:rsidR="00CE67E1">
          <w:rPr>
            <w:rFonts w:hint="eastAsia"/>
          </w:rPr>
          <w:t>保融</w:t>
        </w:r>
      </w:ins>
      <w:r>
        <w:rPr>
          <w:rFonts w:hint="eastAsia"/>
        </w:rPr>
        <w:t>；</w:t>
      </w:r>
    </w:p>
    <w:p w:rsidR="00325BA2" w:rsidRDefault="001B6020" w:rsidP="005D0406">
      <w:pPr>
        <w:pStyle w:val="a7"/>
        <w:ind w:left="420" w:firstLineChars="0" w:firstLine="0"/>
      </w:pPr>
      <w:r>
        <w:rPr>
          <w:rFonts w:hint="eastAsia"/>
        </w:rPr>
        <w:t>（</w:t>
      </w:r>
      <w:r w:rsidRPr="00F90995">
        <w:rPr>
          <w:rFonts w:hint="eastAsia"/>
        </w:rPr>
        <w:t>七</w:t>
      </w:r>
      <w:r>
        <w:rPr>
          <w:rFonts w:hint="eastAsia"/>
        </w:rPr>
        <w:t>）业务号码：全部</w:t>
      </w:r>
      <w:r>
        <w:rPr>
          <w:rFonts w:hint="eastAsia"/>
        </w:rPr>
        <w:t>/</w:t>
      </w:r>
      <w:r>
        <w:rPr>
          <w:rFonts w:hint="eastAsia"/>
        </w:rPr>
        <w:t>订单号</w:t>
      </w:r>
      <w:r>
        <w:rPr>
          <w:rFonts w:hint="eastAsia"/>
        </w:rPr>
        <w:t>/</w:t>
      </w:r>
      <w:r>
        <w:rPr>
          <w:rFonts w:hint="eastAsia"/>
        </w:rPr>
        <w:t>投保单号</w:t>
      </w:r>
      <w:r>
        <w:rPr>
          <w:rFonts w:hint="eastAsia"/>
        </w:rPr>
        <w:t>/</w:t>
      </w:r>
      <w:r>
        <w:rPr>
          <w:rFonts w:hint="eastAsia"/>
        </w:rPr>
        <w:t>保单号</w:t>
      </w:r>
      <w:r>
        <w:rPr>
          <w:rFonts w:hint="eastAsia"/>
        </w:rPr>
        <w:t>/</w:t>
      </w:r>
      <w:r>
        <w:rPr>
          <w:rFonts w:hint="eastAsia"/>
        </w:rPr>
        <w:t>个人凭证号</w:t>
      </w:r>
      <w:r>
        <w:rPr>
          <w:rFonts w:hint="eastAsia"/>
        </w:rPr>
        <w:t>/</w:t>
      </w:r>
      <w:r>
        <w:rPr>
          <w:rFonts w:hint="eastAsia"/>
        </w:rPr>
        <w:t>保全受理号</w:t>
      </w:r>
      <w:r>
        <w:rPr>
          <w:rFonts w:hint="eastAsia"/>
        </w:rPr>
        <w:t>/</w:t>
      </w:r>
      <w:r>
        <w:rPr>
          <w:rFonts w:hint="eastAsia"/>
        </w:rPr>
        <w:t>赔案号</w:t>
      </w:r>
      <w:r>
        <w:rPr>
          <w:rFonts w:hint="eastAsia"/>
        </w:rPr>
        <w:t>/</w:t>
      </w:r>
      <w:r>
        <w:rPr>
          <w:rFonts w:hint="eastAsia"/>
        </w:rPr>
        <w:t>理赔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/</w:t>
      </w:r>
      <w:r>
        <w:rPr>
          <w:rFonts w:hint="eastAsia"/>
        </w:rPr>
        <w:t>支票号</w:t>
      </w:r>
      <w:r>
        <w:rPr>
          <w:rFonts w:hint="eastAsia"/>
        </w:rPr>
        <w:t>/</w:t>
      </w:r>
      <w:r>
        <w:rPr>
          <w:rFonts w:hint="eastAsia"/>
        </w:rPr>
        <w:t>后付费结算号</w:t>
      </w:r>
      <w:ins w:id="33" w:author="信美人寿相互保险社" w:date="2018-10-30T11:15:00Z">
        <w:r w:rsidR="006E412A">
          <w:rPr>
            <w:rFonts w:hint="eastAsia"/>
          </w:rPr>
          <w:t>、</w:t>
        </w:r>
        <w:proofErr w:type="gramStart"/>
        <w:r w:rsidR="006E412A">
          <w:rPr>
            <w:rFonts w:hint="eastAsia"/>
          </w:rPr>
          <w:t>费控单</w:t>
        </w:r>
        <w:proofErr w:type="gramEnd"/>
        <w:r w:rsidR="006E412A">
          <w:rPr>
            <w:rFonts w:hint="eastAsia"/>
          </w:rPr>
          <w:t>号</w:t>
        </w:r>
      </w:ins>
      <w:r>
        <w:rPr>
          <w:rFonts w:hint="eastAsia"/>
        </w:rPr>
        <w:t>；</w:t>
      </w:r>
    </w:p>
    <w:p w:rsidR="000B1A13" w:rsidRDefault="000B1A13" w:rsidP="005D0406">
      <w:pPr>
        <w:pStyle w:val="a7"/>
        <w:ind w:left="420" w:firstLineChars="0" w:firstLine="0"/>
      </w:pPr>
      <w:r>
        <w:rPr>
          <w:rFonts w:hint="eastAsia"/>
        </w:rPr>
        <w:t>（</w:t>
      </w:r>
      <w:r w:rsidRPr="00F90995">
        <w:rPr>
          <w:rFonts w:hint="eastAsia"/>
        </w:rPr>
        <w:t>八</w:t>
      </w:r>
      <w:r>
        <w:rPr>
          <w:rFonts w:hint="eastAsia"/>
        </w:rPr>
        <w:t>）交易状态：全部</w:t>
      </w:r>
      <w:r>
        <w:rPr>
          <w:rFonts w:hint="eastAsia"/>
        </w:rPr>
        <w:t>/</w:t>
      </w:r>
      <w:r>
        <w:rPr>
          <w:rFonts w:hint="eastAsia"/>
        </w:rPr>
        <w:t>待</w:t>
      </w:r>
      <w:r w:rsidR="00C92C51"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交易成功</w:t>
      </w:r>
      <w:r>
        <w:rPr>
          <w:rFonts w:hint="eastAsia"/>
        </w:rPr>
        <w:t>/</w:t>
      </w:r>
      <w:r>
        <w:rPr>
          <w:rFonts w:hint="eastAsia"/>
        </w:rPr>
        <w:t>交易失败</w:t>
      </w:r>
      <w:r>
        <w:rPr>
          <w:rFonts w:hint="eastAsia"/>
        </w:rPr>
        <w:t>/</w:t>
      </w:r>
      <w:r>
        <w:rPr>
          <w:rFonts w:hint="eastAsia"/>
        </w:rPr>
        <w:t>支票暂收；</w:t>
      </w:r>
    </w:p>
    <w:p w:rsidR="000B1A13" w:rsidRPr="00F90995" w:rsidRDefault="00443E69" w:rsidP="005D0406">
      <w:pPr>
        <w:pStyle w:val="a7"/>
        <w:ind w:left="420" w:firstLineChars="0" w:firstLine="0"/>
        <w:rPr>
          <w:strike/>
        </w:rPr>
      </w:pPr>
      <w:r w:rsidRPr="00F90995">
        <w:rPr>
          <w:rFonts w:hint="eastAsia"/>
          <w:strike/>
        </w:rPr>
        <w:t>（九）业务渠道：</w:t>
      </w:r>
    </w:p>
    <w:p w:rsidR="00443E69" w:rsidRDefault="00443E69" w:rsidP="005D0406">
      <w:pPr>
        <w:pStyle w:val="a7"/>
        <w:ind w:left="420" w:firstLineChars="0" w:firstLine="0"/>
        <w:rPr>
          <w:ins w:id="34" w:author="信美人寿相互保险社" w:date="2018-10-31T12:05:00Z"/>
        </w:rPr>
      </w:pPr>
      <w:r>
        <w:rPr>
          <w:rFonts w:hint="eastAsia"/>
        </w:rPr>
        <w:t>（十）异常交易：默认为空</w:t>
      </w:r>
      <w:r>
        <w:rPr>
          <w:rFonts w:hint="eastAsia"/>
        </w:rPr>
        <w:t>/</w:t>
      </w:r>
      <w:r>
        <w:rPr>
          <w:rFonts w:hint="eastAsia"/>
        </w:rPr>
        <w:t>全部</w:t>
      </w:r>
      <w:r>
        <w:rPr>
          <w:rFonts w:hint="eastAsia"/>
        </w:rPr>
        <w:t>/</w:t>
      </w:r>
      <w:r>
        <w:rPr>
          <w:rFonts w:hint="eastAsia"/>
        </w:rPr>
        <w:t>第三人缴费</w:t>
      </w:r>
      <w:r>
        <w:rPr>
          <w:rFonts w:hint="eastAsia"/>
        </w:rPr>
        <w:t>/</w:t>
      </w:r>
      <w:proofErr w:type="gramStart"/>
      <w:r>
        <w:rPr>
          <w:rFonts w:hint="eastAsia"/>
        </w:rPr>
        <w:t>未鉴权</w:t>
      </w:r>
      <w:proofErr w:type="gramEnd"/>
      <w:r>
        <w:rPr>
          <w:rFonts w:hint="eastAsia"/>
        </w:rPr>
        <w:t>/</w:t>
      </w:r>
      <w:r>
        <w:rPr>
          <w:rFonts w:hint="eastAsia"/>
        </w:rPr>
        <w:t>鉴权失败；</w:t>
      </w:r>
    </w:p>
    <w:p w:rsidR="00CB5B4D" w:rsidRDefault="002D34D2" w:rsidP="005D0406">
      <w:pPr>
        <w:pStyle w:val="a7"/>
        <w:ind w:left="420" w:firstLineChars="0" w:firstLine="0"/>
      </w:pPr>
      <w:ins w:id="35" w:author="信美人寿相互保险社" w:date="2018-10-31T12:05:00Z">
        <w:r>
          <w:rPr>
            <w:rFonts w:hint="eastAsia"/>
          </w:rPr>
          <w:t>业务类型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选择费控时异常交易</w:t>
        </w:r>
      </w:ins>
      <w:ins w:id="36" w:author="信美人寿相互保险社" w:date="2018-10-31T12:06:00Z">
        <w:r>
          <w:rPr>
            <w:rFonts w:hint="eastAsia"/>
          </w:rPr>
          <w:t>不可选。</w:t>
        </w:r>
      </w:ins>
    </w:p>
    <w:p w:rsidR="00443E69" w:rsidRDefault="00443E69" w:rsidP="005D0406">
      <w:pPr>
        <w:pStyle w:val="a7"/>
        <w:ind w:left="420" w:firstLineChars="0" w:firstLine="0"/>
      </w:pPr>
      <w:r>
        <w:rPr>
          <w:rFonts w:hint="eastAsia"/>
        </w:rPr>
        <w:t>（十一）账户名称：收方户名</w:t>
      </w:r>
      <w:r>
        <w:rPr>
          <w:rFonts w:hint="eastAsia"/>
        </w:rPr>
        <w:t>/</w:t>
      </w:r>
      <w:r>
        <w:rPr>
          <w:rFonts w:hint="eastAsia"/>
        </w:rPr>
        <w:t>付方户名；</w:t>
      </w:r>
    </w:p>
    <w:p w:rsidR="00443E69" w:rsidRDefault="00443E69" w:rsidP="005D0406">
      <w:pPr>
        <w:pStyle w:val="a7"/>
        <w:ind w:left="420" w:firstLineChars="0" w:firstLine="0"/>
      </w:pPr>
      <w:r>
        <w:rPr>
          <w:rFonts w:hint="eastAsia"/>
        </w:rPr>
        <w:t>（十二）账号：</w:t>
      </w:r>
    </w:p>
    <w:p w:rsidR="00443E69" w:rsidRDefault="00443E69" w:rsidP="005D0406">
      <w:pPr>
        <w:pStyle w:val="a7"/>
        <w:ind w:left="420" w:firstLineChars="0" w:firstLine="0"/>
      </w:pPr>
      <w:r>
        <w:rPr>
          <w:rFonts w:hint="eastAsia"/>
        </w:rPr>
        <w:t>（十三）金额：区间；</w:t>
      </w:r>
    </w:p>
    <w:p w:rsidR="00443E69" w:rsidRDefault="00443E69" w:rsidP="005D0406">
      <w:pPr>
        <w:pStyle w:val="a7"/>
        <w:ind w:left="420" w:firstLineChars="0" w:firstLine="0"/>
      </w:pPr>
      <w:r>
        <w:rPr>
          <w:rFonts w:hint="eastAsia"/>
        </w:rPr>
        <w:t>（十四）日期类型：发盘日期</w:t>
      </w:r>
      <w:r>
        <w:rPr>
          <w:rFonts w:hint="eastAsia"/>
        </w:rPr>
        <w:t>/</w:t>
      </w:r>
      <w:r>
        <w:rPr>
          <w:rFonts w:hint="eastAsia"/>
        </w:rPr>
        <w:t>回盘日期；</w:t>
      </w:r>
    </w:p>
    <w:p w:rsidR="00443E69" w:rsidRPr="000B1A13" w:rsidRDefault="00443E69" w:rsidP="005D0406">
      <w:pPr>
        <w:pStyle w:val="a7"/>
        <w:ind w:left="420" w:firstLineChars="0" w:firstLine="0"/>
      </w:pPr>
      <w:r>
        <w:rPr>
          <w:rFonts w:hint="eastAsia"/>
        </w:rPr>
        <w:t>（十五）日期：区间；</w:t>
      </w:r>
    </w:p>
    <w:p w:rsidR="000F70CD" w:rsidRDefault="000F70CD" w:rsidP="00261E81">
      <w:pPr>
        <w:pStyle w:val="a7"/>
        <w:ind w:left="420" w:firstLineChars="0" w:firstLine="0"/>
      </w:pPr>
    </w:p>
    <w:p w:rsidR="00536749" w:rsidRDefault="00B42166" w:rsidP="00833AB0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查询结果排序</w:t>
      </w:r>
      <w:r w:rsidR="00ED6B2D">
        <w:rPr>
          <w:rFonts w:hint="eastAsia"/>
        </w:rPr>
        <w:t>规则</w:t>
      </w:r>
      <w:r w:rsidR="009D19A0">
        <w:rPr>
          <w:rFonts w:hint="eastAsia"/>
        </w:rPr>
        <w:t>：</w:t>
      </w:r>
      <w:r>
        <w:rPr>
          <w:rFonts w:hint="eastAsia"/>
        </w:rPr>
        <w:t>按“发盘日期”排序；</w:t>
      </w:r>
    </w:p>
    <w:p w:rsidR="00536749" w:rsidRDefault="00536749" w:rsidP="00DD6D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重置：清空所有查询条件；</w:t>
      </w:r>
    </w:p>
    <w:p w:rsidR="00536749" w:rsidRDefault="00536749" w:rsidP="00DD6D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导出：导出查询结果；</w:t>
      </w:r>
    </w:p>
    <w:p w:rsidR="00625442" w:rsidRDefault="00625442" w:rsidP="00DD6D78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分页功能，每页可选择展示</w:t>
      </w:r>
      <w:r w:rsidRPr="003D5551">
        <w:rPr>
          <w:rFonts w:hint="eastAsia"/>
        </w:rPr>
        <w:t>1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3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5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1</w:t>
      </w:r>
      <w:r w:rsidRPr="003D5551">
        <w:t>00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5</w:t>
      </w:r>
      <w:r w:rsidRPr="003D5551">
        <w:t>00</w:t>
      </w:r>
      <w:r w:rsidRPr="003D5551">
        <w:rPr>
          <w:rFonts w:hint="eastAsia"/>
        </w:rPr>
        <w:t>条</w:t>
      </w:r>
    </w:p>
    <w:p w:rsidR="003A16CF" w:rsidRDefault="00ED102F" w:rsidP="00ED102F">
      <w:pPr>
        <w:pStyle w:val="3"/>
        <w:ind w:firstLine="422"/>
      </w:pPr>
      <w:r>
        <w:rPr>
          <w:rFonts w:hint="eastAsia"/>
        </w:rPr>
        <w:t>1.</w:t>
      </w:r>
      <w:r w:rsidR="008720A9">
        <w:rPr>
          <w:rFonts w:hint="eastAsia"/>
        </w:rPr>
        <w:t>4</w:t>
      </w:r>
      <w:r>
        <w:rPr>
          <w:rFonts w:hint="eastAsia"/>
        </w:rPr>
        <w:t xml:space="preserve"> </w:t>
      </w:r>
      <w:r w:rsidR="00AD21BA">
        <w:rPr>
          <w:rFonts w:hint="eastAsia"/>
        </w:rPr>
        <w:t>界面原型</w:t>
      </w:r>
    </w:p>
    <w:p w:rsidR="003A16CF" w:rsidRDefault="00677E81" w:rsidP="0093264E">
      <w:pPr>
        <w:ind w:firstLine="360"/>
        <w:rPr>
          <w:ins w:id="37" w:author="信美人寿相互保险社" w:date="2018-10-29T16:39:00Z"/>
        </w:rPr>
      </w:pPr>
      <w:r w:rsidRPr="00B14AB7">
        <w:rPr>
          <w:strike/>
          <w:noProof/>
          <w:rPrChange w:id="38" w:author="信美人寿相互保险社" w:date="2018-10-30T13:53:00Z">
            <w:rPr>
              <w:noProof/>
            </w:rPr>
          </w:rPrChange>
        </w:rPr>
        <w:drawing>
          <wp:inline distT="0" distB="0" distL="0" distR="0" wp14:anchorId="6F36E3C9" wp14:editId="458E3989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6C" w:rsidRDefault="00C46D2D" w:rsidP="0093264E">
      <w:pPr>
        <w:ind w:firstLine="360"/>
        <w:rPr>
          <w:ins w:id="39" w:author="信美人寿相互保险社" w:date="2018-12-05T14:25:00Z"/>
        </w:rPr>
      </w:pPr>
      <w:ins w:id="40" w:author="信美人寿相互保险社" w:date="2018-10-31T11:05:00Z">
        <w:r>
          <w:rPr>
            <w:noProof/>
          </w:rPr>
          <w:lastRenderedPageBreak/>
          <w:drawing>
            <wp:inline distT="0" distB="0" distL="0" distR="0" wp14:anchorId="0DB8D390" wp14:editId="081CCA9A">
              <wp:extent cx="5274310" cy="3926840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26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E56AA" w:rsidRDefault="004E56AA" w:rsidP="0093264E">
      <w:pPr>
        <w:ind w:firstLine="360"/>
        <w:rPr>
          <w:ins w:id="41" w:author="信美人寿相互保险社" w:date="2018-12-05T14:25:00Z"/>
        </w:rPr>
      </w:pPr>
    </w:p>
    <w:p w:rsidR="004E56AA" w:rsidRDefault="004E56AA" w:rsidP="0093264E">
      <w:pPr>
        <w:ind w:firstLine="360"/>
        <w:rPr>
          <w:rFonts w:hint="eastAsia"/>
        </w:rPr>
      </w:pPr>
      <w:ins w:id="42" w:author="信美人寿相互保险社" w:date="2018-12-05T14:25:00Z">
        <w:r>
          <w:rPr>
            <w:rFonts w:hint="eastAsia"/>
          </w:rPr>
          <w:t>结果</w:t>
        </w:r>
        <w:proofErr w:type="gramStart"/>
        <w:r>
          <w:rPr>
            <w:rFonts w:hint="eastAsia"/>
          </w:rPr>
          <w:t>列取消</w:t>
        </w:r>
        <w:proofErr w:type="gramEnd"/>
        <w:r>
          <w:rPr>
            <w:rFonts w:hint="eastAsia"/>
          </w:rPr>
          <w:t>:</w:t>
        </w:r>
      </w:ins>
      <w:ins w:id="43" w:author="信美人寿相互保险社" w:date="2018-12-05T14:26:00Z">
        <w:r>
          <w:rPr>
            <w:rFonts w:hint="eastAsia"/>
          </w:rPr>
          <w:t>批次号、包号</w:t>
        </w:r>
        <w:r>
          <w:rPr>
            <w:rFonts w:hint="eastAsia"/>
          </w:rPr>
          <w:t xml:space="preserve"> </w:t>
        </w:r>
      </w:ins>
    </w:p>
    <w:p w:rsidR="004E56AA" w:rsidRDefault="004E56AA" w:rsidP="0093264E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D164E7A" wp14:editId="0A509215">
            <wp:extent cx="5274310" cy="3910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BA" w:rsidRPr="00AD21BA" w:rsidRDefault="00AD21BA" w:rsidP="0093264E">
      <w:pPr>
        <w:ind w:firstLine="360"/>
        <w:rPr>
          <w:b/>
        </w:rPr>
      </w:pPr>
      <w:r w:rsidRPr="00AD21BA">
        <w:rPr>
          <w:rFonts w:hint="eastAsia"/>
          <w:b/>
        </w:rPr>
        <w:t>交互说明：</w:t>
      </w:r>
    </w:p>
    <w:p w:rsidR="00AD21BA" w:rsidRDefault="005105CC" w:rsidP="00AD21B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点击“查询”按钮，根据输入的查询条件展示查询结果；</w:t>
      </w:r>
    </w:p>
    <w:p w:rsidR="005105CC" w:rsidRDefault="005105CC" w:rsidP="00443E69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点击“重置”按钮，清空查询条件；</w:t>
      </w:r>
    </w:p>
    <w:p w:rsidR="005105CC" w:rsidRDefault="005105CC" w:rsidP="00634CC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点击“导出”按钮，将查询结果全部导出到</w:t>
      </w:r>
      <w:r>
        <w:rPr>
          <w:rFonts w:hint="eastAsia"/>
        </w:rPr>
        <w:t>excel</w:t>
      </w:r>
      <w:r>
        <w:rPr>
          <w:rFonts w:hint="eastAsia"/>
        </w:rPr>
        <w:t>；</w:t>
      </w:r>
    </w:p>
    <w:p w:rsidR="00634CC1" w:rsidRDefault="00634CC1" w:rsidP="00634CC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分页功能，每页可选择展示</w:t>
      </w:r>
      <w:r w:rsidRPr="003D5551">
        <w:rPr>
          <w:rFonts w:hint="eastAsia"/>
        </w:rPr>
        <w:t>1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3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5</w:t>
      </w:r>
      <w:r w:rsidRPr="003D5551">
        <w:t>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1</w:t>
      </w:r>
      <w:r w:rsidRPr="003D5551">
        <w:t>00</w:t>
      </w:r>
      <w:r w:rsidRPr="003D5551">
        <w:rPr>
          <w:rFonts w:hint="eastAsia"/>
        </w:rPr>
        <w:t>条、</w:t>
      </w:r>
      <w:r w:rsidRPr="003D5551">
        <w:rPr>
          <w:rFonts w:hint="eastAsia"/>
        </w:rPr>
        <w:t>5</w:t>
      </w:r>
      <w:r w:rsidRPr="003D5551">
        <w:t>00</w:t>
      </w:r>
      <w:r w:rsidRPr="003D5551">
        <w:rPr>
          <w:rFonts w:hint="eastAsia"/>
        </w:rPr>
        <w:t>条</w:t>
      </w:r>
    </w:p>
    <w:p w:rsidR="00AD21BA" w:rsidRDefault="00AD21BA" w:rsidP="0093264E">
      <w:pPr>
        <w:ind w:firstLine="360"/>
      </w:pPr>
    </w:p>
    <w:p w:rsidR="004A4708" w:rsidRDefault="00AD21BA" w:rsidP="0093264E">
      <w:pPr>
        <w:ind w:firstLine="360"/>
        <w:rPr>
          <w:b/>
        </w:rPr>
      </w:pPr>
      <w:r w:rsidRPr="00AD21BA">
        <w:rPr>
          <w:rFonts w:hint="eastAsia"/>
          <w:b/>
        </w:rPr>
        <w:t>字段说明：</w:t>
      </w:r>
    </w:p>
    <w:p w:rsidR="002E2499" w:rsidRDefault="002E2499" w:rsidP="0093264E">
      <w:pPr>
        <w:ind w:firstLine="360"/>
        <w:rPr>
          <w:b/>
        </w:rPr>
      </w:pPr>
      <w:r>
        <w:rPr>
          <w:rFonts w:hint="eastAsia"/>
          <w:b/>
        </w:rPr>
        <w:t>查询条件：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0"/>
        <w:gridCol w:w="992"/>
        <w:gridCol w:w="2926"/>
        <w:gridCol w:w="1215"/>
        <w:gridCol w:w="1215"/>
        <w:gridCol w:w="1214"/>
      </w:tblGrid>
      <w:tr w:rsidR="002E2499" w:rsidRPr="00AD21BA" w:rsidTr="0018386F">
        <w:tc>
          <w:tcPr>
            <w:tcW w:w="563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字段</w:t>
            </w:r>
          </w:p>
        </w:tc>
        <w:tc>
          <w:tcPr>
            <w:tcW w:w="582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格式</w:t>
            </w:r>
          </w:p>
        </w:tc>
        <w:tc>
          <w:tcPr>
            <w:tcW w:w="1717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校验</w:t>
            </w: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/规则</w:t>
            </w:r>
          </w:p>
        </w:tc>
        <w:tc>
          <w:tcPr>
            <w:tcW w:w="713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是否可修改</w:t>
            </w:r>
          </w:p>
        </w:tc>
        <w:tc>
          <w:tcPr>
            <w:tcW w:w="713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是否必填</w:t>
            </w:r>
          </w:p>
        </w:tc>
        <w:tc>
          <w:tcPr>
            <w:tcW w:w="712" w:type="pct"/>
            <w:shd w:val="clear" w:color="auto" w:fill="DEEAF6" w:themeFill="accent1" w:themeFillTint="33"/>
            <w:vAlign w:val="bottom"/>
          </w:tcPr>
          <w:p w:rsidR="002E2499" w:rsidRPr="00AD21BA" w:rsidRDefault="002E2499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适用范围</w:t>
            </w:r>
          </w:p>
        </w:tc>
      </w:tr>
      <w:tr w:rsidR="002E2499" w:rsidRPr="00AD21BA" w:rsidTr="0018386F">
        <w:tc>
          <w:tcPr>
            <w:tcW w:w="56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机构代码</w:t>
            </w:r>
          </w:p>
        </w:tc>
        <w:tc>
          <w:tcPr>
            <w:tcW w:w="58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Pr="00AD21BA" w:rsidRDefault="00443E6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默认</w:t>
            </w:r>
            <w:r w:rsidR="002E249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1</w:t>
            </w:r>
            <w:r w:rsidR="002E2499">
              <w:rPr>
                <w:rFonts w:ascii="微软雅黑" w:hAnsi="微软雅黑" w:cs="宋体"/>
                <w:color w:val="000000"/>
                <w:kern w:val="0"/>
                <w:szCs w:val="18"/>
              </w:rPr>
              <w:t>000</w:t>
            </w:r>
          </w:p>
        </w:tc>
        <w:tc>
          <w:tcPr>
            <w:tcW w:w="71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机构名称</w:t>
            </w:r>
          </w:p>
        </w:tc>
        <w:tc>
          <w:tcPr>
            <w:tcW w:w="58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Pr="00AD21BA" w:rsidRDefault="00443E6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默认</w:t>
            </w:r>
            <w:r w:rsidR="002E249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信</w:t>
            </w:r>
            <w:proofErr w:type="gramEnd"/>
            <w:r w:rsidR="002E2499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美北京</w:t>
            </w:r>
          </w:p>
        </w:tc>
        <w:tc>
          <w:tcPr>
            <w:tcW w:w="71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807F3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账户名称</w:t>
            </w:r>
          </w:p>
        </w:tc>
        <w:tc>
          <w:tcPr>
            <w:tcW w:w="582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文本框</w:t>
            </w:r>
          </w:p>
        </w:tc>
        <w:tc>
          <w:tcPr>
            <w:tcW w:w="1717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5244AA" w:rsidRPr="00AD21BA" w:rsidTr="0018386F">
        <w:tc>
          <w:tcPr>
            <w:tcW w:w="563" w:type="pct"/>
          </w:tcPr>
          <w:p w:rsidR="005244AA" w:rsidRDefault="005244A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账户名称类型</w:t>
            </w:r>
          </w:p>
        </w:tc>
        <w:tc>
          <w:tcPr>
            <w:tcW w:w="582" w:type="pct"/>
          </w:tcPr>
          <w:p w:rsidR="005244AA" w:rsidRDefault="005244A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5244AA" w:rsidRDefault="005A4A7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ins w:id="44" w:author="信美人寿相互保险社" w:date="2018-10-30T11:20:00Z">
              <w:r>
                <w:rPr>
                  <w:rFonts w:ascii="微软雅黑" w:hAnsi="微软雅黑" w:cs="宋体" w:hint="eastAsia"/>
                  <w:color w:val="000000"/>
                  <w:kern w:val="0"/>
                  <w:szCs w:val="18"/>
                </w:rPr>
                <w:t>全部/</w:t>
              </w:r>
            </w:ins>
            <w:r w:rsidR="005244A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收款账户/付款账户</w:t>
            </w:r>
          </w:p>
        </w:tc>
        <w:tc>
          <w:tcPr>
            <w:tcW w:w="713" w:type="pct"/>
          </w:tcPr>
          <w:p w:rsidR="005244AA" w:rsidRDefault="001C46AC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5244AA" w:rsidRDefault="001C46AC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5244AA" w:rsidRPr="00AD21BA" w:rsidRDefault="005244A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807F3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账号</w:t>
            </w:r>
          </w:p>
        </w:tc>
        <w:tc>
          <w:tcPr>
            <w:tcW w:w="582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文本框</w:t>
            </w:r>
          </w:p>
        </w:tc>
        <w:tc>
          <w:tcPr>
            <w:tcW w:w="1717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收付款账号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收付类型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全部/收费/付费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业务类型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全部/新契约/保全/续期/理赔</w:t>
            </w:r>
            <w:ins w:id="45" w:author="信美人寿相互保险社" w:date="2018-10-29T16:09:00Z">
              <w:r w:rsidR="004229F2">
                <w:rPr>
                  <w:rFonts w:ascii="微软雅黑" w:hAnsi="微软雅黑" w:cs="宋体" w:hint="eastAsia"/>
                  <w:color w:val="000000"/>
                  <w:kern w:val="0"/>
                  <w:szCs w:val="18"/>
                </w:rPr>
                <w:t>/</w:t>
              </w:r>
              <w:proofErr w:type="gramStart"/>
              <w:r w:rsidR="004229F2">
                <w:rPr>
                  <w:rFonts w:ascii="微软雅黑" w:hAnsi="微软雅黑" w:cs="宋体" w:hint="eastAsia"/>
                  <w:color w:val="000000"/>
                  <w:kern w:val="0"/>
                  <w:szCs w:val="18"/>
                </w:rPr>
                <w:t>费控</w:t>
              </w:r>
            </w:ins>
            <w:proofErr w:type="gramEnd"/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交易方式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全部</w:t>
            </w:r>
            <w:r w:rsidR="005A7147">
              <w:rPr>
                <w:rFonts w:hint="eastAsia"/>
              </w:rPr>
              <w:t>/</w:t>
            </w:r>
            <w:bookmarkStart w:id="46" w:name="_Hlk528865288"/>
            <w:r w:rsidR="00443E69">
              <w:rPr>
                <w:rFonts w:hint="eastAsia"/>
              </w:rPr>
              <w:t>银行转账</w:t>
            </w:r>
            <w:r w:rsidR="00443E69">
              <w:rPr>
                <w:rFonts w:hint="eastAsia"/>
              </w:rPr>
              <w:t>/</w:t>
            </w:r>
            <w:r>
              <w:rPr>
                <w:rFonts w:hint="eastAsia"/>
              </w:rPr>
              <w:t>银行回单</w:t>
            </w:r>
            <w:r w:rsidR="005A7147">
              <w:rPr>
                <w:rFonts w:hint="eastAsia"/>
              </w:rPr>
              <w:t>/</w:t>
            </w:r>
            <w:r>
              <w:rPr>
                <w:rFonts w:hint="eastAsia"/>
              </w:rPr>
              <w:t>pos</w:t>
            </w:r>
            <w:r w:rsidR="005A7147">
              <w:rPr>
                <w:rFonts w:hint="eastAsia"/>
              </w:rPr>
              <w:t>/</w:t>
            </w:r>
            <w:r>
              <w:rPr>
                <w:rFonts w:hint="eastAsia"/>
              </w:rPr>
              <w:t>支票</w:t>
            </w:r>
            <w:bookmarkEnd w:id="46"/>
            <w:ins w:id="47" w:author="信美人寿相互保险社" w:date="2018-10-30T11:22:00Z">
              <w:r w:rsidR="005A4A70">
                <w:rPr>
                  <w:rFonts w:hint="eastAsia"/>
                </w:rPr>
                <w:t>;</w:t>
              </w:r>
              <w:r w:rsidR="005A4A70">
                <w:rPr>
                  <w:rFonts w:hint="eastAsia"/>
                </w:rPr>
                <w:t>系统默认全部</w:t>
              </w:r>
            </w:ins>
          </w:p>
        </w:tc>
        <w:tc>
          <w:tcPr>
            <w:tcW w:w="713" w:type="pct"/>
          </w:tcPr>
          <w:p w:rsidR="002E2499" w:rsidRPr="00D85734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交易渠道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全部</w:t>
            </w:r>
            <w:r w:rsidR="00443E69"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金联万家</w:t>
            </w:r>
            <w:proofErr w:type="gramEnd"/>
            <w:r w:rsidR="00443E69">
              <w:rPr>
                <w:rFonts w:hint="eastAsia"/>
              </w:rPr>
              <w:t>/</w:t>
            </w:r>
            <w:r>
              <w:rPr>
                <w:rFonts w:hint="eastAsia"/>
              </w:rPr>
              <w:t>通联</w:t>
            </w:r>
            <w:r w:rsidR="00443E69">
              <w:rPr>
                <w:rFonts w:hint="eastAsia"/>
              </w:rPr>
              <w:t>/</w:t>
            </w:r>
            <w:r>
              <w:rPr>
                <w:rFonts w:hint="eastAsia"/>
              </w:rPr>
              <w:t>广州银联</w:t>
            </w:r>
            <w:r w:rsidR="00443E69"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腾付</w:t>
            </w:r>
            <w:proofErr w:type="gramEnd"/>
            <w:r>
              <w:rPr>
                <w:rFonts w:hint="eastAsia"/>
              </w:rPr>
              <w:t>通</w:t>
            </w:r>
            <w:r w:rsidR="00443E69">
              <w:rPr>
                <w:rFonts w:hint="eastAsia"/>
              </w:rPr>
              <w:t>/</w:t>
            </w:r>
            <w:r w:rsidR="00443E69">
              <w:rPr>
                <w:rFonts w:hint="eastAsia"/>
              </w:rPr>
              <w:t>支付宝</w:t>
            </w:r>
            <w:ins w:id="48" w:author="信美人寿相互保险社" w:date="2018-10-30T11:22:00Z">
              <w:r w:rsidR="005A4A70">
                <w:rPr>
                  <w:rFonts w:hint="eastAsia"/>
                </w:rPr>
                <w:t>/</w:t>
              </w:r>
              <w:r w:rsidR="005A4A70">
                <w:rPr>
                  <w:rFonts w:hint="eastAsia"/>
                </w:rPr>
                <w:t>嘉联</w:t>
              </w:r>
            </w:ins>
            <w:ins w:id="49" w:author="信美人寿相互保险社" w:date="2018-10-31T11:06:00Z">
              <w:r w:rsidR="00537862">
                <w:rPr>
                  <w:rFonts w:hint="eastAsia"/>
                </w:rPr>
                <w:t>/</w:t>
              </w:r>
              <w:proofErr w:type="gramStart"/>
              <w:r w:rsidR="00537862">
                <w:rPr>
                  <w:rFonts w:hint="eastAsia"/>
                </w:rPr>
                <w:t>保</w:t>
              </w:r>
              <w:proofErr w:type="gramEnd"/>
              <w:r w:rsidR="00537862">
                <w:rPr>
                  <w:rFonts w:hint="eastAsia"/>
                </w:rPr>
                <w:t>融</w:t>
              </w:r>
              <w:r w:rsidR="00537862">
                <w:rPr>
                  <w:rFonts w:hint="eastAsia"/>
                </w:rPr>
                <w:t>;</w:t>
              </w:r>
            </w:ins>
            <w:ins w:id="50" w:author="信美人寿相互保险社" w:date="2018-10-30T11:22:00Z">
              <w:r w:rsidR="005A4A70">
                <w:rPr>
                  <w:rFonts w:hint="eastAsia"/>
                </w:rPr>
                <w:t>统默认全部</w:t>
              </w:r>
            </w:ins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交易状态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5A4A70" w:rsidP="0018386F">
            <w:pPr>
              <w:widowControl/>
              <w:ind w:firstLineChars="0" w:firstLine="0"/>
              <w:jc w:val="left"/>
            </w:pPr>
            <w:ins w:id="51" w:author="信美人寿相互保险社" w:date="2018-10-30T11:22:00Z">
              <w:r>
                <w:rPr>
                  <w:rFonts w:hint="eastAsia"/>
                </w:rPr>
                <w:t>全部</w:t>
              </w:r>
              <w:r>
                <w:rPr>
                  <w:rFonts w:hint="eastAsia"/>
                </w:rPr>
                <w:t>/</w:t>
              </w:r>
            </w:ins>
            <w:r w:rsidR="00B51FF5">
              <w:rPr>
                <w:rFonts w:hint="eastAsia"/>
              </w:rPr>
              <w:t>待处理</w:t>
            </w:r>
            <w:r w:rsidR="00B51FF5">
              <w:rPr>
                <w:rFonts w:hint="eastAsia"/>
              </w:rPr>
              <w:t>/</w:t>
            </w:r>
            <w:r w:rsidR="00B51FF5" w:rsidRPr="00B41703">
              <w:rPr>
                <w:rFonts w:hint="eastAsia"/>
              </w:rPr>
              <w:t>处理中</w:t>
            </w:r>
            <w:r w:rsidR="00B51FF5">
              <w:rPr>
                <w:rFonts w:hint="eastAsia"/>
              </w:rPr>
              <w:t>/</w:t>
            </w:r>
            <w:r w:rsidR="00B51FF5" w:rsidRPr="00B41703">
              <w:rPr>
                <w:rFonts w:hint="eastAsia"/>
              </w:rPr>
              <w:t>交易成功</w:t>
            </w:r>
            <w:r w:rsidR="00B51FF5">
              <w:rPr>
                <w:rFonts w:hint="eastAsia"/>
              </w:rPr>
              <w:t>/</w:t>
            </w:r>
            <w:r w:rsidR="00B51FF5" w:rsidRPr="00B41703">
              <w:rPr>
                <w:rFonts w:hint="eastAsia"/>
              </w:rPr>
              <w:t>交易失败</w:t>
            </w:r>
            <w:r w:rsidR="00B51FF5">
              <w:rPr>
                <w:rFonts w:hint="eastAsia"/>
              </w:rPr>
              <w:t>/</w:t>
            </w:r>
            <w:r w:rsidR="00B51FF5" w:rsidRPr="00B41703">
              <w:rPr>
                <w:rFonts w:hint="eastAsia"/>
              </w:rPr>
              <w:t>支票暂收</w:t>
            </w:r>
            <w:ins w:id="52" w:author="信美人寿相互保险社" w:date="2018-10-30T11:23:00Z">
              <w:r>
                <w:rPr>
                  <w:rFonts w:hint="eastAsia"/>
                </w:rPr>
                <w:t>;</w:t>
              </w:r>
              <w:r>
                <w:rPr>
                  <w:rFonts w:hint="eastAsia"/>
                </w:rPr>
                <w:t>系统默认全部</w:t>
              </w:r>
            </w:ins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业务号码类型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Pr="00D85734" w:rsidRDefault="000F70CD" w:rsidP="0018386F">
            <w:pPr>
              <w:widowControl/>
              <w:ind w:firstLineChars="0" w:firstLine="0"/>
              <w:jc w:val="left"/>
            </w:pPr>
            <w:r w:rsidRPr="00F93504">
              <w:rPr>
                <w:rFonts w:hint="eastAsia"/>
                <w:strike/>
                <w:rPrChange w:id="53" w:author="信美人寿相互保险社" w:date="2018-10-31T10:45:00Z">
                  <w:rPr>
                    <w:rFonts w:hint="eastAsia"/>
                  </w:rPr>
                </w:rPrChange>
              </w:rPr>
              <w:t>全部</w:t>
            </w:r>
            <w:r w:rsidRPr="00F93504">
              <w:rPr>
                <w:strike/>
                <w:rPrChange w:id="54" w:author="信美人寿相互保险社" w:date="2018-10-31T10:45:00Z">
                  <w:rPr/>
                </w:rPrChange>
              </w:rPr>
              <w:t>/</w:t>
            </w:r>
            <w:r w:rsidR="002E2499">
              <w:rPr>
                <w:rFonts w:hint="eastAsia"/>
              </w:rPr>
              <w:t>订单号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投保单号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保单号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个人凭证号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保全受理号</w:t>
            </w:r>
            <w:r w:rsidR="002E2499">
              <w:rPr>
                <w:rFonts w:hint="eastAsia"/>
              </w:rPr>
              <w:t>/</w:t>
            </w:r>
            <w:r>
              <w:rPr>
                <w:rFonts w:hint="eastAsia"/>
              </w:rPr>
              <w:t>保全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赔案号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理赔</w:t>
            </w:r>
            <w:proofErr w:type="gramStart"/>
            <w:r w:rsidR="002E2499">
              <w:rPr>
                <w:rFonts w:hint="eastAsia"/>
              </w:rPr>
              <w:t>批次</w:t>
            </w:r>
            <w:proofErr w:type="gramEnd"/>
            <w:r w:rsidR="002E2499">
              <w:rPr>
                <w:rFonts w:hint="eastAsia"/>
              </w:rPr>
              <w:t>号</w:t>
            </w:r>
            <w:r w:rsidR="002E2499"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支票号</w:t>
            </w:r>
            <w:r w:rsidR="002E2499">
              <w:rPr>
                <w:rFonts w:hint="eastAsia"/>
              </w:rPr>
              <w:t>/</w:t>
            </w:r>
            <w:r w:rsidR="0023548D">
              <w:rPr>
                <w:rFonts w:hint="eastAsia"/>
              </w:rPr>
              <w:t>后收费</w:t>
            </w:r>
            <w:r w:rsidR="002E2499">
              <w:rPr>
                <w:rFonts w:hint="eastAsia"/>
              </w:rPr>
              <w:t>结算号</w:t>
            </w:r>
            <w:ins w:id="55" w:author="信美人寿相互保险社" w:date="2018-10-29T16:12:00Z">
              <w:r w:rsidR="000C43E7">
                <w:rPr>
                  <w:rFonts w:hint="eastAsia"/>
                </w:rPr>
                <w:t>/</w:t>
              </w:r>
            </w:ins>
            <w:proofErr w:type="gramStart"/>
            <w:ins w:id="56" w:author="信美人寿相互保险社" w:date="2018-10-29T16:19:00Z">
              <w:r w:rsidR="000E4E15">
                <w:rPr>
                  <w:rFonts w:hint="eastAsia"/>
                </w:rPr>
                <w:t>费控单</w:t>
              </w:r>
              <w:proofErr w:type="gramEnd"/>
              <w:r w:rsidR="000E4E15">
                <w:rPr>
                  <w:rFonts w:hint="eastAsia"/>
                </w:rPr>
                <w:t>号</w:t>
              </w:r>
            </w:ins>
            <w:ins w:id="57" w:author="信美人寿相互保险社" w:date="2018-10-30T11:24:00Z">
              <w:r w:rsidR="00072B91">
                <w:rPr>
                  <w:rFonts w:hint="eastAsia"/>
                </w:rPr>
                <w:t>;</w:t>
              </w:r>
              <w:r w:rsidR="00072B91">
                <w:rPr>
                  <w:rFonts w:hint="eastAsia"/>
                </w:rPr>
                <w:t>系统默认</w:t>
              </w:r>
            </w:ins>
            <w:ins w:id="58" w:author="信美人寿相互保险社" w:date="2018-10-31T10:45:00Z">
              <w:r w:rsidR="00F93504">
                <w:rPr>
                  <w:rFonts w:hint="eastAsia"/>
                </w:rPr>
                <w:t>:</w:t>
              </w:r>
              <w:r w:rsidR="00F93504">
                <w:rPr>
                  <w:rFonts w:hint="eastAsia"/>
                </w:rPr>
                <w:t>请选择</w:t>
              </w:r>
              <w:r w:rsidR="009802C8"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业务号码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文本框</w:t>
            </w:r>
          </w:p>
        </w:tc>
        <w:tc>
          <w:tcPr>
            <w:tcW w:w="1717" w:type="pct"/>
          </w:tcPr>
          <w:p w:rsidR="002E2499" w:rsidRDefault="005A7147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业务号码</w:t>
            </w:r>
          </w:p>
        </w:tc>
        <w:tc>
          <w:tcPr>
            <w:tcW w:w="713" w:type="pct"/>
          </w:tcPr>
          <w:p w:rsidR="002E2499" w:rsidRDefault="00574585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异常交易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5A7147" w:rsidP="0018386F">
            <w:pPr>
              <w:widowControl/>
              <w:ind w:firstLineChars="0" w:firstLine="0"/>
              <w:jc w:val="left"/>
            </w:pPr>
            <w:r w:rsidRPr="00D1205E">
              <w:rPr>
                <w:rFonts w:hint="eastAsia"/>
                <w:strike/>
                <w:rPrChange w:id="59" w:author="信美人寿相互保险社" w:date="2018-10-30T12:01:00Z">
                  <w:rPr>
                    <w:rFonts w:hint="eastAsia"/>
                  </w:rPr>
                </w:rPrChange>
              </w:rPr>
              <w:t>空</w:t>
            </w:r>
            <w:r w:rsidRPr="00D1205E">
              <w:rPr>
                <w:strike/>
                <w:rPrChange w:id="60" w:author="信美人寿相互保险社" w:date="2018-10-30T12:01:00Z">
                  <w:rPr/>
                </w:rPrChange>
              </w:rPr>
              <w:t>/</w:t>
            </w:r>
            <w:r w:rsidR="002E2499">
              <w:rPr>
                <w:rFonts w:hint="eastAsia"/>
              </w:rPr>
              <w:t>全部</w:t>
            </w:r>
            <w:r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第三人交费</w:t>
            </w:r>
            <w:r>
              <w:rPr>
                <w:rFonts w:hint="eastAsia"/>
              </w:rPr>
              <w:t>/</w:t>
            </w:r>
            <w:proofErr w:type="gramStart"/>
            <w:r w:rsidR="002E2499">
              <w:rPr>
                <w:rFonts w:hint="eastAsia"/>
              </w:rPr>
              <w:t>未鉴权</w:t>
            </w:r>
            <w:proofErr w:type="gramEnd"/>
            <w:r>
              <w:rPr>
                <w:rFonts w:hint="eastAsia"/>
              </w:rPr>
              <w:t>/</w:t>
            </w:r>
            <w:r w:rsidR="002E2499">
              <w:rPr>
                <w:rFonts w:hint="eastAsia"/>
              </w:rPr>
              <w:t>鉴</w:t>
            </w:r>
            <w:proofErr w:type="gramStart"/>
            <w:r w:rsidR="002E2499">
              <w:rPr>
                <w:rFonts w:hint="eastAsia"/>
              </w:rPr>
              <w:t>权失</w:t>
            </w:r>
            <w:proofErr w:type="gramEnd"/>
            <w:r w:rsidR="002E2499">
              <w:rPr>
                <w:rFonts w:hint="eastAsia"/>
              </w:rPr>
              <w:t>败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677E81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默认为空</w:t>
            </w:r>
          </w:p>
        </w:tc>
      </w:tr>
      <w:tr w:rsidR="002E2499" w:rsidRPr="00AD21BA" w:rsidTr="0018386F">
        <w:tc>
          <w:tcPr>
            <w:tcW w:w="56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日期区间类型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2E2499" w:rsidRDefault="00C050EB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发盘日期</w:t>
            </w:r>
            <w:r w:rsidR="003E01CA">
              <w:rPr>
                <w:rFonts w:hint="eastAsia"/>
              </w:rPr>
              <w:t>/</w:t>
            </w:r>
            <w:r w:rsidR="003E01CA">
              <w:rPr>
                <w:rFonts w:hint="eastAsia"/>
              </w:rPr>
              <w:t>回盘日期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0F70CD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时间放在机构名称之后</w:t>
            </w:r>
          </w:p>
        </w:tc>
      </w:tr>
      <w:tr w:rsidR="002E2499" w:rsidRPr="00AD21BA" w:rsidTr="0018386F">
        <w:tc>
          <w:tcPr>
            <w:tcW w:w="56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日期起</w:t>
            </w:r>
          </w:p>
        </w:tc>
        <w:tc>
          <w:tcPr>
            <w:tcW w:w="582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5A7147" w:rsidRPr="00AD21BA" w:rsidTr="0018386F">
        <w:tc>
          <w:tcPr>
            <w:tcW w:w="563" w:type="pct"/>
          </w:tcPr>
          <w:p w:rsidR="005A7147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日期止</w:t>
            </w:r>
          </w:p>
        </w:tc>
        <w:tc>
          <w:tcPr>
            <w:tcW w:w="582" w:type="pct"/>
          </w:tcPr>
          <w:p w:rsidR="005A7147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717" w:type="pct"/>
          </w:tcPr>
          <w:p w:rsidR="005A7147" w:rsidRDefault="005A7147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713" w:type="pct"/>
          </w:tcPr>
          <w:p w:rsidR="005A7147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5A7147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5A7147" w:rsidRPr="00AD21BA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2E2499" w:rsidRPr="00AD21BA" w:rsidTr="0018386F">
        <w:tc>
          <w:tcPr>
            <w:tcW w:w="56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金额起</w:t>
            </w:r>
          </w:p>
        </w:tc>
        <w:tc>
          <w:tcPr>
            <w:tcW w:w="582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1717" w:type="pct"/>
          </w:tcPr>
          <w:p w:rsidR="002E2499" w:rsidRDefault="002E2499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713" w:type="pct"/>
          </w:tcPr>
          <w:p w:rsidR="002E2499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2E2499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2E2499" w:rsidRPr="00AD21BA" w:rsidRDefault="002E2499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C517C8" w:rsidRPr="00AD21BA" w:rsidTr="0018386F">
        <w:tc>
          <w:tcPr>
            <w:tcW w:w="563" w:type="pct"/>
          </w:tcPr>
          <w:p w:rsidR="00C517C8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金额止</w:t>
            </w:r>
          </w:p>
        </w:tc>
        <w:tc>
          <w:tcPr>
            <w:tcW w:w="582" w:type="pct"/>
          </w:tcPr>
          <w:p w:rsidR="00C517C8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1717" w:type="pct"/>
          </w:tcPr>
          <w:p w:rsidR="00C517C8" w:rsidRDefault="005A7147" w:rsidP="0018386F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713" w:type="pct"/>
          </w:tcPr>
          <w:p w:rsidR="00C517C8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C517C8" w:rsidRDefault="005A7147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C517C8" w:rsidRPr="00AD21BA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C517C8" w:rsidRPr="00AD21BA" w:rsidTr="0018386F">
        <w:tc>
          <w:tcPr>
            <w:tcW w:w="563" w:type="pct"/>
          </w:tcPr>
          <w:p w:rsidR="00C517C8" w:rsidRPr="00D502F8" w:rsidRDefault="003E01C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strike/>
                <w:color w:val="000000"/>
                <w:kern w:val="0"/>
                <w:szCs w:val="18"/>
                <w:rPrChange w:id="61" w:author="信美人寿相互保险社" w:date="2018-10-30T12:02:00Z">
                  <w:rPr>
                    <w:rFonts w:ascii="微软雅黑" w:hAnsi="微软雅黑" w:cs="宋体"/>
                    <w:bCs/>
                    <w:color w:val="000000"/>
                    <w:kern w:val="0"/>
                    <w:szCs w:val="18"/>
                  </w:rPr>
                </w:rPrChange>
              </w:rPr>
            </w:pPr>
            <w:r w:rsidRPr="00D502F8">
              <w:rPr>
                <w:rFonts w:ascii="微软雅黑" w:hAnsi="微软雅黑" w:cs="宋体" w:hint="eastAsia"/>
                <w:bCs/>
                <w:strike/>
                <w:color w:val="000000"/>
                <w:kern w:val="0"/>
                <w:szCs w:val="18"/>
                <w:rPrChange w:id="62" w:author="信美人寿相互保险社" w:date="2018-10-30T12:02:00Z">
                  <w:rPr>
                    <w:rFonts w:ascii="微软雅黑" w:hAnsi="微软雅黑" w:cs="宋体" w:hint="eastAsia"/>
                    <w:bCs/>
                    <w:color w:val="000000"/>
                    <w:kern w:val="0"/>
                    <w:szCs w:val="18"/>
                  </w:rPr>
                </w:rPrChange>
              </w:rPr>
              <w:t>业务渠道</w:t>
            </w:r>
          </w:p>
        </w:tc>
        <w:tc>
          <w:tcPr>
            <w:tcW w:w="582" w:type="pct"/>
          </w:tcPr>
          <w:p w:rsidR="00C517C8" w:rsidRPr="00D502F8" w:rsidRDefault="003E01C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63" w:author="信美人寿相互保险社" w:date="2018-10-30T12:02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proofErr w:type="gramStart"/>
            <w:r w:rsidRPr="00D502F8">
              <w:rPr>
                <w:rFonts w:ascii="微软雅黑" w:hAnsi="微软雅黑" w:cs="宋体" w:hint="eastAsia"/>
                <w:strike/>
                <w:color w:val="000000"/>
                <w:kern w:val="0"/>
                <w:szCs w:val="18"/>
                <w:rPrChange w:id="64" w:author="信美人寿相互保险社" w:date="2018-10-30T12:02:00Z">
                  <w:rPr>
                    <w:rFonts w:ascii="微软雅黑" w:hAnsi="微软雅黑" w:cs="宋体" w:hint="eastAsia"/>
                    <w:color w:val="000000"/>
                    <w:kern w:val="0"/>
                    <w:szCs w:val="18"/>
                  </w:rPr>
                </w:rPrChange>
              </w:rPr>
              <w:t>下拉选</w:t>
            </w:r>
            <w:proofErr w:type="gramEnd"/>
          </w:p>
        </w:tc>
        <w:tc>
          <w:tcPr>
            <w:tcW w:w="1717" w:type="pct"/>
          </w:tcPr>
          <w:p w:rsidR="00C517C8" w:rsidRPr="00D502F8" w:rsidRDefault="00C517C8" w:rsidP="0018386F">
            <w:pPr>
              <w:widowControl/>
              <w:ind w:firstLineChars="0" w:firstLine="0"/>
              <w:jc w:val="left"/>
              <w:rPr>
                <w:strike/>
                <w:rPrChange w:id="65" w:author="信美人寿相互保险社" w:date="2018-10-30T12:02:00Z">
                  <w:rPr/>
                </w:rPrChange>
              </w:rPr>
            </w:pPr>
          </w:p>
        </w:tc>
        <w:tc>
          <w:tcPr>
            <w:tcW w:w="713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C517C8" w:rsidRPr="00AD21BA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C517C8" w:rsidRPr="00AD21BA" w:rsidTr="0018386F">
        <w:tc>
          <w:tcPr>
            <w:tcW w:w="563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</w:p>
        </w:tc>
        <w:tc>
          <w:tcPr>
            <w:tcW w:w="582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717" w:type="pct"/>
          </w:tcPr>
          <w:p w:rsidR="00C517C8" w:rsidRDefault="00C517C8" w:rsidP="0018386F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C517C8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C517C8" w:rsidRPr="00AD21BA" w:rsidRDefault="00C517C8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:rsidR="002E2499" w:rsidRDefault="002E2499" w:rsidP="0093264E">
      <w:pPr>
        <w:ind w:firstLine="360"/>
        <w:rPr>
          <w:b/>
        </w:rPr>
      </w:pPr>
    </w:p>
    <w:p w:rsidR="00D80F0B" w:rsidRDefault="00D80F0B" w:rsidP="0093264E">
      <w:pPr>
        <w:ind w:firstLine="360"/>
        <w:rPr>
          <w:b/>
        </w:rPr>
      </w:pPr>
    </w:p>
    <w:p w:rsidR="00D80F0B" w:rsidRDefault="00D80F0B" w:rsidP="0093264E">
      <w:pPr>
        <w:ind w:firstLine="360"/>
        <w:rPr>
          <w:b/>
        </w:rPr>
      </w:pPr>
    </w:p>
    <w:p w:rsidR="00D80F0B" w:rsidRDefault="00D80F0B" w:rsidP="0093264E">
      <w:pPr>
        <w:ind w:firstLine="360"/>
        <w:rPr>
          <w:b/>
        </w:rPr>
      </w:pPr>
    </w:p>
    <w:p w:rsidR="00D85734" w:rsidRPr="00AD21BA" w:rsidRDefault="00D85734" w:rsidP="0093264E">
      <w:pPr>
        <w:ind w:firstLine="360"/>
        <w:rPr>
          <w:b/>
        </w:rPr>
      </w:pPr>
      <w:r>
        <w:rPr>
          <w:rFonts w:hint="eastAsia"/>
          <w:b/>
        </w:rPr>
        <w:t>查询</w:t>
      </w:r>
      <w:r w:rsidR="002E2499">
        <w:rPr>
          <w:rFonts w:hint="eastAsia"/>
          <w:b/>
        </w:rPr>
        <w:t>结果</w:t>
      </w:r>
      <w:r>
        <w:rPr>
          <w:rFonts w:hint="eastAsia"/>
          <w:b/>
        </w:rPr>
        <w:t>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84"/>
        <w:gridCol w:w="1133"/>
        <w:gridCol w:w="2361"/>
        <w:gridCol w:w="1215"/>
        <w:gridCol w:w="1215"/>
        <w:gridCol w:w="1214"/>
      </w:tblGrid>
      <w:tr w:rsidR="00AD21BA" w:rsidRPr="00AD21BA" w:rsidTr="00DD3200">
        <w:tc>
          <w:tcPr>
            <w:tcW w:w="812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lastRenderedPageBreak/>
              <w:t>字段</w:t>
            </w:r>
          </w:p>
        </w:tc>
        <w:tc>
          <w:tcPr>
            <w:tcW w:w="665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格式</w:t>
            </w:r>
          </w:p>
        </w:tc>
        <w:tc>
          <w:tcPr>
            <w:tcW w:w="1385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校验</w:t>
            </w: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/规则</w:t>
            </w:r>
          </w:p>
        </w:tc>
        <w:tc>
          <w:tcPr>
            <w:tcW w:w="713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是否可修改</w:t>
            </w:r>
          </w:p>
        </w:tc>
        <w:tc>
          <w:tcPr>
            <w:tcW w:w="713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是否必填</w:t>
            </w:r>
          </w:p>
        </w:tc>
        <w:tc>
          <w:tcPr>
            <w:tcW w:w="712" w:type="pct"/>
            <w:shd w:val="clear" w:color="auto" w:fill="DEEAF6" w:themeFill="accent1" w:themeFillTint="33"/>
            <w:vAlign w:val="bottom"/>
          </w:tcPr>
          <w:p w:rsidR="00AD21BA" w:rsidRPr="00AD21BA" w:rsidRDefault="00AD21BA" w:rsidP="0018386F">
            <w:pPr>
              <w:widowControl/>
              <w:ind w:firstLineChars="0" w:firstLine="0"/>
              <w:jc w:val="center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AD21BA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适用范围</w:t>
            </w:r>
          </w:p>
        </w:tc>
      </w:tr>
      <w:tr w:rsidR="00AD21BA" w:rsidRPr="00AD21BA" w:rsidTr="00DD3200">
        <w:tc>
          <w:tcPr>
            <w:tcW w:w="812" w:type="pct"/>
          </w:tcPr>
          <w:p w:rsidR="00AD21BA" w:rsidRPr="00AD21BA" w:rsidRDefault="00C7678E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序号</w:t>
            </w:r>
          </w:p>
        </w:tc>
        <w:tc>
          <w:tcPr>
            <w:tcW w:w="665" w:type="pct"/>
          </w:tcPr>
          <w:p w:rsidR="00AD21BA" w:rsidRPr="00AD21BA" w:rsidRDefault="00B96F4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序号</w:t>
            </w:r>
          </w:p>
        </w:tc>
        <w:tc>
          <w:tcPr>
            <w:tcW w:w="1385" w:type="pct"/>
          </w:tcPr>
          <w:p w:rsidR="00AD21BA" w:rsidRPr="00AD21BA" w:rsidRDefault="00B96F4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序号</w:t>
            </w:r>
          </w:p>
        </w:tc>
        <w:tc>
          <w:tcPr>
            <w:tcW w:w="713" w:type="pct"/>
          </w:tcPr>
          <w:p w:rsidR="00AD21BA" w:rsidRPr="00AD21BA" w:rsidRDefault="00B96F4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AD21BA" w:rsidRPr="00AD21BA" w:rsidRDefault="00B96F4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AD21BA" w:rsidRPr="00AD21BA" w:rsidRDefault="00AD21B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AD21BA" w:rsidRPr="00AD21BA" w:rsidTr="00DD3200">
        <w:tc>
          <w:tcPr>
            <w:tcW w:w="812" w:type="pct"/>
          </w:tcPr>
          <w:p w:rsidR="00AD21BA" w:rsidRPr="00AD21BA" w:rsidRDefault="00C7678E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机构代码</w:t>
            </w:r>
          </w:p>
        </w:tc>
        <w:tc>
          <w:tcPr>
            <w:tcW w:w="665" w:type="pct"/>
          </w:tcPr>
          <w:p w:rsidR="00AD21BA" w:rsidRPr="00AD21BA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1000</w:t>
            </w:r>
          </w:p>
        </w:tc>
        <w:tc>
          <w:tcPr>
            <w:tcW w:w="1385" w:type="pct"/>
          </w:tcPr>
          <w:p w:rsidR="00AD21BA" w:rsidRPr="00AD21BA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1000</w:t>
            </w:r>
          </w:p>
        </w:tc>
        <w:tc>
          <w:tcPr>
            <w:tcW w:w="713" w:type="pct"/>
          </w:tcPr>
          <w:p w:rsidR="00AD21BA" w:rsidRPr="00AD21BA" w:rsidRDefault="00AD21B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AD21BA" w:rsidRPr="00AD21BA" w:rsidRDefault="00AD21B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AD21BA" w:rsidRPr="00AD21BA" w:rsidRDefault="00AD21B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D85734" w:rsidRPr="00AD21BA" w:rsidTr="00DD3200">
        <w:tc>
          <w:tcPr>
            <w:tcW w:w="812" w:type="pct"/>
          </w:tcPr>
          <w:p w:rsidR="00D85734" w:rsidRDefault="00C7678E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机构名称</w:t>
            </w:r>
          </w:p>
        </w:tc>
        <w:tc>
          <w:tcPr>
            <w:tcW w:w="665" w:type="pct"/>
          </w:tcPr>
          <w:p w:rsidR="00D85734" w:rsidRDefault="003E01C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信美北京</w:t>
            </w:r>
          </w:p>
        </w:tc>
        <w:tc>
          <w:tcPr>
            <w:tcW w:w="1385" w:type="pct"/>
          </w:tcPr>
          <w:p w:rsidR="00D85734" w:rsidRDefault="003E01CA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信美北京</w:t>
            </w:r>
          </w:p>
        </w:tc>
        <w:tc>
          <w:tcPr>
            <w:tcW w:w="713" w:type="pct"/>
          </w:tcPr>
          <w:p w:rsidR="00D85734" w:rsidRDefault="00D85734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D85734" w:rsidRDefault="00D85734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D85734" w:rsidRPr="00AD21BA" w:rsidRDefault="00D85734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D85734" w:rsidRPr="00AD21BA" w:rsidTr="00DD3200">
        <w:tc>
          <w:tcPr>
            <w:tcW w:w="812" w:type="pct"/>
          </w:tcPr>
          <w:p w:rsidR="00D85734" w:rsidRDefault="004446E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发盘日期</w:t>
            </w:r>
            <w:r w:rsidR="00C40AAD"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（时间均精确到秒）</w:t>
            </w:r>
          </w:p>
        </w:tc>
        <w:tc>
          <w:tcPr>
            <w:tcW w:w="665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385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713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D85734" w:rsidRPr="00AD21BA" w:rsidRDefault="00D85734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D85734" w:rsidRPr="00AD21BA" w:rsidTr="00DD3200">
        <w:tc>
          <w:tcPr>
            <w:tcW w:w="812" w:type="pct"/>
          </w:tcPr>
          <w:p w:rsidR="00D85734" w:rsidRDefault="004446E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回盘</w:t>
            </w:r>
            <w:r w:rsidR="00C7678E"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日期</w:t>
            </w:r>
            <w:r w:rsidR="00C40AAD"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（时间均精确到秒）</w:t>
            </w:r>
          </w:p>
        </w:tc>
        <w:tc>
          <w:tcPr>
            <w:tcW w:w="665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385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713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D85734" w:rsidRDefault="00DD3200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D85734" w:rsidRPr="00AD21BA" w:rsidRDefault="00D85734" w:rsidP="0018386F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0E3B26" w:rsidRPr="00AD21BA" w:rsidTr="00DD3200">
        <w:tc>
          <w:tcPr>
            <w:tcW w:w="812" w:type="pct"/>
          </w:tcPr>
          <w:p w:rsidR="000E3B26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交易对象</w:t>
            </w:r>
          </w:p>
        </w:tc>
        <w:tc>
          <w:tcPr>
            <w:tcW w:w="665" w:type="pct"/>
          </w:tcPr>
          <w:p w:rsidR="000E3B26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0E3B26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del w:id="66" w:author="信美人寿相互保险社" w:date="2018-12-03T16:43:00Z">
              <w:r w:rsidDel="0069070C">
                <w:rPr>
                  <w:rFonts w:ascii="微软雅黑" w:hAnsi="微软雅黑" w:cs="宋体" w:hint="eastAsia"/>
                  <w:color w:val="000000"/>
                  <w:kern w:val="0"/>
                  <w:szCs w:val="18"/>
                </w:rPr>
                <w:delText>全部/</w:delText>
              </w:r>
            </w:del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对公/对私</w:t>
            </w:r>
          </w:p>
        </w:tc>
        <w:tc>
          <w:tcPr>
            <w:tcW w:w="713" w:type="pct"/>
          </w:tcPr>
          <w:p w:rsidR="000E3B26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0E3B26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2" w:type="pct"/>
          </w:tcPr>
          <w:p w:rsidR="000E3B26" w:rsidRPr="00AD21BA" w:rsidRDefault="000E3B26" w:rsidP="000E3B26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C7678E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交易流水号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Pr="00D85734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暂不取值</w:t>
            </w:r>
          </w:p>
        </w:tc>
      </w:tr>
      <w:tr w:rsidR="004F7D22" w:rsidRPr="00AD21BA" w:rsidTr="00DD3200">
        <w:tc>
          <w:tcPr>
            <w:tcW w:w="812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strike/>
                <w:color w:val="000000"/>
                <w:kern w:val="0"/>
                <w:szCs w:val="18"/>
                <w:rPrChange w:id="67" w:author="信美人寿相互保险社" w:date="2018-12-03T16:41:00Z">
                  <w:rPr>
                    <w:rFonts w:ascii="微软雅黑" w:hAnsi="微软雅黑" w:cs="宋体"/>
                    <w:bCs/>
                    <w:color w:val="000000"/>
                    <w:kern w:val="0"/>
                    <w:szCs w:val="18"/>
                  </w:rPr>
                </w:rPrChange>
              </w:rPr>
            </w:pPr>
            <w:del w:id="68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69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批次号</w:delText>
              </w:r>
            </w:del>
          </w:p>
        </w:tc>
        <w:tc>
          <w:tcPr>
            <w:tcW w:w="665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70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71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72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批次号</w:delText>
              </w:r>
            </w:del>
          </w:p>
        </w:tc>
        <w:tc>
          <w:tcPr>
            <w:tcW w:w="1385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strike/>
                <w:rPrChange w:id="73" w:author="信美人寿相互保险社" w:date="2018-12-03T16:41:00Z">
                  <w:rPr/>
                </w:rPrChange>
              </w:rPr>
            </w:pPr>
            <w:del w:id="74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75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批次号</w:delText>
              </w:r>
            </w:del>
          </w:p>
        </w:tc>
        <w:tc>
          <w:tcPr>
            <w:tcW w:w="713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76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77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strike/>
                  <w:color w:val="000000"/>
                  <w:kern w:val="0"/>
                  <w:szCs w:val="18"/>
                  <w:rPrChange w:id="78" w:author="信美人寿相互保险社" w:date="2018-12-03T16:41:00Z">
                    <w:rPr>
                      <w:rFonts w:ascii="微软雅黑" w:hAnsi="微软雅黑" w:cs="宋体" w:hint="eastAsia"/>
                      <w:color w:val="000000"/>
                      <w:kern w:val="0"/>
                      <w:szCs w:val="18"/>
                    </w:rPr>
                  </w:rPrChange>
                </w:rPr>
                <w:delText>否</w:delText>
              </w:r>
            </w:del>
          </w:p>
        </w:tc>
        <w:tc>
          <w:tcPr>
            <w:tcW w:w="713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79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80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strike/>
                  <w:color w:val="000000"/>
                  <w:kern w:val="0"/>
                  <w:szCs w:val="18"/>
                  <w:rPrChange w:id="81" w:author="信美人寿相互保险社" w:date="2018-12-03T16:41:00Z">
                    <w:rPr>
                      <w:rFonts w:ascii="微软雅黑" w:hAnsi="微软雅黑" w:cs="宋体" w:hint="eastAsia"/>
                      <w:color w:val="000000"/>
                      <w:kern w:val="0"/>
                      <w:szCs w:val="18"/>
                    </w:rPr>
                  </w:rPrChange>
                </w:rPr>
                <w:delText>否</w:delText>
              </w:r>
            </w:del>
          </w:p>
        </w:tc>
        <w:tc>
          <w:tcPr>
            <w:tcW w:w="712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82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strike/>
                <w:color w:val="000000"/>
                <w:kern w:val="0"/>
                <w:szCs w:val="18"/>
                <w:rPrChange w:id="83" w:author="信美人寿相互保险社" w:date="2018-12-03T16:41:00Z">
                  <w:rPr>
                    <w:rFonts w:ascii="微软雅黑" w:hAnsi="微软雅黑" w:cs="宋体"/>
                    <w:bCs/>
                    <w:color w:val="000000"/>
                    <w:kern w:val="0"/>
                    <w:szCs w:val="18"/>
                  </w:rPr>
                </w:rPrChange>
              </w:rPr>
            </w:pPr>
            <w:del w:id="84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85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包号</w:delText>
              </w:r>
            </w:del>
          </w:p>
        </w:tc>
        <w:tc>
          <w:tcPr>
            <w:tcW w:w="665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86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87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88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包号</w:delText>
              </w:r>
            </w:del>
          </w:p>
        </w:tc>
        <w:tc>
          <w:tcPr>
            <w:tcW w:w="1385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strike/>
                <w:rPrChange w:id="89" w:author="信美人寿相互保险社" w:date="2018-12-03T16:41:00Z">
                  <w:rPr/>
                </w:rPrChange>
              </w:rPr>
            </w:pPr>
            <w:del w:id="90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bCs/>
                  <w:strike/>
                  <w:color w:val="000000"/>
                  <w:kern w:val="0"/>
                  <w:szCs w:val="18"/>
                  <w:rPrChange w:id="91" w:author="信美人寿相互保险社" w:date="2018-12-03T16:41:00Z">
                    <w:rPr>
                      <w:rFonts w:ascii="微软雅黑" w:hAnsi="微软雅黑" w:cs="宋体" w:hint="eastAsia"/>
                      <w:bCs/>
                      <w:color w:val="000000"/>
                      <w:kern w:val="0"/>
                      <w:szCs w:val="18"/>
                    </w:rPr>
                  </w:rPrChange>
                </w:rPr>
                <w:delText>包号</w:delText>
              </w:r>
            </w:del>
          </w:p>
        </w:tc>
        <w:tc>
          <w:tcPr>
            <w:tcW w:w="713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92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93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strike/>
                  <w:color w:val="000000"/>
                  <w:kern w:val="0"/>
                  <w:szCs w:val="18"/>
                  <w:rPrChange w:id="94" w:author="信美人寿相互保险社" w:date="2018-12-03T16:41:00Z">
                    <w:rPr>
                      <w:rFonts w:ascii="微软雅黑" w:hAnsi="微软雅黑" w:cs="宋体" w:hint="eastAsia"/>
                      <w:color w:val="000000"/>
                      <w:kern w:val="0"/>
                      <w:szCs w:val="18"/>
                    </w:rPr>
                  </w:rPrChange>
                </w:rPr>
                <w:delText>否</w:delText>
              </w:r>
            </w:del>
          </w:p>
        </w:tc>
        <w:tc>
          <w:tcPr>
            <w:tcW w:w="713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95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  <w:del w:id="96" w:author="信美人寿相互保险社" w:date="2018-12-03T16:42:00Z">
              <w:r w:rsidRPr="00036BB0" w:rsidDel="00036BB0">
                <w:rPr>
                  <w:rFonts w:ascii="微软雅黑" w:hAnsi="微软雅黑" w:cs="宋体" w:hint="eastAsia"/>
                  <w:strike/>
                  <w:color w:val="000000"/>
                  <w:kern w:val="0"/>
                  <w:szCs w:val="18"/>
                  <w:rPrChange w:id="97" w:author="信美人寿相互保险社" w:date="2018-12-03T16:41:00Z">
                    <w:rPr>
                      <w:rFonts w:ascii="微软雅黑" w:hAnsi="微软雅黑" w:cs="宋体" w:hint="eastAsia"/>
                      <w:color w:val="000000"/>
                      <w:kern w:val="0"/>
                      <w:szCs w:val="18"/>
                    </w:rPr>
                  </w:rPrChange>
                </w:rPr>
                <w:delText>否</w:delText>
              </w:r>
            </w:del>
          </w:p>
        </w:tc>
        <w:tc>
          <w:tcPr>
            <w:tcW w:w="712" w:type="pct"/>
          </w:tcPr>
          <w:p w:rsidR="004F7D22" w:rsidRPr="00036BB0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strike/>
                <w:color w:val="000000"/>
                <w:kern w:val="0"/>
                <w:szCs w:val="18"/>
                <w:rPrChange w:id="98" w:author="信美人寿相互保险社" w:date="2018-12-03T16:41:00Z">
                  <w:rPr>
                    <w:rFonts w:ascii="微软雅黑" w:hAnsi="微软雅黑" w:cs="宋体"/>
                    <w:color w:val="000000"/>
                    <w:kern w:val="0"/>
                    <w:szCs w:val="18"/>
                  </w:rPr>
                </w:rPrChange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业务类型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Pr="00D85734" w:rsidRDefault="004F7D22" w:rsidP="004F7D22">
            <w:pPr>
              <w:widowControl/>
              <w:ind w:firstLineChars="0" w:firstLine="0"/>
              <w:jc w:val="left"/>
            </w:pPr>
            <w:r w:rsidRPr="00B41703">
              <w:rPr>
                <w:rFonts w:hint="eastAsia"/>
              </w:rPr>
              <w:t>新契约</w:t>
            </w:r>
            <w:r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续期</w:t>
            </w:r>
            <w:r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保全</w:t>
            </w:r>
            <w:r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理赔</w:t>
            </w:r>
            <w:ins w:id="99" w:author="信美人寿相互保险社" w:date="2018-10-29T16:03:00Z">
              <w:r w:rsidR="00C77CFD">
                <w:rPr>
                  <w:rFonts w:hint="eastAsia"/>
                </w:rPr>
                <w:t>/</w:t>
              </w:r>
            </w:ins>
            <w:proofErr w:type="gramStart"/>
            <w:ins w:id="100" w:author="信美人寿相互保险社" w:date="2018-10-29T16:04:00Z">
              <w:r w:rsidR="00C77CFD">
                <w:rPr>
                  <w:rFonts w:hint="eastAsia"/>
                </w:rPr>
                <w:t>费控</w:t>
              </w:r>
            </w:ins>
            <w:proofErr w:type="gramEnd"/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收付类型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  <w:r w:rsidRPr="00B41703">
              <w:rPr>
                <w:rFonts w:hint="eastAsia"/>
              </w:rPr>
              <w:t>收款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付款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交易模式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先收费</w:t>
            </w:r>
            <w:r w:rsidRPr="00B41703">
              <w:rPr>
                <w:rFonts w:hint="eastAsia"/>
              </w:rPr>
              <w:t>后承保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先承保</w:t>
            </w:r>
            <w:r>
              <w:rPr>
                <w:rFonts w:hint="eastAsia"/>
              </w:rPr>
              <w:t>后收费</w:t>
            </w:r>
            <w:r w:rsidRPr="00B41703">
              <w:rPr>
                <w:rFonts w:hint="eastAsia"/>
              </w:rPr>
              <w:t>/</w:t>
            </w:r>
            <w:r>
              <w:rPr>
                <w:rFonts w:hint="eastAsia"/>
              </w:rPr>
              <w:t>逐笔结算</w:t>
            </w:r>
            <w:r w:rsidRPr="00B41703">
              <w:rPr>
                <w:rFonts w:hint="eastAsia"/>
              </w:rPr>
              <w:t>/</w:t>
            </w:r>
            <w:r>
              <w:rPr>
                <w:rFonts w:hint="eastAsia"/>
              </w:rPr>
              <w:t>批量结算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交易方式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  <w:r w:rsidRPr="00B41703">
              <w:rPr>
                <w:rFonts w:hint="eastAsia"/>
              </w:rPr>
              <w:t>单笔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批量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平台代收</w:t>
            </w:r>
            <w:r w:rsidRPr="00B41703">
              <w:rPr>
                <w:rFonts w:hint="eastAsia"/>
              </w:rPr>
              <w:t>/</w:t>
            </w:r>
            <w:r>
              <w:rPr>
                <w:rFonts w:hint="eastAsia"/>
              </w:rPr>
              <w:t>平台代</w:t>
            </w:r>
            <w:r w:rsidRPr="00B41703">
              <w:rPr>
                <w:rFonts w:hint="eastAsia"/>
              </w:rPr>
              <w:t>付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银行回</w:t>
            </w:r>
            <w:r w:rsidRPr="00B41703">
              <w:rPr>
                <w:rFonts w:hint="eastAsia"/>
              </w:rPr>
              <w:t>/pos/</w:t>
            </w:r>
            <w:r w:rsidRPr="00B41703">
              <w:rPr>
                <w:rFonts w:hint="eastAsia"/>
              </w:rPr>
              <w:t>支票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tabs>
                <w:tab w:val="left" w:pos="645"/>
              </w:tabs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交易渠道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  <w:proofErr w:type="gramStart"/>
            <w:r w:rsidRPr="00B41703">
              <w:rPr>
                <w:rFonts w:hint="eastAsia"/>
              </w:rPr>
              <w:t>金联万家</w:t>
            </w:r>
            <w:proofErr w:type="gramEnd"/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通联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广州银联、</w:t>
            </w:r>
            <w:proofErr w:type="gramStart"/>
            <w:r w:rsidRPr="00B41703">
              <w:rPr>
                <w:rFonts w:hint="eastAsia"/>
              </w:rPr>
              <w:t>腾付</w:t>
            </w:r>
            <w:proofErr w:type="gramEnd"/>
            <w:r w:rsidRPr="00B41703">
              <w:rPr>
                <w:rFonts w:hint="eastAsia"/>
              </w:rPr>
              <w:t>通</w:t>
            </w:r>
            <w:r w:rsidRPr="00B41703">
              <w:rPr>
                <w:rFonts w:hint="eastAsia"/>
              </w:rPr>
              <w:t>/</w:t>
            </w:r>
            <w:r w:rsidRPr="00B41703">
              <w:rPr>
                <w:rFonts w:hint="eastAsia"/>
              </w:rPr>
              <w:t>平台保</w:t>
            </w:r>
            <w:r w:rsidRPr="00B41703">
              <w:rPr>
                <w:rFonts w:hint="eastAsia"/>
              </w:rPr>
              <w:t>/</w:t>
            </w:r>
            <w:r>
              <w:rPr>
                <w:rFonts w:hint="eastAsia"/>
              </w:rPr>
              <w:t>定结项目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tabs>
                <w:tab w:val="left" w:pos="645"/>
              </w:tabs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业务号码类型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投保单号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保单号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个人凭证号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保全受理号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赔案号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理赔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支票号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后付费结算号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是</w:t>
            </w: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Default="004F7D22" w:rsidP="004F7D22">
            <w:pPr>
              <w:widowControl/>
              <w:tabs>
                <w:tab w:val="left" w:pos="645"/>
              </w:tabs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业务号码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收款方户名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收款方银行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收款方支行</w:t>
            </w:r>
          </w:p>
        </w:tc>
        <w:tc>
          <w:tcPr>
            <w:tcW w:w="665" w:type="pct"/>
          </w:tcPr>
          <w:p w:rsidR="004F7D22" w:rsidRDefault="004A2295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del w:id="101" w:author="信美人寿相互保险社" w:date="2018-12-03T16:42:00Z">
              <w:r w:rsidDel="00036BB0">
                <w:rPr>
                  <w:rFonts w:ascii="微软雅黑" w:hAnsi="微软雅黑" w:cs="宋体" w:hint="eastAsia"/>
                  <w:color w:val="000000"/>
                  <w:kern w:val="0"/>
                  <w:szCs w:val="18"/>
                </w:rPr>
                <w:delText>暂无数据</w:delText>
              </w:r>
            </w:del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收款方账号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付款方户名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付款方银行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tabs>
                <w:tab w:val="left" w:pos="703"/>
              </w:tabs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付款方支行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付款方账号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</w:t>
            </w: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交易状态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  <w:r>
              <w:rPr>
                <w:rFonts w:hint="eastAsia"/>
              </w:rPr>
              <w:t>待处理</w:t>
            </w:r>
            <w:r w:rsidRPr="00B41703">
              <w:rPr>
                <w:rFonts w:hint="eastAsia"/>
              </w:rPr>
              <w:t>、处理中、交易成功、交易失败、支票暂收</w:t>
            </w: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tabs>
                <w:tab w:val="left" w:pos="668"/>
              </w:tabs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银行返回信息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即返回的交易结果如余额不足等</w:t>
            </w: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鉴</w:t>
            </w:r>
            <w:proofErr w:type="gramStart"/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权状态</w:t>
            </w:r>
            <w:proofErr w:type="gramEnd"/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lastRenderedPageBreak/>
              <w:t>第三人交费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放附件影像</w:t>
            </w:r>
            <w:r w:rsidR="003A4E68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，支持附件下载</w:t>
            </w:r>
          </w:p>
        </w:tc>
      </w:tr>
      <w:tr w:rsidR="002D781B" w:rsidRPr="00AD21BA" w:rsidTr="00DD3200">
        <w:tc>
          <w:tcPr>
            <w:tcW w:w="812" w:type="pct"/>
          </w:tcPr>
          <w:p w:rsidR="002D781B" w:rsidRPr="002D781B" w:rsidRDefault="002D781B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备注</w:t>
            </w:r>
          </w:p>
        </w:tc>
        <w:tc>
          <w:tcPr>
            <w:tcW w:w="665" w:type="pct"/>
          </w:tcPr>
          <w:p w:rsidR="002D781B" w:rsidRDefault="002D781B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385" w:type="pct"/>
          </w:tcPr>
          <w:p w:rsidR="002D781B" w:rsidRDefault="002D781B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2D781B" w:rsidRDefault="002D781B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2D781B" w:rsidRDefault="002D781B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2D781B" w:rsidRDefault="002D781B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4F7D22" w:rsidRPr="00AD21BA" w:rsidTr="00DD3200">
        <w:tc>
          <w:tcPr>
            <w:tcW w:w="812" w:type="pct"/>
          </w:tcPr>
          <w:p w:rsidR="004F7D22" w:rsidRPr="00B41703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bCs/>
                <w:color w:val="000000"/>
                <w:kern w:val="0"/>
                <w:szCs w:val="18"/>
              </w:rPr>
            </w:pPr>
            <w:r w:rsidRPr="00B41703">
              <w:rPr>
                <w:rFonts w:ascii="微软雅黑" w:hAnsi="微软雅黑" w:cs="宋体" w:hint="eastAsia"/>
                <w:bCs/>
                <w:color w:val="000000"/>
                <w:kern w:val="0"/>
                <w:szCs w:val="18"/>
              </w:rPr>
              <w:t>操作人员</w:t>
            </w:r>
          </w:p>
        </w:tc>
        <w:tc>
          <w:tcPr>
            <w:tcW w:w="665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1385" w:type="pct"/>
          </w:tcPr>
          <w:p w:rsidR="004F7D22" w:rsidRDefault="004F7D22" w:rsidP="004F7D22">
            <w:pPr>
              <w:widowControl/>
              <w:ind w:firstLineChars="0" w:firstLine="0"/>
              <w:jc w:val="left"/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3" w:type="pct"/>
          </w:tcPr>
          <w:p w:rsidR="004F7D22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  <w:tc>
          <w:tcPr>
            <w:tcW w:w="712" w:type="pct"/>
          </w:tcPr>
          <w:p w:rsidR="004F7D22" w:rsidRPr="00AD21BA" w:rsidRDefault="004F7D22" w:rsidP="004F7D22">
            <w:pPr>
              <w:widowControl/>
              <w:ind w:firstLineChars="0" w:firstLine="0"/>
              <w:jc w:val="left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柜台收付费显示操作人员，系统收付显示系统即可</w:t>
            </w:r>
          </w:p>
        </w:tc>
      </w:tr>
    </w:tbl>
    <w:p w:rsidR="006E2885" w:rsidRDefault="006E2885" w:rsidP="006E2885">
      <w:pPr>
        <w:ind w:firstLine="360"/>
        <w:rPr>
          <w:ins w:id="102" w:author="信美人寿相互保险社" w:date="2018-12-05T14:26:00Z"/>
        </w:rPr>
      </w:pPr>
    </w:p>
    <w:p w:rsidR="00D521F2" w:rsidRPr="006E2885" w:rsidRDefault="00D521F2" w:rsidP="006E2885">
      <w:pPr>
        <w:ind w:firstLine="360"/>
        <w:rPr>
          <w:rFonts w:hint="eastAsia"/>
        </w:rPr>
      </w:pPr>
      <w:ins w:id="103" w:author="信美人寿相互保险社" w:date="2018-12-05T14:26:00Z">
        <w:r>
          <w:rPr>
            <w:rFonts w:hint="eastAsia"/>
          </w:rPr>
          <w:t>导出取消批次号、包号。</w:t>
        </w:r>
      </w:ins>
      <w:bookmarkStart w:id="104" w:name="_GoBack"/>
      <w:bookmarkEnd w:id="104"/>
    </w:p>
    <w:p w:rsidR="00ED102F" w:rsidRDefault="00036015" w:rsidP="00036015">
      <w:pPr>
        <w:pStyle w:val="3"/>
        <w:ind w:firstLine="422"/>
      </w:pPr>
      <w:r>
        <w:rPr>
          <w:rFonts w:hint="eastAsia"/>
        </w:rPr>
        <w:t>1.</w:t>
      </w:r>
      <w:r w:rsidR="000A2B23">
        <w:t>5</w:t>
      </w:r>
      <w:r>
        <w:rPr>
          <w:rFonts w:hint="eastAsia"/>
        </w:rPr>
        <w:t xml:space="preserve"> </w:t>
      </w:r>
      <w:r>
        <w:rPr>
          <w:rFonts w:hint="eastAsia"/>
        </w:rPr>
        <w:t>数据处理逻辑</w:t>
      </w:r>
    </w:p>
    <w:p w:rsidR="00BE678B" w:rsidRPr="00BE678B" w:rsidRDefault="00BE678B" w:rsidP="00BE678B">
      <w:pPr>
        <w:ind w:firstLine="360"/>
      </w:pPr>
    </w:p>
    <w:p w:rsidR="008C1EF5" w:rsidRPr="008C1EF5" w:rsidRDefault="008144E0" w:rsidP="00244BC0">
      <w:pPr>
        <w:pStyle w:val="1"/>
        <w:ind w:firstLine="420"/>
      </w:pPr>
      <w:r>
        <w:rPr>
          <w:rFonts w:hint="eastAsia"/>
        </w:rPr>
        <w:t>五</w:t>
      </w:r>
      <w:r w:rsidR="00ED102F">
        <w:rPr>
          <w:rFonts w:hint="eastAsia"/>
        </w:rPr>
        <w:t>【权限说明】</w:t>
      </w:r>
    </w:p>
    <w:p w:rsidR="00ED102F" w:rsidRDefault="00C40AAD" w:rsidP="0093264E">
      <w:pPr>
        <w:ind w:firstLine="360"/>
      </w:pPr>
      <w:r>
        <w:rPr>
          <w:rFonts w:hint="eastAsia"/>
        </w:rPr>
        <w:t>出纳岗、资金岗、财务经理、财务负责人</w:t>
      </w:r>
    </w:p>
    <w:p w:rsidR="00ED102F" w:rsidRDefault="00ED102F" w:rsidP="0093264E">
      <w:pPr>
        <w:ind w:firstLine="360"/>
      </w:pPr>
    </w:p>
    <w:p w:rsidR="00ED102F" w:rsidRPr="0093264E" w:rsidRDefault="00ED102F" w:rsidP="0093264E">
      <w:pPr>
        <w:ind w:firstLine="360"/>
      </w:pPr>
    </w:p>
    <w:sectPr w:rsidR="00ED102F" w:rsidRPr="009326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68D" w:rsidRDefault="001B368D" w:rsidP="00C31A4E">
      <w:pPr>
        <w:ind w:firstLine="360"/>
      </w:pPr>
      <w:r>
        <w:separator/>
      </w:r>
    </w:p>
  </w:endnote>
  <w:endnote w:type="continuationSeparator" w:id="0">
    <w:p w:rsidR="001B368D" w:rsidRDefault="001B368D" w:rsidP="00C31A4E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68D" w:rsidRDefault="001B368D" w:rsidP="00C31A4E">
      <w:pPr>
        <w:ind w:firstLine="360"/>
      </w:pPr>
      <w:r>
        <w:separator/>
      </w:r>
    </w:p>
  </w:footnote>
  <w:footnote w:type="continuationSeparator" w:id="0">
    <w:p w:rsidR="001B368D" w:rsidRDefault="001B368D" w:rsidP="00C31A4E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6F" w:rsidRDefault="0018386F" w:rsidP="00A613E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787"/>
    <w:multiLevelType w:val="hybridMultilevel"/>
    <w:tmpl w:val="FA52A1D0"/>
    <w:lvl w:ilvl="0" w:tplc="8D3A4BD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35FDF"/>
    <w:multiLevelType w:val="hybridMultilevel"/>
    <w:tmpl w:val="3530BEE4"/>
    <w:lvl w:ilvl="0" w:tplc="A5AE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C24EF"/>
    <w:multiLevelType w:val="hybridMultilevel"/>
    <w:tmpl w:val="706672F0"/>
    <w:lvl w:ilvl="0" w:tplc="09CA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00F3E"/>
    <w:multiLevelType w:val="hybridMultilevel"/>
    <w:tmpl w:val="4DB0BBC6"/>
    <w:lvl w:ilvl="0" w:tplc="539E2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422BF"/>
    <w:multiLevelType w:val="hybridMultilevel"/>
    <w:tmpl w:val="7460EA26"/>
    <w:lvl w:ilvl="0" w:tplc="AEEC352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D14481"/>
    <w:multiLevelType w:val="hybridMultilevel"/>
    <w:tmpl w:val="1A769104"/>
    <w:lvl w:ilvl="0" w:tplc="42C4CF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A695EE3"/>
    <w:multiLevelType w:val="hybridMultilevel"/>
    <w:tmpl w:val="1A769104"/>
    <w:lvl w:ilvl="0" w:tplc="42C4CF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50746C"/>
    <w:multiLevelType w:val="hybridMultilevel"/>
    <w:tmpl w:val="30F2FD18"/>
    <w:lvl w:ilvl="0" w:tplc="8D3A4BD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D8002C"/>
    <w:multiLevelType w:val="hybridMultilevel"/>
    <w:tmpl w:val="B97C4292"/>
    <w:lvl w:ilvl="0" w:tplc="644C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A56AD"/>
    <w:multiLevelType w:val="hybridMultilevel"/>
    <w:tmpl w:val="E1D8C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45609E"/>
    <w:multiLevelType w:val="hybridMultilevel"/>
    <w:tmpl w:val="CA966818"/>
    <w:lvl w:ilvl="0" w:tplc="B39E41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506881"/>
    <w:multiLevelType w:val="hybridMultilevel"/>
    <w:tmpl w:val="D2964DFC"/>
    <w:lvl w:ilvl="0" w:tplc="8D3A4BD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B04AA3"/>
    <w:multiLevelType w:val="hybridMultilevel"/>
    <w:tmpl w:val="8E861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6F63E9"/>
    <w:multiLevelType w:val="hybridMultilevel"/>
    <w:tmpl w:val="7E0C20EE"/>
    <w:lvl w:ilvl="0" w:tplc="8D3A4BD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E16C24"/>
    <w:multiLevelType w:val="multilevel"/>
    <w:tmpl w:val="BE042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E97622B"/>
    <w:multiLevelType w:val="multilevel"/>
    <w:tmpl w:val="C26AD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9858A7"/>
    <w:multiLevelType w:val="hybridMultilevel"/>
    <w:tmpl w:val="A11AD802"/>
    <w:lvl w:ilvl="0" w:tplc="8D3A4BD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481A9A"/>
    <w:multiLevelType w:val="hybridMultilevel"/>
    <w:tmpl w:val="9B76AE9A"/>
    <w:lvl w:ilvl="0" w:tplc="009CAF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F0B1655"/>
    <w:multiLevelType w:val="hybridMultilevel"/>
    <w:tmpl w:val="36525C30"/>
    <w:lvl w:ilvl="0" w:tplc="7748A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0A75224"/>
    <w:multiLevelType w:val="multilevel"/>
    <w:tmpl w:val="D76A7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C16BAA"/>
    <w:multiLevelType w:val="multilevel"/>
    <w:tmpl w:val="2D404E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62072C"/>
    <w:multiLevelType w:val="hybridMultilevel"/>
    <w:tmpl w:val="844CBF52"/>
    <w:lvl w:ilvl="0" w:tplc="B560BEC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0C6AA8"/>
    <w:multiLevelType w:val="hybridMultilevel"/>
    <w:tmpl w:val="B192C0C8"/>
    <w:lvl w:ilvl="0" w:tplc="32A8C4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04A430D"/>
    <w:multiLevelType w:val="multilevel"/>
    <w:tmpl w:val="1AA203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4BB19AF"/>
    <w:multiLevelType w:val="hybridMultilevel"/>
    <w:tmpl w:val="8660BB68"/>
    <w:lvl w:ilvl="0" w:tplc="DD78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01A18"/>
    <w:multiLevelType w:val="hybridMultilevel"/>
    <w:tmpl w:val="8E861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202117"/>
    <w:multiLevelType w:val="hybridMultilevel"/>
    <w:tmpl w:val="6EE0DF1C"/>
    <w:lvl w:ilvl="0" w:tplc="823E2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4156CB"/>
    <w:multiLevelType w:val="hybridMultilevel"/>
    <w:tmpl w:val="BA5AA8A4"/>
    <w:lvl w:ilvl="0" w:tplc="29F6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AA4FE1"/>
    <w:multiLevelType w:val="multilevel"/>
    <w:tmpl w:val="403E11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9D461F"/>
    <w:multiLevelType w:val="hybridMultilevel"/>
    <w:tmpl w:val="9B3E11CC"/>
    <w:lvl w:ilvl="0" w:tplc="AEEC352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"/>
  </w:num>
  <w:num w:numId="4">
    <w:abstractNumId w:val="26"/>
  </w:num>
  <w:num w:numId="5">
    <w:abstractNumId w:val="8"/>
  </w:num>
  <w:num w:numId="6">
    <w:abstractNumId w:val="3"/>
  </w:num>
  <w:num w:numId="7">
    <w:abstractNumId w:val="9"/>
  </w:num>
  <w:num w:numId="8">
    <w:abstractNumId w:val="19"/>
  </w:num>
  <w:num w:numId="9">
    <w:abstractNumId w:val="14"/>
  </w:num>
  <w:num w:numId="10">
    <w:abstractNumId w:val="15"/>
  </w:num>
  <w:num w:numId="11">
    <w:abstractNumId w:val="28"/>
  </w:num>
  <w:num w:numId="12">
    <w:abstractNumId w:val="23"/>
  </w:num>
  <w:num w:numId="13">
    <w:abstractNumId w:val="20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5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9"/>
  </w:num>
  <w:num w:numId="28">
    <w:abstractNumId w:val="7"/>
  </w:num>
  <w:num w:numId="29">
    <w:abstractNumId w:val="12"/>
  </w:num>
  <w:num w:numId="30">
    <w:abstractNumId w:val="4"/>
  </w:num>
  <w:num w:numId="31">
    <w:abstractNumId w:val="16"/>
  </w:num>
  <w:num w:numId="32">
    <w:abstractNumId w:val="11"/>
  </w:num>
  <w:num w:numId="33">
    <w:abstractNumId w:val="13"/>
  </w:num>
  <w:num w:numId="34">
    <w:abstractNumId w:val="1"/>
  </w:num>
  <w:num w:numId="35">
    <w:abstractNumId w:val="0"/>
  </w:num>
  <w:num w:numId="36">
    <w:abstractNumId w:val="21"/>
  </w:num>
  <w:num w:numId="37">
    <w:abstractNumId w:val="21"/>
  </w:num>
  <w:num w:numId="38">
    <w:abstractNumId w:val="21"/>
  </w:num>
  <w:num w:numId="39">
    <w:abstractNumId w:val="22"/>
  </w:num>
  <w:num w:numId="40">
    <w:abstractNumId w:val="17"/>
  </w:num>
  <w:num w:numId="41">
    <w:abstractNumId w:val="6"/>
  </w:num>
  <w:num w:numId="42">
    <w:abstractNumId w:val="5"/>
  </w:num>
  <w:num w:numId="43">
    <w:abstractNumId w:val="21"/>
  </w:num>
  <w:num w:numId="44">
    <w:abstractNumId w:val="10"/>
  </w:num>
  <w:num w:numId="45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114"/>
    <w:rsid w:val="00005951"/>
    <w:rsid w:val="000061A3"/>
    <w:rsid w:val="00026553"/>
    <w:rsid w:val="00030DDB"/>
    <w:rsid w:val="00036015"/>
    <w:rsid w:val="00036BB0"/>
    <w:rsid w:val="00040625"/>
    <w:rsid w:val="00057114"/>
    <w:rsid w:val="00060BB5"/>
    <w:rsid w:val="00072B91"/>
    <w:rsid w:val="00084A5C"/>
    <w:rsid w:val="00090DFD"/>
    <w:rsid w:val="000947DF"/>
    <w:rsid w:val="000A2B23"/>
    <w:rsid w:val="000A474A"/>
    <w:rsid w:val="000B1A13"/>
    <w:rsid w:val="000B57B1"/>
    <w:rsid w:val="000C43E7"/>
    <w:rsid w:val="000C4E44"/>
    <w:rsid w:val="000E3B26"/>
    <w:rsid w:val="000E4522"/>
    <w:rsid w:val="000E4E15"/>
    <w:rsid w:val="000F70CD"/>
    <w:rsid w:val="0011524D"/>
    <w:rsid w:val="001310C9"/>
    <w:rsid w:val="001740DD"/>
    <w:rsid w:val="0018386F"/>
    <w:rsid w:val="001960F0"/>
    <w:rsid w:val="001A25DD"/>
    <w:rsid w:val="001B35C5"/>
    <w:rsid w:val="001B368D"/>
    <w:rsid w:val="001B6020"/>
    <w:rsid w:val="001C46AC"/>
    <w:rsid w:val="001C5D91"/>
    <w:rsid w:val="001D317B"/>
    <w:rsid w:val="001D626C"/>
    <w:rsid w:val="001F3D8A"/>
    <w:rsid w:val="001F5046"/>
    <w:rsid w:val="001F5EC8"/>
    <w:rsid w:val="002004A7"/>
    <w:rsid w:val="002200BA"/>
    <w:rsid w:val="00220DAB"/>
    <w:rsid w:val="00220FDA"/>
    <w:rsid w:val="00226283"/>
    <w:rsid w:val="0023548D"/>
    <w:rsid w:val="002356A1"/>
    <w:rsid w:val="00241E6A"/>
    <w:rsid w:val="00244BC0"/>
    <w:rsid w:val="00261E81"/>
    <w:rsid w:val="002631F7"/>
    <w:rsid w:val="0027490D"/>
    <w:rsid w:val="002807F3"/>
    <w:rsid w:val="002817A7"/>
    <w:rsid w:val="00293C2F"/>
    <w:rsid w:val="002A6EE7"/>
    <w:rsid w:val="002A7B33"/>
    <w:rsid w:val="002B3EFD"/>
    <w:rsid w:val="002C77E7"/>
    <w:rsid w:val="002D159D"/>
    <w:rsid w:val="002D34D2"/>
    <w:rsid w:val="002D7257"/>
    <w:rsid w:val="002D781B"/>
    <w:rsid w:val="002E2499"/>
    <w:rsid w:val="002F0F8A"/>
    <w:rsid w:val="00300BFE"/>
    <w:rsid w:val="003127FC"/>
    <w:rsid w:val="00324A7D"/>
    <w:rsid w:val="00325BA2"/>
    <w:rsid w:val="00331473"/>
    <w:rsid w:val="003423F8"/>
    <w:rsid w:val="0034754E"/>
    <w:rsid w:val="00350638"/>
    <w:rsid w:val="003544B7"/>
    <w:rsid w:val="00362372"/>
    <w:rsid w:val="00370B37"/>
    <w:rsid w:val="00391201"/>
    <w:rsid w:val="003973E8"/>
    <w:rsid w:val="003A16CF"/>
    <w:rsid w:val="003A4E68"/>
    <w:rsid w:val="003A57BB"/>
    <w:rsid w:val="003B6A69"/>
    <w:rsid w:val="003C1422"/>
    <w:rsid w:val="003D05F0"/>
    <w:rsid w:val="003D3C12"/>
    <w:rsid w:val="003D5551"/>
    <w:rsid w:val="003E01CA"/>
    <w:rsid w:val="003E533F"/>
    <w:rsid w:val="003E6674"/>
    <w:rsid w:val="003E6AC0"/>
    <w:rsid w:val="003F16E9"/>
    <w:rsid w:val="00411FB6"/>
    <w:rsid w:val="004229F2"/>
    <w:rsid w:val="00435A43"/>
    <w:rsid w:val="004376C1"/>
    <w:rsid w:val="004403A4"/>
    <w:rsid w:val="00442C18"/>
    <w:rsid w:val="00443E69"/>
    <w:rsid w:val="004446E0"/>
    <w:rsid w:val="0044687F"/>
    <w:rsid w:val="004522F7"/>
    <w:rsid w:val="004574D7"/>
    <w:rsid w:val="0046286D"/>
    <w:rsid w:val="00474CE0"/>
    <w:rsid w:val="004959D7"/>
    <w:rsid w:val="004A2295"/>
    <w:rsid w:val="004A28F6"/>
    <w:rsid w:val="004A4708"/>
    <w:rsid w:val="004A75DF"/>
    <w:rsid w:val="004A791A"/>
    <w:rsid w:val="004B2D41"/>
    <w:rsid w:val="004B556E"/>
    <w:rsid w:val="004C2DBB"/>
    <w:rsid w:val="004E1614"/>
    <w:rsid w:val="004E2918"/>
    <w:rsid w:val="004E56AA"/>
    <w:rsid w:val="004F2040"/>
    <w:rsid w:val="004F7D22"/>
    <w:rsid w:val="005105CC"/>
    <w:rsid w:val="00517AFD"/>
    <w:rsid w:val="005244AA"/>
    <w:rsid w:val="00526F43"/>
    <w:rsid w:val="00536749"/>
    <w:rsid w:val="005368D1"/>
    <w:rsid w:val="00537862"/>
    <w:rsid w:val="00543C83"/>
    <w:rsid w:val="005451F6"/>
    <w:rsid w:val="00546060"/>
    <w:rsid w:val="00547AA5"/>
    <w:rsid w:val="0055079C"/>
    <w:rsid w:val="00561496"/>
    <w:rsid w:val="0056454A"/>
    <w:rsid w:val="00574585"/>
    <w:rsid w:val="00576C48"/>
    <w:rsid w:val="00582698"/>
    <w:rsid w:val="00582E18"/>
    <w:rsid w:val="005A3706"/>
    <w:rsid w:val="005A37D9"/>
    <w:rsid w:val="005A4A70"/>
    <w:rsid w:val="005A4CA9"/>
    <w:rsid w:val="005A6D26"/>
    <w:rsid w:val="005A7147"/>
    <w:rsid w:val="005B109D"/>
    <w:rsid w:val="005C072A"/>
    <w:rsid w:val="005D0406"/>
    <w:rsid w:val="005D59EB"/>
    <w:rsid w:val="005E56F9"/>
    <w:rsid w:val="00600C88"/>
    <w:rsid w:val="006022AE"/>
    <w:rsid w:val="00625442"/>
    <w:rsid w:val="006270F9"/>
    <w:rsid w:val="00634CC1"/>
    <w:rsid w:val="00640B64"/>
    <w:rsid w:val="00643D39"/>
    <w:rsid w:val="0065450A"/>
    <w:rsid w:val="00661D6C"/>
    <w:rsid w:val="00663EE3"/>
    <w:rsid w:val="00673E1D"/>
    <w:rsid w:val="006742FD"/>
    <w:rsid w:val="00677E81"/>
    <w:rsid w:val="00682FDF"/>
    <w:rsid w:val="0068651D"/>
    <w:rsid w:val="006874A0"/>
    <w:rsid w:val="0069070C"/>
    <w:rsid w:val="00693A7E"/>
    <w:rsid w:val="0069715D"/>
    <w:rsid w:val="006A0AB0"/>
    <w:rsid w:val="006A36DC"/>
    <w:rsid w:val="006A7854"/>
    <w:rsid w:val="006C35FC"/>
    <w:rsid w:val="006D53BA"/>
    <w:rsid w:val="006E2885"/>
    <w:rsid w:val="006E412A"/>
    <w:rsid w:val="006E702E"/>
    <w:rsid w:val="006F5B43"/>
    <w:rsid w:val="007050F1"/>
    <w:rsid w:val="00706023"/>
    <w:rsid w:val="007064DE"/>
    <w:rsid w:val="00714D78"/>
    <w:rsid w:val="00743B05"/>
    <w:rsid w:val="00753F47"/>
    <w:rsid w:val="0075554C"/>
    <w:rsid w:val="0076452B"/>
    <w:rsid w:val="007724E5"/>
    <w:rsid w:val="00775AB5"/>
    <w:rsid w:val="00785C6F"/>
    <w:rsid w:val="007865DC"/>
    <w:rsid w:val="007909C4"/>
    <w:rsid w:val="007B4D5B"/>
    <w:rsid w:val="007B74BD"/>
    <w:rsid w:val="007C1155"/>
    <w:rsid w:val="007C2F88"/>
    <w:rsid w:val="007E3642"/>
    <w:rsid w:val="007E44AB"/>
    <w:rsid w:val="007E44EB"/>
    <w:rsid w:val="007F3056"/>
    <w:rsid w:val="008144E0"/>
    <w:rsid w:val="00814824"/>
    <w:rsid w:val="00820690"/>
    <w:rsid w:val="008235B1"/>
    <w:rsid w:val="008316E2"/>
    <w:rsid w:val="00833AB0"/>
    <w:rsid w:val="008346B1"/>
    <w:rsid w:val="0086201E"/>
    <w:rsid w:val="00865290"/>
    <w:rsid w:val="00867482"/>
    <w:rsid w:val="008720A9"/>
    <w:rsid w:val="00883B3E"/>
    <w:rsid w:val="008861D6"/>
    <w:rsid w:val="00886527"/>
    <w:rsid w:val="008A64AB"/>
    <w:rsid w:val="008B21F3"/>
    <w:rsid w:val="008B60BA"/>
    <w:rsid w:val="008C1EF5"/>
    <w:rsid w:val="008E12AE"/>
    <w:rsid w:val="008E14EB"/>
    <w:rsid w:val="008F0FB3"/>
    <w:rsid w:val="00900554"/>
    <w:rsid w:val="009105E5"/>
    <w:rsid w:val="00910DBB"/>
    <w:rsid w:val="00917771"/>
    <w:rsid w:val="0093264E"/>
    <w:rsid w:val="009348CF"/>
    <w:rsid w:val="00935010"/>
    <w:rsid w:val="009523CA"/>
    <w:rsid w:val="00955531"/>
    <w:rsid w:val="00956BAB"/>
    <w:rsid w:val="00967558"/>
    <w:rsid w:val="009718BA"/>
    <w:rsid w:val="009802C8"/>
    <w:rsid w:val="00984104"/>
    <w:rsid w:val="0098460C"/>
    <w:rsid w:val="00994031"/>
    <w:rsid w:val="009A76CB"/>
    <w:rsid w:val="009B114B"/>
    <w:rsid w:val="009C4229"/>
    <w:rsid w:val="009D19A0"/>
    <w:rsid w:val="009D3FF9"/>
    <w:rsid w:val="009D7333"/>
    <w:rsid w:val="00A00D0A"/>
    <w:rsid w:val="00A06E04"/>
    <w:rsid w:val="00A20396"/>
    <w:rsid w:val="00A31A41"/>
    <w:rsid w:val="00A36460"/>
    <w:rsid w:val="00A450EB"/>
    <w:rsid w:val="00A530C2"/>
    <w:rsid w:val="00A613E0"/>
    <w:rsid w:val="00A70B67"/>
    <w:rsid w:val="00A729DE"/>
    <w:rsid w:val="00A7733A"/>
    <w:rsid w:val="00A858EC"/>
    <w:rsid w:val="00A87742"/>
    <w:rsid w:val="00AB1EFF"/>
    <w:rsid w:val="00AB28FE"/>
    <w:rsid w:val="00AD1022"/>
    <w:rsid w:val="00AD21BA"/>
    <w:rsid w:val="00AE0DBF"/>
    <w:rsid w:val="00AE7864"/>
    <w:rsid w:val="00AF2CD5"/>
    <w:rsid w:val="00B0228D"/>
    <w:rsid w:val="00B05522"/>
    <w:rsid w:val="00B07882"/>
    <w:rsid w:val="00B130C4"/>
    <w:rsid w:val="00B133AA"/>
    <w:rsid w:val="00B14AB7"/>
    <w:rsid w:val="00B153FF"/>
    <w:rsid w:val="00B33987"/>
    <w:rsid w:val="00B37817"/>
    <w:rsid w:val="00B41703"/>
    <w:rsid w:val="00B42166"/>
    <w:rsid w:val="00B50F5B"/>
    <w:rsid w:val="00B51FF5"/>
    <w:rsid w:val="00B55AC5"/>
    <w:rsid w:val="00B85A35"/>
    <w:rsid w:val="00B86492"/>
    <w:rsid w:val="00B90115"/>
    <w:rsid w:val="00B96F4A"/>
    <w:rsid w:val="00BE0403"/>
    <w:rsid w:val="00BE678B"/>
    <w:rsid w:val="00BF0F4E"/>
    <w:rsid w:val="00BF1D01"/>
    <w:rsid w:val="00C050EB"/>
    <w:rsid w:val="00C055B6"/>
    <w:rsid w:val="00C079D5"/>
    <w:rsid w:val="00C10F23"/>
    <w:rsid w:val="00C13DD1"/>
    <w:rsid w:val="00C145C2"/>
    <w:rsid w:val="00C15C13"/>
    <w:rsid w:val="00C1746A"/>
    <w:rsid w:val="00C20942"/>
    <w:rsid w:val="00C275BF"/>
    <w:rsid w:val="00C31A4E"/>
    <w:rsid w:val="00C40AAD"/>
    <w:rsid w:val="00C42FC9"/>
    <w:rsid w:val="00C46D2D"/>
    <w:rsid w:val="00C517C8"/>
    <w:rsid w:val="00C658B7"/>
    <w:rsid w:val="00C7678E"/>
    <w:rsid w:val="00C77CFD"/>
    <w:rsid w:val="00C833EC"/>
    <w:rsid w:val="00C92C51"/>
    <w:rsid w:val="00C9553A"/>
    <w:rsid w:val="00C95BCC"/>
    <w:rsid w:val="00C970D9"/>
    <w:rsid w:val="00CA0E71"/>
    <w:rsid w:val="00CA4371"/>
    <w:rsid w:val="00CA6E5C"/>
    <w:rsid w:val="00CB087F"/>
    <w:rsid w:val="00CB5B4D"/>
    <w:rsid w:val="00CB6FBB"/>
    <w:rsid w:val="00CC6643"/>
    <w:rsid w:val="00CD5CB4"/>
    <w:rsid w:val="00CE2067"/>
    <w:rsid w:val="00CE67E1"/>
    <w:rsid w:val="00D01803"/>
    <w:rsid w:val="00D1205E"/>
    <w:rsid w:val="00D26A4A"/>
    <w:rsid w:val="00D2708E"/>
    <w:rsid w:val="00D27984"/>
    <w:rsid w:val="00D27B13"/>
    <w:rsid w:val="00D3244B"/>
    <w:rsid w:val="00D35845"/>
    <w:rsid w:val="00D502F8"/>
    <w:rsid w:val="00D50E21"/>
    <w:rsid w:val="00D521F2"/>
    <w:rsid w:val="00D63A76"/>
    <w:rsid w:val="00D65D63"/>
    <w:rsid w:val="00D66875"/>
    <w:rsid w:val="00D70A32"/>
    <w:rsid w:val="00D809AA"/>
    <w:rsid w:val="00D80F0B"/>
    <w:rsid w:val="00D85734"/>
    <w:rsid w:val="00D96740"/>
    <w:rsid w:val="00DA0807"/>
    <w:rsid w:val="00DA24CF"/>
    <w:rsid w:val="00DB3715"/>
    <w:rsid w:val="00DB6586"/>
    <w:rsid w:val="00DC3408"/>
    <w:rsid w:val="00DC3B24"/>
    <w:rsid w:val="00DC7C6A"/>
    <w:rsid w:val="00DD3200"/>
    <w:rsid w:val="00DD6D78"/>
    <w:rsid w:val="00DF0463"/>
    <w:rsid w:val="00DF477F"/>
    <w:rsid w:val="00DF7A48"/>
    <w:rsid w:val="00E05043"/>
    <w:rsid w:val="00E06DE2"/>
    <w:rsid w:val="00E168AB"/>
    <w:rsid w:val="00E1702A"/>
    <w:rsid w:val="00E25CFC"/>
    <w:rsid w:val="00E312CF"/>
    <w:rsid w:val="00E4195A"/>
    <w:rsid w:val="00E50482"/>
    <w:rsid w:val="00E54BF8"/>
    <w:rsid w:val="00E6282B"/>
    <w:rsid w:val="00E7260E"/>
    <w:rsid w:val="00E81127"/>
    <w:rsid w:val="00E92540"/>
    <w:rsid w:val="00E96890"/>
    <w:rsid w:val="00EA7C58"/>
    <w:rsid w:val="00ED102F"/>
    <w:rsid w:val="00ED6B2D"/>
    <w:rsid w:val="00EE34BE"/>
    <w:rsid w:val="00EF3254"/>
    <w:rsid w:val="00F05875"/>
    <w:rsid w:val="00F06064"/>
    <w:rsid w:val="00F11ACC"/>
    <w:rsid w:val="00F43084"/>
    <w:rsid w:val="00F5422D"/>
    <w:rsid w:val="00F6690F"/>
    <w:rsid w:val="00F748F0"/>
    <w:rsid w:val="00F90995"/>
    <w:rsid w:val="00F93504"/>
    <w:rsid w:val="00FA10A9"/>
    <w:rsid w:val="00FA2A11"/>
    <w:rsid w:val="00FB0FA2"/>
    <w:rsid w:val="00FC392F"/>
    <w:rsid w:val="00FD2A3A"/>
    <w:rsid w:val="00FE0C8B"/>
    <w:rsid w:val="00FE45CA"/>
    <w:rsid w:val="00FE5E16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9648B"/>
  <w15:docId w15:val="{DDDC7DAF-E0AB-4B5C-9D8A-8401FAA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A4E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56454A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54A"/>
    <w:pPr>
      <w:keepNext/>
      <w:keepLines/>
      <w:numPr>
        <w:numId w:val="14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54A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102F"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0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D0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00D0A"/>
    <w:rPr>
      <w:sz w:val="18"/>
      <w:szCs w:val="18"/>
    </w:rPr>
  </w:style>
  <w:style w:type="paragraph" w:styleId="a7">
    <w:name w:val="List Paragraph"/>
    <w:basedOn w:val="a"/>
    <w:uiPriority w:val="34"/>
    <w:qFormat/>
    <w:rsid w:val="006874A0"/>
    <w:pPr>
      <w:ind w:firstLine="420"/>
    </w:pPr>
  </w:style>
  <w:style w:type="table" w:styleId="a8">
    <w:name w:val="Table Grid"/>
    <w:basedOn w:val="a1"/>
    <w:uiPriority w:val="39"/>
    <w:rsid w:val="0098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8F0FB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F0FB3"/>
  </w:style>
  <w:style w:type="character" w:customStyle="1" w:styleId="10">
    <w:name w:val="标题 1 字符"/>
    <w:basedOn w:val="a0"/>
    <w:link w:val="1"/>
    <w:uiPriority w:val="9"/>
    <w:rsid w:val="0056454A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56454A"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56454A"/>
    <w:rPr>
      <w:rFonts w:eastAsia="黑体"/>
      <w:b/>
      <w:bCs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B21F3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B21F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D102F"/>
    <w:rPr>
      <w:rFonts w:asciiTheme="majorHAnsi" w:eastAsia="黑体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9B114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B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A94F-EFD6-4948-A47D-EB0E2BE6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8</Pages>
  <Words>475</Words>
  <Characters>2713</Characters>
  <Application>Microsoft Office Word</Application>
  <DocSecurity>0</DocSecurity>
  <Lines>22</Lines>
  <Paragraphs>6</Paragraphs>
  <ScaleCrop>false</ScaleCrop>
  <Company>航旅纵横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154</cp:revision>
  <dcterms:created xsi:type="dcterms:W3CDTF">2017-03-20T02:00:00Z</dcterms:created>
  <dcterms:modified xsi:type="dcterms:W3CDTF">2018-12-05T06:26:00Z</dcterms:modified>
</cp:coreProperties>
</file>